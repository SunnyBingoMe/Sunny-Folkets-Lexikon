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BBD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0305ngermanland</w:t>
      </w:r>
    </w:p>
    <w:p w14:paraId="2FDFCF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0326B</w:t>
      </w:r>
    </w:p>
    <w:p w14:paraId="382D07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0326land</w:t>
      </w:r>
    </w:p>
    <w:p w14:paraId="328DC2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0326sterg0366tland</w:t>
      </w:r>
    </w:p>
    <w:p w14:paraId="035C82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0326stg0366te</w:t>
      </w:r>
    </w:p>
    <w:p w14:paraId="0F0F78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0340 jour</w:t>
      </w:r>
    </w:p>
    <w:p w14:paraId="5F8CC9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0340 la carte</w:t>
      </w:r>
    </w:p>
    <w:p w14:paraId="370968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0340 la</w:t>
      </w:r>
    </w:p>
    <w:p w14:paraId="7F03E7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0340</w:t>
      </w:r>
    </w:p>
    <w:p w14:paraId="53E4B9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0344ckel</w:t>
      </w:r>
    </w:p>
    <w:p w14:paraId="08BC87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0344cklar</w:t>
      </w:r>
    </w:p>
    <w:p w14:paraId="43B060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0344cklas</w:t>
      </w:r>
    </w:p>
    <w:p w14:paraId="606115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0344cklig</w:t>
      </w:r>
    </w:p>
    <w:p w14:paraId="077767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0344delmetall</w:t>
      </w:r>
    </w:p>
    <w:p w14:paraId="0ABFCE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0344delmod</w:t>
      </w:r>
    </w:p>
    <w:p w14:paraId="7B6D40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0" w:author="Author" w:date="2012-02-26T13:32:00Z" w:name="move318026484"/>
      <w:moveTo w:id="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0344del</w:t>
        </w:r>
        <w:bookmarkStart w:id="2" w:name="_GoBack"/>
        <w:bookmarkEnd w:id="2"/>
      </w:moveTo>
    </w:p>
    <w:moveToRangeEnd w:id="0"/>
    <w:p w14:paraId="295CBA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0344delsten</w:t>
      </w:r>
    </w:p>
    <w:p w14:paraId="657A87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" w:author="Author" w:date="2012-02-26T13:32:00Z" w:name="move318026485"/>
      <w:moveTo w:id="4" w:author="Author" w:date="2012-02-26T13:32:00Z">
        <w:r w:rsidRPr="00673328">
          <w:rPr>
            <w:rFonts w:ascii="宋体" w:eastAsia="宋体" w:hAnsi="宋体" w:cs="宋体" w:hint="eastAsia"/>
          </w:rPr>
          <w:t>0344ga</w:t>
        </w:r>
      </w:moveTo>
    </w:p>
    <w:p w14:paraId="2256AB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" w:author="Author" w:date="2012-02-26T13:32:00Z" w:name="move318026484"/>
      <w:moveToRangeEnd w:id="3"/>
      <w:moveFrom w:id="6" w:author="Author" w:date="2012-02-26T13:32:00Z">
        <w:r w:rsidRPr="00673328">
          <w:rPr>
            <w:rFonts w:ascii="宋体" w:eastAsia="宋体" w:hAnsi="宋体" w:cs="宋体" w:hint="eastAsia"/>
          </w:rPr>
          <w:t>0344del</w:t>
        </w:r>
      </w:moveFrom>
    </w:p>
    <w:moveFromRangeEnd w:id="5"/>
    <w:p w14:paraId="28A88A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0344gande</w:t>
      </w:r>
    </w:p>
    <w:p w14:paraId="64C9B6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0344gare</w:t>
      </w:r>
    </w:p>
    <w:p w14:paraId="71F4B7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" w:author="Author" w:date="2012-02-26T13:32:00Z" w:name="move318026485"/>
      <w:moveFrom w:id="8" w:author="Author" w:date="2012-02-26T13:32:00Z">
        <w:r w:rsidRPr="00673328">
          <w:rPr>
            <w:rFonts w:ascii="宋体" w:eastAsia="宋体" w:hAnsi="宋体" w:cs="宋体" w:hint="eastAsia"/>
          </w:rPr>
          <w:t>0344ga</w:t>
        </w:r>
      </w:moveFrom>
    </w:p>
    <w:moveFromRangeEnd w:id="7"/>
    <w:p w14:paraId="2968DB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0344ger</w:t>
      </w:r>
    </w:p>
    <w:p w14:paraId="36BC7E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0344gg</w:t>
      </w:r>
    </w:p>
    <w:p w14:paraId="783BB4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0344ggula</w:t>
      </w:r>
    </w:p>
    <w:p w14:paraId="25848F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0344ggvita</w:t>
      </w:r>
    </w:p>
    <w:p w14:paraId="697F82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" w:author="Author" w:date="2012-02-26T13:32:00Z" w:name="move318026486"/>
      <w:moveTo w:id="1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0344gnar</w:t>
        </w:r>
      </w:moveTo>
    </w:p>
    <w:moveToRangeEnd w:id="9"/>
    <w:p w14:paraId="5BB28F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0344gnar sig 0345t</w:t>
      </w:r>
    </w:p>
    <w:p w14:paraId="5441CF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" w:author="Author" w:date="2012-02-26T13:32:00Z" w:name="move318026486"/>
      <w:moveFrom w:id="12" w:author="Author" w:date="2012-02-26T13:32:00Z">
        <w:r w:rsidRPr="00673328">
          <w:rPr>
            <w:rFonts w:ascii="宋体" w:eastAsia="宋体" w:hAnsi="宋体" w:cs="宋体" w:hint="eastAsia"/>
          </w:rPr>
          <w:t>0344gnar</w:t>
        </w:r>
      </w:moveFrom>
    </w:p>
    <w:moveFromRangeEnd w:id="11"/>
    <w:p w14:paraId="6C27E7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0344godel</w:t>
      </w:r>
    </w:p>
    <w:p w14:paraId="51D8CA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0344go</w:t>
      </w:r>
    </w:p>
    <w:p w14:paraId="04EDA5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3" w:author="Author" w:date="2012-02-26T13:32:00Z" w:name="move318026487"/>
      <w:moveTo w:id="1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0344kta</w:t>
        </w:r>
      </w:moveTo>
    </w:p>
    <w:moveToRangeEnd w:id="13"/>
    <w:p w14:paraId="2BFB19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0344ktar</w:t>
      </w:r>
    </w:p>
    <w:p w14:paraId="5AFFAA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5" w:author="Author" w:date="2012-02-26T13:32:00Z" w:name="move318026488"/>
      <w:moveTo w:id="1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0344ktenskap</w:t>
        </w:r>
      </w:moveTo>
    </w:p>
    <w:p w14:paraId="7BB7B7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" w:author="Author" w:date="2012-02-26T13:32:00Z" w:name="move318026487"/>
      <w:moveToRangeEnd w:id="15"/>
      <w:moveFrom w:id="18" w:author="Author" w:date="2012-02-26T13:32:00Z">
        <w:r w:rsidRPr="00673328">
          <w:rPr>
            <w:rFonts w:ascii="宋体" w:eastAsia="宋体" w:hAnsi="宋体" w:cs="宋体" w:hint="eastAsia"/>
          </w:rPr>
          <w:t>0344kta</w:t>
        </w:r>
      </w:moveFrom>
    </w:p>
    <w:moveFromRangeEnd w:id="17"/>
    <w:p w14:paraId="1D3FD4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0344ktenskapscertifikat</w:t>
      </w:r>
    </w:p>
    <w:p w14:paraId="34C11E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0344ktenskapsf0366rord</w:t>
      </w:r>
    </w:p>
    <w:p w14:paraId="6FBB6C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0344ktenskapsskillnad</w:t>
      </w:r>
    </w:p>
    <w:p w14:paraId="5211AF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" w:author="Author" w:date="2012-02-26T13:32:00Z" w:name="move318026488"/>
      <w:moveFrom w:id="20" w:author="Author" w:date="2012-02-26T13:32:00Z">
        <w:r w:rsidRPr="00673328">
          <w:rPr>
            <w:rFonts w:ascii="宋体" w:eastAsia="宋体" w:hAnsi="宋体" w:cs="宋体" w:hint="eastAsia"/>
          </w:rPr>
          <w:t>0344ktenskap</w:t>
        </w:r>
      </w:moveFrom>
    </w:p>
    <w:moveFromRangeEnd w:id="19"/>
    <w:p w14:paraId="044F10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0344kt-</w:t>
      </w:r>
    </w:p>
    <w:p w14:paraId="683D91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1" w:author="Author" w:date="2012-02-26T13:32:00Z" w:name="move318026489"/>
      <w:moveTo w:id="22" w:author="Author" w:date="2012-02-26T13:32:00Z">
        <w:r w:rsidRPr="00673328">
          <w:rPr>
            <w:rFonts w:ascii="宋体" w:eastAsia="宋体" w:hAnsi="宋体" w:cs="宋体" w:hint="eastAsia"/>
          </w:rPr>
          <w:t>0344ldre</w:t>
        </w:r>
      </w:moveTo>
    </w:p>
    <w:moveToRangeEnd w:id="21"/>
    <w:p w14:paraId="1CF3AC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0344ldreomsorg</w:t>
      </w:r>
    </w:p>
    <w:p w14:paraId="0B96C2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" w:author="Author" w:date="2012-02-26T13:32:00Z" w:name="move318026489"/>
      <w:moveFrom w:id="24" w:author="Author" w:date="2012-02-26T13:32:00Z">
        <w:r w:rsidRPr="00673328">
          <w:rPr>
            <w:rFonts w:ascii="宋体" w:eastAsia="宋体" w:hAnsi="宋体" w:cs="宋体" w:hint="eastAsia"/>
          </w:rPr>
          <w:t>0344ldre</w:t>
        </w:r>
      </w:moveFrom>
    </w:p>
    <w:moveFromRangeEnd w:id="23"/>
    <w:p w14:paraId="4B4068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0344lg</w:t>
      </w:r>
    </w:p>
    <w:p w14:paraId="00F074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0344lskare</w:t>
      </w:r>
    </w:p>
    <w:p w14:paraId="23AB8B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0344lskarinna</w:t>
      </w:r>
    </w:p>
    <w:p w14:paraId="070E48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0344lskar</w:t>
      </w:r>
    </w:p>
    <w:p w14:paraId="49F69F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5" w:author="Author" w:date="2012-02-26T13:32:00Z" w:name="move318026490"/>
      <w:moveTo w:id="2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0344lskling</w:t>
        </w:r>
      </w:moveTo>
    </w:p>
    <w:moveToRangeEnd w:id="25"/>
    <w:p w14:paraId="1562DD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0344lsklings-</w:t>
      </w:r>
    </w:p>
    <w:p w14:paraId="31BB48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" w:author="Author" w:date="2012-02-26T13:32:00Z" w:name="move318026490"/>
      <w:moveFrom w:id="28" w:author="Author" w:date="2012-02-26T13:32:00Z">
        <w:r w:rsidRPr="00673328">
          <w:rPr>
            <w:rFonts w:ascii="宋体" w:eastAsia="宋体" w:hAnsi="宋体" w:cs="宋体" w:hint="eastAsia"/>
          </w:rPr>
          <w:t>0344lskling</w:t>
        </w:r>
      </w:moveFrom>
    </w:p>
    <w:moveFromRangeEnd w:id="27"/>
    <w:p w14:paraId="0CCC93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0344lskog</w:t>
      </w:r>
    </w:p>
    <w:p w14:paraId="1F554B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0344lskv034</w:t>
      </w:r>
      <w:r w:rsidRPr="00780F39">
        <w:rPr>
          <w:rFonts w:ascii="宋体" w:eastAsia="宋体" w:hAnsi="宋体" w:cs="宋体" w:hint="eastAsia"/>
          <w:lang w:val="sv-SE"/>
        </w:rPr>
        <w:t>4rd</w:t>
      </w:r>
    </w:p>
    <w:p w14:paraId="263FBA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0344ltar</w:t>
      </w:r>
    </w:p>
    <w:p w14:paraId="75E9A5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0344lva</w:t>
      </w:r>
    </w:p>
    <w:p w14:paraId="1F78C5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0344lv</w:t>
      </w:r>
    </w:p>
    <w:p w14:paraId="773645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0344mbete</w:t>
      </w:r>
    </w:p>
    <w:p w14:paraId="780CD6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0344mnar</w:t>
      </w:r>
    </w:p>
    <w:p w14:paraId="1F8792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" w:author="Author" w:date="2012-02-26T13:32:00Z" w:name="move318026491"/>
      <w:moveTo w:id="3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0344mne</w:t>
        </w:r>
      </w:moveTo>
    </w:p>
    <w:moveToRangeEnd w:id="29"/>
    <w:p w14:paraId="2F15FD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0344mnesl0344rare</w:t>
      </w:r>
    </w:p>
    <w:p w14:paraId="79AB46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0344mnesnamn</w:t>
      </w:r>
    </w:p>
    <w:p w14:paraId="3AC374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0344mnesoms0344ttning</w:t>
      </w:r>
    </w:p>
    <w:p w14:paraId="78DA1C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" w:author="Author" w:date="2012-02-26T13:32:00Z" w:name="move318026491"/>
      <w:moveFrom w:id="32" w:author="Author" w:date="2012-02-26T13:32:00Z">
        <w:r w:rsidRPr="00673328">
          <w:rPr>
            <w:rFonts w:ascii="宋体" w:eastAsia="宋体" w:hAnsi="宋体" w:cs="宋体" w:hint="eastAsia"/>
          </w:rPr>
          <w:t>0344mne</w:t>
        </w:r>
      </w:moveFrom>
    </w:p>
    <w:moveFromRangeEnd w:id="31"/>
    <w:p w14:paraId="776B66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0344nd0345</w:t>
      </w:r>
    </w:p>
    <w:p w14:paraId="6E50A1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" w:author="Author" w:date="2012-02-26T13:32:00Z" w:name="move318026492"/>
      <w:moveTo w:id="34" w:author="Author" w:date="2012-02-26T13:32:00Z">
        <w:r w:rsidRPr="00673328">
          <w:rPr>
            <w:rFonts w:ascii="宋体" w:eastAsia="宋体" w:hAnsi="宋体" w:cs="宋体" w:hint="eastAsia"/>
          </w:rPr>
          <w:t>0344ndam0345l</w:t>
        </w:r>
      </w:moveTo>
    </w:p>
    <w:moveToRangeEnd w:id="33"/>
    <w:p w14:paraId="2641FA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0344ndam0345lsenlig</w:t>
      </w:r>
    </w:p>
    <w:p w14:paraId="628A73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" w:author="Author" w:date="2012-02-26T13:32:00Z" w:name="move318026492"/>
      <w:moveFrom w:id="36" w:author="Author" w:date="2012-02-26T13:32:00Z">
        <w:r w:rsidRPr="00673328">
          <w:rPr>
            <w:rFonts w:ascii="宋体" w:eastAsia="宋体" w:hAnsi="宋体" w:cs="宋体" w:hint="eastAsia"/>
          </w:rPr>
          <w:t>0344ndam0345l</w:t>
        </w:r>
      </w:moveFrom>
    </w:p>
    <w:moveFromRangeEnd w:id="35"/>
    <w:p w14:paraId="4C4345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0344nda</w:t>
      </w:r>
    </w:p>
    <w:p w14:paraId="4BC4F0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0344ndelse</w:t>
      </w:r>
    </w:p>
    <w:p w14:paraId="5D5ADE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0344nde</w:t>
      </w:r>
    </w:p>
    <w:p w14:paraId="022070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0344ndl0366s</w:t>
      </w:r>
    </w:p>
    <w:p w14:paraId="317E19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" w:author="Author" w:date="2012-02-26T13:32:00Z" w:name="move318026493"/>
      <w:moveTo w:id="3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0344ndrar</w:t>
        </w:r>
      </w:moveTo>
    </w:p>
    <w:moveToRangeEnd w:id="37"/>
    <w:p w14:paraId="4DB607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0344ndrar sig</w:t>
      </w:r>
    </w:p>
    <w:p w14:paraId="747957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" w:author="Author" w:date="2012-02-26T13:32:00Z" w:name="move318026493"/>
      <w:moveFrom w:id="40" w:author="Author" w:date="2012-02-26T13:32:00Z">
        <w:r w:rsidRPr="00673328">
          <w:rPr>
            <w:rFonts w:ascii="宋体" w:eastAsia="宋体" w:hAnsi="宋体" w:cs="宋体" w:hint="eastAsia"/>
          </w:rPr>
          <w:t>0344ndrar</w:t>
        </w:r>
      </w:moveFrom>
    </w:p>
    <w:moveFromRangeEnd w:id="39"/>
    <w:p w14:paraId="5B3FE9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0344ndring</w:t>
      </w:r>
    </w:p>
    <w:p w14:paraId="3DFE09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0344ndstation</w:t>
      </w:r>
    </w:p>
    <w:p w14:paraId="55B4F7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0344ndtarm</w:t>
      </w:r>
    </w:p>
    <w:p w14:paraId="1A9ACA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</w:t>
      </w:r>
      <w:r w:rsidRPr="00780F39">
        <w:rPr>
          <w:rFonts w:ascii="宋体" w:eastAsia="宋体" w:hAnsi="宋体" w:cs="宋体" w:hint="eastAsia"/>
          <w:lang w:val="sv-SE"/>
        </w:rPr>
        <w:t>4ngel</w:t>
      </w:r>
    </w:p>
    <w:p w14:paraId="3F491B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0344nglavakt</w:t>
      </w:r>
    </w:p>
    <w:p w14:paraId="72A9EF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" w:author="Author" w:date="2012-02-26T13:32:00Z" w:name="move318026494"/>
      <w:moveTo w:id="42" w:author="Author" w:date="2012-02-26T13:32:00Z">
        <w:r w:rsidRPr="00673328">
          <w:rPr>
            <w:rFonts w:ascii="宋体" w:eastAsia="宋体" w:hAnsi="宋体" w:cs="宋体" w:hint="eastAsia"/>
          </w:rPr>
          <w:t>0344ng</w:t>
        </w:r>
      </w:moveTo>
    </w:p>
    <w:moveToRangeEnd w:id="41"/>
    <w:p w14:paraId="7C5AE1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0344ngslan</w:t>
      </w:r>
    </w:p>
    <w:p w14:paraId="45835E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0344ngslig</w:t>
      </w:r>
    </w:p>
    <w:p w14:paraId="6E1844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" w:author="Author" w:date="2012-02-26T13:32:00Z" w:name="move318026494"/>
      <w:moveFrom w:id="44" w:author="Author" w:date="2012-02-26T13:32:00Z">
        <w:r w:rsidRPr="00673328">
          <w:rPr>
            <w:rFonts w:ascii="宋体" w:eastAsia="宋体" w:hAnsi="宋体" w:cs="宋体" w:hint="eastAsia"/>
          </w:rPr>
          <w:t>0344ng</w:t>
        </w:r>
      </w:moveFrom>
    </w:p>
    <w:moveFromRangeEnd w:id="43"/>
    <w:p w14:paraId="5BD338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0344nka</w:t>
      </w:r>
    </w:p>
    <w:p w14:paraId="513364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0344nkest0366t</w:t>
      </w:r>
    </w:p>
    <w:p w14:paraId="3B99C5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0344nkling</w:t>
      </w:r>
    </w:p>
    <w:p w14:paraId="1541D3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" w:author="Author" w:date="2012-02-26T13:32:00Z" w:name="move318026495"/>
      <w:moveTo w:id="4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0344n</w:t>
        </w:r>
      </w:moveTo>
    </w:p>
    <w:moveToRangeEnd w:id="45"/>
    <w:p w14:paraId="196E96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0344nnu</w:t>
      </w:r>
    </w:p>
    <w:p w14:paraId="341530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" w:author="Author" w:date="2012-02-26T13:32:00Z" w:name="move318026495"/>
      <w:moveFrom w:id="48" w:author="Author" w:date="2012-02-26T13:32:00Z">
        <w:r w:rsidRPr="00673328">
          <w:rPr>
            <w:rFonts w:ascii="宋体" w:eastAsia="宋体" w:hAnsi="宋体" w:cs="宋体" w:hint="eastAsia"/>
          </w:rPr>
          <w:t>0344n</w:t>
        </w:r>
      </w:moveFrom>
    </w:p>
    <w:moveFromRangeEnd w:id="47"/>
    <w:p w14:paraId="427F8E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0344ntligen</w:t>
      </w:r>
    </w:p>
    <w:p w14:paraId="329132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0344ntrar</w:t>
      </w:r>
    </w:p>
    <w:p w14:paraId="074866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0344pple</w:t>
      </w:r>
    </w:p>
    <w:p w14:paraId="7F92F8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0344rad</w:t>
      </w:r>
    </w:p>
    <w:p w14:paraId="445CD8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9" w:author="Author" w:date="2012-02-26T13:32:00Z" w:name="move318026496"/>
      <w:moveTo w:id="5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0344ra</w:t>
        </w:r>
      </w:moveTo>
    </w:p>
    <w:moveToRangeEnd w:id="49"/>
    <w:p w14:paraId="38F14E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0344rar</w:t>
      </w:r>
    </w:p>
    <w:p w14:paraId="2BF3E8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" w:author="Author" w:date="2012-02-26T13:32:00Z" w:name="move318026496"/>
      <w:moveFrom w:id="52" w:author="Author" w:date="2012-02-26T13:32:00Z">
        <w:r w:rsidRPr="00673328">
          <w:rPr>
            <w:rFonts w:ascii="宋体" w:eastAsia="宋体" w:hAnsi="宋体" w:cs="宋体" w:hint="eastAsia"/>
          </w:rPr>
          <w:t>0344ra</w:t>
        </w:r>
      </w:moveFrom>
    </w:p>
    <w:moveFromRangeEnd w:id="51"/>
    <w:p w14:paraId="1C549C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0344regirig</w:t>
      </w:r>
    </w:p>
    <w:p w14:paraId="750CBE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0344rekr0344nkning</w:t>
      </w:r>
    </w:p>
    <w:p w14:paraId="04EE1F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0344relysten</w:t>
      </w:r>
    </w:p>
    <w:p w14:paraId="3E3049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0344rende</w:t>
      </w:r>
    </w:p>
    <w:p w14:paraId="5D729A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0344rev0366rdig</w:t>
      </w:r>
    </w:p>
    <w:p w14:paraId="109D47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0344rftlig</w:t>
      </w:r>
    </w:p>
    <w:p w14:paraId="7CCF21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0344rg</w:t>
      </w:r>
    </w:p>
    <w:p w14:paraId="315267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0344rke-</w:t>
      </w:r>
    </w:p>
    <w:p w14:paraId="414893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0344rlig</w:t>
      </w:r>
    </w:p>
    <w:p w14:paraId="185242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0344rm</w:t>
      </w:r>
    </w:p>
    <w:p w14:paraId="26C16E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3" w:author="Author" w:date="2012-02-26T13:32:00Z" w:name="move318026497"/>
      <w:moveTo w:id="54" w:author="Author" w:date="2012-02-26T13:32:00Z">
        <w:r w:rsidRPr="00673328">
          <w:rPr>
            <w:rFonts w:ascii="宋体" w:eastAsia="宋体" w:hAnsi="宋体" w:cs="宋体" w:hint="eastAsia"/>
          </w:rPr>
          <w:t>0344r</w:t>
        </w:r>
      </w:moveTo>
    </w:p>
    <w:moveToRangeEnd w:id="53"/>
    <w:p w14:paraId="65BF8A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0344rofull</w:t>
      </w:r>
    </w:p>
    <w:p w14:paraId="002DB4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0344rorik</w:t>
      </w:r>
    </w:p>
    <w:p w14:paraId="746E16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0344rr</w:t>
      </w:r>
    </w:p>
    <w:p w14:paraId="472CB7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" w:author="Author" w:date="2012-02-26T13:32:00Z" w:name="move318026497"/>
      <w:moveFrom w:id="56" w:author="Author" w:date="2012-02-26T13:32:00Z">
        <w:r w:rsidRPr="00673328">
          <w:rPr>
            <w:rFonts w:ascii="宋体" w:eastAsia="宋体" w:hAnsi="宋体" w:cs="宋体" w:hint="eastAsia"/>
          </w:rPr>
          <w:t>0344r</w:t>
        </w:r>
      </w:moveFrom>
    </w:p>
    <w:moveFromRangeEnd w:id="55"/>
    <w:p w14:paraId="3E5F32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0344rtig</w:t>
      </w:r>
    </w:p>
    <w:p w14:paraId="6533B8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 till sig</w:t>
      </w:r>
    </w:p>
    <w:p w14:paraId="0C2A8D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7" w:author="Author" w:date="2012-02-26T13:32:00Z" w:name="move318026498"/>
      <w:moveTo w:id="5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0344rt</w:t>
        </w:r>
      </w:moveTo>
    </w:p>
    <w:moveToRangeEnd w:id="57"/>
    <w:p w14:paraId="5770CE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0344rtsoppa</w:t>
      </w:r>
    </w:p>
    <w:p w14:paraId="1992DE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" w:author="Author" w:date="2012-02-26T13:32:00Z" w:name="move318026498"/>
      <w:moveFrom w:id="60" w:author="Author" w:date="2012-02-26T13:32:00Z">
        <w:r w:rsidRPr="00673328">
          <w:rPr>
            <w:rFonts w:ascii="宋体" w:eastAsia="宋体" w:hAnsi="宋体" w:cs="宋体" w:hint="eastAsia"/>
          </w:rPr>
          <w:t>0344rt</w:t>
        </w:r>
      </w:moveFrom>
    </w:p>
    <w:moveFromRangeEnd w:id="59"/>
    <w:p w14:paraId="1DBE8F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0344rvdabalken</w:t>
      </w:r>
    </w:p>
    <w:p w14:paraId="32874C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0344rver</w:t>
      </w:r>
    </w:p>
    <w:p w14:paraId="0B84EE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0344sch</w:t>
      </w:r>
    </w:p>
    <w:p w14:paraId="05C7D1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0344skande</w:t>
      </w:r>
    </w:p>
    <w:p w14:paraId="5DB949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0344skar</w:t>
      </w:r>
    </w:p>
    <w:p w14:paraId="283A92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0344tbar</w:t>
      </w:r>
    </w:p>
    <w:p w14:paraId="6A2387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0344ter</w:t>
      </w:r>
    </w:p>
    <w:p w14:paraId="70001E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0344tlig</w:t>
      </w:r>
    </w:p>
    <w:p w14:paraId="4F9300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0344ttestupa</w:t>
      </w:r>
    </w:p>
    <w:p w14:paraId="5597C7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0344ttika</w:t>
      </w:r>
    </w:p>
    <w:p w14:paraId="3ACADB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0344ttling</w:t>
      </w:r>
    </w:p>
    <w:p w14:paraId="135DE4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0344tt</w:t>
      </w:r>
    </w:p>
    <w:p w14:paraId="140EAE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0344ven</w:t>
      </w:r>
    </w:p>
    <w:p w14:paraId="125417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0344ventyrar</w:t>
      </w:r>
    </w:p>
    <w:p w14:paraId="3F0A28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" w:author="Author" w:date="2012-02-26T13:32:00Z" w:name="move318026499"/>
      <w:moveTo w:id="6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0344ventyr</w:t>
        </w:r>
      </w:moveTo>
    </w:p>
    <w:moveToRangeEnd w:id="61"/>
    <w:p w14:paraId="03BF0E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0344ventyrs</w:t>
      </w:r>
    </w:p>
    <w:p w14:paraId="327E11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" w:author="Author" w:date="2012-02-26T13:32:00Z" w:name="move318026499"/>
      <w:moveFrom w:id="64" w:author="Author" w:date="2012-02-26T13:32:00Z">
        <w:r w:rsidRPr="00673328">
          <w:rPr>
            <w:rFonts w:ascii="宋体" w:eastAsia="宋体" w:hAnsi="宋体" w:cs="宋体" w:hint="eastAsia"/>
          </w:rPr>
          <w:t>0344ventyr</w:t>
        </w:r>
      </w:moveFrom>
    </w:p>
    <w:moveFromRangeEnd w:id="63"/>
    <w:p w14:paraId="538F05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0345b0344</w:t>
      </w:r>
      <w:r w:rsidRPr="00780F39">
        <w:rPr>
          <w:rFonts w:ascii="宋体" w:eastAsia="宋体" w:hAnsi="宋体" w:cs="宋体" w:hint="eastAsia"/>
          <w:lang w:val="sv-SE"/>
        </w:rPr>
        <w:t>ke</w:t>
      </w:r>
    </w:p>
    <w:p w14:paraId="30DF3B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0345beropar</w:t>
      </w:r>
    </w:p>
    <w:p w14:paraId="7F0250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0345derl0345ter</w:t>
      </w:r>
    </w:p>
    <w:p w14:paraId="16CD2A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0345der</w:t>
      </w:r>
    </w:p>
    <w:p w14:paraId="57F475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5" w:author="Author" w:date="2012-02-26T13:32:00Z" w:name="move318026500"/>
      <w:moveTo w:id="6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0345dra</w:t>
        </w:r>
      </w:moveTo>
    </w:p>
    <w:moveToRangeEnd w:id="65"/>
    <w:p w14:paraId="585914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0345drar sig</w:t>
      </w:r>
    </w:p>
    <w:p w14:paraId="2979A1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" w:author="Author" w:date="2012-02-26T13:32:00Z" w:name="move318026500"/>
      <w:moveFrom w:id="68" w:author="Author" w:date="2012-02-26T13:32:00Z">
        <w:r w:rsidRPr="00673328">
          <w:rPr>
            <w:rFonts w:ascii="宋体" w:eastAsia="宋体" w:hAnsi="宋体" w:cs="宋体" w:hint="eastAsia"/>
          </w:rPr>
          <w:t>0345dra</w:t>
        </w:r>
      </w:moveFrom>
    </w:p>
    <w:moveFromRangeEnd w:id="67"/>
    <w:p w14:paraId="6C75D9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0345h0366rardag</w:t>
      </w:r>
    </w:p>
    <w:p w14:paraId="002FC9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0345h0366rare</w:t>
      </w:r>
    </w:p>
    <w:p w14:paraId="444BA4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0345kallar</w:t>
      </w:r>
    </w:p>
    <w:p w14:paraId="24E964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0345ker dit</w:t>
      </w:r>
    </w:p>
    <w:p w14:paraId="28CBDE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0345ker fast</w:t>
      </w:r>
    </w:p>
    <w:p w14:paraId="301AA4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0345keri</w:t>
      </w:r>
    </w:p>
    <w:p w14:paraId="0924CA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" w:author="Author" w:date="2012-02-26T13:32:00Z" w:name="move318026501"/>
      <w:moveTo w:id="7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0345ker</w:t>
        </w:r>
      </w:moveTo>
    </w:p>
    <w:moveToRangeEnd w:id="69"/>
    <w:p w14:paraId="638C30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0345ker p0345</w:t>
      </w:r>
    </w:p>
    <w:p w14:paraId="3A478B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1" w:author="Author" w:date="2012-02-26T13:32:00Z" w:name="move318026501"/>
      <w:moveFrom w:id="72" w:author="Author" w:date="2012-02-26T13:32:00Z">
        <w:r w:rsidRPr="00673328">
          <w:rPr>
            <w:rFonts w:ascii="宋体" w:eastAsia="宋体" w:hAnsi="宋体" w:cs="宋体" w:hint="eastAsia"/>
          </w:rPr>
          <w:t>0345ker</w:t>
        </w:r>
      </w:moveFrom>
    </w:p>
    <w:moveFromRangeEnd w:id="71"/>
    <w:p w14:paraId="1431D5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0345klagare</w:t>
      </w:r>
    </w:p>
    <w:p w14:paraId="56DEEA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3" w:author="Author" w:date="2012-02-26T13:32:00Z" w:name="move318026502"/>
      <w:moveTo w:id="74" w:author="Author" w:date="2012-02-26T13:32:00Z">
        <w:r w:rsidRPr="00673328">
          <w:rPr>
            <w:rFonts w:ascii="宋体" w:eastAsia="宋体" w:hAnsi="宋体" w:cs="宋体" w:hint="eastAsia"/>
          </w:rPr>
          <w:t>0345k</w:t>
        </w:r>
      </w:moveTo>
    </w:p>
    <w:moveToRangeEnd w:id="73"/>
    <w:p w14:paraId="40E165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0345komma</w:t>
      </w:r>
    </w:p>
    <w:p w14:paraId="22095C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0345ksjuk</w:t>
      </w:r>
    </w:p>
    <w:p w14:paraId="65CAEF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5" w:author="Author" w:date="2012-02-26T13:32:00Z" w:name="move318026502"/>
      <w:moveFrom w:id="76" w:author="Author" w:date="2012-02-26T13:32:00Z">
        <w:r w:rsidRPr="00673328">
          <w:rPr>
            <w:rFonts w:ascii="宋体" w:eastAsia="宋体" w:hAnsi="宋体" w:cs="宋体" w:hint="eastAsia"/>
          </w:rPr>
          <w:t>0345k</w:t>
        </w:r>
      </w:moveFrom>
    </w:p>
    <w:moveFromRangeEnd w:id="75"/>
    <w:p w14:paraId="5C3FCD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0345l0344gger</w:t>
      </w:r>
    </w:p>
    <w:p w14:paraId="16AF8E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0345lar</w:t>
      </w:r>
    </w:p>
    <w:p w14:paraId="67F678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0345lderdomlig</w:t>
      </w:r>
    </w:p>
    <w:p w14:paraId="7566AA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7" w:author="Author" w:date="2012-02-26T13:32:00Z" w:name="move318026503"/>
      <w:moveTo w:id="7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0345lderdom</w:t>
        </w:r>
      </w:moveTo>
    </w:p>
    <w:moveToRangeEnd w:id="77"/>
    <w:p w14:paraId="7EB594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0345lderdoms</w:t>
      </w:r>
      <w:r w:rsidRPr="00780F39">
        <w:rPr>
          <w:rFonts w:ascii="宋体" w:eastAsia="宋体" w:hAnsi="宋体" w:cs="宋体" w:hint="eastAsia"/>
          <w:lang w:val="sv-SE"/>
        </w:rPr>
        <w:t>hem</w:t>
      </w:r>
    </w:p>
    <w:p w14:paraId="170970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9" w:author="Author" w:date="2012-02-26T13:32:00Z" w:name="move318026504"/>
      <w:moveTo w:id="80" w:author="Author" w:date="2012-02-26T13:32:00Z">
        <w:r w:rsidRPr="00673328">
          <w:rPr>
            <w:rFonts w:ascii="宋体" w:eastAsia="宋体" w:hAnsi="宋体" w:cs="宋体" w:hint="eastAsia"/>
          </w:rPr>
          <w:t>0345lder</w:t>
        </w:r>
      </w:moveTo>
    </w:p>
    <w:p w14:paraId="355C35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1" w:author="Author" w:date="2012-02-26T13:32:00Z" w:name="move318026503"/>
      <w:moveToRangeEnd w:id="79"/>
      <w:moveFrom w:id="82" w:author="Author" w:date="2012-02-26T13:32:00Z">
        <w:r w:rsidRPr="00673328">
          <w:rPr>
            <w:rFonts w:ascii="宋体" w:eastAsia="宋体" w:hAnsi="宋体" w:cs="宋体" w:hint="eastAsia"/>
          </w:rPr>
          <w:t>0345lderdom</w:t>
        </w:r>
      </w:moveFrom>
    </w:p>
    <w:moveFromRangeEnd w:id="81"/>
    <w:p w14:paraId="602FB7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0345lderspension</w:t>
      </w:r>
    </w:p>
    <w:p w14:paraId="218E41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0345ldersstreck</w:t>
      </w:r>
    </w:p>
    <w:p w14:paraId="2D83E5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3" w:author="Author" w:date="2012-02-26T13:32:00Z" w:name="move318026504"/>
      <w:moveFrom w:id="84" w:author="Author" w:date="2012-02-26T13:32:00Z">
        <w:r w:rsidRPr="00673328">
          <w:rPr>
            <w:rFonts w:ascii="宋体" w:eastAsia="宋体" w:hAnsi="宋体" w:cs="宋体" w:hint="eastAsia"/>
          </w:rPr>
          <w:t>0345lder</w:t>
        </w:r>
      </w:moveFrom>
    </w:p>
    <w:moveFromRangeEnd w:id="83"/>
    <w:p w14:paraId="697EDA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0345ldras</w:t>
      </w:r>
    </w:p>
    <w:p w14:paraId="42A233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0345ldrig</w:t>
      </w:r>
    </w:p>
    <w:p w14:paraId="639901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85" w:author="Author" w:date="2012-02-26T13:32:00Z" w:name="move318026505"/>
      <w:moveTo w:id="86" w:author="Author" w:date="2012-02-26T13:32:00Z">
        <w:r w:rsidRPr="00673328">
          <w:rPr>
            <w:rFonts w:ascii="宋体" w:eastAsia="宋体" w:hAnsi="宋体" w:cs="宋体" w:hint="eastAsia"/>
          </w:rPr>
          <w:t>0345ldring</w:t>
        </w:r>
      </w:moveTo>
    </w:p>
    <w:moveToRangeEnd w:id="85"/>
    <w:p w14:paraId="7FE6E3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0345ldringsv0345rd</w:t>
      </w:r>
    </w:p>
    <w:p w14:paraId="380EB7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7" w:author="Author" w:date="2012-02-26T13:32:00Z" w:name="move318026505"/>
      <w:moveFrom w:id="88" w:author="Author" w:date="2012-02-26T13:32:00Z">
        <w:r w:rsidRPr="00673328">
          <w:rPr>
            <w:rFonts w:ascii="宋体" w:eastAsia="宋体" w:hAnsi="宋体" w:cs="宋体" w:hint="eastAsia"/>
          </w:rPr>
          <w:t>0345ldring</w:t>
        </w:r>
      </w:moveFrom>
    </w:p>
    <w:moveFromRangeEnd w:id="87"/>
    <w:p w14:paraId="57BFD5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0345liggande</w:t>
      </w:r>
    </w:p>
    <w:p w14:paraId="756F39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0345ligger</w:t>
      </w:r>
    </w:p>
    <w:p w14:paraId="46FD59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0345l</w:t>
      </w:r>
    </w:p>
    <w:p w14:paraId="004C91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9" w:author="Author" w:date="2012-02-26T13:32:00Z" w:name="move318026506"/>
      <w:moveTo w:id="9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0345</w:t>
        </w:r>
      </w:moveTo>
    </w:p>
    <w:p w14:paraId="147495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1" w:author="Author" w:date="2012-02-26T13:32:00Z" w:name="move318026507"/>
      <w:moveToRangeEnd w:id="89"/>
      <w:moveTo w:id="9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0345nga</w:t>
        </w:r>
      </w:moveTo>
    </w:p>
    <w:moveToRangeEnd w:id="91"/>
    <w:p w14:paraId="579B66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0345ngar</w:t>
      </w:r>
    </w:p>
    <w:p w14:paraId="279BBB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3" w:author="Author" w:date="2012-02-26T13:32:00Z" w:name="move318026507"/>
      <w:moveFrom w:id="94" w:author="Author" w:date="2012-02-26T13:32:00Z">
        <w:r w:rsidRPr="00673328">
          <w:rPr>
            <w:rFonts w:ascii="宋体" w:eastAsia="宋体" w:hAnsi="宋体" w:cs="宋体" w:hint="eastAsia"/>
          </w:rPr>
          <w:t>0345nga</w:t>
        </w:r>
      </w:moveFrom>
    </w:p>
    <w:moveFromRangeEnd w:id="93"/>
    <w:p w14:paraId="7FC377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0345ngerblankett</w:t>
      </w:r>
    </w:p>
    <w:p w14:paraId="08B95E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0345nger</w:t>
      </w:r>
    </w:p>
    <w:p w14:paraId="4A59AF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0345ngervecka</w:t>
      </w:r>
    </w:p>
    <w:p w14:paraId="6DABC3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0345ngest</w:t>
      </w:r>
    </w:p>
    <w:p w14:paraId="7185B1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0345ngrar</w:t>
      </w:r>
    </w:p>
    <w:p w14:paraId="3106C2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0345ngv0344lt</w:t>
      </w:r>
    </w:p>
    <w:p w14:paraId="6B6C5B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0345nyo</w:t>
      </w:r>
    </w:p>
    <w:p w14:paraId="370261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0345ra</w:t>
      </w:r>
    </w:p>
    <w:p w14:paraId="7172E8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0345ratal</w:t>
      </w:r>
    </w:p>
    <w:p w14:paraId="603B6F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0345retru</w:t>
      </w:r>
      <w:r w:rsidRPr="00780F39">
        <w:rPr>
          <w:rFonts w:ascii="宋体" w:eastAsia="宋体" w:hAnsi="宋体" w:cs="宋体" w:hint="eastAsia"/>
          <w:lang w:val="sv-SE"/>
        </w:rPr>
        <w:t>nt-</w:t>
      </w:r>
    </w:p>
    <w:p w14:paraId="6338A0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0345rg0345ng</w:t>
      </w:r>
    </w:p>
    <w:p w14:paraId="0E6E9E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0345rhundrade</w:t>
      </w:r>
    </w:p>
    <w:p w14:paraId="44B35F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0345rligen</w:t>
      </w:r>
    </w:p>
    <w:p w14:paraId="306288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0345rlig kontrollbesiktning</w:t>
      </w:r>
    </w:p>
    <w:p w14:paraId="4F1FB8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0345rlig</w:t>
      </w:r>
    </w:p>
    <w:p w14:paraId="0F02E6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5" w:author="Author" w:date="2012-02-26T13:32:00Z" w:name="move318026508"/>
      <w:moveTo w:id="9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0345r</w:t>
        </w:r>
      </w:moveTo>
    </w:p>
    <w:moveToRangeEnd w:id="95"/>
    <w:p w14:paraId="7D5A20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0345rsbok</w:t>
      </w:r>
    </w:p>
    <w:p w14:paraId="05901C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0345rsdag</w:t>
      </w:r>
    </w:p>
    <w:p w14:paraId="04A564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0345rskull</w:t>
      </w:r>
    </w:p>
    <w:p w14:paraId="58117E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0345rskurs</w:t>
      </w:r>
    </w:p>
    <w:p w14:paraId="322B05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0345rsm0366te</w:t>
      </w:r>
    </w:p>
    <w:p w14:paraId="376E3A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7" w:author="Author" w:date="2012-02-26T13:32:00Z" w:name="move318026509"/>
      <w:moveTo w:id="98" w:author="Author" w:date="2012-02-26T13:32:00Z">
        <w:r w:rsidRPr="00673328">
          <w:rPr>
            <w:rFonts w:ascii="宋体" w:eastAsia="宋体" w:hAnsi="宋体" w:cs="宋体" w:hint="eastAsia"/>
          </w:rPr>
          <w:t>0345rs</w:t>
        </w:r>
      </w:moveTo>
    </w:p>
    <w:moveToRangeEnd w:id="97"/>
    <w:p w14:paraId="1ABD00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0345rsskifte</w:t>
      </w:r>
    </w:p>
    <w:p w14:paraId="1C7CA5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9" w:author="Author" w:date="2012-02-26T13:32:00Z" w:name="move318026509"/>
      <w:moveFrom w:id="100" w:author="Author" w:date="2012-02-26T13:32:00Z">
        <w:r w:rsidRPr="00673328">
          <w:rPr>
            <w:rFonts w:ascii="宋体" w:eastAsia="宋体" w:hAnsi="宋体" w:cs="宋体" w:hint="eastAsia"/>
          </w:rPr>
          <w:t>0345rs</w:t>
        </w:r>
      </w:moveFrom>
    </w:p>
    <w:moveFromRangeEnd w:id="99"/>
    <w:p w14:paraId="5FCB7C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0345rstid</w:t>
      </w:r>
    </w:p>
    <w:p w14:paraId="74F873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1" w:author="Author" w:date="2012-02-26T13:32:00Z" w:name="move318026508"/>
      <w:moveFrom w:id="102" w:author="Author" w:date="2012-02-26T13:32:00Z">
        <w:r w:rsidRPr="00673328">
          <w:rPr>
            <w:rFonts w:ascii="宋体" w:eastAsia="宋体" w:hAnsi="宋体" w:cs="宋体" w:hint="eastAsia"/>
          </w:rPr>
          <w:t>0345r</w:t>
        </w:r>
      </w:moveFrom>
    </w:p>
    <w:moveFromRangeEnd w:id="101"/>
    <w:p w14:paraId="1C6CE7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0345rtal</w:t>
      </w:r>
    </w:p>
    <w:p w14:paraId="18F601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0345rtionde</w:t>
      </w:r>
    </w:p>
    <w:p w14:paraId="30B110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0345rtusende</w:t>
      </w:r>
    </w:p>
    <w:p w14:paraId="13D9EE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0345sidos0344tter</w:t>
      </w:r>
    </w:p>
    <w:p w14:paraId="2A96F8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0345sikt</w:t>
      </w:r>
    </w:p>
    <w:p w14:paraId="7CC557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0345sk0345dare</w:t>
      </w:r>
    </w:p>
    <w:p w14:paraId="39B0EA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0345sk034</w:t>
      </w:r>
      <w:r w:rsidRPr="00780F39">
        <w:rPr>
          <w:rFonts w:ascii="宋体" w:eastAsia="宋体" w:hAnsi="宋体" w:cs="宋体" w:hint="eastAsia"/>
          <w:lang w:val="sv-SE"/>
        </w:rPr>
        <w:t>5dligg0366r</w:t>
      </w:r>
    </w:p>
    <w:p w14:paraId="53109A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0345sk0345dlig</w:t>
      </w:r>
    </w:p>
    <w:p w14:paraId="3F101B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0345sk0345dning</w:t>
      </w:r>
    </w:p>
    <w:p w14:paraId="67F99D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03" w:author="Author" w:date="2012-02-26T13:32:00Z" w:name="move318026510"/>
      <w:moveTo w:id="10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0345ska</w:t>
        </w:r>
      </w:moveTo>
    </w:p>
    <w:moveToRangeEnd w:id="103"/>
    <w:p w14:paraId="6E2ACD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0345skar</w:t>
      </w:r>
    </w:p>
    <w:p w14:paraId="7B0D3A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5" w:author="Author" w:date="2012-02-26T13:32:00Z" w:name="move318026511"/>
      <w:moveTo w:id="106" w:author="Author" w:date="2012-02-26T13:32:00Z">
        <w:r w:rsidRPr="00673328">
          <w:rPr>
            <w:rFonts w:ascii="宋体" w:eastAsia="宋体" w:hAnsi="宋体" w:cs="宋体" w:hint="eastAsia"/>
          </w:rPr>
          <w:t>0345s</w:t>
        </w:r>
      </w:moveTo>
    </w:p>
    <w:p w14:paraId="7A81AB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7" w:author="Author" w:date="2012-02-26T13:32:00Z" w:name="move318026510"/>
      <w:moveToRangeEnd w:id="105"/>
      <w:moveFrom w:id="108" w:author="Author" w:date="2012-02-26T13:32:00Z">
        <w:r w:rsidRPr="00673328">
          <w:rPr>
            <w:rFonts w:ascii="宋体" w:eastAsia="宋体" w:hAnsi="宋体" w:cs="宋体" w:hint="eastAsia"/>
          </w:rPr>
          <w:t>0345ska</w:t>
        </w:r>
      </w:moveFrom>
    </w:p>
    <w:moveFromRangeEnd w:id="107"/>
    <w:p w14:paraId="457C63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0345sna</w:t>
      </w:r>
    </w:p>
    <w:p w14:paraId="5B9A02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9" w:author="Author" w:date="2012-02-26T13:32:00Z" w:name="move318026511"/>
      <w:moveFrom w:id="110" w:author="Author" w:date="2012-02-26T13:32:00Z">
        <w:r w:rsidRPr="00673328">
          <w:rPr>
            <w:rFonts w:ascii="宋体" w:eastAsia="宋体" w:hAnsi="宋体" w:cs="宋体" w:hint="eastAsia"/>
          </w:rPr>
          <w:t>0345s</w:t>
        </w:r>
      </w:moveFrom>
    </w:p>
    <w:moveFromRangeEnd w:id="109"/>
    <w:p w14:paraId="4FFC39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0345stadkommer</w:t>
      </w:r>
    </w:p>
    <w:p w14:paraId="3E5773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1" w:author="Author" w:date="2012-02-26T13:32:00Z" w:name="move318026506"/>
      <w:moveFrom w:id="112" w:author="Author" w:date="2012-02-26T13:32:00Z">
        <w:r w:rsidRPr="00673328">
          <w:rPr>
            <w:rFonts w:ascii="宋体" w:eastAsia="宋体" w:hAnsi="宋体" w:cs="宋体" w:hint="eastAsia"/>
          </w:rPr>
          <w:t>0345</w:t>
        </w:r>
      </w:moveFrom>
    </w:p>
    <w:moveFromRangeEnd w:id="111"/>
    <w:p w14:paraId="1A2F35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0345syftar</w:t>
      </w:r>
    </w:p>
    <w:p w14:paraId="201EE3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0345syn</w:t>
      </w:r>
    </w:p>
    <w:p w14:paraId="5C1C30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0345tagande</w:t>
      </w:r>
    </w:p>
    <w:p w14:paraId="407E94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0345tagit</w:t>
      </w:r>
    </w:p>
    <w:p w14:paraId="5323C8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0345talar</w:t>
      </w:r>
    </w:p>
    <w:p w14:paraId="1EC040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0345tal</w:t>
      </w:r>
    </w:p>
    <w:p w14:paraId="50876F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0345tanke</w:t>
      </w:r>
    </w:p>
    <w:p w14:paraId="76C9C2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0345tar sig</w:t>
      </w:r>
    </w:p>
    <w:p w14:paraId="352AE0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0345tb0366rd</w:t>
      </w:r>
    </w:p>
    <w:p w14:paraId="48E843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0345teranpassar</w:t>
      </w:r>
    </w:p>
    <w:p w14:paraId="116D5F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0345teranv0344nder</w:t>
      </w:r>
    </w:p>
    <w:p w14:paraId="2BF51F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0345terb0344ring</w:t>
      </w:r>
    </w:p>
    <w:p w14:paraId="75BE54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0345terber0344ttar</w:t>
      </w:r>
    </w:p>
    <w:p w14:paraId="21C6B8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</w:t>
      </w:r>
      <w:r w:rsidRPr="00780F39">
        <w:rPr>
          <w:rFonts w:ascii="宋体" w:eastAsia="宋体" w:hAnsi="宋体" w:cs="宋体" w:hint="eastAsia"/>
          <w:lang w:val="sv-SE"/>
        </w:rPr>
        <w:t>45terbes0366k</w:t>
      </w:r>
    </w:p>
    <w:p w14:paraId="5FAE27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0345terbetalar</w:t>
      </w:r>
    </w:p>
    <w:p w14:paraId="3740CF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0345terblick</w:t>
      </w:r>
    </w:p>
    <w:p w14:paraId="4C6563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0345terbruk</w:t>
      </w:r>
    </w:p>
    <w:p w14:paraId="68A145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0345terbud</w:t>
      </w:r>
    </w:p>
    <w:p w14:paraId="0DE940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0345terf0345r</w:t>
      </w:r>
    </w:p>
    <w:p w14:paraId="4867A8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0345terf0366renas</w:t>
      </w:r>
    </w:p>
    <w:p w14:paraId="4BBB00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13" w:author="Author" w:date="2012-02-26T13:32:00Z" w:name="move318026512"/>
      <w:moveTo w:id="114" w:author="Author" w:date="2012-02-26T13:32:00Z">
        <w:r w:rsidRPr="00673328">
          <w:rPr>
            <w:rFonts w:ascii="宋体" w:eastAsia="宋体" w:hAnsi="宋体" w:cs="宋体" w:hint="eastAsia"/>
          </w:rPr>
          <w:t>0345terf0366r</w:t>
        </w:r>
      </w:moveTo>
    </w:p>
    <w:moveToRangeEnd w:id="113"/>
    <w:p w14:paraId="601958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0345terf0366rs0344ljare</w:t>
      </w:r>
    </w:p>
    <w:p w14:paraId="3C0371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5" w:author="Author" w:date="2012-02-26T13:32:00Z" w:name="move318026512"/>
      <w:moveFrom w:id="116" w:author="Author" w:date="2012-02-26T13:32:00Z">
        <w:r w:rsidRPr="00673328">
          <w:rPr>
            <w:rFonts w:ascii="宋体" w:eastAsia="宋体" w:hAnsi="宋体" w:cs="宋体" w:hint="eastAsia"/>
          </w:rPr>
          <w:t>0345terf0366r</w:t>
        </w:r>
      </w:moveFrom>
    </w:p>
    <w:moveFromRangeEnd w:id="115"/>
    <w:p w14:paraId="476856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0345terfall</w:t>
      </w:r>
    </w:p>
    <w:p w14:paraId="08C099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0345terfinner</w:t>
      </w:r>
    </w:p>
    <w:p w14:paraId="5FCCD6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0345terg0344ldar</w:t>
      </w:r>
    </w:p>
    <w:p w14:paraId="50417C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0345terg0345ng</w:t>
      </w:r>
    </w:p>
    <w:p w14:paraId="7B3FDF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0345terg0345r</w:t>
      </w:r>
    </w:p>
    <w:p w14:paraId="5C798B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0345terger</w:t>
      </w:r>
    </w:p>
    <w:p w14:paraId="3DE3A0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0345terh0344mtar sig</w:t>
      </w:r>
    </w:p>
    <w:p w14:paraId="60A1D5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0345terh0345llsam</w:t>
      </w:r>
    </w:p>
    <w:p w14:paraId="3B7DFB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0345terh0366rande</w:t>
      </w:r>
    </w:p>
    <w:p w14:paraId="6B1A80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0345terigen</w:t>
      </w:r>
    </w:p>
    <w:p w14:paraId="72D12D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0345terkommer</w:t>
      </w:r>
    </w:p>
    <w:p w14:paraId="5DCBC8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0345terkomst</w:t>
      </w:r>
    </w:p>
    <w:p w14:paraId="6DDB26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0345terkoppling</w:t>
      </w:r>
    </w:p>
    <w:p w14:paraId="0B5312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7" w:author="Author" w:date="2012-02-26T13:32:00Z" w:name="move318026513"/>
      <w:moveTo w:id="11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0345ter</w:t>
        </w:r>
      </w:moveTo>
    </w:p>
    <w:moveToRangeEnd w:id="117"/>
    <w:p w14:paraId="0CF53B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0345terresa</w:t>
      </w:r>
    </w:p>
    <w:p w14:paraId="36FC62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0345terseende</w:t>
      </w:r>
    </w:p>
    <w:p w14:paraId="0B57F2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0345terser</w:t>
      </w:r>
    </w:p>
    <w:p w14:paraId="4811D1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0345terspeglar</w:t>
      </w:r>
    </w:p>
    <w:p w14:paraId="6E9E92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0345terst0344llare</w:t>
      </w:r>
    </w:p>
    <w:p w14:paraId="547006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0345terst0344lld</w:t>
      </w:r>
    </w:p>
    <w:p w14:paraId="68B511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0345terst0344ller</w:t>
      </w:r>
    </w:p>
    <w:p w14:paraId="055CB3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0345terst0345r</w:t>
      </w:r>
    </w:p>
    <w:p w14:paraId="505D7A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0345terstod</w:t>
      </w:r>
    </w:p>
    <w:p w14:paraId="6B305F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9" w:author="Author" w:date="2012-02-26T13:32:00Z" w:name="move318026513"/>
      <w:moveFrom w:id="120" w:author="Author" w:date="2012-02-26T13:32:00Z">
        <w:r w:rsidRPr="00673328">
          <w:rPr>
            <w:rFonts w:ascii="宋体" w:eastAsia="宋体" w:hAnsi="宋体" w:cs="宋体" w:hint="eastAsia"/>
          </w:rPr>
          <w:t>0345ter</w:t>
        </w:r>
      </w:moveFrom>
    </w:p>
    <w:moveFromRangeEnd w:id="119"/>
    <w:p w14:paraId="2D2309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0345tert0345g</w:t>
      </w:r>
    </w:p>
    <w:p w14:paraId="3436E2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0345terv0344nder</w:t>
      </w:r>
    </w:p>
    <w:p w14:paraId="389B37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0345terv03</w:t>
      </w:r>
      <w:r w:rsidRPr="00780F39">
        <w:rPr>
          <w:rFonts w:ascii="宋体" w:eastAsia="宋体" w:hAnsi="宋体" w:cs="宋体" w:hint="eastAsia"/>
          <w:lang w:val="sv-SE"/>
        </w:rPr>
        <w:t>44ndo</w:t>
      </w:r>
    </w:p>
    <w:p w14:paraId="35B62A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0345terv0344ndsgata</w:t>
      </w:r>
    </w:p>
    <w:p w14:paraId="287DA6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0345terv0344xt</w:t>
      </w:r>
    </w:p>
    <w:p w14:paraId="7769F4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0345terverkan</w:t>
      </w:r>
    </w:p>
    <w:p w14:paraId="36D348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0345terverkning</w:t>
      </w:r>
    </w:p>
    <w:p w14:paraId="628D57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0345tervinner</w:t>
      </w:r>
    </w:p>
    <w:p w14:paraId="6361EF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0345tervinning</w:t>
      </w:r>
    </w:p>
    <w:p w14:paraId="3F1FE9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0345tf0366ljer</w:t>
      </w:r>
    </w:p>
    <w:p w14:paraId="46463C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0345tg0344rdar</w:t>
      </w:r>
    </w:p>
    <w:p w14:paraId="0F7DEC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0345tg0344rd</w:t>
      </w:r>
    </w:p>
    <w:p w14:paraId="6CEC5F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0345tg0345ngen</w:t>
      </w:r>
    </w:p>
    <w:p w14:paraId="431082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0345tg0345ng</w:t>
      </w:r>
    </w:p>
    <w:p w14:paraId="6B6D78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0345th0344vor</w:t>
      </w:r>
    </w:p>
    <w:p w14:paraId="61AEC4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0345tkomlig</w:t>
      </w:r>
    </w:p>
    <w:p w14:paraId="08AF78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0345tl0366je</w:t>
      </w:r>
    </w:p>
    <w:p w14:paraId="4EA51A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0345tminstone</w:t>
      </w:r>
    </w:p>
    <w:p w14:paraId="2F098A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21" w:author="Author" w:date="2012-02-26T13:32:00Z" w:name="move318026514"/>
      <w:moveTo w:id="12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0345t</w:t>
        </w:r>
      </w:moveTo>
    </w:p>
    <w:moveToRangeEnd w:id="121"/>
    <w:p w14:paraId="1C0486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0345tnjuter</w:t>
      </w:r>
    </w:p>
    <w:p w14:paraId="74B441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0345tog</w:t>
      </w:r>
    </w:p>
    <w:p w14:paraId="42420C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3" w:author="Author" w:date="2012-02-26T13:32:00Z" w:name="move318026515"/>
      <w:moveTo w:id="124" w:author="Author" w:date="2012-02-26T13:32:00Z">
        <w:r w:rsidRPr="00673328">
          <w:rPr>
            <w:rFonts w:ascii="宋体" w:eastAsia="宋体" w:hAnsi="宋体" w:cs="宋体" w:hint="eastAsia"/>
          </w:rPr>
          <w:t>0345tr</w:t>
        </w:r>
        <w:r w:rsidRPr="00673328">
          <w:rPr>
            <w:rFonts w:ascii="宋体" w:eastAsia="宋体" w:hAnsi="宋体" w:cs="宋体" w:hint="eastAsia"/>
          </w:rPr>
          <w:t>0345</w:t>
        </w:r>
      </w:moveTo>
    </w:p>
    <w:moveToRangeEnd w:id="123"/>
    <w:p w14:paraId="7AECB9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0345tr0345r</w:t>
      </w:r>
    </w:p>
    <w:p w14:paraId="39D2F9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5" w:author="Author" w:date="2012-02-26T13:32:00Z" w:name="move318026515"/>
      <w:moveFrom w:id="126" w:author="Author" w:date="2012-02-26T13:32:00Z">
        <w:r w:rsidRPr="00673328">
          <w:rPr>
            <w:rFonts w:ascii="宋体" w:eastAsia="宋体" w:hAnsi="宋体" w:cs="宋体" w:hint="eastAsia"/>
          </w:rPr>
          <w:t>0345tr</w:t>
        </w:r>
        <w:r w:rsidRPr="00673328">
          <w:rPr>
            <w:rFonts w:ascii="宋体" w:eastAsia="宋体" w:hAnsi="宋体" w:cs="宋体" w:hint="eastAsia"/>
          </w:rPr>
          <w:t>0345</w:t>
        </w:r>
      </w:moveFrom>
    </w:p>
    <w:moveFromRangeEnd w:id="125"/>
    <w:p w14:paraId="66A600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0345tr0345v0344rd</w:t>
      </w:r>
    </w:p>
    <w:p w14:paraId="096A75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0345tskillig</w:t>
      </w:r>
    </w:p>
    <w:p w14:paraId="543A6D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0345tskilligt</w:t>
      </w:r>
    </w:p>
    <w:p w14:paraId="608A52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0345tskillnad</w:t>
      </w:r>
    </w:p>
    <w:p w14:paraId="358CF2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0345tstramning</w:t>
      </w:r>
    </w:p>
    <w:p w14:paraId="6DB821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7" w:author="Author" w:date="2012-02-26T13:32:00Z" w:name="move318026514"/>
      <w:moveFrom w:id="128" w:author="Author" w:date="2012-02-26T13:32:00Z">
        <w:r w:rsidRPr="00673328">
          <w:rPr>
            <w:rFonts w:ascii="宋体" w:eastAsia="宋体" w:hAnsi="宋体" w:cs="宋体" w:hint="eastAsia"/>
          </w:rPr>
          <w:t>0345t</w:t>
        </w:r>
      </w:moveFrom>
    </w:p>
    <w:moveFromRangeEnd w:id="127"/>
    <w:p w14:paraId="7B4913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0345tta</w:t>
      </w:r>
    </w:p>
    <w:p w14:paraId="3D7E03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9" w:author="Author" w:date="2012-02-26T13:32:00Z" w:name="move318026516"/>
      <w:moveTo w:id="130" w:author="Author" w:date="2012-02-26T13:32:00Z">
        <w:r w:rsidRPr="00673328">
          <w:rPr>
            <w:rFonts w:ascii="宋体" w:eastAsia="宋体" w:hAnsi="宋体" w:cs="宋体" w:hint="eastAsia"/>
          </w:rPr>
          <w:t>0345ttio</w:t>
        </w:r>
      </w:moveTo>
    </w:p>
    <w:moveToRangeEnd w:id="129"/>
    <w:p w14:paraId="26532B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0345ttionde</w:t>
      </w:r>
    </w:p>
    <w:p w14:paraId="4BDB57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1" w:author="Author" w:date="2012-02-26T13:32:00Z" w:name="move318026516"/>
      <w:moveFrom w:id="132" w:author="Author" w:date="2012-02-26T13:32:00Z">
        <w:r w:rsidRPr="00673328">
          <w:rPr>
            <w:rFonts w:ascii="宋体" w:eastAsia="宋体" w:hAnsi="宋体" w:cs="宋体" w:hint="eastAsia"/>
          </w:rPr>
          <w:t>0345ttio</w:t>
        </w:r>
      </w:moveFrom>
    </w:p>
    <w:moveFromRangeEnd w:id="131"/>
    <w:p w14:paraId="5FC223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0345ttondel</w:t>
      </w:r>
    </w:p>
    <w:p w14:paraId="35EB86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0345ttonde</w:t>
      </w:r>
    </w:p>
    <w:p w14:paraId="279155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0345verkan</w:t>
      </w:r>
    </w:p>
    <w:p w14:paraId="0D8034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0366del0344gger</w:t>
      </w:r>
    </w:p>
    <w:p w14:paraId="0A6D80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0366demark</w:t>
      </w:r>
    </w:p>
    <w:p w14:paraId="25FA03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0366dem</w:t>
      </w:r>
    </w:p>
    <w:p w14:paraId="03525E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33" w:author="Author" w:date="2012-02-26T13:32:00Z" w:name="move318026517"/>
      <w:moveTo w:id="134" w:author="Author" w:date="2012-02-26T13:32:00Z">
        <w:r w:rsidRPr="00673328">
          <w:rPr>
            <w:rFonts w:ascii="宋体" w:eastAsia="宋体" w:hAnsi="宋体" w:cs="宋体" w:hint="eastAsia"/>
          </w:rPr>
          <w:t>0366de</w:t>
        </w:r>
      </w:moveTo>
    </w:p>
    <w:moveToRangeEnd w:id="133"/>
    <w:p w14:paraId="09F31D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0366desdiger</w:t>
      </w:r>
    </w:p>
    <w:p w14:paraId="4EAFDF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0366desm0344ttad</w:t>
      </w:r>
    </w:p>
    <w:p w14:paraId="38ABA2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5" w:author="Author" w:date="2012-02-26T13:32:00Z" w:name="move318026517"/>
      <w:moveFrom w:id="136" w:author="Author" w:date="2012-02-26T13:32:00Z">
        <w:r w:rsidRPr="00673328">
          <w:rPr>
            <w:rFonts w:ascii="宋体" w:eastAsia="宋体" w:hAnsi="宋体" w:cs="宋体" w:hint="eastAsia"/>
          </w:rPr>
          <w:t>0366de</w:t>
        </w:r>
      </w:moveFrom>
    </w:p>
    <w:moveFromRangeEnd w:id="135"/>
    <w:p w14:paraId="4C1116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0366dla</w:t>
      </w:r>
    </w:p>
    <w:p w14:paraId="469DFA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0366dmjuk</w:t>
      </w:r>
    </w:p>
    <w:p w14:paraId="35AE3B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0366dslar</w:t>
      </w:r>
    </w:p>
    <w:p w14:paraId="78389B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</w:t>
      </w:r>
      <w:r w:rsidRPr="00780F39">
        <w:rPr>
          <w:rFonts w:ascii="宋体" w:eastAsia="宋体" w:hAnsi="宋体" w:cs="宋体" w:hint="eastAsia"/>
          <w:lang w:val="sv-SE"/>
        </w:rPr>
        <w:t>66dslig</w:t>
      </w:r>
    </w:p>
    <w:p w14:paraId="2EA35C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0366ga</w:t>
      </w:r>
    </w:p>
    <w:p w14:paraId="4C1271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0366gla</w:t>
      </w:r>
    </w:p>
    <w:p w14:paraId="7AA56D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0366gnar igenom</w:t>
      </w:r>
    </w:p>
    <w:p w14:paraId="376A0D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0366gonblickligen</w:t>
      </w:r>
    </w:p>
    <w:p w14:paraId="7A9C6F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0366gonblick</w:t>
      </w:r>
    </w:p>
    <w:p w14:paraId="5E7836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0366gonbryn</w:t>
      </w:r>
    </w:p>
    <w:p w14:paraId="44C607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0366gonfrans</w:t>
      </w:r>
    </w:p>
    <w:p w14:paraId="7C2403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0366gonkast</w:t>
      </w:r>
    </w:p>
    <w:p w14:paraId="0CAED7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0366gonlock</w:t>
      </w:r>
    </w:p>
    <w:p w14:paraId="2A93CB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0366gonskugga</w:t>
      </w:r>
    </w:p>
    <w:p w14:paraId="02E94F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0366gonsten</w:t>
      </w:r>
    </w:p>
    <w:p w14:paraId="4B8F9E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0366gonvittne</w:t>
      </w:r>
    </w:p>
    <w:p w14:paraId="5FBAF2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0366k0344nd</w:t>
      </w:r>
    </w:p>
    <w:p w14:paraId="21F83F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0366kar</w:t>
      </w:r>
    </w:p>
    <w:p w14:paraId="4B9D6C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0366ken</w:t>
      </w:r>
    </w:p>
    <w:p w14:paraId="7167D0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0366knamn</w:t>
      </w:r>
    </w:p>
    <w:p w14:paraId="36C618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0366kning</w:t>
      </w:r>
    </w:p>
    <w:p w14:paraId="68B3D1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0366l</w:t>
      </w:r>
    </w:p>
    <w:p w14:paraId="55820D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37" w:author="Author" w:date="2012-02-26T13:32:00Z" w:name="move318026518"/>
      <w:moveTo w:id="13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0366mkan</w:t>
        </w:r>
      </w:moveTo>
    </w:p>
    <w:moveToRangeEnd w:id="137"/>
    <w:p w14:paraId="793ECA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0366mkansv0344rd</w:t>
      </w:r>
    </w:p>
    <w:p w14:paraId="2B9443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9" w:author="Author" w:date="2012-02-26T13:32:00Z" w:name="move318026518"/>
      <w:moveFrom w:id="140" w:author="Author" w:date="2012-02-26T13:32:00Z">
        <w:r w:rsidRPr="00673328">
          <w:rPr>
            <w:rFonts w:ascii="宋体" w:eastAsia="宋体" w:hAnsi="宋体" w:cs="宋体" w:hint="eastAsia"/>
          </w:rPr>
          <w:t>0366mkan</w:t>
        </w:r>
      </w:moveFrom>
    </w:p>
    <w:moveFromRangeEnd w:id="139"/>
    <w:p w14:paraId="78EBD2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0366mkar</w:t>
      </w:r>
    </w:p>
    <w:p w14:paraId="09F409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0366mkli</w:t>
      </w:r>
      <w:r w:rsidRPr="00780F39">
        <w:rPr>
          <w:rFonts w:ascii="宋体" w:eastAsia="宋体" w:hAnsi="宋体" w:cs="宋体" w:hint="eastAsia"/>
          <w:lang w:val="sv-SE"/>
        </w:rPr>
        <w:t>g</w:t>
      </w:r>
    </w:p>
    <w:p w14:paraId="7222D0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0366mmar</w:t>
      </w:r>
    </w:p>
    <w:p w14:paraId="3CA150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41" w:author="Author" w:date="2012-02-26T13:32:00Z" w:name="move318026519"/>
      <w:moveTo w:id="14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0366m</w:t>
        </w:r>
      </w:moveTo>
    </w:p>
    <w:p w14:paraId="13A616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43" w:author="Author" w:date="2012-02-26T13:32:00Z" w:name="move318026520"/>
      <w:moveToRangeEnd w:id="141"/>
      <w:moveTo w:id="14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0366</w:t>
        </w:r>
      </w:moveTo>
    </w:p>
    <w:moveToRangeEnd w:id="143"/>
    <w:p w14:paraId="65ACA0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0366msar</w:t>
      </w:r>
    </w:p>
    <w:p w14:paraId="2AA188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45" w:author="Author" w:date="2012-02-26T13:32:00Z" w:name="move318026521"/>
      <w:moveTo w:id="146" w:author="Author" w:date="2012-02-26T13:32:00Z">
        <w:r w:rsidRPr="00673328">
          <w:rPr>
            <w:rFonts w:ascii="宋体" w:eastAsia="宋体" w:hAnsi="宋体" w:cs="宋体" w:hint="eastAsia"/>
          </w:rPr>
          <w:t>0366mse</w:t>
        </w:r>
      </w:moveTo>
    </w:p>
    <w:moveToRangeEnd w:id="145"/>
    <w:p w14:paraId="120440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0366msesidig</w:t>
      </w:r>
    </w:p>
    <w:p w14:paraId="71E284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7" w:author="Author" w:date="2012-02-26T13:32:00Z" w:name="move318026521"/>
      <w:moveFrom w:id="148" w:author="Author" w:date="2012-02-26T13:32:00Z">
        <w:r w:rsidRPr="00673328">
          <w:rPr>
            <w:rFonts w:ascii="宋体" w:eastAsia="宋体" w:hAnsi="宋体" w:cs="宋体" w:hint="eastAsia"/>
          </w:rPr>
          <w:t>0366mse</w:t>
        </w:r>
      </w:moveFrom>
    </w:p>
    <w:moveFromRangeEnd w:id="147"/>
    <w:p w14:paraId="4830A2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0366msom</w:t>
      </w:r>
    </w:p>
    <w:p w14:paraId="19F455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9" w:author="Author" w:date="2012-02-26T13:32:00Z" w:name="move318026519"/>
      <w:moveFrom w:id="150" w:author="Author" w:date="2012-02-26T13:32:00Z">
        <w:r w:rsidRPr="00673328">
          <w:rPr>
            <w:rFonts w:ascii="宋体" w:eastAsia="宋体" w:hAnsi="宋体" w:cs="宋体" w:hint="eastAsia"/>
          </w:rPr>
          <w:t>0366m</w:t>
        </w:r>
      </w:moveFrom>
    </w:p>
    <w:moveFromRangeEnd w:id="149"/>
    <w:p w14:paraId="0CD606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0366mt0345lig</w:t>
      </w:r>
    </w:p>
    <w:p w14:paraId="09C150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0366nskan</w:t>
      </w:r>
    </w:p>
    <w:p w14:paraId="584779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0366nskar</w:t>
      </w:r>
    </w:p>
    <w:p w14:paraId="48FD1C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0366nskedr0366m</w:t>
      </w:r>
    </w:p>
    <w:p w14:paraId="312EEC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0366nskelista</w:t>
      </w:r>
    </w:p>
    <w:p w14:paraId="703C51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0366nskem0345l</w:t>
      </w:r>
    </w:p>
    <w:p w14:paraId="5501CD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0366nsket0344nkande</w:t>
      </w:r>
    </w:p>
    <w:p w14:paraId="41320E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0366nskning</w:t>
      </w:r>
    </w:p>
    <w:p w14:paraId="3858EC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0366nskv0344rd</w:t>
      </w:r>
    </w:p>
    <w:p w14:paraId="467639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0366ppen f0366rskola</w:t>
      </w:r>
    </w:p>
    <w:p w14:paraId="409544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0366ppenhet</w:t>
      </w:r>
    </w:p>
    <w:p w14:paraId="397184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0366ppenhj0344rtig</w:t>
      </w:r>
    </w:p>
    <w:p w14:paraId="52FE47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0366ppen</w:t>
      </w:r>
    </w:p>
    <w:p w14:paraId="7FFFBD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0366ppen</w:t>
      </w:r>
      <w:r w:rsidRPr="00780F39">
        <w:rPr>
          <w:rFonts w:ascii="宋体" w:eastAsia="宋体" w:hAnsi="宋体" w:cs="宋体" w:hint="eastAsia"/>
          <w:lang w:val="sv-SE"/>
        </w:rPr>
        <w:t>v0345rd</w:t>
      </w:r>
    </w:p>
    <w:p w14:paraId="110E6A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0366ppeth0345llande</w:t>
      </w:r>
    </w:p>
    <w:p w14:paraId="7125D6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0366ppet k0366p</w:t>
      </w:r>
    </w:p>
    <w:p w14:paraId="53B348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0366ppnare</w:t>
      </w:r>
    </w:p>
    <w:p w14:paraId="20032A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0366ppnar</w:t>
      </w:r>
    </w:p>
    <w:p w14:paraId="347444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0366ppning</w:t>
      </w:r>
    </w:p>
    <w:p w14:paraId="6B7891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0366ra</w:t>
      </w:r>
    </w:p>
    <w:p w14:paraId="0B654A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1" w:author="Author" w:date="2012-02-26T13:32:00Z" w:name="move318026522"/>
      <w:moveTo w:id="152" w:author="Author" w:date="2012-02-26T13:32:00Z">
        <w:r w:rsidRPr="00673328">
          <w:rPr>
            <w:rFonts w:ascii="宋体" w:eastAsia="宋体" w:hAnsi="宋体" w:cs="宋体" w:hint="eastAsia"/>
          </w:rPr>
          <w:t>0366re</w:t>
        </w:r>
      </w:moveTo>
    </w:p>
    <w:moveToRangeEnd w:id="151"/>
    <w:p w14:paraId="47E424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0366resund</w:t>
      </w:r>
    </w:p>
    <w:p w14:paraId="4D6E18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3" w:author="Author" w:date="2012-02-26T13:32:00Z" w:name="move318026522"/>
      <w:moveFrom w:id="154" w:author="Author" w:date="2012-02-26T13:32:00Z">
        <w:r w:rsidRPr="00673328">
          <w:rPr>
            <w:rFonts w:ascii="宋体" w:eastAsia="宋体" w:hAnsi="宋体" w:cs="宋体" w:hint="eastAsia"/>
          </w:rPr>
          <w:t>0366re</w:t>
        </w:r>
      </w:moveFrom>
    </w:p>
    <w:moveFromRangeEnd w:id="153"/>
    <w:p w14:paraId="166ADF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0366rfil</w:t>
      </w:r>
    </w:p>
    <w:p w14:paraId="1D0D7E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0366rh0344nge</w:t>
      </w:r>
    </w:p>
    <w:p w14:paraId="29C952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-0366ring</w:t>
      </w:r>
    </w:p>
    <w:p w14:paraId="2B7C82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0366rlogs-</w:t>
      </w:r>
    </w:p>
    <w:p w14:paraId="62AA84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0366rngott</w:t>
      </w:r>
    </w:p>
    <w:p w14:paraId="42BBD4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0366rn</w:t>
      </w:r>
    </w:p>
    <w:p w14:paraId="3ADC5A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0366ronbed0366vande</w:t>
      </w:r>
    </w:p>
    <w:p w14:paraId="328041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0366ronmussla</w:t>
      </w:r>
    </w:p>
    <w:p w14:paraId="7D6D8B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0366rsnibb</w:t>
      </w:r>
    </w:p>
    <w:p w14:paraId="6E9F7A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0366rspr0345ng</w:t>
      </w:r>
    </w:p>
    <w:p w14:paraId="77272B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0366rt</w:t>
      </w:r>
    </w:p>
    <w:p w14:paraId="34B585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0366ser</w:t>
      </w:r>
    </w:p>
    <w:p w14:paraId="32E014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0366sregn</w:t>
      </w:r>
    </w:p>
    <w:p w14:paraId="59920E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0366ster</w:t>
      </w:r>
    </w:p>
    <w:p w14:paraId="534B76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0366sterut</w:t>
      </w:r>
    </w:p>
    <w:p w14:paraId="1109DA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0366stlig</w:t>
      </w:r>
    </w:p>
    <w:p w14:paraId="420E85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5" w:author="Author" w:date="2012-02-26T13:32:00Z" w:name="move318026523"/>
      <w:moveTo w:id="156" w:author="Author" w:date="2012-02-26T13:32:00Z">
        <w:r w:rsidRPr="00673328">
          <w:rPr>
            <w:rFonts w:ascii="宋体" w:eastAsia="宋体" w:hAnsi="宋体" w:cs="宋体" w:hint="eastAsia"/>
          </w:rPr>
          <w:t>0366st</w:t>
        </w:r>
      </w:moveTo>
    </w:p>
    <w:moveToRangeEnd w:id="155"/>
    <w:p w14:paraId="42191F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0366stra</w:t>
      </w:r>
    </w:p>
    <w:p w14:paraId="58E470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0366ststat</w:t>
      </w:r>
    </w:p>
    <w:p w14:paraId="13A33A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7" w:author="Author" w:date="2012-02-26T13:32:00Z" w:name="move318026523"/>
      <w:moveFrom w:id="158" w:author="Author" w:date="2012-02-26T13:32:00Z">
        <w:r w:rsidRPr="00673328">
          <w:rPr>
            <w:rFonts w:ascii="宋体" w:eastAsia="宋体" w:hAnsi="宋体" w:cs="宋体" w:hint="eastAsia"/>
          </w:rPr>
          <w:t>0366st</w:t>
        </w:r>
      </w:moveFrom>
    </w:p>
    <w:p w14:paraId="780D5E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9" w:author="Author" w:date="2012-02-26T13:32:00Z" w:name="move318026520"/>
      <w:moveFromRangeEnd w:id="157"/>
      <w:moveFrom w:id="160" w:author="Author" w:date="2012-02-26T13:32:00Z">
        <w:r w:rsidRPr="00673328">
          <w:rPr>
            <w:rFonts w:ascii="宋体" w:eastAsia="宋体" w:hAnsi="宋体" w:cs="宋体" w:hint="eastAsia"/>
          </w:rPr>
          <w:t>0366</w:t>
        </w:r>
      </w:moveFrom>
    </w:p>
    <w:moveFromRangeEnd w:id="159"/>
    <w:p w14:paraId="4EAB98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0366v0344rld</w:t>
      </w:r>
    </w:p>
    <w:p w14:paraId="2800E2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0366var</w:t>
      </w:r>
    </w:p>
    <w:p w14:paraId="44EB1F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0366ver0366ser</w:t>
      </w:r>
    </w:p>
    <w:p w14:paraId="0B1F65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0366verallt</w:t>
      </w:r>
    </w:p>
    <w:p w14:paraId="4E8B0E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0366veranstr0344nger</w:t>
      </w:r>
    </w:p>
    <w:p w14:paraId="47AAFC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0366veranstr0344ngning</w:t>
      </w:r>
    </w:p>
    <w:p w14:paraId="05A9AB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0366verbalansen</w:t>
      </w:r>
    </w:p>
    <w:p w14:paraId="59296F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0366verbef0344lhavare</w:t>
      </w:r>
    </w:p>
    <w:p w14:paraId="25AEA1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0366verbefolkad</w:t>
      </w:r>
    </w:p>
    <w:p w14:paraId="3788FB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0366verbelagd</w:t>
      </w:r>
    </w:p>
    <w:p w14:paraId="1D200F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0366verbeskyddar</w:t>
      </w:r>
    </w:p>
    <w:p w14:paraId="71F31C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0366verbevisar</w:t>
      </w:r>
    </w:p>
    <w:p w14:paraId="16A763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0366verblickar</w:t>
      </w:r>
    </w:p>
    <w:p w14:paraId="2EA463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0366verblick</w:t>
      </w:r>
    </w:p>
    <w:p w14:paraId="7393E3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0366verbliven</w:t>
      </w:r>
    </w:p>
    <w:p w14:paraId="0B874B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0366verbord</w:t>
      </w:r>
    </w:p>
    <w:p w14:paraId="607A3E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0366verbringar</w:t>
      </w:r>
    </w:p>
    <w:p w14:paraId="4CBA24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0366verbryggar</w:t>
      </w:r>
    </w:p>
    <w:p w14:paraId="1C0DBC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0366verbyggnad</w:t>
      </w:r>
    </w:p>
    <w:p w14:paraId="55F576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0366verd0345dig</w:t>
      </w:r>
    </w:p>
    <w:p w14:paraId="44C0A2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0366verd0345d</w:t>
      </w:r>
    </w:p>
    <w:p w14:paraId="2D2DC1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0366verdos</w:t>
      </w:r>
    </w:p>
    <w:p w14:paraId="4F73B8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1" w:author="Author" w:date="2012-02-26T13:32:00Z" w:name="move318026524"/>
      <w:moveTo w:id="162" w:author="Author" w:date="2012-02-26T13:32:00Z">
        <w:r w:rsidRPr="00673328">
          <w:rPr>
            <w:rFonts w:ascii="宋体" w:eastAsia="宋体" w:hAnsi="宋体" w:cs="宋体" w:hint="eastAsia"/>
          </w:rPr>
          <w:t>0366verdrag</w:t>
        </w:r>
      </w:moveTo>
    </w:p>
    <w:moveToRangeEnd w:id="161"/>
    <w:p w14:paraId="2572E4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0366verdragskl0344der</w:t>
      </w:r>
    </w:p>
    <w:p w14:paraId="33ED36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3" w:author="Author" w:date="2012-02-26T13:32:00Z" w:name="move318026524"/>
      <w:moveFrom w:id="164" w:author="Author" w:date="2012-02-26T13:32:00Z">
        <w:r w:rsidRPr="00673328">
          <w:rPr>
            <w:rFonts w:ascii="宋体" w:eastAsia="宋体" w:hAnsi="宋体" w:cs="宋体" w:hint="eastAsia"/>
          </w:rPr>
          <w:t>0366verdrag</w:t>
        </w:r>
      </w:moveFrom>
    </w:p>
    <w:moveFromRangeEnd w:id="163"/>
    <w:p w14:paraId="43B9A8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0366verdrift</w:t>
      </w:r>
    </w:p>
    <w:p w14:paraId="448FFE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0366verdriven</w:t>
      </w:r>
    </w:p>
    <w:p w14:paraId="6330BF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0366verdriver</w:t>
      </w:r>
    </w:p>
    <w:p w14:paraId="602F3D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0366verenskommelse</w:t>
      </w:r>
    </w:p>
    <w:p w14:paraId="0F64E8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65" w:author="Author" w:date="2012-02-26T13:32:00Z" w:name="move318026525"/>
      <w:moveTo w:id="16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0366verens</w:t>
        </w:r>
      </w:moveTo>
    </w:p>
    <w:moveToRangeEnd w:id="165"/>
    <w:p w14:paraId="2D42FB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0366verensst0344mmelse</w:t>
      </w:r>
    </w:p>
    <w:p w14:paraId="7DB921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</w:t>
      </w:r>
      <w:r w:rsidRPr="00673328">
        <w:rPr>
          <w:rFonts w:ascii="宋体" w:eastAsia="宋体" w:hAnsi="宋体" w:cs="宋体" w:hint="eastAsia"/>
        </w:rPr>
        <w:t>6verensst0344mmer</w:t>
      </w:r>
    </w:p>
    <w:p w14:paraId="2E4E96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7" w:author="Author" w:date="2012-02-26T13:32:00Z" w:name="move318026525"/>
      <w:moveFrom w:id="168" w:author="Author" w:date="2012-02-26T13:32:00Z">
        <w:r w:rsidRPr="00673328">
          <w:rPr>
            <w:rFonts w:ascii="宋体" w:eastAsia="宋体" w:hAnsi="宋体" w:cs="宋体" w:hint="eastAsia"/>
          </w:rPr>
          <w:t>0366verens</w:t>
        </w:r>
      </w:moveFrom>
    </w:p>
    <w:moveFromRangeEnd w:id="167"/>
    <w:p w14:paraId="423C48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0366verf0366ll</w:t>
      </w:r>
    </w:p>
    <w:p w14:paraId="1DBF94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0366verf0366rd</w:t>
      </w:r>
    </w:p>
    <w:p w14:paraId="59AA95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9" w:author="Author" w:date="2012-02-26T13:32:00Z" w:name="move318026526"/>
      <w:moveTo w:id="170" w:author="Author" w:date="2012-02-26T13:32:00Z">
        <w:r w:rsidRPr="00673328">
          <w:rPr>
            <w:rFonts w:ascii="宋体" w:eastAsia="宋体" w:hAnsi="宋体" w:cs="宋体" w:hint="eastAsia"/>
          </w:rPr>
          <w:t>0366verf0366r</w:t>
        </w:r>
      </w:moveTo>
    </w:p>
    <w:moveToRangeEnd w:id="169"/>
    <w:p w14:paraId="0048D0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0366verf0366rmyndare</w:t>
      </w:r>
    </w:p>
    <w:p w14:paraId="180377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1" w:author="Author" w:date="2012-02-26T13:32:00Z" w:name="move318026526"/>
      <w:moveFrom w:id="172" w:author="Author" w:date="2012-02-26T13:32:00Z">
        <w:r w:rsidRPr="00673328">
          <w:rPr>
            <w:rFonts w:ascii="宋体" w:eastAsia="宋体" w:hAnsi="宋体" w:cs="宋体" w:hint="eastAsia"/>
          </w:rPr>
          <w:t>0366verf0366r</w:t>
        </w:r>
      </w:moveFrom>
    </w:p>
    <w:moveFromRangeEnd w:id="171"/>
    <w:p w14:paraId="0468CE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0366verfaller</w:t>
      </w:r>
    </w:p>
    <w:p w14:paraId="43D491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0366verfall</w:t>
      </w:r>
    </w:p>
    <w:p w14:paraId="4CE1EA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0366verfart</w:t>
      </w:r>
    </w:p>
    <w:p w14:paraId="11E129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0366verfl0366dig</w:t>
      </w:r>
    </w:p>
    <w:p w14:paraId="060497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0366verfl0366d</w:t>
      </w:r>
    </w:p>
    <w:p w14:paraId="79345A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0366verg0345ende</w:t>
      </w:r>
    </w:p>
    <w:p w14:paraId="688FDD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73" w:author="Author" w:date="2012-02-26T13:32:00Z" w:name="move318026527"/>
      <w:moveTo w:id="17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0366verg0345ng</w:t>
        </w:r>
      </w:moveTo>
    </w:p>
    <w:moveToRangeEnd w:id="173"/>
    <w:p w14:paraId="723C0C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0366verg0345ngs0345lder</w:t>
      </w:r>
    </w:p>
    <w:p w14:paraId="04B302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0366verg0345ngsbiljett</w:t>
      </w:r>
    </w:p>
    <w:p w14:paraId="628458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0366verg0345ngsst0344lle</w:t>
      </w:r>
    </w:p>
    <w:p w14:paraId="580B37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5" w:author="Author" w:date="2012-02-26T13:32:00Z" w:name="move318026527"/>
      <w:moveFrom w:id="176" w:author="Author" w:date="2012-02-26T13:32:00Z">
        <w:r w:rsidRPr="00673328">
          <w:rPr>
            <w:rFonts w:ascii="宋体" w:eastAsia="宋体" w:hAnsi="宋体" w:cs="宋体" w:hint="eastAsia"/>
          </w:rPr>
          <w:t>0366verg0345ng</w:t>
        </w:r>
      </w:moveFrom>
    </w:p>
    <w:moveFromRangeEnd w:id="175"/>
    <w:p w14:paraId="0A4AB4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0366verg0345r</w:t>
      </w:r>
    </w:p>
    <w:p w14:paraId="6EECE9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0366verger</w:t>
      </w:r>
    </w:p>
    <w:p w14:paraId="11D3E2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0366vergl0344nser</w:t>
      </w:r>
    </w:p>
    <w:p w14:paraId="08A448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0366vergrepp</w:t>
      </w:r>
    </w:p>
    <w:p w14:paraId="217C2D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0366vergripande</w:t>
      </w:r>
    </w:p>
    <w:p w14:paraId="33E4E4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0366verh0344ngande</w:t>
      </w:r>
    </w:p>
    <w:p w14:paraId="6F10D1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0366verhand</w:t>
      </w:r>
    </w:p>
    <w:p w14:paraId="7347E3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0366verhet</w:t>
      </w:r>
    </w:p>
    <w:p w14:paraId="27F69F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0366verhopar</w:t>
      </w:r>
    </w:p>
    <w:p w14:paraId="3B5931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0366verhuvudtaget</w:t>
      </w:r>
    </w:p>
    <w:p w14:paraId="67CDD4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0366verilad</w:t>
      </w:r>
    </w:p>
    <w:p w14:paraId="5E6E23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0366verinseende</w:t>
      </w:r>
    </w:p>
    <w:p w14:paraId="424732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0366verk0344nslig</w:t>
      </w:r>
    </w:p>
    <w:p w14:paraId="405F01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0366verk0366rd</w:t>
      </w:r>
    </w:p>
    <w:p w14:paraId="17DA1B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0366verkant</w:t>
      </w:r>
    </w:p>
    <w:p w14:paraId="2558D4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0366verkast</w:t>
      </w:r>
    </w:p>
    <w:p w14:paraId="5BD9DC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0366verklagar</w:t>
      </w:r>
    </w:p>
    <w:p w14:paraId="4FF097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0366verklas</w:t>
      </w:r>
      <w:r w:rsidRPr="00780F39">
        <w:rPr>
          <w:rFonts w:ascii="宋体" w:eastAsia="宋体" w:hAnsi="宋体" w:cs="宋体" w:hint="eastAsia"/>
          <w:lang w:val="sv-SE"/>
        </w:rPr>
        <w:t>s</w:t>
      </w:r>
    </w:p>
    <w:p w14:paraId="5BE738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0366verkomlig</w:t>
      </w:r>
    </w:p>
    <w:p w14:paraId="5070A1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0366verl0344ge</w:t>
      </w:r>
    </w:p>
    <w:p w14:paraId="0BFB50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0366verl0344gger</w:t>
      </w:r>
    </w:p>
    <w:p w14:paraId="434AEB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0366verl0344ggning</w:t>
      </w:r>
    </w:p>
    <w:p w14:paraId="2C2B1B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0366verl0344gsen</w:t>
      </w:r>
    </w:p>
    <w:p w14:paraId="0CBE13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0366verl0344kare</w:t>
      </w:r>
    </w:p>
    <w:p w14:paraId="73073E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0366verl0344mnar</w:t>
      </w:r>
    </w:p>
    <w:p w14:paraId="77E937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0366verl0345telse</w:t>
      </w:r>
    </w:p>
    <w:p w14:paraId="48FDBD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0366verl0345ter</w:t>
      </w:r>
    </w:p>
    <w:p w14:paraId="49648B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0366verl0366pare</w:t>
      </w:r>
    </w:p>
    <w:p w14:paraId="3152E0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0366verlagd</w:t>
      </w:r>
    </w:p>
    <w:p w14:paraId="5378A9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0366verlag</w:t>
      </w:r>
    </w:p>
    <w:p w14:paraId="571D1F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0366verlevande</w:t>
      </w:r>
    </w:p>
    <w:p w14:paraId="135149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0366verlever</w:t>
      </w:r>
    </w:p>
    <w:p w14:paraId="306E70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0366verliggare</w:t>
      </w:r>
    </w:p>
    <w:p w14:paraId="17E149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0366verljuds-</w:t>
      </w:r>
    </w:p>
    <w:p w14:paraId="38D784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</w:t>
      </w:r>
      <w:r w:rsidRPr="00780F39">
        <w:rPr>
          <w:rFonts w:ascii="宋体" w:eastAsia="宋体" w:hAnsi="宋体" w:cs="宋体" w:hint="eastAsia"/>
          <w:lang w:val="sv-SE"/>
        </w:rPr>
        <w:t>lupen</w:t>
      </w:r>
    </w:p>
    <w:p w14:paraId="3F05C0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0366verm0344ktig</w:t>
      </w:r>
    </w:p>
    <w:p w14:paraId="5AC4A0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0366verm0345tt</w:t>
      </w:r>
    </w:p>
    <w:p w14:paraId="44493E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0366vermakt</w:t>
      </w:r>
    </w:p>
    <w:p w14:paraId="48E79E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77" w:author="Author" w:date="2012-02-26T13:32:00Z" w:name="move318026528"/>
      <w:moveTo w:id="17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0366verman</w:t>
        </w:r>
      </w:moveTo>
    </w:p>
    <w:moveToRangeEnd w:id="177"/>
    <w:p w14:paraId="78BE83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0366vermannar</w:t>
      </w:r>
    </w:p>
    <w:p w14:paraId="416480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9" w:author="Author" w:date="2012-02-26T13:32:00Z" w:name="move318026528"/>
      <w:moveFrom w:id="180" w:author="Author" w:date="2012-02-26T13:32:00Z">
        <w:r w:rsidRPr="00673328">
          <w:rPr>
            <w:rFonts w:ascii="宋体" w:eastAsia="宋体" w:hAnsi="宋体" w:cs="宋体" w:hint="eastAsia"/>
          </w:rPr>
          <w:t>0366verman</w:t>
        </w:r>
      </w:moveFrom>
    </w:p>
    <w:moveFromRangeEnd w:id="179"/>
    <w:p w14:paraId="3FD8D0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0366vermod</w:t>
      </w:r>
    </w:p>
    <w:p w14:paraId="7BD111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0366vermorgon</w:t>
      </w:r>
    </w:p>
    <w:p w14:paraId="1E9112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1" w:author="Author" w:date="2012-02-26T13:32:00Z" w:name="move318026529"/>
      <w:moveTo w:id="18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0366ver</w:t>
        </w:r>
      </w:moveTo>
    </w:p>
    <w:moveToRangeEnd w:id="181"/>
    <w:p w14:paraId="3E7C07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0366vernattar</w:t>
      </w:r>
    </w:p>
    <w:p w14:paraId="373502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0366vernaturlig</w:t>
      </w:r>
    </w:p>
    <w:p w14:paraId="07B309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0366verordnad</w:t>
      </w:r>
    </w:p>
    <w:p w14:paraId="7A83F9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0366verr0366star</w:t>
      </w:r>
    </w:p>
    <w:p w14:paraId="33F4DE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0366verraskande</w:t>
      </w:r>
    </w:p>
    <w:p w14:paraId="5404E8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0366verraskar</w:t>
      </w:r>
    </w:p>
    <w:p w14:paraId="5B4795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0366verraskning</w:t>
      </w:r>
    </w:p>
    <w:p w14:paraId="642E6C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0366verresa</w:t>
      </w:r>
    </w:p>
    <w:p w14:paraId="63F964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0366verrock</w:t>
      </w:r>
    </w:p>
    <w:p w14:paraId="718E6E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0366verrumplar</w:t>
      </w:r>
    </w:p>
    <w:p w14:paraId="0024D6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</w:t>
      </w:r>
      <w:r w:rsidRPr="00780F39">
        <w:rPr>
          <w:rFonts w:ascii="宋体" w:eastAsia="宋体" w:hAnsi="宋体" w:cs="宋体" w:hint="eastAsia"/>
          <w:lang w:val="sv-SE"/>
        </w:rPr>
        <w:t>66vers0344ttare</w:t>
      </w:r>
    </w:p>
    <w:p w14:paraId="2035F6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0366vers0344tter</w:t>
      </w:r>
    </w:p>
    <w:p w14:paraId="514C53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0366vers0344ttning</w:t>
      </w:r>
    </w:p>
    <w:p w14:paraId="7820CE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0366vers0345llad</w:t>
      </w:r>
    </w:p>
    <w:p w14:paraId="1DA791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0366verseende</w:t>
      </w:r>
    </w:p>
    <w:p w14:paraId="40831D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0366verser</w:t>
      </w:r>
    </w:p>
    <w:p w14:paraId="0108D6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0366versikt</w:t>
      </w:r>
    </w:p>
    <w:p w14:paraId="4B1486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0366versittare</w:t>
      </w:r>
    </w:p>
    <w:p w14:paraId="6D6A59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0366versk0345dlig</w:t>
      </w:r>
    </w:p>
    <w:p w14:paraId="23F3EF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0366verskattar</w:t>
      </w:r>
    </w:p>
    <w:p w14:paraId="602A69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0366verskjutande skatt</w:t>
      </w:r>
    </w:p>
    <w:p w14:paraId="562CDE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0366verskott</w:t>
      </w:r>
    </w:p>
    <w:p w14:paraId="1255B9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0366verskrider</w:t>
      </w:r>
    </w:p>
    <w:p w14:paraId="7DA7FB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0366verskrift</w:t>
      </w:r>
    </w:p>
    <w:p w14:paraId="305E27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0366verskuggar</w:t>
      </w:r>
    </w:p>
    <w:p w14:paraId="2727F3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0366verslag</w:t>
      </w:r>
    </w:p>
    <w:p w14:paraId="42C0CD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83" w:author="Author" w:date="2012-02-26T13:32:00Z" w:name="move318026530"/>
      <w:moveTo w:id="184" w:author="Author" w:date="2012-02-26T13:32:00Z">
        <w:r w:rsidRPr="00673328">
          <w:rPr>
            <w:rFonts w:ascii="宋体" w:eastAsia="宋体" w:hAnsi="宋体" w:cs="宋体" w:hint="eastAsia"/>
          </w:rPr>
          <w:t>0366vers</w:t>
        </w:r>
      </w:moveTo>
    </w:p>
    <w:moveToRangeEnd w:id="183"/>
    <w:p w14:paraId="799498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</w:t>
      </w:r>
      <w:r w:rsidRPr="00673328">
        <w:rPr>
          <w:rFonts w:ascii="宋体" w:eastAsia="宋体" w:hAnsi="宋体" w:cs="宋体" w:hint="eastAsia"/>
        </w:rPr>
        <w:t>366versp0344nd</w:t>
      </w:r>
    </w:p>
    <w:p w14:paraId="54A378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0366verspelad</w:t>
      </w:r>
    </w:p>
    <w:p w14:paraId="479825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5" w:author="Author" w:date="2012-02-26T13:32:00Z" w:name="move318026530"/>
      <w:moveFrom w:id="186" w:author="Author" w:date="2012-02-26T13:32:00Z">
        <w:r w:rsidRPr="00673328">
          <w:rPr>
            <w:rFonts w:ascii="宋体" w:eastAsia="宋体" w:hAnsi="宋体" w:cs="宋体" w:hint="eastAsia"/>
          </w:rPr>
          <w:t>0366vers</w:t>
        </w:r>
      </w:moveFrom>
    </w:p>
    <w:moveFromRangeEnd w:id="185"/>
    <w:p w14:paraId="1E4229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0366verst0366kad</w:t>
      </w:r>
    </w:p>
    <w:p w14:paraId="6B4F25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0366versta</w:t>
      </w:r>
    </w:p>
    <w:p w14:paraId="565855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0366verste</w:t>
      </w:r>
    </w:p>
    <w:p w14:paraId="15E5E8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0366verstiger</w:t>
      </w:r>
    </w:p>
    <w:p w14:paraId="30182A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0366verst</w:t>
      </w:r>
    </w:p>
    <w:p w14:paraId="2A129F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0366verstyr</w:t>
      </w:r>
    </w:p>
    <w:p w14:paraId="278841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0366versv0344mmar</w:t>
      </w:r>
    </w:p>
    <w:p w14:paraId="313FEC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0366versvallande</w:t>
      </w:r>
    </w:p>
    <w:p w14:paraId="32EC70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7" w:author="Author" w:date="2012-02-26T13:32:00Z" w:name="move318026529"/>
      <w:moveFrom w:id="188" w:author="Author" w:date="2012-02-26T13:32:00Z">
        <w:r w:rsidRPr="00673328">
          <w:rPr>
            <w:rFonts w:ascii="宋体" w:eastAsia="宋体" w:hAnsi="宋体" w:cs="宋体" w:hint="eastAsia"/>
          </w:rPr>
          <w:t>0366ver</w:t>
        </w:r>
      </w:moveFrom>
    </w:p>
    <w:moveFromRangeEnd w:id="187"/>
    <w:p w14:paraId="7C4F2D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0366versyn</w:t>
      </w:r>
    </w:p>
    <w:p w14:paraId="048C8B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0366versynt</w:t>
      </w:r>
    </w:p>
    <w:p w14:paraId="1ECBB1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0366vertagit</w:t>
      </w:r>
    </w:p>
    <w:p w14:paraId="0754FF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0366vertag</w:t>
      </w:r>
    </w:p>
    <w:p w14:paraId="62DB4E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0366vertalar</w:t>
      </w:r>
    </w:p>
    <w:p w14:paraId="124F61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0366vertalning</w:t>
      </w:r>
    </w:p>
    <w:p w14:paraId="0A57B9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0366vertar</w:t>
      </w:r>
    </w:p>
    <w:p w14:paraId="627C04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0366vertid</w:t>
      </w:r>
    </w:p>
    <w:p w14:paraId="4ACD77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0366vertog</w:t>
      </w:r>
    </w:p>
    <w:p w14:paraId="476221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0366verto</w:t>
      </w:r>
      <w:r w:rsidRPr="00780F39">
        <w:rPr>
          <w:rFonts w:ascii="宋体" w:eastAsia="宋体" w:hAnsi="宋体" w:cs="宋体" w:hint="eastAsia"/>
          <w:lang w:val="sv-SE"/>
        </w:rPr>
        <w:t>n</w:t>
      </w:r>
    </w:p>
    <w:p w14:paraId="1AA5C3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0366vertr0344der</w:t>
      </w:r>
    </w:p>
    <w:p w14:paraId="643F39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0366vertr0344ffar</w:t>
      </w:r>
    </w:p>
    <w:p w14:paraId="688E9F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0366vertramp</w:t>
      </w:r>
    </w:p>
    <w:p w14:paraId="42777E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0366vertrasserar</w:t>
      </w:r>
    </w:p>
    <w:p w14:paraId="7D464F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0366vertygande</w:t>
      </w:r>
    </w:p>
    <w:p w14:paraId="0D7289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0366vertygar</w:t>
      </w:r>
    </w:p>
    <w:p w14:paraId="7DFFD7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0366vertygelse</w:t>
      </w:r>
    </w:p>
    <w:p w14:paraId="5AED54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0366verv0344gande</w:t>
      </w:r>
    </w:p>
    <w:p w14:paraId="5DD906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0366verv0344ger</w:t>
      </w:r>
    </w:p>
    <w:p w14:paraId="69ED1A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0366verv0344ldigande</w:t>
      </w:r>
    </w:p>
    <w:p w14:paraId="482EF7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0366verv0344ldigar</w:t>
      </w:r>
    </w:p>
    <w:p w14:paraId="4CCE38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0366verv0345ning</w:t>
      </w:r>
    </w:p>
    <w:p w14:paraId="1E4ABF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0366vervakare</w:t>
      </w:r>
    </w:p>
    <w:p w14:paraId="348EF5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0366vervakar</w:t>
      </w:r>
    </w:p>
    <w:p w14:paraId="6B6E76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0366vervann</w:t>
      </w:r>
    </w:p>
    <w:p w14:paraId="07D7A9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0366vervarar</w:t>
      </w:r>
    </w:p>
    <w:p w14:paraId="7781A7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</w:t>
      </w:r>
      <w:r w:rsidRPr="00780F39">
        <w:rPr>
          <w:rFonts w:ascii="宋体" w:eastAsia="宋体" w:hAnsi="宋体" w:cs="宋体" w:hint="eastAsia"/>
          <w:lang w:val="sv-SE"/>
        </w:rPr>
        <w:t>6vervikt</w:t>
      </w:r>
    </w:p>
    <w:p w14:paraId="44083F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0366vervinner</w:t>
      </w:r>
    </w:p>
    <w:p w14:paraId="0B8468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0366vervintrar</w:t>
      </w:r>
    </w:p>
    <w:p w14:paraId="71A6E5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0366vervunnit</w:t>
      </w:r>
    </w:p>
    <w:p w14:paraId="2AD193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89" w:author="Author" w:date="2012-02-26T13:32:00Z" w:name="move318026531"/>
      <w:moveTo w:id="190" w:author="Author" w:date="2012-02-26T13:32:00Z">
        <w:r w:rsidRPr="00673328">
          <w:rPr>
            <w:rFonts w:ascii="宋体" w:eastAsia="宋体" w:hAnsi="宋体" w:cs="宋体" w:hint="eastAsia"/>
          </w:rPr>
          <w:t>0366vning</w:t>
        </w:r>
      </w:moveTo>
    </w:p>
    <w:moveToRangeEnd w:id="189"/>
    <w:p w14:paraId="451423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0366vningsk0366rning</w:t>
      </w:r>
    </w:p>
    <w:p w14:paraId="309D71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0366vningsl0344rare</w:t>
      </w:r>
    </w:p>
    <w:p w14:paraId="339237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1" w:author="Author" w:date="2012-02-26T13:32:00Z" w:name="move318026531"/>
      <w:moveFrom w:id="192" w:author="Author" w:date="2012-02-26T13:32:00Z">
        <w:r w:rsidRPr="00673328">
          <w:rPr>
            <w:rFonts w:ascii="宋体" w:eastAsia="宋体" w:hAnsi="宋体" w:cs="宋体" w:hint="eastAsia"/>
          </w:rPr>
          <w:t>0366vning</w:t>
        </w:r>
      </w:moveFrom>
    </w:p>
    <w:moveFromRangeEnd w:id="191"/>
    <w:p w14:paraId="2314C6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0366vre</w:t>
      </w:r>
    </w:p>
    <w:p w14:paraId="6EFEB2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0366vrig</w:t>
      </w:r>
    </w:p>
    <w:p w14:paraId="3C1A25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abb0351</w:t>
      </w:r>
    </w:p>
    <w:p w14:paraId="521FE9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abbedissa</w:t>
      </w:r>
    </w:p>
    <w:p w14:paraId="2D4D5A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abborre</w:t>
      </w:r>
    </w:p>
    <w:p w14:paraId="0BA8A2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abc-bok</w:t>
      </w:r>
    </w:p>
    <w:p w14:paraId="5F6B4B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3" w:author="Author" w:date="2012-02-26T13:32:00Z" w:name="move318026532"/>
      <w:moveTo w:id="19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abc</w:t>
        </w:r>
      </w:moveTo>
    </w:p>
    <w:moveToRangeEnd w:id="193"/>
    <w:p w14:paraId="323647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ABC-stridsmedel</w:t>
      </w:r>
    </w:p>
    <w:p w14:paraId="0B6EA2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5" w:author="Author" w:date="2012-02-26T13:32:00Z" w:name="move318026532"/>
      <w:moveFrom w:id="196" w:author="Author" w:date="2012-02-26T13:32:00Z">
        <w:r w:rsidRPr="00673328">
          <w:rPr>
            <w:rFonts w:ascii="宋体" w:eastAsia="宋体" w:hAnsi="宋体" w:cs="宋体" w:hint="eastAsia"/>
          </w:rPr>
          <w:t>abc</w:t>
        </w:r>
      </w:moveFrom>
    </w:p>
    <w:moveFromRangeEnd w:id="195"/>
    <w:p w14:paraId="676041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abdikerar</w:t>
      </w:r>
    </w:p>
    <w:p w14:paraId="72B218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aber</w:t>
      </w:r>
    </w:p>
    <w:p w14:paraId="355DBB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ABF</w:t>
      </w:r>
    </w:p>
    <w:p w14:paraId="6801E40D" w14:textId="77777777" w:rsidR="00000000" w:rsidRPr="00780F39" w:rsidRDefault="00780F39" w:rsidP="00673328">
      <w:pPr>
        <w:pStyle w:val="PlainText"/>
        <w:rPr>
          <w:ins w:id="197" w:author="Author" w:date="2012-02-26T13:32:00Z"/>
          <w:rFonts w:ascii="宋体" w:eastAsia="宋体" w:hAnsi="宋体" w:cs="宋体" w:hint="eastAsia"/>
          <w:lang w:val="sv-SE"/>
        </w:rPr>
      </w:pPr>
      <w:ins w:id="19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ab</w:t>
        </w:r>
      </w:ins>
    </w:p>
    <w:p w14:paraId="2B96AC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abnorm</w:t>
      </w:r>
    </w:p>
    <w:p w14:paraId="4E5DD1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abonnemang</w:t>
      </w:r>
    </w:p>
    <w:p w14:paraId="0041DE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abonnent</w:t>
      </w:r>
    </w:p>
    <w:p w14:paraId="7A0C0E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abonnerar</w:t>
      </w:r>
    </w:p>
    <w:p w14:paraId="3B8B69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9" w:author="Author" w:date="2012-02-26T13:32:00Z" w:name="move318026533"/>
      <w:moveTo w:id="20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abort</w:t>
        </w:r>
      </w:moveTo>
    </w:p>
    <w:moveToRangeEnd w:id="199"/>
    <w:p w14:paraId="6E4F71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abortr0345dgivnin</w:t>
      </w:r>
      <w:r w:rsidRPr="00780F39">
        <w:rPr>
          <w:rFonts w:ascii="宋体" w:eastAsia="宋体" w:hAnsi="宋体" w:cs="宋体" w:hint="eastAsia"/>
          <w:lang w:val="sv-SE"/>
        </w:rPr>
        <w:t>g</w:t>
      </w:r>
    </w:p>
    <w:p w14:paraId="2E6624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1" w:author="Author" w:date="2012-02-26T13:32:00Z" w:name="move318026533"/>
      <w:moveFrom w:id="202" w:author="Author" w:date="2012-02-26T13:32:00Z">
        <w:r w:rsidRPr="00673328">
          <w:rPr>
            <w:rFonts w:ascii="宋体" w:eastAsia="宋体" w:hAnsi="宋体" w:cs="宋体" w:hint="eastAsia"/>
          </w:rPr>
          <w:t>abort</w:t>
        </w:r>
      </w:moveFrom>
    </w:p>
    <w:moveFromRangeEnd w:id="201"/>
    <w:p w14:paraId="78AF75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abrakadabra</w:t>
      </w:r>
    </w:p>
    <w:p w14:paraId="7E4441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abrupt</w:t>
      </w:r>
    </w:p>
    <w:p w14:paraId="1B8454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absolutism</w:t>
      </w:r>
    </w:p>
    <w:p w14:paraId="3EA108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absolutist</w:t>
      </w:r>
    </w:p>
    <w:p w14:paraId="42CCE3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absolut</w:t>
      </w:r>
    </w:p>
    <w:p w14:paraId="4946AE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absorberar</w:t>
      </w:r>
    </w:p>
    <w:p w14:paraId="37A9D1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abstinens</w:t>
      </w:r>
    </w:p>
    <w:p w14:paraId="08D1B4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abstraherar</w:t>
      </w:r>
    </w:p>
    <w:p w14:paraId="700D2D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abstraktion</w:t>
      </w:r>
    </w:p>
    <w:p w14:paraId="448A4F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abstrakt</w:t>
      </w:r>
    </w:p>
    <w:p w14:paraId="0912A7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absurd</w:t>
      </w:r>
    </w:p>
    <w:p w14:paraId="2BB1C7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 svenska spel</w:t>
      </w:r>
    </w:p>
    <w:p w14:paraId="5E4325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ab svensk bilprovning</w:t>
      </w:r>
    </w:p>
    <w:p w14:paraId="1F80BB38" w14:textId="77777777" w:rsidR="00000000" w:rsidRPr="003230D0" w:rsidRDefault="00780F39" w:rsidP="003230D0">
      <w:pPr>
        <w:pStyle w:val="PlainText"/>
        <w:rPr>
          <w:del w:id="203" w:author="Author" w:date="2012-02-26T13:32:00Z"/>
          <w:rFonts w:ascii="宋体" w:eastAsia="宋体" w:hAnsi="宋体" w:cs="宋体" w:hint="eastAsia"/>
        </w:rPr>
      </w:pPr>
      <w:del w:id="204" w:author="Author" w:date="2012-02-26T13:32:00Z">
        <w:r w:rsidRPr="003230D0">
          <w:rPr>
            <w:rFonts w:ascii="宋体" w:eastAsia="宋体" w:hAnsi="宋体" w:cs="宋体" w:hint="eastAsia"/>
          </w:rPr>
          <w:delText>ab</w:delText>
        </w:r>
      </w:del>
    </w:p>
    <w:p w14:paraId="5100AA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accelererar</w:t>
      </w:r>
    </w:p>
    <w:p w14:paraId="2188CF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accent</w:t>
      </w:r>
    </w:p>
    <w:p w14:paraId="189C8B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accentuerar</w:t>
      </w:r>
    </w:p>
    <w:p w14:paraId="48957C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acceptabel</w:t>
      </w:r>
    </w:p>
    <w:p w14:paraId="29D9B5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accepterar</w:t>
      </w:r>
    </w:p>
    <w:p w14:paraId="200A3C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accis</w:t>
      </w:r>
    </w:p>
    <w:p w14:paraId="43AD96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aceton</w:t>
      </w:r>
    </w:p>
    <w:p w14:paraId="757C7A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acklamation</w:t>
      </w:r>
    </w:p>
    <w:p w14:paraId="438754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acklimatiserar sig</w:t>
      </w:r>
    </w:p>
    <w:p w14:paraId="39B4AC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05" w:author="Author" w:date="2012-02-26T13:32:00Z" w:name="move318026534"/>
      <w:moveTo w:id="206" w:author="Author" w:date="2012-02-26T13:32:00Z">
        <w:r w:rsidRPr="00673328">
          <w:rPr>
            <w:rFonts w:ascii="宋体" w:eastAsia="宋体" w:hAnsi="宋体" w:cs="宋体" w:hint="eastAsia"/>
          </w:rPr>
          <w:t>ack</w:t>
        </w:r>
      </w:moveTo>
    </w:p>
    <w:moveToRangeEnd w:id="205"/>
    <w:p w14:paraId="6351EF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ackom</w:t>
      </w:r>
      <w:r w:rsidRPr="00673328">
        <w:rPr>
          <w:rFonts w:ascii="宋体" w:eastAsia="宋体" w:hAnsi="宋体" w:cs="宋体" w:hint="eastAsia"/>
        </w:rPr>
        <w:t>panjerar</w:t>
      </w:r>
    </w:p>
    <w:p w14:paraId="595FA1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ackord</w:t>
      </w:r>
    </w:p>
    <w:p w14:paraId="44BA1A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ackrediterar</w:t>
      </w:r>
    </w:p>
    <w:p w14:paraId="289B204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7" w:author="Author" w:date="2012-02-26T13:32:00Z" w:name="move318026534"/>
      <w:moveFrom w:id="208" w:author="Author" w:date="2012-02-26T13:32:00Z">
        <w:r w:rsidRPr="00673328">
          <w:rPr>
            <w:rFonts w:ascii="宋体" w:eastAsia="宋体" w:hAnsi="宋体" w:cs="宋体" w:hint="eastAsia"/>
          </w:rPr>
          <w:t>ack</w:t>
        </w:r>
      </w:moveFrom>
    </w:p>
    <w:moveFromRangeEnd w:id="207"/>
    <w:p w14:paraId="32A3CC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ackumulerar</w:t>
      </w:r>
    </w:p>
    <w:p w14:paraId="50F568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ackuratess</w:t>
      </w:r>
    </w:p>
    <w:p w14:paraId="71BCE3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acne</w:t>
      </w:r>
    </w:p>
    <w:p w14:paraId="76612F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 conto</w:t>
      </w:r>
    </w:p>
    <w:p w14:paraId="09724B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action</w:t>
      </w:r>
    </w:p>
    <w:p w14:paraId="00C514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adams0344pple</w:t>
      </w:r>
    </w:p>
    <w:p w14:paraId="23BAF1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ADB</w:t>
      </w:r>
    </w:p>
    <w:p w14:paraId="55C638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adderar</w:t>
      </w:r>
    </w:p>
    <w:p w14:paraId="306271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addition</w:t>
      </w:r>
    </w:p>
    <w:p w14:paraId="4BA66B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adekvat</w:t>
      </w:r>
    </w:p>
    <w:p w14:paraId="4A7695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adel</w:t>
      </w:r>
    </w:p>
    <w:p w14:paraId="424474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adept</w:t>
      </w:r>
    </w:p>
    <w:p w14:paraId="5728A9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aderton</w:t>
      </w:r>
    </w:p>
    <w:p w14:paraId="4DED09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adj0366</w:t>
      </w:r>
    </w:p>
    <w:p w14:paraId="19A049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adjektiv</w:t>
      </w:r>
    </w:p>
    <w:p w14:paraId="354150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adjungerar</w:t>
      </w:r>
    </w:p>
    <w:p w14:paraId="25ADE6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adjunkt</w:t>
      </w:r>
    </w:p>
    <w:p w14:paraId="1B68FF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adlar</w:t>
      </w:r>
    </w:p>
    <w:p w14:paraId="262DF1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administration</w:t>
      </w:r>
    </w:p>
    <w:p w14:paraId="4BA6BC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administrativ</w:t>
      </w:r>
    </w:p>
    <w:p w14:paraId="569F5A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administrerar</w:t>
      </w:r>
    </w:p>
    <w:p w14:paraId="3A6A92E2" w14:textId="77777777" w:rsidR="00000000" w:rsidRPr="00673328" w:rsidRDefault="00780F39" w:rsidP="00673328">
      <w:pPr>
        <w:pStyle w:val="PlainText"/>
        <w:rPr>
          <w:ins w:id="209" w:author="Author" w:date="2012-02-26T13:32:00Z"/>
          <w:rFonts w:ascii="宋体" w:eastAsia="宋体" w:hAnsi="宋体" w:cs="宋体" w:hint="eastAsia"/>
        </w:rPr>
      </w:pPr>
      <w:ins w:id="210" w:author="Author" w:date="2012-02-26T13:32:00Z">
        <w:r w:rsidRPr="00673328">
          <w:rPr>
            <w:rFonts w:ascii="宋体" w:eastAsia="宋体" w:hAnsi="宋体" w:cs="宋体" w:hint="eastAsia"/>
          </w:rPr>
          <w:t>AD</w:t>
        </w:r>
      </w:ins>
    </w:p>
    <w:p w14:paraId="2591B4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 notam</w:t>
      </w:r>
    </w:p>
    <w:p w14:paraId="61D8C2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adopterar</w:t>
      </w:r>
    </w:p>
    <w:p w14:paraId="53AE31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adoption</w:t>
      </w:r>
    </w:p>
    <w:p w14:paraId="5C9B1A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adopti</w:t>
      </w:r>
      <w:r w:rsidRPr="00673328">
        <w:rPr>
          <w:rFonts w:ascii="宋体" w:eastAsia="宋体" w:hAnsi="宋体" w:cs="宋体" w:hint="eastAsia"/>
        </w:rPr>
        <w:t>vbarn</w:t>
      </w:r>
    </w:p>
    <w:p w14:paraId="454A10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adoptivf0366r0344lder</w:t>
      </w:r>
    </w:p>
    <w:p w14:paraId="456C46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adrenalin</w:t>
      </w:r>
    </w:p>
    <w:p w14:paraId="65D1EE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adressat</w:t>
      </w:r>
    </w:p>
    <w:p w14:paraId="41A699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adresserar</w:t>
      </w:r>
    </w:p>
    <w:p w14:paraId="2F5AC9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adress</w:t>
      </w:r>
    </w:p>
    <w:p w14:paraId="6232CBFD" w14:textId="77777777" w:rsidR="00000000" w:rsidRPr="003230D0" w:rsidRDefault="00780F39" w:rsidP="003230D0">
      <w:pPr>
        <w:pStyle w:val="PlainText"/>
        <w:rPr>
          <w:del w:id="211" w:author="Author" w:date="2012-02-26T13:32:00Z"/>
          <w:rFonts w:ascii="宋体" w:eastAsia="宋体" w:hAnsi="宋体" w:cs="宋体" w:hint="eastAsia"/>
        </w:rPr>
      </w:pPr>
      <w:del w:id="212" w:author="Author" w:date="2012-02-26T13:32:00Z">
        <w:r w:rsidRPr="003230D0">
          <w:rPr>
            <w:rFonts w:ascii="宋体" w:eastAsia="宋体" w:hAnsi="宋体" w:cs="宋体" w:hint="eastAsia"/>
          </w:rPr>
          <w:delText>AD</w:delText>
        </w:r>
      </w:del>
    </w:p>
    <w:p w14:paraId="4902F1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advent</w:t>
      </w:r>
    </w:p>
    <w:p w14:paraId="10E873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adverbial</w:t>
      </w:r>
    </w:p>
    <w:p w14:paraId="40A87A4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adverb</w:t>
      </w:r>
    </w:p>
    <w:p w14:paraId="1A687F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advokatbyr0345</w:t>
      </w:r>
    </w:p>
    <w:p w14:paraId="35FB3B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advokat</w:t>
      </w:r>
    </w:p>
    <w:p w14:paraId="0225A2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aerodynamisk</w:t>
      </w:r>
    </w:p>
    <w:p w14:paraId="78C566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aerogram</w:t>
      </w:r>
    </w:p>
    <w:p w14:paraId="47F8DC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aero-</w:t>
      </w:r>
    </w:p>
    <w:p w14:paraId="312EAD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afasi</w:t>
      </w:r>
    </w:p>
    <w:p w14:paraId="66D432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13" w:author="Author" w:date="2012-02-26T13:32:00Z" w:name="move318026535"/>
      <w:moveTo w:id="214" w:author="Author" w:date="2012-02-26T13:32:00Z">
        <w:r w:rsidRPr="00673328">
          <w:rPr>
            <w:rFonts w:ascii="宋体" w:eastAsia="宋体" w:hAnsi="宋体" w:cs="宋体" w:hint="eastAsia"/>
          </w:rPr>
          <w:t>aff0344r</w:t>
        </w:r>
      </w:moveTo>
    </w:p>
    <w:moveToRangeEnd w:id="213"/>
    <w:p w14:paraId="75A6D4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aff0344rsman</w:t>
      </w:r>
    </w:p>
    <w:p w14:paraId="51C894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5" w:author="Author" w:date="2012-02-26T13:32:00Z" w:name="move318026535"/>
      <w:moveFrom w:id="216" w:author="Author" w:date="2012-02-26T13:32:00Z">
        <w:r w:rsidRPr="00673328">
          <w:rPr>
            <w:rFonts w:ascii="宋体" w:eastAsia="宋体" w:hAnsi="宋体" w:cs="宋体" w:hint="eastAsia"/>
          </w:rPr>
          <w:t>aff0344r</w:t>
        </w:r>
      </w:moveFrom>
    </w:p>
    <w:moveFromRangeEnd w:id="215"/>
    <w:p w14:paraId="1C3146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affekterad</w:t>
      </w:r>
    </w:p>
    <w:p w14:paraId="295927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17" w:author="Author" w:date="2012-02-26T13:32:00Z" w:name="move318026536"/>
      <w:moveTo w:id="218" w:author="Author" w:date="2012-02-26T13:32:00Z">
        <w:r w:rsidRPr="00673328">
          <w:rPr>
            <w:rFonts w:ascii="宋体" w:eastAsia="宋体" w:hAnsi="宋体" w:cs="宋体" w:hint="eastAsia"/>
          </w:rPr>
          <w:t>affektion</w:t>
        </w:r>
      </w:moveTo>
    </w:p>
    <w:moveToRangeEnd w:id="217"/>
    <w:p w14:paraId="5C4899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affektionsv0344rde</w:t>
      </w:r>
    </w:p>
    <w:p w14:paraId="16F8F2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9" w:author="Author" w:date="2012-02-26T13:32:00Z" w:name="move318026536"/>
      <w:moveFrom w:id="220" w:author="Author" w:date="2012-02-26T13:32:00Z">
        <w:r w:rsidRPr="00673328">
          <w:rPr>
            <w:rFonts w:ascii="宋体" w:eastAsia="宋体" w:hAnsi="宋体" w:cs="宋体" w:hint="eastAsia"/>
          </w:rPr>
          <w:t>affektion</w:t>
        </w:r>
      </w:moveFrom>
    </w:p>
    <w:moveFromRangeEnd w:id="219"/>
    <w:p w14:paraId="6825F3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affekt</w:t>
      </w:r>
    </w:p>
    <w:p w14:paraId="130BAC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affischerar</w:t>
      </w:r>
    </w:p>
    <w:p w14:paraId="41E5AF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affisch</w:t>
      </w:r>
    </w:p>
    <w:p w14:paraId="239604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aforism</w:t>
      </w:r>
    </w:p>
    <w:p w14:paraId="4D2E98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1" w:author="Author" w:date="2012-02-26T13:32:00Z" w:name="move318026537"/>
      <w:moveTo w:id="22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afrikan</w:t>
        </w:r>
      </w:moveTo>
    </w:p>
    <w:moveToRangeEnd w:id="221"/>
    <w:p w14:paraId="0FA77E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afrik</w:t>
      </w:r>
      <w:r w:rsidRPr="00673328">
        <w:rPr>
          <w:rFonts w:ascii="宋体" w:eastAsia="宋体" w:hAnsi="宋体" w:cs="宋体" w:hint="eastAsia"/>
        </w:rPr>
        <w:t>ansk</w:t>
      </w:r>
    </w:p>
    <w:p w14:paraId="678167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3" w:author="Author" w:date="2012-02-26T13:32:00Z" w:name="move318026537"/>
      <w:moveFrom w:id="224" w:author="Author" w:date="2012-02-26T13:32:00Z">
        <w:r w:rsidRPr="00673328">
          <w:rPr>
            <w:rFonts w:ascii="宋体" w:eastAsia="宋体" w:hAnsi="宋体" w:cs="宋体" w:hint="eastAsia"/>
          </w:rPr>
          <w:t>afrikan</w:t>
        </w:r>
      </w:moveFrom>
    </w:p>
    <w:moveFromRangeEnd w:id="223"/>
    <w:p w14:paraId="27BC4C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afrofrisyr</w:t>
      </w:r>
    </w:p>
    <w:p w14:paraId="7DD8F3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afton</w:t>
      </w:r>
    </w:p>
    <w:p w14:paraId="06F9FE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25" w:author="Author" w:date="2012-02-26T13:32:00Z" w:name="move318026538"/>
      <w:moveTo w:id="226" w:author="Author" w:date="2012-02-26T13:32:00Z">
        <w:r w:rsidRPr="00673328">
          <w:rPr>
            <w:rFonts w:ascii="宋体" w:eastAsia="宋体" w:hAnsi="宋体" w:cs="宋体" w:hint="eastAsia"/>
          </w:rPr>
          <w:t>aga</w:t>
        </w:r>
      </w:moveTo>
    </w:p>
    <w:moveToRangeEnd w:id="225"/>
    <w:p w14:paraId="3F9EA9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agar</w:t>
      </w:r>
    </w:p>
    <w:p w14:paraId="6A7059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7" w:author="Author" w:date="2012-02-26T13:32:00Z" w:name="move318026538"/>
      <w:moveFrom w:id="228" w:author="Author" w:date="2012-02-26T13:32:00Z">
        <w:r w:rsidRPr="00673328">
          <w:rPr>
            <w:rFonts w:ascii="宋体" w:eastAsia="宋体" w:hAnsi="宋体" w:cs="宋体" w:hint="eastAsia"/>
          </w:rPr>
          <w:t>aga</w:t>
        </w:r>
      </w:moveFrom>
    </w:p>
    <w:moveFromRangeEnd w:id="227"/>
    <w:p w14:paraId="44C6E9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AGB</w:t>
      </w:r>
    </w:p>
    <w:p w14:paraId="1E0248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agent</w:t>
      </w:r>
    </w:p>
    <w:p w14:paraId="58AF1F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agerar</w:t>
      </w:r>
    </w:p>
    <w:p w14:paraId="51500C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9" w:author="Author" w:date="2012-02-26T13:32:00Z" w:name="move318026539"/>
      <w:moveTo w:id="23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agg</w:t>
        </w:r>
      </w:moveTo>
    </w:p>
    <w:moveToRangeEnd w:id="229"/>
    <w:p w14:paraId="06F515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aggregat</w:t>
      </w:r>
    </w:p>
    <w:p w14:paraId="03562B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aggression</w:t>
      </w:r>
    </w:p>
    <w:p w14:paraId="1BD4FB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aggressiv</w:t>
      </w:r>
    </w:p>
    <w:p w14:paraId="732A874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1" w:author="Author" w:date="2012-02-26T13:32:00Z" w:name="move318026539"/>
      <w:moveFrom w:id="232" w:author="Author" w:date="2012-02-26T13:32:00Z">
        <w:r w:rsidRPr="00673328">
          <w:rPr>
            <w:rFonts w:ascii="宋体" w:eastAsia="宋体" w:hAnsi="宋体" w:cs="宋体" w:hint="eastAsia"/>
          </w:rPr>
          <w:t>agg</w:t>
        </w:r>
      </w:moveFrom>
    </w:p>
    <w:moveFromRangeEnd w:id="231"/>
    <w:p w14:paraId="54C373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agiterar</w:t>
      </w:r>
    </w:p>
    <w:p w14:paraId="69383A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agnar</w:t>
      </w:r>
    </w:p>
    <w:p w14:paraId="2D2894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agn</w:t>
      </w:r>
    </w:p>
    <w:p w14:paraId="08C535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agronom</w:t>
      </w:r>
    </w:p>
    <w:p w14:paraId="10903A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AGS</w:t>
      </w:r>
    </w:p>
    <w:p w14:paraId="08124B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aha-upplevelse</w:t>
      </w:r>
    </w:p>
    <w:p w14:paraId="40F83B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AIDS</w:t>
      </w:r>
    </w:p>
    <w:p w14:paraId="0E0EE3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A-inkomst</w:t>
      </w:r>
    </w:p>
    <w:p w14:paraId="6C2F35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aj0366</w:t>
      </w:r>
    </w:p>
    <w:p w14:paraId="6A35B957" w14:textId="77777777" w:rsidR="00000000" w:rsidRPr="00673328" w:rsidRDefault="00780F39" w:rsidP="00673328">
      <w:pPr>
        <w:pStyle w:val="PlainText"/>
        <w:rPr>
          <w:ins w:id="233" w:author="Author" w:date="2012-02-26T13:32:00Z"/>
          <w:rFonts w:ascii="宋体" w:eastAsia="宋体" w:hAnsi="宋体" w:cs="宋体" w:hint="eastAsia"/>
        </w:rPr>
      </w:pPr>
      <w:ins w:id="234" w:author="Author" w:date="2012-02-26T13:32:00Z">
        <w:r w:rsidRPr="00673328">
          <w:rPr>
            <w:rFonts w:ascii="宋体" w:eastAsia="宋体" w:hAnsi="宋体" w:cs="宋体" w:hint="eastAsia"/>
          </w:rPr>
          <w:t>aj</w:t>
        </w:r>
      </w:ins>
    </w:p>
    <w:p w14:paraId="2A1427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ajournerar</w:t>
      </w:r>
    </w:p>
    <w:p w14:paraId="4194347D" w14:textId="77777777" w:rsidR="00000000" w:rsidRPr="003230D0" w:rsidRDefault="00780F39" w:rsidP="003230D0">
      <w:pPr>
        <w:pStyle w:val="PlainText"/>
        <w:rPr>
          <w:del w:id="235" w:author="Author" w:date="2012-02-26T13:32:00Z"/>
          <w:rFonts w:ascii="宋体" w:eastAsia="宋体" w:hAnsi="宋体" w:cs="宋体" w:hint="eastAsia"/>
        </w:rPr>
      </w:pPr>
      <w:del w:id="236" w:author="Author" w:date="2012-02-26T13:32:00Z">
        <w:r w:rsidRPr="003230D0">
          <w:rPr>
            <w:rFonts w:ascii="宋体" w:eastAsia="宋体" w:hAnsi="宋体" w:cs="宋体" w:hint="eastAsia"/>
          </w:rPr>
          <w:delText>aj</w:delText>
        </w:r>
      </w:del>
    </w:p>
    <w:p w14:paraId="623985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akademiker</w:t>
      </w:r>
    </w:p>
    <w:p w14:paraId="53B8A2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37" w:author="Author" w:date="2012-02-26T13:32:00Z" w:name="move318026540"/>
      <w:moveTo w:id="238" w:author="Author" w:date="2012-02-26T13:32:00Z">
        <w:r w:rsidRPr="00673328">
          <w:rPr>
            <w:rFonts w:ascii="宋体" w:eastAsia="宋体" w:hAnsi="宋体" w:cs="宋体" w:hint="eastAsia"/>
          </w:rPr>
          <w:t>akademi</w:t>
        </w:r>
      </w:moveTo>
    </w:p>
    <w:moveToRangeEnd w:id="237"/>
    <w:p w14:paraId="6D3F6E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akademisk</w:t>
      </w:r>
    </w:p>
    <w:p w14:paraId="6DAE71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9" w:author="Author" w:date="2012-02-26T13:32:00Z" w:name="move318026540"/>
      <w:moveFrom w:id="240" w:author="Author" w:date="2012-02-26T13:32:00Z">
        <w:r w:rsidRPr="00673328">
          <w:rPr>
            <w:rFonts w:ascii="宋体" w:eastAsia="宋体" w:hAnsi="宋体" w:cs="宋体" w:hint="eastAsia"/>
          </w:rPr>
          <w:t>akademi</w:t>
        </w:r>
      </w:moveFrom>
    </w:p>
    <w:moveFromRangeEnd w:id="239"/>
    <w:p w14:paraId="357A63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A-kassa</w:t>
      </w:r>
    </w:p>
    <w:p w14:paraId="334A93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akillesh0344l</w:t>
      </w:r>
    </w:p>
    <w:p w14:paraId="4F190A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akrobat</w:t>
      </w:r>
    </w:p>
    <w:p w14:paraId="0EA6DF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akryl</w:t>
      </w:r>
    </w:p>
    <w:p w14:paraId="32D02B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akt0366r</w:t>
      </w:r>
    </w:p>
    <w:p w14:paraId="77308A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41" w:author="Author" w:date="2012-02-26T13:32:00Z" w:name="move318026541"/>
      <w:moveTo w:id="242" w:author="Author" w:date="2012-02-26T13:32:00Z">
        <w:r w:rsidRPr="00673328">
          <w:rPr>
            <w:rFonts w:ascii="宋体" w:eastAsia="宋体" w:hAnsi="宋体" w:cs="宋体" w:hint="eastAsia"/>
          </w:rPr>
          <w:t>aktar</w:t>
        </w:r>
      </w:moveTo>
    </w:p>
    <w:moveToRangeEnd w:id="241"/>
    <w:p w14:paraId="1C4953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aktar sig</w:t>
      </w:r>
    </w:p>
    <w:p w14:paraId="584EEA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3" w:author="Author" w:date="2012-02-26T13:32:00Z" w:name="move318026541"/>
      <w:moveFrom w:id="244" w:author="Author" w:date="2012-02-26T13:32:00Z">
        <w:r w:rsidRPr="00673328">
          <w:rPr>
            <w:rFonts w:ascii="宋体" w:eastAsia="宋体" w:hAnsi="宋体" w:cs="宋体" w:hint="eastAsia"/>
          </w:rPr>
          <w:t>aktar</w:t>
        </w:r>
      </w:moveFrom>
    </w:p>
    <w:moveFromRangeEnd w:id="243"/>
    <w:p w14:paraId="441DF9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45" w:author="Author" w:date="2012-02-26T13:32:00Z" w:name="move318026542"/>
      <w:moveTo w:id="246" w:author="Author" w:date="2012-02-26T13:32:00Z">
        <w:r w:rsidRPr="00673328">
          <w:rPr>
            <w:rFonts w:ascii="宋体" w:eastAsia="宋体" w:hAnsi="宋体" w:cs="宋体" w:hint="eastAsia"/>
          </w:rPr>
          <w:t>ak</w:t>
        </w:r>
        <w:r w:rsidRPr="00673328">
          <w:rPr>
            <w:rFonts w:ascii="宋体" w:eastAsia="宋体" w:hAnsi="宋体" w:cs="宋体" w:hint="eastAsia"/>
          </w:rPr>
          <w:t>ter</w:t>
        </w:r>
      </w:moveTo>
    </w:p>
    <w:moveToRangeEnd w:id="245"/>
    <w:p w14:paraId="4CF702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akterseglad</w:t>
      </w:r>
    </w:p>
    <w:p w14:paraId="6694A3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7" w:author="Author" w:date="2012-02-26T13:32:00Z" w:name="move318026542"/>
      <w:moveFrom w:id="248" w:author="Author" w:date="2012-02-26T13:32:00Z">
        <w:r w:rsidRPr="00673328">
          <w:rPr>
            <w:rFonts w:ascii="宋体" w:eastAsia="宋体" w:hAnsi="宋体" w:cs="宋体" w:hint="eastAsia"/>
          </w:rPr>
          <w:t>ak</w:t>
        </w:r>
        <w:r w:rsidRPr="00673328">
          <w:rPr>
            <w:rFonts w:ascii="宋体" w:eastAsia="宋体" w:hAnsi="宋体" w:cs="宋体" w:hint="eastAsia"/>
          </w:rPr>
          <w:t>ter</w:t>
        </w:r>
      </w:moveFrom>
    </w:p>
    <w:moveFromRangeEnd w:id="247"/>
    <w:p w14:paraId="3B2C6B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aktiebolag</w:t>
      </w:r>
    </w:p>
    <w:p w14:paraId="323049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aktie</w:t>
      </w:r>
    </w:p>
    <w:p w14:paraId="017BC0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aktion</w:t>
      </w:r>
    </w:p>
    <w:p w14:paraId="039B1C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aktiverar</w:t>
      </w:r>
    </w:p>
    <w:p w14:paraId="70B2F6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aktivist</w:t>
      </w:r>
    </w:p>
    <w:p w14:paraId="1C97A4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49" w:author="Author" w:date="2012-02-26T13:32:00Z" w:name="move318026543"/>
      <w:moveTo w:id="250" w:author="Author" w:date="2012-02-26T13:32:00Z">
        <w:r w:rsidRPr="00673328">
          <w:rPr>
            <w:rFonts w:ascii="宋体" w:eastAsia="宋体" w:hAnsi="宋体" w:cs="宋体" w:hint="eastAsia"/>
          </w:rPr>
          <w:t>aktivitet</w:t>
        </w:r>
      </w:moveTo>
    </w:p>
    <w:moveToRangeEnd w:id="249"/>
    <w:p w14:paraId="009B8B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aktivitetsers0344ttning</w:t>
      </w:r>
    </w:p>
    <w:p w14:paraId="6F4045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1" w:author="Author" w:date="2012-02-26T13:32:00Z" w:name="move318026543"/>
      <w:moveFrom w:id="252" w:author="Author" w:date="2012-02-26T13:32:00Z">
        <w:r w:rsidRPr="00673328">
          <w:rPr>
            <w:rFonts w:ascii="宋体" w:eastAsia="宋体" w:hAnsi="宋体" w:cs="宋体" w:hint="eastAsia"/>
          </w:rPr>
          <w:t>aktivitet</w:t>
        </w:r>
      </w:moveFrom>
    </w:p>
    <w:moveFromRangeEnd w:id="251"/>
    <w:p w14:paraId="6A34F4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aktiv</w:t>
      </w:r>
    </w:p>
    <w:p w14:paraId="0CA36D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53" w:author="Author" w:date="2012-02-26T13:32:00Z" w:name="move318026544"/>
      <w:moveTo w:id="25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akt</w:t>
        </w:r>
      </w:moveTo>
    </w:p>
    <w:moveToRangeEnd w:id="253"/>
    <w:p w14:paraId="749A6C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aktning</w:t>
      </w:r>
    </w:p>
    <w:p w14:paraId="6335C5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aktris</w:t>
      </w:r>
    </w:p>
    <w:p w14:paraId="20E206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aktsam</w:t>
      </w:r>
    </w:p>
    <w:p w14:paraId="0FB9EB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5" w:author="Author" w:date="2012-02-26T13:32:00Z" w:name="move318026544"/>
      <w:moveFrom w:id="256" w:author="Author" w:date="2012-02-26T13:32:00Z">
        <w:r w:rsidRPr="00673328">
          <w:rPr>
            <w:rFonts w:ascii="宋体" w:eastAsia="宋体" w:hAnsi="宋体" w:cs="宋体" w:hint="eastAsia"/>
          </w:rPr>
          <w:t>akt</w:t>
        </w:r>
      </w:moveFrom>
    </w:p>
    <w:moveFromRangeEnd w:id="255"/>
    <w:p w14:paraId="1A2C14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aktualiserar</w:t>
      </w:r>
    </w:p>
    <w:p w14:paraId="281F5D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aktualitet</w:t>
      </w:r>
    </w:p>
    <w:p w14:paraId="5648F2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aktuell</w:t>
      </w:r>
    </w:p>
    <w:p w14:paraId="4792F1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aktuellt</w:t>
      </w:r>
    </w:p>
    <w:p w14:paraId="6B3EF2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akupunktur</w:t>
      </w:r>
    </w:p>
    <w:p w14:paraId="68DBC4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akustik</w:t>
      </w:r>
    </w:p>
    <w:p w14:paraId="521A3D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akustisk</w:t>
      </w:r>
    </w:p>
    <w:p w14:paraId="53C56E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akuten</w:t>
      </w:r>
    </w:p>
    <w:p w14:paraId="58267B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akutmottagning</w:t>
      </w:r>
    </w:p>
    <w:p w14:paraId="57509E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akut</w:t>
      </w:r>
    </w:p>
    <w:p w14:paraId="4AE816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akvarell</w:t>
      </w:r>
    </w:p>
    <w:p w14:paraId="44C46B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akvarium</w:t>
      </w:r>
    </w:p>
    <w:p w14:paraId="3E665C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alabaster</w:t>
      </w:r>
    </w:p>
    <w:p w14:paraId="77FA33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alad034</w:t>
      </w:r>
      <w:r w:rsidRPr="00780F39">
        <w:rPr>
          <w:rFonts w:ascii="宋体" w:eastAsia="宋体" w:hAnsi="宋体" w:cs="宋体" w:hint="eastAsia"/>
          <w:lang w:val="sv-SE"/>
        </w:rPr>
        <w:t>5b</w:t>
      </w:r>
    </w:p>
    <w:p w14:paraId="548CA2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alarmerande</w:t>
      </w:r>
    </w:p>
    <w:p w14:paraId="323270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albanien</w:t>
      </w:r>
    </w:p>
    <w:p w14:paraId="541557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57" w:author="Author" w:date="2012-02-26T13:32:00Z" w:name="move318026545"/>
      <w:moveTo w:id="258" w:author="Author" w:date="2012-02-26T13:32:00Z">
        <w:r w:rsidRPr="00673328">
          <w:rPr>
            <w:rFonts w:ascii="宋体" w:eastAsia="宋体" w:hAnsi="宋体" w:cs="宋体" w:hint="eastAsia"/>
          </w:rPr>
          <w:t>alban</w:t>
        </w:r>
      </w:moveTo>
    </w:p>
    <w:moveToRangeEnd w:id="257"/>
    <w:p w14:paraId="51C3CD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albanska</w:t>
      </w:r>
    </w:p>
    <w:p w14:paraId="5FA29F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albansk</w:t>
      </w:r>
    </w:p>
    <w:p w14:paraId="6A7B12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9" w:author="Author" w:date="2012-02-26T13:32:00Z" w:name="move318026545"/>
      <w:moveFrom w:id="260" w:author="Author" w:date="2012-02-26T13:32:00Z">
        <w:r w:rsidRPr="00673328">
          <w:rPr>
            <w:rFonts w:ascii="宋体" w:eastAsia="宋体" w:hAnsi="宋体" w:cs="宋体" w:hint="eastAsia"/>
          </w:rPr>
          <w:t>alban</w:t>
        </w:r>
      </w:moveFrom>
    </w:p>
    <w:moveFromRangeEnd w:id="259"/>
    <w:p w14:paraId="7CBD55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albino</w:t>
      </w:r>
    </w:p>
    <w:p w14:paraId="067584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album</w:t>
      </w:r>
    </w:p>
    <w:p w14:paraId="6558EC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aldrig</w:t>
      </w:r>
    </w:p>
    <w:p w14:paraId="1F7E5F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alert</w:t>
      </w:r>
    </w:p>
    <w:p w14:paraId="4E3213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alfabetiserar</w:t>
      </w:r>
    </w:p>
    <w:p w14:paraId="72338A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alfabetisk</w:t>
      </w:r>
    </w:p>
    <w:p w14:paraId="3E5CA4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alfabet</w:t>
      </w:r>
    </w:p>
    <w:p w14:paraId="031DF5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algerier</w:t>
      </w:r>
    </w:p>
    <w:p w14:paraId="2F63A0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algerisk</w:t>
      </w:r>
    </w:p>
    <w:p w14:paraId="1C21CD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alg</w:t>
      </w:r>
    </w:p>
    <w:p w14:paraId="57C4C0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alias</w:t>
      </w:r>
    </w:p>
    <w:p w14:paraId="3211E3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alibi</w:t>
      </w:r>
    </w:p>
    <w:p w14:paraId="734403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alienation</w:t>
      </w:r>
    </w:p>
    <w:p w14:paraId="135443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alienerad</w:t>
      </w:r>
    </w:p>
    <w:p w14:paraId="22B00F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alika</w:t>
      </w:r>
    </w:p>
    <w:p w14:paraId="575634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alkemi</w:t>
      </w:r>
    </w:p>
    <w:p w14:paraId="211850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alkoholism</w:t>
      </w:r>
    </w:p>
    <w:p w14:paraId="3CCDC2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alkoholist</w:t>
      </w:r>
    </w:p>
    <w:p w14:paraId="3CA25C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61" w:author="Author" w:date="2012-02-26T13:32:00Z" w:name="move318026546"/>
      <w:moveTo w:id="262" w:author="Author" w:date="2012-02-26T13:32:00Z">
        <w:r w:rsidRPr="00673328">
          <w:rPr>
            <w:rFonts w:ascii="宋体" w:eastAsia="宋体" w:hAnsi="宋体" w:cs="宋体" w:hint="eastAsia"/>
          </w:rPr>
          <w:t>alkohol</w:t>
        </w:r>
      </w:moveTo>
    </w:p>
    <w:moveToRangeEnd w:id="261"/>
    <w:p w14:paraId="3BD01E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alkoholpoliklinik</w:t>
      </w:r>
    </w:p>
    <w:p w14:paraId="0E88AF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3" w:author="Author" w:date="2012-02-26T13:32:00Z" w:name="move318026546"/>
      <w:moveFrom w:id="264" w:author="Author" w:date="2012-02-26T13:32:00Z">
        <w:r w:rsidRPr="00673328">
          <w:rPr>
            <w:rFonts w:ascii="宋体" w:eastAsia="宋体" w:hAnsi="宋体" w:cs="宋体" w:hint="eastAsia"/>
          </w:rPr>
          <w:t>alkohol</w:t>
        </w:r>
      </w:moveFrom>
    </w:p>
    <w:moveFromRangeEnd w:id="263"/>
    <w:p w14:paraId="3A3702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alkotest</w:t>
      </w:r>
    </w:p>
    <w:p w14:paraId="6B795E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alkov</w:t>
      </w:r>
    </w:p>
    <w:p w14:paraId="2A388F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all0351</w:t>
      </w:r>
    </w:p>
    <w:p w14:paraId="56EA39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alldaglig</w:t>
      </w:r>
    </w:p>
    <w:p w14:paraId="72A6F7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</w:t>
      </w:r>
      <w:r w:rsidRPr="00780F39">
        <w:rPr>
          <w:rFonts w:ascii="宋体" w:eastAsia="宋体" w:hAnsi="宋体" w:cs="宋体" w:hint="eastAsia"/>
          <w:lang w:val="sv-SE"/>
        </w:rPr>
        <w:t>lldeles</w:t>
      </w:r>
    </w:p>
    <w:p w14:paraId="0A7E5A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allegori</w:t>
      </w:r>
    </w:p>
    <w:p w14:paraId="2C60F7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allehanda</w:t>
      </w:r>
    </w:p>
    <w:p w14:paraId="1EFAF7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allemansr0344tt</w:t>
      </w:r>
    </w:p>
    <w:p w14:paraId="1D0200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5" w:author="Author" w:date="2012-02-26T13:32:00Z" w:name="move318026547"/>
      <w:moveTo w:id="26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allena</w:t>
        </w:r>
      </w:moveTo>
    </w:p>
    <w:moveToRangeEnd w:id="265"/>
    <w:p w14:paraId="70D5D2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allenar0345dande</w:t>
      </w:r>
    </w:p>
    <w:p w14:paraId="55FEE7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67" w:author="Author" w:date="2012-02-26T13:32:00Z" w:name="move318026548"/>
      <w:moveTo w:id="268" w:author="Author" w:date="2012-02-26T13:32:00Z">
        <w:r w:rsidRPr="00673328">
          <w:rPr>
            <w:rFonts w:ascii="宋体" w:eastAsia="宋体" w:hAnsi="宋体" w:cs="宋体" w:hint="eastAsia"/>
          </w:rPr>
          <w:t>allergi</w:t>
        </w:r>
      </w:moveTo>
    </w:p>
    <w:p w14:paraId="2CD1BD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9" w:author="Author" w:date="2012-02-26T13:32:00Z" w:name="move318026547"/>
      <w:moveToRangeEnd w:id="267"/>
      <w:moveFrom w:id="270" w:author="Author" w:date="2012-02-26T13:32:00Z">
        <w:r w:rsidRPr="00673328">
          <w:rPr>
            <w:rFonts w:ascii="宋体" w:eastAsia="宋体" w:hAnsi="宋体" w:cs="宋体" w:hint="eastAsia"/>
          </w:rPr>
          <w:t>allena</w:t>
        </w:r>
      </w:moveFrom>
    </w:p>
    <w:moveFromRangeEnd w:id="269"/>
    <w:p w14:paraId="2EFF02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allergisk</w:t>
      </w:r>
    </w:p>
    <w:p w14:paraId="055592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1" w:author="Author" w:date="2012-02-26T13:32:00Z" w:name="move318026548"/>
      <w:moveFrom w:id="272" w:author="Author" w:date="2012-02-26T13:32:00Z">
        <w:r w:rsidRPr="00673328">
          <w:rPr>
            <w:rFonts w:ascii="宋体" w:eastAsia="宋体" w:hAnsi="宋体" w:cs="宋体" w:hint="eastAsia"/>
          </w:rPr>
          <w:t>allergi</w:t>
        </w:r>
      </w:moveFrom>
    </w:p>
    <w:moveFromRangeEnd w:id="271"/>
    <w:p w14:paraId="081D28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allesamman</w:t>
      </w:r>
    </w:p>
    <w:p w14:paraId="61B254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allest0344des</w:t>
      </w:r>
    </w:p>
    <w:p w14:paraId="115AD6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allhelgonahelgen</w:t>
      </w:r>
    </w:p>
    <w:p w14:paraId="64E072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alliansfri</w:t>
      </w:r>
    </w:p>
    <w:p w14:paraId="119787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allians</w:t>
      </w:r>
    </w:p>
    <w:p w14:paraId="7D344D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allierad</w:t>
      </w:r>
    </w:p>
    <w:p w14:paraId="5A7F92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allihop</w:t>
      </w:r>
    </w:p>
    <w:p w14:paraId="6B1A81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 advokatbyr0345</w:t>
      </w:r>
    </w:p>
    <w:p w14:paraId="72F967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allm0344nbildad</w:t>
      </w:r>
    </w:p>
    <w:p w14:paraId="64F63A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allm0344nbildning</w:t>
      </w:r>
    </w:p>
    <w:p w14:paraId="553D6D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 f0366rs0344kring</w:t>
      </w:r>
    </w:p>
    <w:p w14:paraId="30A953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</w:t>
      </w:r>
      <w:r w:rsidRPr="00780F39">
        <w:rPr>
          <w:rFonts w:ascii="宋体" w:eastAsia="宋体" w:hAnsi="宋体" w:cs="宋体" w:hint="eastAsia"/>
          <w:lang w:val="sv-SE"/>
        </w:rPr>
        <w:t>4nfarlig</w:t>
      </w:r>
    </w:p>
    <w:p w14:paraId="6AED42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allm0344ngiltig</w:t>
      </w:r>
    </w:p>
    <w:p w14:paraId="2B201B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allm0344ngods</w:t>
      </w:r>
    </w:p>
    <w:p w14:paraId="09DB5B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allm0344nhet</w:t>
      </w:r>
    </w:p>
    <w:p w14:paraId="3F556E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3" w:author="Author" w:date="2012-02-26T13:32:00Z" w:name="move318026549"/>
      <w:moveTo w:id="27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allm0344n</w:t>
        </w:r>
      </w:moveTo>
    </w:p>
    <w:moveToRangeEnd w:id="273"/>
    <w:p w14:paraId="4B7152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allm0344nna arvsfonden</w:t>
      </w:r>
    </w:p>
    <w:p w14:paraId="558245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allm0344nna f0366rs0344kringskassan</w:t>
      </w:r>
    </w:p>
    <w:p w14:paraId="01BB01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allm0344nna reklamationsn0344mnden</w:t>
      </w:r>
    </w:p>
    <w:p w14:paraId="7E3B96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allm0344nning</w:t>
      </w:r>
    </w:p>
    <w:p w14:paraId="4F0D3C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allm0344nnyttig</w:t>
      </w:r>
    </w:p>
    <w:p w14:paraId="49C8B8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 r0344ttshj0344lp</w:t>
      </w:r>
    </w:p>
    <w:p w14:paraId="346BF8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 r0366stl0344ngd</w:t>
      </w:r>
    </w:p>
    <w:p w14:paraId="3ED280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5" w:author="Author" w:date="2012-02-26T13:32:00Z" w:name="move318026549"/>
      <w:moveFrom w:id="276" w:author="Author" w:date="2012-02-26T13:32:00Z">
        <w:r w:rsidRPr="00673328">
          <w:rPr>
            <w:rFonts w:ascii="宋体" w:eastAsia="宋体" w:hAnsi="宋体" w:cs="宋体" w:hint="eastAsia"/>
          </w:rPr>
          <w:t>allm0344n</w:t>
        </w:r>
      </w:moveFrom>
    </w:p>
    <w:moveFromRangeEnd w:id="275"/>
    <w:p w14:paraId="2D2A1A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allm0344n till034</w:t>
      </w:r>
      <w:r w:rsidRPr="00780F39">
        <w:rPr>
          <w:rFonts w:ascii="宋体" w:eastAsia="宋体" w:hAnsi="宋体" w:cs="宋体" w:hint="eastAsia"/>
          <w:lang w:val="sv-SE"/>
        </w:rPr>
        <w:t>4ggspension</w:t>
      </w:r>
    </w:p>
    <w:p w14:paraId="43344C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allmoge</w:t>
      </w:r>
    </w:p>
    <w:p w14:paraId="486267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allmosa</w:t>
      </w:r>
    </w:p>
    <w:p w14:paraId="0237B8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7" w:author="Author" w:date="2012-02-26T13:32:00Z" w:name="move318026550"/>
      <w:moveTo w:id="27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all</w:t>
        </w:r>
      </w:moveTo>
    </w:p>
    <w:moveToRangeEnd w:id="277"/>
    <w:p w14:paraId="2EBDE0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allra</w:t>
      </w:r>
    </w:p>
    <w:p w14:paraId="454F9D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 right</w:t>
      </w:r>
    </w:p>
    <w:p w14:paraId="1A65FA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allround</w:t>
      </w:r>
    </w:p>
    <w:p w14:paraId="5543D9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alls0345ng</w:t>
      </w:r>
    </w:p>
    <w:p w14:paraId="270075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allsidig</w:t>
      </w:r>
    </w:p>
    <w:p w14:paraId="57B955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allsk0366ns</w:t>
      </w:r>
    </w:p>
    <w:p w14:paraId="7C10E2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allsm0344ktig</w:t>
      </w:r>
    </w:p>
    <w:p w14:paraId="2EC526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alls</w:t>
      </w:r>
    </w:p>
    <w:p w14:paraId="5C5CB7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allsvenskan</w:t>
      </w:r>
    </w:p>
    <w:p w14:paraId="6BEAAA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allsvensk</w:t>
      </w:r>
    </w:p>
    <w:p w14:paraId="2CA244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9" w:author="Author" w:date="2012-02-26T13:32:00Z" w:name="move318026550"/>
      <w:moveFrom w:id="280" w:author="Author" w:date="2012-02-26T13:32:00Z">
        <w:r w:rsidRPr="00673328">
          <w:rPr>
            <w:rFonts w:ascii="宋体" w:eastAsia="宋体" w:hAnsi="宋体" w:cs="宋体" w:hint="eastAsia"/>
          </w:rPr>
          <w:t>all</w:t>
        </w:r>
      </w:moveFrom>
    </w:p>
    <w:moveFromRangeEnd w:id="279"/>
    <w:p w14:paraId="249279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allteftersom</w:t>
      </w:r>
    </w:p>
    <w:p w14:paraId="223B92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alltf0366r</w:t>
      </w:r>
    </w:p>
    <w:p w14:paraId="6268DA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alltiallo</w:t>
      </w:r>
    </w:p>
    <w:p w14:paraId="6B9A3A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alltid</w:t>
      </w:r>
    </w:p>
    <w:p w14:paraId="16BC58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alltifr0345n</w:t>
      </w:r>
    </w:p>
    <w:p w14:paraId="529517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alltihop</w:t>
      </w:r>
    </w:p>
    <w:p w14:paraId="3CAB08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allting</w:t>
      </w:r>
    </w:p>
    <w:p w14:paraId="08781D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alltj0344mt</w:t>
      </w:r>
    </w:p>
    <w:p w14:paraId="031561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alltmer</w:t>
      </w:r>
    </w:p>
    <w:p w14:paraId="665CD8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81" w:author="Author" w:date="2012-02-26T13:32:00Z" w:name="move318026551"/>
      <w:moveTo w:id="28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allt</w:t>
        </w:r>
      </w:moveTo>
    </w:p>
    <w:moveToRangeEnd w:id="281"/>
    <w:p w14:paraId="12F39C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alltnog</w:t>
      </w:r>
    </w:p>
    <w:p w14:paraId="26C719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allts0345</w:t>
      </w:r>
    </w:p>
    <w:p w14:paraId="3F176B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alltsamman</w:t>
      </w:r>
    </w:p>
    <w:p w14:paraId="007EE8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</w:t>
      </w:r>
      <w:r w:rsidRPr="00673328">
        <w:rPr>
          <w:rFonts w:ascii="宋体" w:eastAsia="宋体" w:hAnsi="宋体" w:cs="宋体" w:hint="eastAsia"/>
        </w:rPr>
        <w:t>lltsedan</w:t>
      </w:r>
    </w:p>
    <w:p w14:paraId="682616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3" w:author="Author" w:date="2012-02-26T13:32:00Z" w:name="move318026551"/>
      <w:moveFrom w:id="284" w:author="Author" w:date="2012-02-26T13:32:00Z">
        <w:r w:rsidRPr="00673328">
          <w:rPr>
            <w:rFonts w:ascii="宋体" w:eastAsia="宋体" w:hAnsi="宋体" w:cs="宋体" w:hint="eastAsia"/>
          </w:rPr>
          <w:t>allt</w:t>
        </w:r>
      </w:moveFrom>
    </w:p>
    <w:moveFromRangeEnd w:id="283"/>
    <w:p w14:paraId="1FB744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allvarlig</w:t>
      </w:r>
    </w:p>
    <w:p w14:paraId="54DD8E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allvar</w:t>
      </w:r>
    </w:p>
    <w:p w14:paraId="52BC0F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almanacka</w:t>
      </w:r>
    </w:p>
    <w:p w14:paraId="13BE90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alm</w:t>
      </w:r>
    </w:p>
    <w:p w14:paraId="10C37A1B" w14:textId="77777777" w:rsidR="00000000" w:rsidRPr="00780F39" w:rsidRDefault="00780F39" w:rsidP="00673328">
      <w:pPr>
        <w:pStyle w:val="PlainText"/>
        <w:rPr>
          <w:ins w:id="285" w:author="Author" w:date="2012-02-26T13:32:00Z"/>
          <w:rFonts w:ascii="宋体" w:eastAsia="宋体" w:hAnsi="宋体" w:cs="宋体" w:hint="eastAsia"/>
          <w:lang w:val="sv-SE"/>
        </w:rPr>
      </w:pPr>
      <w:ins w:id="28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al</w:t>
        </w:r>
      </w:ins>
    </w:p>
    <w:p w14:paraId="363010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alperna</w:t>
      </w:r>
    </w:p>
    <w:p w14:paraId="6CEE90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alpin</w:t>
      </w:r>
    </w:p>
    <w:p w14:paraId="1738A3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alster</w:t>
      </w:r>
    </w:p>
    <w:p w14:paraId="72E987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alstrar</w:t>
      </w:r>
    </w:p>
    <w:p w14:paraId="1827EDC0" w14:textId="77777777" w:rsidR="00000000" w:rsidRPr="003230D0" w:rsidRDefault="00780F39" w:rsidP="003230D0">
      <w:pPr>
        <w:pStyle w:val="PlainText"/>
        <w:rPr>
          <w:del w:id="287" w:author="Author" w:date="2012-02-26T13:32:00Z"/>
          <w:rFonts w:ascii="宋体" w:eastAsia="宋体" w:hAnsi="宋体" w:cs="宋体" w:hint="eastAsia"/>
        </w:rPr>
      </w:pPr>
      <w:del w:id="288" w:author="Author" w:date="2012-02-26T13:32:00Z">
        <w:r w:rsidRPr="003230D0">
          <w:rPr>
            <w:rFonts w:ascii="宋体" w:eastAsia="宋体" w:hAnsi="宋体" w:cs="宋体" w:hint="eastAsia"/>
          </w:rPr>
          <w:delText>al</w:delText>
        </w:r>
      </w:del>
    </w:p>
    <w:p w14:paraId="03FBDA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altan</w:t>
      </w:r>
    </w:p>
    <w:p w14:paraId="6FFA2B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altare</w:t>
      </w:r>
    </w:p>
    <w:p w14:paraId="6B6F46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alter ego</w:t>
      </w:r>
    </w:p>
    <w:p w14:paraId="26EB57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alternativ</w:t>
      </w:r>
    </w:p>
    <w:p w14:paraId="2D84900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alternativt</w:t>
      </w:r>
    </w:p>
    <w:p w14:paraId="51969B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alternerar</w:t>
      </w:r>
    </w:p>
    <w:p w14:paraId="19C591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9" w:author="Author" w:date="2012-02-26T13:32:00Z" w:name="move318026552"/>
      <w:moveTo w:id="290" w:author="Author" w:date="2012-02-26T13:32:00Z">
        <w:r w:rsidRPr="00673328">
          <w:rPr>
            <w:rFonts w:ascii="宋体" w:eastAsia="宋体" w:hAnsi="宋体" w:cs="宋体" w:hint="eastAsia"/>
          </w:rPr>
          <w:t>alt</w:t>
        </w:r>
      </w:moveTo>
    </w:p>
    <w:moveToRangeEnd w:id="289"/>
    <w:p w14:paraId="4B6F1C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altruist</w:t>
      </w:r>
    </w:p>
    <w:p w14:paraId="4ED8A5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1" w:author="Author" w:date="2012-02-26T13:32:00Z" w:name="move318026552"/>
      <w:moveFrom w:id="292" w:author="Author" w:date="2012-02-26T13:32:00Z">
        <w:r w:rsidRPr="00673328">
          <w:rPr>
            <w:rFonts w:ascii="宋体" w:eastAsia="宋体" w:hAnsi="宋体" w:cs="宋体" w:hint="eastAsia"/>
          </w:rPr>
          <w:t>alt</w:t>
        </w:r>
      </w:moveFrom>
    </w:p>
    <w:moveFromRangeEnd w:id="291"/>
    <w:p w14:paraId="00B79B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aluminium</w:t>
      </w:r>
    </w:p>
    <w:p w14:paraId="1EE1FB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amalgam</w:t>
      </w:r>
    </w:p>
    <w:p w14:paraId="5E7145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amason</w:t>
      </w:r>
    </w:p>
    <w:p w14:paraId="3A7412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amat0366r</w:t>
      </w:r>
    </w:p>
    <w:p w14:paraId="120049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ambassad0366r</w:t>
      </w:r>
    </w:p>
    <w:p w14:paraId="300B20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ambassad</w:t>
      </w:r>
    </w:p>
    <w:p w14:paraId="35F211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ambiti0366s</w:t>
      </w:r>
    </w:p>
    <w:p w14:paraId="2285D9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ambition</w:t>
      </w:r>
    </w:p>
    <w:p w14:paraId="03F6B8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ambivalent</w:t>
      </w:r>
    </w:p>
    <w:p w14:paraId="2B0E2A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ambulans</w:t>
      </w:r>
    </w:p>
    <w:p w14:paraId="597309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ambulerar</w:t>
      </w:r>
    </w:p>
    <w:p w14:paraId="2D3F97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amen</w:t>
      </w:r>
    </w:p>
    <w:p w14:paraId="7B97EE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amerikanare</w:t>
      </w:r>
    </w:p>
    <w:p w14:paraId="0EABF4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93" w:author="Author" w:date="2012-02-26T13:32:00Z" w:name="move318026553"/>
      <w:moveTo w:id="294" w:author="Author" w:date="2012-02-26T13:32:00Z">
        <w:r w:rsidRPr="00673328">
          <w:rPr>
            <w:rFonts w:ascii="宋体" w:eastAsia="宋体" w:hAnsi="宋体" w:cs="宋体" w:hint="eastAsia"/>
          </w:rPr>
          <w:t>amerikan</w:t>
        </w:r>
      </w:moveTo>
    </w:p>
    <w:moveToRangeEnd w:id="293"/>
    <w:p w14:paraId="75E219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amerikansk</w:t>
      </w:r>
    </w:p>
    <w:p w14:paraId="6842EC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5" w:author="Author" w:date="2012-02-26T13:32:00Z" w:name="move318026553"/>
      <w:moveFrom w:id="296" w:author="Author" w:date="2012-02-26T13:32:00Z">
        <w:r w:rsidRPr="00673328">
          <w:rPr>
            <w:rFonts w:ascii="宋体" w:eastAsia="宋体" w:hAnsi="宋体" w:cs="宋体" w:hint="eastAsia"/>
          </w:rPr>
          <w:t>amerikan</w:t>
        </w:r>
      </w:moveFrom>
    </w:p>
    <w:moveFromRangeEnd w:id="295"/>
    <w:p w14:paraId="7DF449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amfiteater</w:t>
      </w:r>
    </w:p>
    <w:p w14:paraId="1FBC18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amiral</w:t>
      </w:r>
    </w:p>
    <w:p w14:paraId="0E178E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ammar</w:t>
      </w:r>
    </w:p>
    <w:p w14:paraId="38BC26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ammunition</w:t>
      </w:r>
    </w:p>
    <w:p w14:paraId="25180B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amnesti</w:t>
      </w:r>
    </w:p>
    <w:p w14:paraId="267E58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Amnesty International</w:t>
      </w:r>
    </w:p>
    <w:p w14:paraId="581B39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amning</w:t>
      </w:r>
    </w:p>
    <w:p w14:paraId="278B56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amok</w:t>
      </w:r>
    </w:p>
    <w:p w14:paraId="278444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amoralisk</w:t>
      </w:r>
    </w:p>
    <w:p w14:paraId="183D19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amorterar</w:t>
      </w:r>
    </w:p>
    <w:p w14:paraId="7AF836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amortering</w:t>
      </w:r>
    </w:p>
    <w:p w14:paraId="1F3DD754" w14:textId="77777777" w:rsidR="00000000" w:rsidRPr="00673328" w:rsidRDefault="00780F39" w:rsidP="00673328">
      <w:pPr>
        <w:pStyle w:val="PlainText"/>
        <w:rPr>
          <w:ins w:id="297" w:author="Author" w:date="2012-02-26T13:32:00Z"/>
          <w:rFonts w:ascii="宋体" w:eastAsia="宋体" w:hAnsi="宋体" w:cs="宋体" w:hint="eastAsia"/>
        </w:rPr>
      </w:pPr>
      <w:ins w:id="298" w:author="Author" w:date="2012-02-26T13:32:00Z">
        <w:r w:rsidRPr="00673328">
          <w:rPr>
            <w:rFonts w:ascii="宋体" w:eastAsia="宋体" w:hAnsi="宋体" w:cs="宋体" w:hint="eastAsia"/>
          </w:rPr>
          <w:t>a</w:t>
        </w:r>
      </w:ins>
    </w:p>
    <w:p w14:paraId="227A86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ampel</w:t>
      </w:r>
    </w:p>
    <w:p w14:paraId="5177BC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ampere</w:t>
      </w:r>
    </w:p>
    <w:p w14:paraId="799231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ampull</w:t>
      </w:r>
    </w:p>
    <w:p w14:paraId="78941E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amputerar</w:t>
      </w:r>
    </w:p>
    <w:p w14:paraId="6556CD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AMS</w:t>
      </w:r>
    </w:p>
    <w:p w14:paraId="4E0980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AMU-center</w:t>
      </w:r>
    </w:p>
    <w:p w14:paraId="5DA1E9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amulett</w:t>
      </w:r>
    </w:p>
    <w:p w14:paraId="277BD2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AMU</w:t>
      </w:r>
    </w:p>
    <w:p w14:paraId="5439AB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anabol</w:t>
      </w:r>
    </w:p>
    <w:p w14:paraId="436256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anakronism</w:t>
      </w:r>
    </w:p>
    <w:p w14:paraId="2E91C0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anal0366ppning</w:t>
      </w:r>
    </w:p>
    <w:p w14:paraId="28980C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analfabet</w:t>
      </w:r>
    </w:p>
    <w:p w14:paraId="6C226C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analogi</w:t>
      </w:r>
    </w:p>
    <w:p w14:paraId="7FA734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analog</w:t>
      </w:r>
    </w:p>
    <w:p w14:paraId="4CA8DD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analyserar</w:t>
      </w:r>
    </w:p>
    <w:p w14:paraId="054825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analys</w:t>
      </w:r>
    </w:p>
    <w:p w14:paraId="3BD8DF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99" w:author="Author" w:date="2012-02-26T13:32:00Z" w:name="move318026554"/>
      <w:moveTo w:id="300" w:author="Author" w:date="2012-02-26T13:32:00Z">
        <w:r w:rsidRPr="00673328">
          <w:rPr>
            <w:rFonts w:ascii="宋体" w:eastAsia="宋体" w:hAnsi="宋体" w:cs="宋体" w:hint="eastAsia"/>
          </w:rPr>
          <w:t>anamma</w:t>
        </w:r>
      </w:moveTo>
    </w:p>
    <w:moveToRangeEnd w:id="299"/>
    <w:p w14:paraId="0A15DD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anammar</w:t>
      </w:r>
    </w:p>
    <w:p w14:paraId="6A6A6A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1" w:author="Author" w:date="2012-02-26T13:32:00Z" w:name="move318026554"/>
      <w:moveFrom w:id="302" w:author="Author" w:date="2012-02-26T13:32:00Z">
        <w:r w:rsidRPr="00673328">
          <w:rPr>
            <w:rFonts w:ascii="宋体" w:eastAsia="宋体" w:hAnsi="宋体" w:cs="宋体" w:hint="eastAsia"/>
          </w:rPr>
          <w:t>anamma</w:t>
        </w:r>
      </w:moveFrom>
    </w:p>
    <w:moveFromRangeEnd w:id="301"/>
    <w:p w14:paraId="03EBDD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anamnes</w:t>
      </w:r>
    </w:p>
    <w:p w14:paraId="0AA0BF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ananas</w:t>
      </w:r>
    </w:p>
    <w:p w14:paraId="53F09B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03" w:author="Author" w:date="2012-02-26T13:32:00Z" w:name="move318026555"/>
      <w:moveTo w:id="304" w:author="Author" w:date="2012-02-26T13:32:00Z">
        <w:r w:rsidRPr="00673328">
          <w:rPr>
            <w:rFonts w:ascii="宋体" w:eastAsia="宋体" w:hAnsi="宋体" w:cs="宋体" w:hint="eastAsia"/>
          </w:rPr>
          <w:t>anarki</w:t>
        </w:r>
      </w:moveTo>
    </w:p>
    <w:moveToRangeEnd w:id="303"/>
    <w:p w14:paraId="5095EF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anarkist</w:t>
      </w:r>
    </w:p>
    <w:p w14:paraId="0F9259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5" w:author="Author" w:date="2012-02-26T13:32:00Z" w:name="move318026555"/>
      <w:moveFrom w:id="306" w:author="Author" w:date="2012-02-26T13:32:00Z">
        <w:r w:rsidRPr="00673328">
          <w:rPr>
            <w:rFonts w:ascii="宋体" w:eastAsia="宋体" w:hAnsi="宋体" w:cs="宋体" w:hint="eastAsia"/>
          </w:rPr>
          <w:t>anarki</w:t>
        </w:r>
      </w:moveFrom>
    </w:p>
    <w:moveFromRangeEnd w:id="305"/>
    <w:p w14:paraId="230273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anar</w:t>
      </w:r>
    </w:p>
    <w:p w14:paraId="3026A0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anatomi</w:t>
      </w:r>
    </w:p>
    <w:p w14:paraId="54EAC7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anbefaller</w:t>
      </w:r>
    </w:p>
    <w:p w14:paraId="4DF33C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anbelangar</w:t>
      </w:r>
    </w:p>
    <w:p w14:paraId="077462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anblick</w:t>
      </w:r>
    </w:p>
    <w:p w14:paraId="170125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anbringar</w:t>
      </w:r>
    </w:p>
    <w:p w14:paraId="2207A2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anbud</w:t>
      </w:r>
    </w:p>
    <w:p w14:paraId="19FE22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andakt</w:t>
      </w:r>
    </w:p>
    <w:p w14:paraId="457FD0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7" w:author="Author" w:date="2012-02-26T13:32:00Z" w:name="move318026556"/>
      <w:moveTo w:id="30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anda</w:t>
        </w:r>
      </w:moveTo>
    </w:p>
    <w:moveToRangeEnd w:id="307"/>
    <w:p w14:paraId="53639D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andan</w:t>
      </w:r>
    </w:p>
    <w:p w14:paraId="2FA8C6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andas</w:t>
      </w:r>
    </w:p>
    <w:p w14:paraId="7C8D07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9" w:author="Author" w:date="2012-02-26T13:32:00Z" w:name="move318026556"/>
      <w:moveFrom w:id="310" w:author="Author" w:date="2012-02-26T13:32:00Z">
        <w:r w:rsidRPr="00673328">
          <w:rPr>
            <w:rFonts w:ascii="宋体" w:eastAsia="宋体" w:hAnsi="宋体" w:cs="宋体" w:hint="eastAsia"/>
          </w:rPr>
          <w:t>anda</w:t>
        </w:r>
      </w:moveFrom>
    </w:p>
    <w:moveFromRangeEnd w:id="309"/>
    <w:p w14:paraId="78CBED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andedr0344kt</w:t>
      </w:r>
    </w:p>
    <w:p w14:paraId="425F97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11" w:author="Author" w:date="2012-02-26T13:32:00Z" w:name="move318026557"/>
      <w:moveTo w:id="312" w:author="Author" w:date="2012-02-26T13:32:00Z">
        <w:r w:rsidRPr="00673328">
          <w:rPr>
            <w:rFonts w:ascii="宋体" w:eastAsia="宋体" w:hAnsi="宋体" w:cs="宋体" w:hint="eastAsia"/>
          </w:rPr>
          <w:t>andel</w:t>
        </w:r>
      </w:moveTo>
    </w:p>
    <w:moveToRangeEnd w:id="311"/>
    <w:p w14:paraId="684513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andelsl0344genhet</w:t>
      </w:r>
    </w:p>
    <w:p w14:paraId="4953C9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3" w:author="Author" w:date="2012-02-26T13:32:00Z" w:name="move318026557"/>
      <w:moveFrom w:id="314" w:author="Author" w:date="2012-02-26T13:32:00Z">
        <w:r w:rsidRPr="00673328">
          <w:rPr>
            <w:rFonts w:ascii="宋体" w:eastAsia="宋体" w:hAnsi="宋体" w:cs="宋体" w:hint="eastAsia"/>
          </w:rPr>
          <w:t>andel</w:t>
        </w:r>
      </w:moveFrom>
    </w:p>
    <w:moveFromRangeEnd w:id="313"/>
    <w:p w14:paraId="3D1184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andemening</w:t>
      </w:r>
    </w:p>
    <w:p w14:paraId="642677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ande</w:t>
      </w:r>
    </w:p>
    <w:p w14:paraId="32B23B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andetag</w:t>
      </w:r>
    </w:p>
    <w:p w14:paraId="7AB236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andf0345dd</w:t>
      </w:r>
    </w:p>
    <w:p w14:paraId="21E4EE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andh0344mtning</w:t>
      </w:r>
    </w:p>
    <w:p w14:paraId="669EDF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andl0366s</w:t>
      </w:r>
    </w:p>
    <w:p w14:paraId="77E37A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andlig</w:t>
      </w:r>
    </w:p>
    <w:p w14:paraId="6CD364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5" w:author="Author" w:date="2012-02-26T13:32:00Z" w:name="move318026558"/>
      <w:moveTo w:id="31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and</w:t>
        </w:r>
      </w:moveTo>
    </w:p>
    <w:moveToRangeEnd w:id="315"/>
    <w:p w14:paraId="04D371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andn0366d</w:t>
      </w:r>
    </w:p>
    <w:p w14:paraId="3EB045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7" w:author="Author" w:date="2012-02-26T13:32:00Z" w:name="move318026559"/>
      <w:moveTo w:id="31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andning</w:t>
        </w:r>
      </w:moveTo>
    </w:p>
    <w:moveToRangeEnd w:id="317"/>
    <w:p w14:paraId="0B63C4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andningsorgan</w:t>
      </w:r>
    </w:p>
    <w:p w14:paraId="2E5796D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9" w:author="Author" w:date="2012-02-26T13:32:00Z" w:name="move318026559"/>
      <w:moveFrom w:id="320" w:author="Author" w:date="2012-02-26T13:32:00Z">
        <w:r w:rsidRPr="00673328">
          <w:rPr>
            <w:rFonts w:ascii="宋体" w:eastAsia="宋体" w:hAnsi="宋体" w:cs="宋体" w:hint="eastAsia"/>
          </w:rPr>
          <w:t>andning</w:t>
        </w:r>
      </w:moveFrom>
    </w:p>
    <w:moveFromRangeEnd w:id="319"/>
    <w:p w14:paraId="0D7390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andrahandsaff0344r</w:t>
      </w:r>
    </w:p>
    <w:p w14:paraId="257743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andrahandsl0344genhet</w:t>
      </w:r>
    </w:p>
    <w:p w14:paraId="6B6F7E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andrahandsv0344rde</w:t>
      </w:r>
    </w:p>
    <w:p w14:paraId="2F49A6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1" w:author="Author" w:date="2012-02-26T13:32:00Z" w:name="move318026560"/>
      <w:moveTo w:id="32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andra</w:t>
        </w:r>
      </w:moveTo>
    </w:p>
    <w:moveToRangeEnd w:id="321"/>
    <w:p w14:paraId="378352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andrar</w:t>
      </w:r>
    </w:p>
    <w:p w14:paraId="71424A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3" w:author="Author" w:date="2012-02-26T13:32:00Z" w:name="move318026560"/>
      <w:moveFrom w:id="324" w:author="Author" w:date="2012-02-26T13:32:00Z">
        <w:r w:rsidRPr="00673328">
          <w:rPr>
            <w:rFonts w:ascii="宋体" w:eastAsia="宋体" w:hAnsi="宋体" w:cs="宋体" w:hint="eastAsia"/>
          </w:rPr>
          <w:t>andra</w:t>
        </w:r>
      </w:moveFrom>
    </w:p>
    <w:moveFromRangeEnd w:id="323"/>
    <w:p w14:paraId="440213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androgyn</w:t>
      </w:r>
    </w:p>
    <w:p w14:paraId="1EB51A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andrum</w:t>
      </w:r>
    </w:p>
    <w:p w14:paraId="173BDF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5" w:author="Author" w:date="2012-02-26T13:32:00Z" w:name="move318026558"/>
      <w:moveFrom w:id="326" w:author="Author" w:date="2012-02-26T13:32:00Z">
        <w:r w:rsidRPr="00673328">
          <w:rPr>
            <w:rFonts w:ascii="宋体" w:eastAsia="宋体" w:hAnsi="宋体" w:cs="宋体" w:hint="eastAsia"/>
          </w:rPr>
          <w:t>and</w:t>
        </w:r>
      </w:moveFrom>
    </w:p>
    <w:moveFromRangeEnd w:id="325"/>
    <w:p w14:paraId="24D42F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anekdot</w:t>
      </w:r>
    </w:p>
    <w:p w14:paraId="7B2D64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anemi</w:t>
      </w:r>
    </w:p>
    <w:p w14:paraId="17779F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anestesi</w:t>
      </w:r>
    </w:p>
    <w:p w14:paraId="6332FF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anf0344ktar</w:t>
      </w:r>
    </w:p>
    <w:p w14:paraId="367F18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anf0366ll</w:t>
      </w:r>
    </w:p>
    <w:p w14:paraId="44EB10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anf0366rande</w:t>
      </w:r>
    </w:p>
    <w:p w14:paraId="08F3AC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anf0366ring</w:t>
      </w:r>
    </w:p>
    <w:p w14:paraId="072ADB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anf0366r</w:t>
      </w:r>
    </w:p>
    <w:p w14:paraId="1229A6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anf0366rtror</w:t>
      </w:r>
    </w:p>
    <w:p w14:paraId="62F2BE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anf0366rvant</w:t>
      </w:r>
    </w:p>
    <w:p w14:paraId="1571F6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anfader</w:t>
      </w:r>
    </w:p>
    <w:p w14:paraId="4FFD12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anfaller</w:t>
      </w:r>
    </w:p>
    <w:p w14:paraId="3ABDAA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anfall</w:t>
      </w:r>
    </w:p>
    <w:p w14:paraId="192FA8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anfang</w:t>
      </w:r>
    </w:p>
    <w:p w14:paraId="5468C2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anfordran</w:t>
      </w:r>
    </w:p>
    <w:p w14:paraId="51FBC8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anfr0344tt</w:t>
      </w:r>
    </w:p>
    <w:p w14:paraId="435621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ang0345ende</w:t>
      </w:r>
    </w:p>
    <w:p w14:paraId="5A56BD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ang0345r</w:t>
      </w:r>
    </w:p>
    <w:p w14:paraId="4CB812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ang0366r</w:t>
      </w:r>
    </w:p>
    <w:p w14:paraId="4CBC0A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angav</w:t>
      </w:r>
    </w:p>
    <w:p w14:paraId="64F77D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angel0344genhet</w:t>
      </w:r>
    </w:p>
    <w:p w14:paraId="05A293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angel0344gen</w:t>
      </w:r>
    </w:p>
    <w:p w14:paraId="490F76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angen0344m</w:t>
      </w:r>
    </w:p>
    <w:p w14:paraId="713F18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anger</w:t>
      </w:r>
    </w:p>
    <w:p w14:paraId="1C8B80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angett</w:t>
      </w:r>
    </w:p>
    <w:p w14:paraId="2EE086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angick</w:t>
      </w:r>
    </w:p>
    <w:p w14:paraId="768C7B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angiven</w:t>
      </w:r>
    </w:p>
    <w:p w14:paraId="066DCD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7" w:author="Author" w:date="2012-02-26T13:32:00Z" w:name="move318026561"/>
      <w:moveTo w:id="32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ang</w:t>
        </w:r>
      </w:moveTo>
    </w:p>
    <w:moveToRangeEnd w:id="327"/>
    <w:p w14:paraId="3D72C2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angr0344nsande</w:t>
      </w:r>
    </w:p>
    <w:p w14:paraId="769BCD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9" w:author="Author" w:date="2012-02-26T13:32:00Z" w:name="move318026562"/>
      <w:moveTo w:id="33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angrep</w:t>
        </w:r>
      </w:moveTo>
    </w:p>
    <w:moveToRangeEnd w:id="329"/>
    <w:p w14:paraId="523A2C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angrepp</w:t>
      </w:r>
    </w:p>
    <w:p w14:paraId="6F0B72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1" w:author="Author" w:date="2012-02-26T13:32:00Z" w:name="move318026562"/>
      <w:moveFrom w:id="332" w:author="Author" w:date="2012-02-26T13:32:00Z">
        <w:r w:rsidRPr="00673328">
          <w:rPr>
            <w:rFonts w:ascii="宋体" w:eastAsia="宋体" w:hAnsi="宋体" w:cs="宋体" w:hint="eastAsia"/>
          </w:rPr>
          <w:t>angrep</w:t>
        </w:r>
      </w:moveFrom>
    </w:p>
    <w:moveFromRangeEnd w:id="331"/>
    <w:p w14:paraId="1CCC7F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angriper</w:t>
      </w:r>
    </w:p>
    <w:p w14:paraId="2542D0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3" w:author="Author" w:date="2012-02-26T13:32:00Z" w:name="move318026561"/>
      <w:moveFrom w:id="334" w:author="Author" w:date="2012-02-26T13:32:00Z">
        <w:r w:rsidRPr="00673328">
          <w:rPr>
            <w:rFonts w:ascii="宋体" w:eastAsia="宋体" w:hAnsi="宋体" w:cs="宋体" w:hint="eastAsia"/>
          </w:rPr>
          <w:t>ang</w:t>
        </w:r>
      </w:moveFrom>
    </w:p>
    <w:moveFromRangeEnd w:id="333"/>
    <w:p w14:paraId="6C4187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anh0344ngare</w:t>
      </w:r>
    </w:p>
    <w:p w14:paraId="28E929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anh0345llande</w:t>
      </w:r>
    </w:p>
    <w:p w14:paraId="13E7C0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anh0345llan</w:t>
      </w:r>
    </w:p>
    <w:p w14:paraId="3CBE76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anh0345ller</w:t>
      </w:r>
    </w:p>
    <w:p w14:paraId="71C982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anh0366ll</w:t>
      </w:r>
    </w:p>
    <w:p w14:paraId="5A9D92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anh0366rig</w:t>
      </w:r>
    </w:p>
    <w:p w14:paraId="69FB99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anhalt</w:t>
      </w:r>
    </w:p>
    <w:p w14:paraId="742EA0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anhopnin</w:t>
      </w:r>
      <w:r w:rsidRPr="00780F39">
        <w:rPr>
          <w:rFonts w:ascii="宋体" w:eastAsia="宋体" w:hAnsi="宋体" w:cs="宋体" w:hint="eastAsia"/>
          <w:lang w:val="sv-SE"/>
        </w:rPr>
        <w:t>g</w:t>
      </w:r>
    </w:p>
    <w:p w14:paraId="3BCDE8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animalisk</w:t>
      </w:r>
    </w:p>
    <w:p w14:paraId="656C44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animerad</w:t>
      </w:r>
    </w:p>
    <w:p w14:paraId="058F9B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5" w:author="Author" w:date="2012-02-26T13:32:00Z" w:name="move318026563"/>
      <w:moveTo w:id="336" w:author="Author" w:date="2012-02-26T13:32:00Z">
        <w:r w:rsidRPr="00673328">
          <w:rPr>
            <w:rFonts w:ascii="宋体" w:eastAsia="宋体" w:hAnsi="宋体" w:cs="宋体" w:hint="eastAsia"/>
          </w:rPr>
          <w:t>aning</w:t>
        </w:r>
      </w:moveTo>
    </w:p>
    <w:moveToRangeEnd w:id="335"/>
    <w:p w14:paraId="715751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aningsl0366s</w:t>
      </w:r>
    </w:p>
    <w:p w14:paraId="0F3419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7" w:author="Author" w:date="2012-02-26T13:32:00Z" w:name="move318026563"/>
      <w:moveFrom w:id="338" w:author="Author" w:date="2012-02-26T13:32:00Z">
        <w:r w:rsidRPr="00673328">
          <w:rPr>
            <w:rFonts w:ascii="宋体" w:eastAsia="宋体" w:hAnsi="宋体" w:cs="宋体" w:hint="eastAsia"/>
          </w:rPr>
          <w:t>aning</w:t>
        </w:r>
      </w:moveFrom>
    </w:p>
    <w:moveFromRangeEnd w:id="337"/>
    <w:p w14:paraId="3DEF7D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anis</w:t>
      </w:r>
    </w:p>
    <w:p w14:paraId="279CD7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9" w:author="Author" w:date="2012-02-26T13:32:00Z" w:name="move318026564"/>
      <w:moveTo w:id="340" w:author="Author" w:date="2012-02-26T13:32:00Z">
        <w:r w:rsidRPr="00673328">
          <w:rPr>
            <w:rFonts w:ascii="宋体" w:eastAsia="宋体" w:hAnsi="宋体" w:cs="宋体" w:hint="eastAsia"/>
          </w:rPr>
          <w:t>anka</w:t>
        </w:r>
      </w:moveTo>
    </w:p>
    <w:moveToRangeEnd w:id="339"/>
    <w:p w14:paraId="470249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ankare</w:t>
      </w:r>
    </w:p>
    <w:p w14:paraId="3DC7644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ankar</w:t>
      </w:r>
    </w:p>
    <w:p w14:paraId="5CC605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1" w:author="Author" w:date="2012-02-26T13:32:00Z" w:name="move318026564"/>
      <w:moveFrom w:id="342" w:author="Author" w:date="2012-02-26T13:32:00Z">
        <w:r w:rsidRPr="00673328">
          <w:rPr>
            <w:rFonts w:ascii="宋体" w:eastAsia="宋体" w:hAnsi="宋体" w:cs="宋体" w:hint="eastAsia"/>
          </w:rPr>
          <w:t>anka</w:t>
        </w:r>
      </w:moveFrom>
    </w:p>
    <w:moveFromRangeEnd w:id="341"/>
    <w:p w14:paraId="255E48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ankdamm</w:t>
      </w:r>
    </w:p>
    <w:p w14:paraId="2D1951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ankel</w:t>
      </w:r>
    </w:p>
    <w:p w14:paraId="3F6408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anklagar</w:t>
      </w:r>
    </w:p>
    <w:p w14:paraId="7BB381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anklagelse</w:t>
      </w:r>
    </w:p>
    <w:p w14:paraId="30749A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anklang</w:t>
      </w:r>
    </w:p>
    <w:p w14:paraId="046381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anknyter</w:t>
      </w:r>
    </w:p>
    <w:p w14:paraId="787BC6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43" w:author="Author" w:date="2012-02-26T13:32:00Z" w:name="move318026565"/>
      <w:moveTo w:id="344" w:author="Author" w:date="2012-02-26T13:32:00Z">
        <w:r w:rsidRPr="00673328">
          <w:rPr>
            <w:rFonts w:ascii="宋体" w:eastAsia="宋体" w:hAnsi="宋体" w:cs="宋体" w:hint="eastAsia"/>
          </w:rPr>
          <w:t>anknytning</w:t>
        </w:r>
      </w:moveTo>
    </w:p>
    <w:moveToRangeEnd w:id="343"/>
    <w:p w14:paraId="3F8943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anknytningsfall</w:t>
      </w:r>
    </w:p>
    <w:p w14:paraId="33D1BF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5" w:author="Author" w:date="2012-02-26T13:32:00Z" w:name="move318026565"/>
      <w:moveFrom w:id="346" w:author="Author" w:date="2012-02-26T13:32:00Z">
        <w:r w:rsidRPr="00673328">
          <w:rPr>
            <w:rFonts w:ascii="宋体" w:eastAsia="宋体" w:hAnsi="宋体" w:cs="宋体" w:hint="eastAsia"/>
          </w:rPr>
          <w:t>anknytning</w:t>
        </w:r>
      </w:moveFrom>
    </w:p>
    <w:moveFromRangeEnd w:id="345"/>
    <w:p w14:paraId="0FE34A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ankommer</w:t>
      </w:r>
    </w:p>
    <w:p w14:paraId="1DB778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ankomst</w:t>
      </w:r>
    </w:p>
    <w:p w14:paraId="22863F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ankrar</w:t>
      </w:r>
    </w:p>
    <w:p w14:paraId="13503F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anl0344gger</w:t>
      </w:r>
    </w:p>
    <w:p w14:paraId="0899F1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anl0344ggning</w:t>
      </w:r>
    </w:p>
    <w:p w14:paraId="14DE04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anl0344nder</w:t>
      </w:r>
    </w:p>
    <w:p w14:paraId="2450A0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anl0366per</w:t>
      </w:r>
    </w:p>
    <w:p w14:paraId="44310C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anlag</w:t>
      </w:r>
    </w:p>
    <w:p w14:paraId="28B49E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anledning</w:t>
      </w:r>
    </w:p>
    <w:p w14:paraId="3433AC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anlete</w:t>
      </w:r>
    </w:p>
    <w:p w14:paraId="3D5CD3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anlitar</w:t>
      </w:r>
    </w:p>
    <w:p w14:paraId="2D189E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anm0344lan</w:t>
      </w:r>
    </w:p>
    <w:p w14:paraId="24983B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anm0344ler</w:t>
      </w:r>
    </w:p>
    <w:p w14:paraId="7F3E1D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anm0344lning</w:t>
      </w:r>
    </w:p>
    <w:p w14:paraId="0CF02E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anm0344rker</w:t>
      </w:r>
    </w:p>
    <w:p w14:paraId="7527DD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47" w:author="Author" w:date="2012-02-26T13:32:00Z" w:name="move318026566"/>
      <w:moveTo w:id="348" w:author="Author" w:date="2012-02-26T13:32:00Z">
        <w:r w:rsidRPr="00673328">
          <w:rPr>
            <w:rFonts w:ascii="宋体" w:eastAsia="宋体" w:hAnsi="宋体" w:cs="宋体" w:hint="eastAsia"/>
          </w:rPr>
          <w:t>anm0344rkning</w:t>
        </w:r>
      </w:moveTo>
    </w:p>
    <w:moveToRangeEnd w:id="347"/>
    <w:p w14:paraId="15691B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anm0344rkningsv0344rd</w:t>
      </w:r>
    </w:p>
    <w:p w14:paraId="10B375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9" w:author="Author" w:date="2012-02-26T13:32:00Z" w:name="move318026566"/>
      <w:moveFrom w:id="350" w:author="Author" w:date="2012-02-26T13:32:00Z">
        <w:r w:rsidRPr="00673328">
          <w:rPr>
            <w:rFonts w:ascii="宋体" w:eastAsia="宋体" w:hAnsi="宋体" w:cs="宋体" w:hint="eastAsia"/>
          </w:rPr>
          <w:t>anm0344rkning</w:t>
        </w:r>
      </w:moveFrom>
    </w:p>
    <w:moveFromRangeEnd w:id="349"/>
    <w:p w14:paraId="7C5545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anmanar</w:t>
      </w:r>
    </w:p>
    <w:p w14:paraId="6E4511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anmodan</w:t>
      </w:r>
    </w:p>
    <w:p w14:paraId="6AC028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anmodar</w:t>
      </w:r>
    </w:p>
    <w:p w14:paraId="68EE843A" w14:textId="77777777" w:rsidR="00000000" w:rsidRPr="00780F39" w:rsidRDefault="00780F39" w:rsidP="00673328">
      <w:pPr>
        <w:pStyle w:val="PlainText"/>
        <w:rPr>
          <w:ins w:id="351" w:author="Author" w:date="2012-02-26T13:32:00Z"/>
          <w:rFonts w:ascii="宋体" w:eastAsia="宋体" w:hAnsi="宋体" w:cs="宋体" w:hint="eastAsia"/>
          <w:lang w:val="sv-SE"/>
        </w:rPr>
      </w:pPr>
      <w:ins w:id="35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an</w:t>
        </w:r>
      </w:ins>
    </w:p>
    <w:p w14:paraId="2153A2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annalkande</w:t>
      </w:r>
    </w:p>
    <w:p w14:paraId="208DE4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annandag</w:t>
      </w:r>
    </w:p>
    <w:p w14:paraId="7E92B0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53" w:author="Author" w:date="2012-02-26T13:32:00Z" w:name="move318026567"/>
      <w:moveTo w:id="354" w:author="Author" w:date="2012-02-26T13:32:00Z">
        <w:r w:rsidRPr="00673328">
          <w:rPr>
            <w:rFonts w:ascii="宋体" w:eastAsia="宋体" w:hAnsi="宋体" w:cs="宋体" w:hint="eastAsia"/>
          </w:rPr>
          <w:t>annan</w:t>
        </w:r>
      </w:moveTo>
    </w:p>
    <w:moveToRangeEnd w:id="353"/>
    <w:p w14:paraId="5C988E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annanstans</w:t>
      </w:r>
    </w:p>
    <w:p w14:paraId="4FA1B4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5" w:author="Author" w:date="2012-02-26T13:32:00Z" w:name="move318026567"/>
      <w:moveFrom w:id="356" w:author="Author" w:date="2012-02-26T13:32:00Z">
        <w:r w:rsidRPr="00673328">
          <w:rPr>
            <w:rFonts w:ascii="宋体" w:eastAsia="宋体" w:hAnsi="宋体" w:cs="宋体" w:hint="eastAsia"/>
          </w:rPr>
          <w:t>annan</w:t>
        </w:r>
      </w:moveFrom>
    </w:p>
    <w:moveFromRangeEnd w:id="355"/>
    <w:p w14:paraId="639E46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annars</w:t>
      </w:r>
    </w:p>
    <w:p w14:paraId="49FA93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annekterar</w:t>
      </w:r>
    </w:p>
    <w:p w14:paraId="2CEBB0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annex</w:t>
      </w:r>
    </w:p>
    <w:p w14:paraId="68D5A8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annonserar</w:t>
      </w:r>
    </w:p>
    <w:p w14:paraId="67A266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annons</w:t>
      </w:r>
    </w:p>
    <w:p w14:paraId="5C3B4D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annorlunda</w:t>
      </w:r>
    </w:p>
    <w:p w14:paraId="6A0C69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annorst0344des</w:t>
      </w:r>
    </w:p>
    <w:p w14:paraId="793734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annullerar</w:t>
      </w:r>
    </w:p>
    <w:p w14:paraId="55EBC1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anonym</w:t>
      </w:r>
    </w:p>
    <w:p w14:paraId="506B86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anorak</w:t>
      </w:r>
    </w:p>
    <w:p w14:paraId="480625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anordnar</w:t>
      </w:r>
    </w:p>
    <w:p w14:paraId="2ECD83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anordning</w:t>
      </w:r>
    </w:p>
    <w:p w14:paraId="1D4AB4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anorexi</w:t>
      </w:r>
    </w:p>
    <w:p w14:paraId="55F2BC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anor</w:t>
      </w:r>
    </w:p>
    <w:p w14:paraId="5C3515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anpassar</w:t>
      </w:r>
    </w:p>
    <w:p w14:paraId="7B8D254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anpasslig</w:t>
      </w:r>
    </w:p>
    <w:p w14:paraId="70DCCF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57" w:author="Author" w:date="2012-02-26T13:32:00Z" w:name="move318026568"/>
      <w:moveTo w:id="358" w:author="Author" w:date="2012-02-26T13:32:00Z">
        <w:r w:rsidRPr="00673328">
          <w:rPr>
            <w:rFonts w:ascii="宋体" w:eastAsia="宋体" w:hAnsi="宋体" w:cs="宋体" w:hint="eastAsia"/>
          </w:rPr>
          <w:t>anpassning</w:t>
        </w:r>
      </w:moveTo>
    </w:p>
    <w:moveToRangeEnd w:id="357"/>
    <w:p w14:paraId="62056A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anpassningsbidrag</w:t>
      </w:r>
    </w:p>
    <w:p w14:paraId="04E42E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anpassningsgrupp</w:t>
      </w:r>
    </w:p>
    <w:p w14:paraId="0991BF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9" w:author="Author" w:date="2012-02-26T13:32:00Z" w:name="move318026568"/>
      <w:moveFrom w:id="360" w:author="Author" w:date="2012-02-26T13:32:00Z">
        <w:r w:rsidRPr="00673328">
          <w:rPr>
            <w:rFonts w:ascii="宋体" w:eastAsia="宋体" w:hAnsi="宋体" w:cs="宋体" w:hint="eastAsia"/>
          </w:rPr>
          <w:t>anpassning</w:t>
        </w:r>
      </w:moveFrom>
    </w:p>
    <w:moveFromRangeEnd w:id="359"/>
    <w:p w14:paraId="40D744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anr0344ttar</w:t>
      </w:r>
    </w:p>
    <w:p w14:paraId="1D650D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anr0344ttning</w:t>
      </w:r>
    </w:p>
    <w:p w14:paraId="48CC6F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anrikar</w:t>
      </w:r>
    </w:p>
    <w:p w14:paraId="65E95C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anrik</w:t>
      </w:r>
    </w:p>
    <w:p w14:paraId="44886C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anropar</w:t>
      </w:r>
    </w:p>
    <w:p w14:paraId="40A988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ans0344tter</w:t>
      </w:r>
    </w:p>
    <w:p w14:paraId="42E883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ans0345g</w:t>
      </w:r>
    </w:p>
    <w:p w14:paraId="6D09D6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ans0366kan</w:t>
      </w:r>
    </w:p>
    <w:p w14:paraId="2D763F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ans0366ker</w:t>
      </w:r>
    </w:p>
    <w:p w14:paraId="2C5F52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ans0366kning</w:t>
      </w:r>
    </w:p>
    <w:p w14:paraId="5FF4E5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ansamling</w:t>
      </w:r>
    </w:p>
    <w:p w14:paraId="511695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ansar</w:t>
      </w:r>
    </w:p>
    <w:p w14:paraId="6A6AB7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ansats</w:t>
      </w:r>
    </w:p>
    <w:p w14:paraId="1B15B9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ansedd</w:t>
      </w:r>
    </w:p>
    <w:p w14:paraId="2B773F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anseende</w:t>
      </w:r>
    </w:p>
    <w:p w14:paraId="18DD0D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ansenlig</w:t>
      </w:r>
    </w:p>
    <w:p w14:paraId="7355A8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anser</w:t>
      </w:r>
    </w:p>
    <w:p w14:paraId="381D1F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ansikte</w:t>
      </w:r>
    </w:p>
    <w:p w14:paraId="503CA9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ansiktslyftning</w:t>
      </w:r>
    </w:p>
    <w:p w14:paraId="423FC9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ansj</w:t>
      </w:r>
      <w:r w:rsidRPr="00780F39">
        <w:rPr>
          <w:rFonts w:ascii="宋体" w:eastAsia="宋体" w:hAnsi="宋体" w:cs="宋体" w:hint="eastAsia"/>
          <w:lang w:val="sv-SE"/>
        </w:rPr>
        <w:t>ovis</w:t>
      </w:r>
    </w:p>
    <w:p w14:paraId="2413B5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anskaffar</w:t>
      </w:r>
    </w:p>
    <w:p w14:paraId="233455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anskr0344mlig</w:t>
      </w:r>
    </w:p>
    <w:p w14:paraId="29B71E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ansl0345r</w:t>
      </w:r>
    </w:p>
    <w:p w14:paraId="712126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anslag</w:t>
      </w:r>
    </w:p>
    <w:p w14:paraId="1FD83A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ansluter</w:t>
      </w:r>
    </w:p>
    <w:p w14:paraId="4559E3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anslutning</w:t>
      </w:r>
    </w:p>
    <w:p w14:paraId="246755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anspelar</w:t>
      </w:r>
    </w:p>
    <w:p w14:paraId="2B3CF8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1" w:author="Author" w:date="2012-02-26T13:32:00Z" w:name="move318026569"/>
      <w:moveTo w:id="362" w:author="Author" w:date="2012-02-26T13:32:00Z">
        <w:r w:rsidRPr="00673328">
          <w:rPr>
            <w:rFonts w:ascii="宋体" w:eastAsia="宋体" w:hAnsi="宋体" w:cs="宋体" w:hint="eastAsia"/>
          </w:rPr>
          <w:t>anspr0345k</w:t>
        </w:r>
      </w:moveTo>
    </w:p>
    <w:moveToRangeEnd w:id="361"/>
    <w:p w14:paraId="5D1122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anspr0345ksl0366s</w:t>
      </w:r>
    </w:p>
    <w:p w14:paraId="377E08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3" w:author="Author" w:date="2012-02-26T13:32:00Z" w:name="move318026569"/>
      <w:moveFrom w:id="364" w:author="Author" w:date="2012-02-26T13:32:00Z">
        <w:r w:rsidRPr="00673328">
          <w:rPr>
            <w:rFonts w:ascii="宋体" w:eastAsia="宋体" w:hAnsi="宋体" w:cs="宋体" w:hint="eastAsia"/>
          </w:rPr>
          <w:t>anspr0345k</w:t>
        </w:r>
      </w:moveFrom>
    </w:p>
    <w:moveFromRangeEnd w:id="363"/>
    <w:p w14:paraId="756E78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anst0344lld</w:t>
      </w:r>
    </w:p>
    <w:p w14:paraId="2A0E46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anst0344ller</w:t>
      </w:r>
    </w:p>
    <w:p w14:paraId="00B2E3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65" w:author="Author" w:date="2012-02-26T13:32:00Z" w:name="move318026570"/>
      <w:moveTo w:id="36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anst0344llning</w:t>
        </w:r>
      </w:moveTo>
    </w:p>
    <w:moveToRangeEnd w:id="365"/>
    <w:p w14:paraId="69DEF5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anst0344llningsskydd</w:t>
      </w:r>
    </w:p>
    <w:p w14:paraId="298F73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anst0344llningsst0366d</w:t>
      </w:r>
    </w:p>
    <w:p w14:paraId="790E53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7" w:author="Author" w:date="2012-02-26T13:32:00Z" w:name="move318026570"/>
      <w:moveFrom w:id="368" w:author="Author" w:date="2012-02-26T13:32:00Z">
        <w:r w:rsidRPr="00673328">
          <w:rPr>
            <w:rFonts w:ascii="宋体" w:eastAsia="宋体" w:hAnsi="宋体" w:cs="宋体" w:hint="eastAsia"/>
          </w:rPr>
          <w:t>anst0344llning</w:t>
        </w:r>
      </w:moveFrom>
    </w:p>
    <w:moveFromRangeEnd w:id="367"/>
    <w:p w14:paraId="7F5B62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anst0344ndig</w:t>
      </w:r>
    </w:p>
    <w:p w14:paraId="6FE0D9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9" w:author="Author" w:date="2012-02-26T13:32:00Z" w:name="move318026571"/>
      <w:moveTo w:id="370" w:author="Author" w:date="2012-02-26T13:32:00Z">
        <w:r w:rsidRPr="00673328">
          <w:rPr>
            <w:rFonts w:ascii="宋体" w:eastAsia="宋体" w:hAnsi="宋体" w:cs="宋体" w:hint="eastAsia"/>
          </w:rPr>
          <w:t>anst0345</w:t>
        </w:r>
      </w:moveTo>
    </w:p>
    <w:moveToRangeEnd w:id="369"/>
    <w:p w14:paraId="201501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anst0345nd</w:t>
      </w:r>
    </w:p>
    <w:p w14:paraId="60EC88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anst0345r</w:t>
      </w:r>
    </w:p>
    <w:p w14:paraId="35B7FB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1" w:author="Author" w:date="2012-02-26T13:32:00Z" w:name="move318026571"/>
      <w:moveFrom w:id="372" w:author="Author" w:date="2012-02-26T13:32:00Z">
        <w:r w:rsidRPr="00673328">
          <w:rPr>
            <w:rFonts w:ascii="宋体" w:eastAsia="宋体" w:hAnsi="宋体" w:cs="宋体" w:hint="eastAsia"/>
          </w:rPr>
          <w:t>anst0345</w:t>
        </w:r>
      </w:moveFrom>
    </w:p>
    <w:moveFromRangeEnd w:id="371"/>
    <w:p w14:paraId="6D2B6F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anst0366tlig</w:t>
      </w:r>
    </w:p>
    <w:p w14:paraId="3652FE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anst0366t</w:t>
      </w:r>
    </w:p>
    <w:p w14:paraId="290434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</w:t>
      </w:r>
      <w:r w:rsidRPr="00780F39">
        <w:rPr>
          <w:rFonts w:ascii="宋体" w:eastAsia="宋体" w:hAnsi="宋体" w:cs="宋体" w:hint="eastAsia"/>
          <w:lang w:val="sv-SE"/>
        </w:rPr>
        <w:t>stalt</w:t>
      </w:r>
    </w:p>
    <w:p w14:paraId="21501B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anstiftar</w:t>
      </w:r>
    </w:p>
    <w:p w14:paraId="194EC8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anstormning</w:t>
      </w:r>
    </w:p>
    <w:p w14:paraId="7E7C04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anstr0344nger</w:t>
      </w:r>
    </w:p>
    <w:p w14:paraId="76B42A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anstr0344ngning</w:t>
      </w:r>
    </w:p>
    <w:p w14:paraId="78D64B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ansvarar</w:t>
      </w:r>
    </w:p>
    <w:p w14:paraId="5027A5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ansvarig</w:t>
      </w:r>
    </w:p>
    <w:p w14:paraId="1C10CD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3" w:author="Author" w:date="2012-02-26T13:32:00Z" w:name="move318026572"/>
      <w:moveTo w:id="37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ansvar</w:t>
        </w:r>
      </w:moveTo>
    </w:p>
    <w:moveToRangeEnd w:id="373"/>
    <w:p w14:paraId="4B96E6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ansvarsfrihet</w:t>
      </w:r>
    </w:p>
    <w:p w14:paraId="7714BB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ansvarsl0366s</w:t>
      </w:r>
    </w:p>
    <w:p w14:paraId="6E40F6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5" w:author="Author" w:date="2012-02-26T13:32:00Z" w:name="move318026572"/>
      <w:moveFrom w:id="376" w:author="Author" w:date="2012-02-26T13:32:00Z">
        <w:r w:rsidRPr="00673328">
          <w:rPr>
            <w:rFonts w:ascii="宋体" w:eastAsia="宋体" w:hAnsi="宋体" w:cs="宋体" w:hint="eastAsia"/>
          </w:rPr>
          <w:t>ansvar</w:t>
        </w:r>
      </w:moveFrom>
    </w:p>
    <w:moveFromRangeEnd w:id="375"/>
    <w:p w14:paraId="4D2BFE47" w14:textId="77777777" w:rsidR="00000000" w:rsidRPr="003230D0" w:rsidRDefault="00780F39" w:rsidP="003230D0">
      <w:pPr>
        <w:pStyle w:val="PlainText"/>
        <w:rPr>
          <w:del w:id="377" w:author="Author" w:date="2012-02-26T13:32:00Z"/>
          <w:rFonts w:ascii="宋体" w:eastAsia="宋体" w:hAnsi="宋体" w:cs="宋体" w:hint="eastAsia"/>
        </w:rPr>
      </w:pPr>
      <w:del w:id="378" w:author="Author" w:date="2012-02-26T13:32:00Z">
        <w:r w:rsidRPr="003230D0">
          <w:rPr>
            <w:rFonts w:ascii="宋体" w:eastAsia="宋体" w:hAnsi="宋体" w:cs="宋体" w:hint="eastAsia"/>
          </w:rPr>
          <w:delText>an</w:delText>
        </w:r>
      </w:del>
    </w:p>
    <w:p w14:paraId="715A93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ant0344nder</w:t>
      </w:r>
    </w:p>
    <w:p w14:paraId="3AE086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ant0345gande</w:t>
      </w:r>
    </w:p>
    <w:p w14:paraId="528572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79" w:author="Author" w:date="2012-02-26T13:32:00Z" w:name="move318026573"/>
      <w:moveTo w:id="380" w:author="Author" w:date="2012-02-26T13:32:00Z">
        <w:r w:rsidRPr="00673328">
          <w:rPr>
            <w:rFonts w:ascii="宋体" w:eastAsia="宋体" w:hAnsi="宋体" w:cs="宋体" w:hint="eastAsia"/>
          </w:rPr>
          <w:t>antagande</w:t>
        </w:r>
      </w:moveTo>
    </w:p>
    <w:moveToRangeEnd w:id="379"/>
    <w:p w14:paraId="647652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antagandepo0344ng</w:t>
      </w:r>
    </w:p>
    <w:p w14:paraId="2BC6D4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1" w:author="Author" w:date="2012-02-26T13:32:00Z" w:name="move318026573"/>
      <w:moveFrom w:id="382" w:author="Author" w:date="2012-02-26T13:32:00Z">
        <w:r w:rsidRPr="00673328">
          <w:rPr>
            <w:rFonts w:ascii="宋体" w:eastAsia="宋体" w:hAnsi="宋体" w:cs="宋体" w:hint="eastAsia"/>
          </w:rPr>
          <w:t>antagande</w:t>
        </w:r>
      </w:moveFrom>
    </w:p>
    <w:moveFromRangeEnd w:id="381"/>
    <w:p w14:paraId="2A57B9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antagit</w:t>
      </w:r>
    </w:p>
    <w:p w14:paraId="026873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antagligen</w:t>
      </w:r>
    </w:p>
    <w:p w14:paraId="7C10BD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antagonist</w:t>
      </w:r>
    </w:p>
    <w:p w14:paraId="295277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antal</w:t>
      </w:r>
    </w:p>
    <w:p w14:paraId="5BC325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antar</w:t>
      </w:r>
    </w:p>
    <w:p w14:paraId="68767E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antastar</w:t>
      </w:r>
    </w:p>
    <w:p w14:paraId="24EF1C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antecknar</w:t>
      </w:r>
    </w:p>
    <w:p w14:paraId="043605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anteckning</w:t>
      </w:r>
    </w:p>
    <w:p w14:paraId="278918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antenn</w:t>
      </w:r>
    </w:p>
    <w:p w14:paraId="516DC7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antibiotika</w:t>
      </w:r>
    </w:p>
    <w:p w14:paraId="7B8E4C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</w:t>
      </w:r>
      <w:r w:rsidRPr="00780F39">
        <w:rPr>
          <w:rFonts w:ascii="宋体" w:eastAsia="宋体" w:hAnsi="宋体" w:cs="宋体" w:hint="eastAsia"/>
          <w:lang w:val="sv-SE"/>
        </w:rPr>
        <w:t>ntihj0344lte</w:t>
      </w:r>
    </w:p>
    <w:p w14:paraId="1D1820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antiken</w:t>
      </w:r>
    </w:p>
    <w:p w14:paraId="41A6EC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antiklimax</w:t>
      </w:r>
    </w:p>
    <w:p w14:paraId="3BCD40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83" w:author="Author" w:date="2012-02-26T13:32:00Z" w:name="move318026574"/>
      <w:moveTo w:id="38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antik</w:t>
        </w:r>
      </w:moveTo>
    </w:p>
    <w:moveToRangeEnd w:id="383"/>
    <w:p w14:paraId="4C1D1F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antikropp</w:t>
      </w:r>
    </w:p>
    <w:p w14:paraId="05CFD2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5" w:author="Author" w:date="2012-02-26T13:32:00Z" w:name="move318026574"/>
      <w:moveFrom w:id="386" w:author="Author" w:date="2012-02-26T13:32:00Z">
        <w:r w:rsidRPr="00673328">
          <w:rPr>
            <w:rFonts w:ascii="宋体" w:eastAsia="宋体" w:hAnsi="宋体" w:cs="宋体" w:hint="eastAsia"/>
          </w:rPr>
          <w:t>antik</w:t>
        </w:r>
      </w:moveFrom>
    </w:p>
    <w:moveFromRangeEnd w:id="385"/>
    <w:p w14:paraId="1460D4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antikvariat</w:t>
      </w:r>
    </w:p>
    <w:p w14:paraId="61B87C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antikverad</w:t>
      </w:r>
    </w:p>
    <w:p w14:paraId="7D9565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antikvitet</w:t>
      </w:r>
    </w:p>
    <w:p w14:paraId="6760E4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87" w:author="Author" w:date="2012-02-26T13:32:00Z" w:name="move318026575"/>
      <w:moveTo w:id="38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anti-</w:t>
        </w:r>
      </w:moveTo>
    </w:p>
    <w:moveToRangeEnd w:id="387"/>
    <w:p w14:paraId="0B2A33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antingen</w:t>
      </w:r>
    </w:p>
    <w:p w14:paraId="6D04AA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antisemit</w:t>
      </w:r>
    </w:p>
    <w:p w14:paraId="671872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antiseptisk</w:t>
      </w:r>
    </w:p>
    <w:p w14:paraId="10CD68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9" w:author="Author" w:date="2012-02-26T13:32:00Z" w:name="move318026575"/>
      <w:moveFrom w:id="390" w:author="Author" w:date="2012-02-26T13:32:00Z">
        <w:r w:rsidRPr="00673328">
          <w:rPr>
            <w:rFonts w:ascii="宋体" w:eastAsia="宋体" w:hAnsi="宋体" w:cs="宋体" w:hint="eastAsia"/>
          </w:rPr>
          <w:t>anti-</w:t>
        </w:r>
      </w:moveFrom>
    </w:p>
    <w:moveFromRangeEnd w:id="389"/>
    <w:p w14:paraId="2FF258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antog</w:t>
      </w:r>
    </w:p>
    <w:p w14:paraId="7F33D0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antologi</w:t>
      </w:r>
    </w:p>
    <w:p w14:paraId="01E128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antr0344ffar</w:t>
      </w:r>
    </w:p>
    <w:p w14:paraId="35D4B0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antropologi</w:t>
      </w:r>
    </w:p>
    <w:p w14:paraId="3B9248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antydan</w:t>
      </w:r>
    </w:p>
    <w:p w14:paraId="75E536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antyder</w:t>
      </w:r>
    </w:p>
    <w:p w14:paraId="756DC4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antydning</w:t>
      </w:r>
    </w:p>
    <w:p w14:paraId="0F0E14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anv0344ndarnamn</w:t>
      </w:r>
    </w:p>
    <w:p w14:paraId="2A346E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anv0344ndbar</w:t>
      </w:r>
    </w:p>
    <w:p w14:paraId="3887B5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anv0344nder</w:t>
      </w:r>
    </w:p>
    <w:p w14:paraId="49572F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anv0344ndning</w:t>
      </w:r>
    </w:p>
    <w:p w14:paraId="30C9F9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anvisar</w:t>
      </w:r>
    </w:p>
    <w:p w14:paraId="4F761D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anvisnin</w:t>
      </w:r>
      <w:r w:rsidRPr="00780F39">
        <w:rPr>
          <w:rFonts w:ascii="宋体" w:eastAsia="宋体" w:hAnsi="宋体" w:cs="宋体" w:hint="eastAsia"/>
          <w:lang w:val="sv-SE"/>
        </w:rPr>
        <w:t>g</w:t>
      </w:r>
    </w:p>
    <w:p w14:paraId="014C70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aorta</w:t>
      </w:r>
    </w:p>
    <w:p w14:paraId="6C7CE3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91" w:author="Author" w:date="2012-02-26T13:32:00Z" w:name="move318026576"/>
      <w:moveTo w:id="39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apa</w:t>
        </w:r>
      </w:moveTo>
    </w:p>
    <w:moveToRangeEnd w:id="391"/>
    <w:p w14:paraId="0E3E37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apanage</w:t>
      </w:r>
    </w:p>
    <w:p w14:paraId="03D0FC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apar efter</w:t>
      </w:r>
    </w:p>
    <w:p w14:paraId="037B48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apartheid</w:t>
      </w:r>
    </w:p>
    <w:p w14:paraId="2BAB72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apart</w:t>
      </w:r>
    </w:p>
    <w:p w14:paraId="3331CB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3" w:author="Author" w:date="2012-02-26T13:32:00Z" w:name="move318026576"/>
      <w:moveFrom w:id="394" w:author="Author" w:date="2012-02-26T13:32:00Z">
        <w:r w:rsidRPr="00673328">
          <w:rPr>
            <w:rFonts w:ascii="宋体" w:eastAsia="宋体" w:hAnsi="宋体" w:cs="宋体" w:hint="eastAsia"/>
          </w:rPr>
          <w:t>apa</w:t>
        </w:r>
      </w:moveFrom>
    </w:p>
    <w:moveFromRangeEnd w:id="393"/>
    <w:p w14:paraId="6B5507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95" w:author="Author" w:date="2012-02-26T13:32:00Z" w:name="move318026577"/>
      <w:moveTo w:id="396" w:author="Author" w:date="2012-02-26T13:32:00Z">
        <w:r w:rsidRPr="00673328">
          <w:rPr>
            <w:rFonts w:ascii="宋体" w:eastAsia="宋体" w:hAnsi="宋体" w:cs="宋体" w:hint="eastAsia"/>
          </w:rPr>
          <w:t>apati</w:t>
        </w:r>
      </w:moveTo>
    </w:p>
    <w:moveToRangeEnd w:id="395"/>
    <w:p w14:paraId="381423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apatisk</w:t>
      </w:r>
    </w:p>
    <w:p w14:paraId="184CA6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7" w:author="Author" w:date="2012-02-26T13:32:00Z" w:name="move318026577"/>
      <w:moveFrom w:id="398" w:author="Author" w:date="2012-02-26T13:32:00Z">
        <w:r w:rsidRPr="00673328">
          <w:rPr>
            <w:rFonts w:ascii="宋体" w:eastAsia="宋体" w:hAnsi="宋体" w:cs="宋体" w:hint="eastAsia"/>
          </w:rPr>
          <w:t>apati</w:t>
        </w:r>
      </w:moveFrom>
    </w:p>
    <w:moveFromRangeEnd w:id="397"/>
    <w:p w14:paraId="77A3EE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apelsin</w:t>
      </w:r>
    </w:p>
    <w:p w14:paraId="66FBB3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aperitif</w:t>
      </w:r>
    </w:p>
    <w:p w14:paraId="6119C1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AP-fonden</w:t>
      </w:r>
    </w:p>
    <w:p w14:paraId="340EE4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apokalyptisk</w:t>
      </w:r>
    </w:p>
    <w:p w14:paraId="3A58AD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apostel</w:t>
      </w:r>
    </w:p>
    <w:p w14:paraId="7715E6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apostrof</w:t>
      </w:r>
    </w:p>
    <w:p w14:paraId="1E2CD8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apotek</w:t>
      </w:r>
    </w:p>
    <w:p w14:paraId="39755D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apparat</w:t>
      </w:r>
    </w:p>
    <w:p w14:paraId="669678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apparatur</w:t>
      </w:r>
    </w:p>
    <w:p w14:paraId="3596E6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appellerar</w:t>
      </w:r>
    </w:p>
    <w:p w14:paraId="7919AF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appell</w:t>
      </w:r>
    </w:p>
    <w:p w14:paraId="6970E6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appendicit</w:t>
      </w:r>
    </w:p>
    <w:p w14:paraId="2B40F5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appendix</w:t>
      </w:r>
    </w:p>
    <w:p w14:paraId="760C0A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appl0345derar</w:t>
      </w:r>
    </w:p>
    <w:p w14:paraId="46FBFA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appl0345d</w:t>
      </w:r>
    </w:p>
    <w:p w14:paraId="4BCC12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applicerar</w:t>
      </w:r>
    </w:p>
    <w:p w14:paraId="6EF6D0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applikation</w:t>
      </w:r>
    </w:p>
    <w:p w14:paraId="0DB6CA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apporterar</w:t>
      </w:r>
    </w:p>
    <w:p w14:paraId="38858C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apport</w:t>
      </w:r>
    </w:p>
    <w:p w14:paraId="766E6E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approach</w:t>
      </w:r>
    </w:p>
    <w:p w14:paraId="0591AD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</w:t>
      </w:r>
      <w:r w:rsidRPr="00673328">
        <w:rPr>
          <w:rFonts w:ascii="宋体" w:eastAsia="宋体" w:hAnsi="宋体" w:cs="宋体" w:hint="eastAsia"/>
        </w:rPr>
        <w:t>prikos</w:t>
      </w:r>
    </w:p>
    <w:p w14:paraId="40AB2D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april</w:t>
      </w:r>
    </w:p>
    <w:p w14:paraId="01FEF8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aprilv0344der</w:t>
      </w:r>
    </w:p>
    <w:p w14:paraId="2D92F9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aprop0345</w:t>
      </w:r>
    </w:p>
    <w:p w14:paraId="7A7650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apterar</w:t>
      </w:r>
    </w:p>
    <w:p w14:paraId="280BEF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aptit</w:t>
      </w:r>
    </w:p>
    <w:p w14:paraId="6CE9A2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Arabf0366rbundet</w:t>
      </w:r>
    </w:p>
    <w:p w14:paraId="5A0C67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arabiska</w:t>
      </w:r>
    </w:p>
    <w:p w14:paraId="28EAEF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arab</w:t>
      </w:r>
    </w:p>
    <w:p w14:paraId="57F185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arbetar 0366ver</w:t>
      </w:r>
    </w:p>
    <w:p w14:paraId="67AA57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arbetare</w:t>
      </w:r>
    </w:p>
    <w:p w14:paraId="0CF00F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arbetar in</w:t>
      </w:r>
    </w:p>
    <w:p w14:paraId="708CD0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arbetarkommun</w:t>
      </w:r>
    </w:p>
    <w:p w14:paraId="651FA5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99" w:author="Author" w:date="2012-02-26T13:32:00Z" w:name="move318026578"/>
      <w:moveTo w:id="40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arbetar</w:t>
        </w:r>
      </w:moveTo>
    </w:p>
    <w:moveToRangeEnd w:id="399"/>
    <w:p w14:paraId="0A11EB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arbetarr0366relse</w:t>
      </w:r>
    </w:p>
    <w:p w14:paraId="6C93A3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01" w:author="Author" w:date="2012-02-26T13:32:00Z" w:name="move318026579"/>
      <w:moveTo w:id="402" w:author="Author" w:date="2012-02-26T13:32:00Z">
        <w:r w:rsidRPr="00673328">
          <w:rPr>
            <w:rFonts w:ascii="宋体" w:eastAsia="宋体" w:hAnsi="宋体" w:cs="宋体" w:hint="eastAsia"/>
          </w:rPr>
          <w:t>arbetarskydd</w:t>
        </w:r>
      </w:moveTo>
    </w:p>
    <w:moveToRangeEnd w:id="401"/>
    <w:p w14:paraId="7702D9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Arbetarskyddsn0344mnden</w:t>
      </w:r>
    </w:p>
    <w:p w14:paraId="4FA095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3" w:author="Author" w:date="2012-02-26T13:32:00Z" w:name="move318026579"/>
      <w:moveFrom w:id="404" w:author="Author" w:date="2012-02-26T13:32:00Z">
        <w:r w:rsidRPr="00673328">
          <w:rPr>
            <w:rFonts w:ascii="宋体" w:eastAsia="宋体" w:hAnsi="宋体" w:cs="宋体" w:hint="eastAsia"/>
          </w:rPr>
          <w:t>arbetarskydd</w:t>
        </w:r>
      </w:moveFrom>
    </w:p>
    <w:p w14:paraId="5E81E5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5" w:author="Author" w:date="2012-02-26T13:32:00Z" w:name="move318026578"/>
      <w:moveFromRangeEnd w:id="403"/>
      <w:moveFrom w:id="406" w:author="Author" w:date="2012-02-26T13:32:00Z">
        <w:r w:rsidRPr="00673328">
          <w:rPr>
            <w:rFonts w:ascii="宋体" w:eastAsia="宋体" w:hAnsi="宋体" w:cs="宋体" w:hint="eastAsia"/>
          </w:rPr>
          <w:t>arbetar</w:t>
        </w:r>
      </w:moveFrom>
    </w:p>
    <w:moveFromRangeEnd w:id="405"/>
    <w:p w14:paraId="437089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arbete</w:t>
      </w:r>
    </w:p>
    <w:p w14:paraId="4F5823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arbetsam</w:t>
      </w:r>
    </w:p>
    <w:p w14:paraId="035CBF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arbetsbitr0344de</w:t>
      </w:r>
    </w:p>
    <w:p w14:paraId="182383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arbetsdomstolen</w:t>
      </w:r>
    </w:p>
    <w:p w14:paraId="256E1F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arbetsf0366r</w:t>
      </w:r>
      <w:r w:rsidRPr="00780F39">
        <w:rPr>
          <w:rFonts w:ascii="宋体" w:eastAsia="宋体" w:hAnsi="宋体" w:cs="宋体" w:hint="eastAsia"/>
          <w:lang w:val="sv-SE"/>
        </w:rPr>
        <w:t>medling</w:t>
      </w:r>
    </w:p>
    <w:p w14:paraId="0CCA1C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arbetsf0366r</w:t>
      </w:r>
    </w:p>
    <w:p w14:paraId="40C006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arbetsgivaravgift</w:t>
      </w:r>
    </w:p>
    <w:p w14:paraId="21D077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arbetsgivare</w:t>
      </w:r>
    </w:p>
    <w:p w14:paraId="558C05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arbetsgivarverket</w:t>
      </w:r>
    </w:p>
    <w:p w14:paraId="77CD67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arbetsgrupp</w:t>
      </w:r>
    </w:p>
    <w:p w14:paraId="1DFE63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arbetskraft</w:t>
      </w:r>
    </w:p>
    <w:p w14:paraId="43489F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07" w:author="Author" w:date="2012-02-26T13:32:00Z" w:name="move318026580"/>
      <w:moveTo w:id="408" w:author="Author" w:date="2012-02-26T13:32:00Z">
        <w:r w:rsidRPr="00673328">
          <w:rPr>
            <w:rFonts w:ascii="宋体" w:eastAsia="宋体" w:hAnsi="宋体" w:cs="宋体" w:hint="eastAsia"/>
          </w:rPr>
          <w:t>arbetsl0366shet</w:t>
        </w:r>
      </w:moveTo>
    </w:p>
    <w:moveToRangeEnd w:id="407"/>
    <w:p w14:paraId="541F73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arbetsl0366shetsf0366rs0344kring</w:t>
      </w:r>
    </w:p>
    <w:p w14:paraId="559BAA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arbetsl0366shetskassa</w:t>
      </w:r>
    </w:p>
    <w:p w14:paraId="385486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9" w:author="Author" w:date="2012-02-26T13:32:00Z" w:name="move318026580"/>
      <w:moveFrom w:id="410" w:author="Author" w:date="2012-02-26T13:32:00Z">
        <w:r w:rsidRPr="00673328">
          <w:rPr>
            <w:rFonts w:ascii="宋体" w:eastAsia="宋体" w:hAnsi="宋体" w:cs="宋体" w:hint="eastAsia"/>
          </w:rPr>
          <w:t>arbetsl0366shet</w:t>
        </w:r>
      </w:moveFrom>
    </w:p>
    <w:moveFromRangeEnd w:id="409"/>
    <w:p w14:paraId="4FECFB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arbetsl0366s</w:t>
      </w:r>
    </w:p>
    <w:p w14:paraId="516F21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arbetslivserfarenhet</w:t>
      </w:r>
    </w:p>
    <w:p w14:paraId="2F637E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11" w:author="Author" w:date="2012-02-26T13:32:00Z" w:name="move318026581"/>
      <w:moveTo w:id="41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arbetsmarknad</w:t>
        </w:r>
      </w:moveTo>
    </w:p>
    <w:moveToRangeEnd w:id="411"/>
    <w:p w14:paraId="16FC2E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arbetsmarknadsst0366d</w:t>
      </w:r>
    </w:p>
    <w:p w14:paraId="6398DD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arbetsmarknadsstyrels</w:t>
      </w:r>
      <w:r w:rsidRPr="00780F39">
        <w:rPr>
          <w:rFonts w:ascii="宋体" w:eastAsia="宋体" w:hAnsi="宋体" w:cs="宋体" w:hint="eastAsia"/>
          <w:lang w:val="sv-SE"/>
        </w:rPr>
        <w:t>en</w:t>
      </w:r>
    </w:p>
    <w:p w14:paraId="7A717C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arbetsmarknadsutbildning</w:t>
      </w:r>
    </w:p>
    <w:p w14:paraId="1DB790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3" w:author="Author" w:date="2012-02-26T13:32:00Z" w:name="move318026581"/>
      <w:moveFrom w:id="414" w:author="Author" w:date="2012-02-26T13:32:00Z">
        <w:r w:rsidRPr="00673328">
          <w:rPr>
            <w:rFonts w:ascii="宋体" w:eastAsia="宋体" w:hAnsi="宋体" w:cs="宋体" w:hint="eastAsia"/>
          </w:rPr>
          <w:t>arbetsmarknad</w:t>
        </w:r>
      </w:moveFrom>
    </w:p>
    <w:moveFromRangeEnd w:id="413"/>
    <w:p w14:paraId="6ED05E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arbetsmilj0366lagen</w:t>
      </w:r>
    </w:p>
    <w:p w14:paraId="4AC2D5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arbetsmilj0366verket</w:t>
      </w:r>
    </w:p>
    <w:p w14:paraId="2F83D8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arbetsnamn</w:t>
      </w:r>
    </w:p>
    <w:p w14:paraId="700EB4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arbetsnedl0344ggelse</w:t>
      </w:r>
    </w:p>
    <w:p w14:paraId="7F2CB6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arbetsplats</w:t>
      </w:r>
    </w:p>
    <w:p w14:paraId="715C85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arbetspr0366vning</w:t>
      </w:r>
    </w:p>
    <w:p w14:paraId="056DA0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arbetsskada</w:t>
      </w:r>
    </w:p>
    <w:p w14:paraId="59BEE5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arbetsskadef0366rs0344kring</w:t>
      </w:r>
    </w:p>
    <w:p w14:paraId="0B6861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arbetsskygg</w:t>
      </w:r>
    </w:p>
    <w:p w14:paraId="3E600F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arbetsstyrka</w:t>
      </w:r>
    </w:p>
    <w:p w14:paraId="0641A0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arbetstagare</w:t>
      </w:r>
    </w:p>
    <w:p w14:paraId="1EBC76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arbetsterapeut</w:t>
      </w:r>
    </w:p>
    <w:p w14:paraId="3F0EFB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arbetsterapi</w:t>
      </w:r>
    </w:p>
    <w:p w14:paraId="3CD85A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arbetstidslagen</w:t>
      </w:r>
    </w:p>
    <w:p w14:paraId="531F77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</w:t>
      </w:r>
      <w:r w:rsidRPr="00780F39">
        <w:rPr>
          <w:rFonts w:ascii="宋体" w:eastAsia="宋体" w:hAnsi="宋体" w:cs="宋体" w:hint="eastAsia"/>
          <w:lang w:val="sv-SE"/>
        </w:rPr>
        <w:t>etstillst0345nd</w:t>
      </w:r>
    </w:p>
    <w:p w14:paraId="794503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arbetstr0344ning</w:t>
      </w:r>
    </w:p>
    <w:p w14:paraId="67AA70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arbetsv0344gledare</w:t>
      </w:r>
    </w:p>
    <w:p w14:paraId="109A17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arbetsv0344gledning</w:t>
      </w:r>
    </w:p>
    <w:p w14:paraId="029066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arbetsv0345rd</w:t>
      </w:r>
    </w:p>
    <w:p w14:paraId="78A6B7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arbetsvecka</w:t>
      </w:r>
    </w:p>
    <w:p w14:paraId="2ED64E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areal</w:t>
      </w:r>
    </w:p>
    <w:p w14:paraId="6E902B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area</w:t>
      </w:r>
    </w:p>
    <w:p w14:paraId="2BEB24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arena</w:t>
      </w:r>
    </w:p>
    <w:p w14:paraId="76F304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argentinare</w:t>
      </w:r>
    </w:p>
    <w:p w14:paraId="640F4B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argentinsk</w:t>
      </w:r>
    </w:p>
    <w:p w14:paraId="39E0F7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5" w:author="Author" w:date="2012-02-26T13:32:00Z" w:name="move318026582"/>
      <w:moveTo w:id="416" w:author="Author" w:date="2012-02-26T13:32:00Z">
        <w:r w:rsidRPr="00673328">
          <w:rPr>
            <w:rFonts w:ascii="宋体" w:eastAsia="宋体" w:hAnsi="宋体" w:cs="宋体" w:hint="eastAsia"/>
          </w:rPr>
          <w:t>arg</w:t>
        </w:r>
      </w:moveTo>
    </w:p>
    <w:moveToRangeEnd w:id="415"/>
    <w:p w14:paraId="067099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argsint</w:t>
      </w:r>
    </w:p>
    <w:p w14:paraId="261CF5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7" w:author="Author" w:date="2012-02-26T13:32:00Z" w:name="move318026582"/>
      <w:moveFrom w:id="418" w:author="Author" w:date="2012-02-26T13:32:00Z">
        <w:r w:rsidRPr="00673328">
          <w:rPr>
            <w:rFonts w:ascii="宋体" w:eastAsia="宋体" w:hAnsi="宋体" w:cs="宋体" w:hint="eastAsia"/>
          </w:rPr>
          <w:t>arg</w:t>
        </w:r>
      </w:moveFrom>
    </w:p>
    <w:moveFromRangeEnd w:id="417"/>
    <w:p w14:paraId="28BA25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argumentation</w:t>
      </w:r>
    </w:p>
    <w:p w14:paraId="084C60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argumenterar</w:t>
      </w:r>
    </w:p>
    <w:p w14:paraId="750C38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argument</w:t>
      </w:r>
    </w:p>
    <w:p w14:paraId="70D3A4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aria</w:t>
      </w:r>
    </w:p>
    <w:p w14:paraId="026395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19" w:author="Author" w:date="2012-02-26T13:32:00Z" w:name="move318026583"/>
      <w:moveTo w:id="42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aristokrati</w:t>
        </w:r>
      </w:moveTo>
    </w:p>
    <w:moveToRangeEnd w:id="419"/>
    <w:p w14:paraId="41650A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aristokratisk</w:t>
      </w:r>
    </w:p>
    <w:p w14:paraId="3FFA2F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1" w:author="Author" w:date="2012-02-26T13:32:00Z" w:name="move318026583"/>
      <w:moveFrom w:id="422" w:author="Author" w:date="2012-02-26T13:32:00Z">
        <w:r w:rsidRPr="00673328">
          <w:rPr>
            <w:rFonts w:ascii="宋体" w:eastAsia="宋体" w:hAnsi="宋体" w:cs="宋体" w:hint="eastAsia"/>
          </w:rPr>
          <w:t>aristokrati</w:t>
        </w:r>
      </w:moveFrom>
    </w:p>
    <w:moveFromRangeEnd w:id="421"/>
    <w:p w14:paraId="5C59D0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aristokrat</w:t>
      </w:r>
    </w:p>
    <w:p w14:paraId="7C960A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arkad</w:t>
      </w:r>
    </w:p>
    <w:p w14:paraId="23122B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arkebuserar</w:t>
      </w:r>
    </w:p>
    <w:p w14:paraId="0B0E75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arkeologi</w:t>
      </w:r>
    </w:p>
    <w:p w14:paraId="44B5CC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arkeolog</w:t>
      </w:r>
    </w:p>
    <w:p w14:paraId="0D7ED4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arketyp</w:t>
      </w:r>
    </w:p>
    <w:p w14:paraId="55AC02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arkipelag</w:t>
      </w:r>
    </w:p>
    <w:p w14:paraId="42F36D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arkitekt</w:t>
      </w:r>
    </w:p>
    <w:p w14:paraId="0FCCEA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arkitektur</w:t>
      </w:r>
    </w:p>
    <w:p w14:paraId="434FDC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arkiv</w:t>
      </w:r>
    </w:p>
    <w:p w14:paraId="69BF5F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ark</w:t>
      </w:r>
    </w:p>
    <w:p w14:paraId="6DB9DC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arla</w:t>
      </w:r>
    </w:p>
    <w:p w14:paraId="0E59A8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arm0351</w:t>
      </w:r>
    </w:p>
    <w:p w14:paraId="20ABB1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armatur</w:t>
      </w:r>
    </w:p>
    <w:p w14:paraId="75CA4C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armb0345gar</w:t>
      </w:r>
    </w:p>
    <w:p w14:paraId="6CDA0A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armb0345ge</w:t>
      </w:r>
    </w:p>
    <w:p w14:paraId="03DC74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23" w:author="Author" w:date="2012-02-26T13:32:00Z" w:name="move318026584"/>
      <w:moveTo w:id="424" w:author="Author" w:date="2012-02-26T13:32:00Z">
        <w:r w:rsidRPr="00673328">
          <w:rPr>
            <w:rFonts w:ascii="宋体" w:eastAsia="宋体" w:hAnsi="宋体" w:cs="宋体" w:hint="eastAsia"/>
          </w:rPr>
          <w:t>armband</w:t>
        </w:r>
      </w:moveTo>
    </w:p>
    <w:moveToRangeEnd w:id="423"/>
    <w:p w14:paraId="3B797D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armbandsur</w:t>
      </w:r>
    </w:p>
    <w:p w14:paraId="7C0326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5" w:author="Author" w:date="2012-02-26T13:32:00Z" w:name="move318026584"/>
      <w:moveFrom w:id="426" w:author="Author" w:date="2012-02-26T13:32:00Z">
        <w:r w:rsidRPr="00673328">
          <w:rPr>
            <w:rFonts w:ascii="宋体" w:eastAsia="宋体" w:hAnsi="宋体" w:cs="宋体" w:hint="eastAsia"/>
          </w:rPr>
          <w:t>armband</w:t>
        </w:r>
      </w:moveFrom>
    </w:p>
    <w:moveFromRangeEnd w:id="425"/>
    <w:p w14:paraId="3ECB4F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armenier</w:t>
      </w:r>
    </w:p>
    <w:p w14:paraId="18A364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armeniska</w:t>
      </w:r>
    </w:p>
    <w:p w14:paraId="4F5E31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armenisk</w:t>
      </w:r>
    </w:p>
    <w:p w14:paraId="6B8CF5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armerar</w:t>
      </w:r>
    </w:p>
    <w:p w14:paraId="19B5DC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armering</w:t>
      </w:r>
    </w:p>
    <w:p w14:paraId="70CC60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armh0345la</w:t>
      </w:r>
    </w:p>
    <w:p w14:paraId="6BA574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27" w:author="Author" w:date="2012-02-26T13:32:00Z" w:name="move318026585"/>
      <w:moveTo w:id="428" w:author="Author" w:date="2012-02-26T13:32:00Z">
        <w:r w:rsidRPr="00673328">
          <w:rPr>
            <w:rFonts w:ascii="宋体" w:eastAsia="宋体" w:hAnsi="宋体" w:cs="宋体" w:hint="eastAsia"/>
          </w:rPr>
          <w:t>arm</w:t>
        </w:r>
      </w:moveTo>
    </w:p>
    <w:moveToRangeEnd w:id="427"/>
    <w:p w14:paraId="456FB6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armod</w:t>
      </w:r>
    </w:p>
    <w:p w14:paraId="1FF59B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9" w:author="Author" w:date="2012-02-26T13:32:00Z" w:name="move318026585"/>
      <w:moveFrom w:id="430" w:author="Author" w:date="2012-02-26T13:32:00Z">
        <w:r w:rsidRPr="00673328">
          <w:rPr>
            <w:rFonts w:ascii="宋体" w:eastAsia="宋体" w:hAnsi="宋体" w:cs="宋体" w:hint="eastAsia"/>
          </w:rPr>
          <w:t>arm</w:t>
        </w:r>
      </w:moveFrom>
    </w:p>
    <w:moveFromRangeEnd w:id="429"/>
    <w:p w14:paraId="69B4D0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arom</w:t>
      </w:r>
    </w:p>
    <w:p w14:paraId="58AFA4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arrang0366r</w:t>
      </w:r>
    </w:p>
    <w:p w14:paraId="65541D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arrangemang</w:t>
      </w:r>
    </w:p>
    <w:p w14:paraId="670377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arrangerar</w:t>
      </w:r>
    </w:p>
    <w:p w14:paraId="0B1C7F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arrendator</w:t>
      </w:r>
    </w:p>
    <w:p w14:paraId="5F472D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31" w:author="Author" w:date="2012-02-26T13:32:00Z" w:name="move318026586"/>
      <w:moveTo w:id="432" w:author="Author" w:date="2012-02-26T13:32:00Z">
        <w:r w:rsidRPr="00673328">
          <w:rPr>
            <w:rFonts w:ascii="宋体" w:eastAsia="宋体" w:hAnsi="宋体" w:cs="宋体" w:hint="eastAsia"/>
          </w:rPr>
          <w:t>arrende</w:t>
        </w:r>
      </w:moveTo>
    </w:p>
    <w:moveToRangeEnd w:id="431"/>
    <w:p w14:paraId="48A386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arrenderar</w:t>
      </w:r>
    </w:p>
    <w:p w14:paraId="2C540F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3" w:author="Author" w:date="2012-02-26T13:32:00Z" w:name="move318026586"/>
      <w:moveFrom w:id="434" w:author="Author" w:date="2012-02-26T13:32:00Z">
        <w:r w:rsidRPr="00673328">
          <w:rPr>
            <w:rFonts w:ascii="宋体" w:eastAsia="宋体" w:hAnsi="宋体" w:cs="宋体" w:hint="eastAsia"/>
          </w:rPr>
          <w:t>arrende</w:t>
        </w:r>
      </w:moveFrom>
    </w:p>
    <w:moveFromRangeEnd w:id="433"/>
    <w:p w14:paraId="447BF2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arresterar</w:t>
      </w:r>
    </w:p>
    <w:p w14:paraId="621453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arrest</w:t>
      </w:r>
    </w:p>
    <w:p w14:paraId="40DBE3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arrogans</w:t>
      </w:r>
    </w:p>
    <w:p w14:paraId="4EAEC2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arrogant</w:t>
      </w:r>
    </w:p>
    <w:p w14:paraId="216A6B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arsel</w:t>
      </w:r>
    </w:p>
    <w:p w14:paraId="0AACA8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arsenal</w:t>
      </w:r>
    </w:p>
    <w:p w14:paraId="1CD8BE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arsle</w:t>
      </w:r>
    </w:p>
    <w:p w14:paraId="420A3B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art0344r</w:t>
      </w:r>
    </w:p>
    <w:p w14:paraId="1D8C78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artar sig</w:t>
      </w:r>
    </w:p>
    <w:p w14:paraId="3106E3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art director</w:t>
      </w:r>
    </w:p>
    <w:p w14:paraId="705A23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artificiell</w:t>
      </w:r>
    </w:p>
    <w:p w14:paraId="4D04EE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artig</w:t>
      </w:r>
    </w:p>
    <w:p w14:paraId="513DE3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artikel</w:t>
      </w:r>
    </w:p>
    <w:p w14:paraId="4E436C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artikulerar</w:t>
      </w:r>
    </w:p>
    <w:p w14:paraId="0BB8C0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artilleri</w:t>
      </w:r>
    </w:p>
    <w:p w14:paraId="49BE27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artistisk</w:t>
      </w:r>
    </w:p>
    <w:p w14:paraId="1F00FE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artist</w:t>
      </w:r>
    </w:p>
    <w:p w14:paraId="043FCF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35" w:author="Author" w:date="2012-02-26T13:32:00Z" w:name="move318026587"/>
      <w:moveTo w:id="43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art</w:t>
        </w:r>
      </w:moveTo>
    </w:p>
    <w:moveToRangeEnd w:id="435"/>
    <w:p w14:paraId="1EFD4F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artnamn</w:t>
      </w:r>
    </w:p>
    <w:p w14:paraId="76CD24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artonhundratal</w:t>
      </w:r>
    </w:p>
    <w:p w14:paraId="37067F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arton</w:t>
      </w:r>
    </w:p>
    <w:p w14:paraId="2FD507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7" w:author="Author" w:date="2012-02-26T13:32:00Z" w:name="move318026587"/>
      <w:moveFrom w:id="438" w:author="Author" w:date="2012-02-26T13:32:00Z">
        <w:r w:rsidRPr="00673328">
          <w:rPr>
            <w:rFonts w:ascii="宋体" w:eastAsia="宋体" w:hAnsi="宋体" w:cs="宋体" w:hint="eastAsia"/>
          </w:rPr>
          <w:t>art</w:t>
        </w:r>
      </w:moveFrom>
    </w:p>
    <w:moveFromRangeEnd w:id="437"/>
    <w:p w14:paraId="0F5B4D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arvinge</w:t>
      </w:r>
    </w:p>
    <w:p w14:paraId="3CAADE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arvl0366s</w:t>
      </w:r>
    </w:p>
    <w:p w14:paraId="022D7E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39" w:author="Author" w:date="2012-02-26T13:32:00Z" w:name="move318026588"/>
      <w:moveTo w:id="44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arv</w:t>
        </w:r>
      </w:moveTo>
    </w:p>
    <w:moveToRangeEnd w:id="439"/>
    <w:p w14:paraId="264A4F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arvode</w:t>
      </w:r>
    </w:p>
    <w:p w14:paraId="0BDCC9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arvsfonden</w:t>
      </w:r>
    </w:p>
    <w:p w14:paraId="3032A1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arvskifte</w:t>
      </w:r>
    </w:p>
    <w:p w14:paraId="1A9D1B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1" w:author="Author" w:date="2012-02-26T13:32:00Z" w:name="move318026588"/>
      <w:moveFrom w:id="442" w:author="Author" w:date="2012-02-26T13:32:00Z">
        <w:r w:rsidRPr="00673328">
          <w:rPr>
            <w:rFonts w:ascii="宋体" w:eastAsia="宋体" w:hAnsi="宋体" w:cs="宋体" w:hint="eastAsia"/>
          </w:rPr>
          <w:t>arv</w:t>
        </w:r>
      </w:moveFrom>
    </w:p>
    <w:moveFromRangeEnd w:id="441"/>
    <w:p w14:paraId="215A80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arvsynd</w:t>
      </w:r>
    </w:p>
    <w:p w14:paraId="27F872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arvtagare</w:t>
      </w:r>
    </w:p>
    <w:p w14:paraId="0153F7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</w:t>
      </w:r>
      <w:r w:rsidRPr="00780F39">
        <w:rPr>
          <w:rFonts w:ascii="宋体" w:eastAsia="宋体" w:hAnsi="宋体" w:cs="宋体" w:hint="eastAsia"/>
          <w:lang w:val="sv-SE"/>
        </w:rPr>
        <w:t>best</w:t>
      </w:r>
    </w:p>
    <w:p w14:paraId="0D4B64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asfalterar</w:t>
      </w:r>
    </w:p>
    <w:p w14:paraId="20531C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asfalt</w:t>
      </w:r>
    </w:p>
    <w:p w14:paraId="2F78AF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asiatisk</w:t>
      </w:r>
    </w:p>
    <w:p w14:paraId="43FE33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asiat</w:t>
      </w:r>
    </w:p>
    <w:p w14:paraId="0A1D5C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asjett</w:t>
      </w:r>
    </w:p>
    <w:p w14:paraId="23742A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43" w:author="Author" w:date="2012-02-26T13:32:00Z" w:name="move318026589"/>
      <w:moveTo w:id="44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aska</w:t>
        </w:r>
      </w:moveTo>
    </w:p>
    <w:moveToRangeEnd w:id="443"/>
    <w:p w14:paraId="3A98AA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askar</w:t>
      </w:r>
    </w:p>
    <w:p w14:paraId="183433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5" w:author="Author" w:date="2012-02-26T13:32:00Z" w:name="move318026589"/>
      <w:moveFrom w:id="446" w:author="Author" w:date="2012-02-26T13:32:00Z">
        <w:r w:rsidRPr="00673328">
          <w:rPr>
            <w:rFonts w:ascii="宋体" w:eastAsia="宋体" w:hAnsi="宋体" w:cs="宋体" w:hint="eastAsia"/>
          </w:rPr>
          <w:t>aska</w:t>
        </w:r>
      </w:moveFrom>
    </w:p>
    <w:moveFromRangeEnd w:id="445"/>
    <w:p w14:paraId="0DD54E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A-skatt</w:t>
      </w:r>
    </w:p>
    <w:p w14:paraId="4B2F8B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asket</w:t>
      </w:r>
    </w:p>
    <w:p w14:paraId="7A0EA6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askfat</w:t>
      </w:r>
    </w:p>
    <w:p w14:paraId="1F1EBB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askkopp</w:t>
      </w:r>
    </w:p>
    <w:p w14:paraId="78FDDC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7" w:author="Author" w:date="2012-02-26T13:32:00Z" w:name="move318026590"/>
      <w:moveTo w:id="448" w:author="Author" w:date="2012-02-26T13:32:00Z">
        <w:r w:rsidRPr="00673328">
          <w:rPr>
            <w:rFonts w:ascii="宋体" w:eastAsia="宋体" w:hAnsi="宋体" w:cs="宋体" w:hint="eastAsia"/>
          </w:rPr>
          <w:t>ask</w:t>
        </w:r>
      </w:moveTo>
    </w:p>
    <w:moveToRangeEnd w:id="447"/>
    <w:p w14:paraId="3E02AE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askonsdagen</w:t>
      </w:r>
    </w:p>
    <w:p w14:paraId="07ECE421" w14:textId="77777777" w:rsidR="00000000" w:rsidRPr="00673328" w:rsidRDefault="00780F39" w:rsidP="00673328">
      <w:pPr>
        <w:pStyle w:val="PlainText"/>
        <w:rPr>
          <w:ins w:id="449" w:author="Author" w:date="2012-02-26T13:32:00Z"/>
          <w:rFonts w:ascii="宋体" w:eastAsia="宋体" w:hAnsi="宋体" w:cs="宋体" w:hint="eastAsia"/>
        </w:rPr>
      </w:pPr>
      <w:ins w:id="450" w:author="Author" w:date="2012-02-26T13:32:00Z">
        <w:r w:rsidRPr="00673328">
          <w:rPr>
            <w:rFonts w:ascii="宋体" w:eastAsia="宋体" w:hAnsi="宋体" w:cs="宋体" w:hint="eastAsia"/>
          </w:rPr>
          <w:t>as</w:t>
        </w:r>
      </w:ins>
    </w:p>
    <w:p w14:paraId="25A771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1" w:author="Author" w:date="2012-02-26T13:32:00Z" w:name="move318026590"/>
      <w:moveFrom w:id="452" w:author="Author" w:date="2012-02-26T13:32:00Z">
        <w:r w:rsidRPr="00673328">
          <w:rPr>
            <w:rFonts w:ascii="宋体" w:eastAsia="宋体" w:hAnsi="宋体" w:cs="宋体" w:hint="eastAsia"/>
          </w:rPr>
          <w:t>ask</w:t>
        </w:r>
      </w:moveFrom>
    </w:p>
    <w:moveFromRangeEnd w:id="451"/>
    <w:p w14:paraId="25F87C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asocial</w:t>
      </w:r>
    </w:p>
    <w:p w14:paraId="48DFB5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aspekt</w:t>
      </w:r>
    </w:p>
    <w:p w14:paraId="494F37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aspirant</w:t>
      </w:r>
    </w:p>
    <w:p w14:paraId="7F044C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aspirerar</w:t>
      </w:r>
    </w:p>
    <w:p w14:paraId="62F5E4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asp</w:t>
      </w:r>
    </w:p>
    <w:p w14:paraId="0E4014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assiett</w:t>
      </w:r>
    </w:p>
    <w:p w14:paraId="4B69DC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assimilerar</w:t>
      </w:r>
    </w:p>
    <w:p w14:paraId="372E9C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assistans</w:t>
      </w:r>
    </w:p>
    <w:p w14:paraId="1238C0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assistent</w:t>
      </w:r>
    </w:p>
    <w:p w14:paraId="2647D6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assisterar</w:t>
      </w:r>
    </w:p>
    <w:p w14:paraId="2CEE68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3" w:author="Author" w:date="2012-02-26T13:32:00Z" w:name="move318026591"/>
      <w:moveTo w:id="45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ass</w:t>
        </w:r>
      </w:moveTo>
    </w:p>
    <w:moveToRangeEnd w:id="453"/>
    <w:p w14:paraId="513C74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association</w:t>
      </w:r>
    </w:p>
    <w:p w14:paraId="174CB2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associerar</w:t>
      </w:r>
    </w:p>
    <w:p w14:paraId="23AB3C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5" w:author="Author" w:date="2012-02-26T13:32:00Z" w:name="move318026591"/>
      <w:moveFrom w:id="456" w:author="Author" w:date="2012-02-26T13:32:00Z">
        <w:r w:rsidRPr="00673328">
          <w:rPr>
            <w:rFonts w:ascii="宋体" w:eastAsia="宋体" w:hAnsi="宋体" w:cs="宋体" w:hint="eastAsia"/>
          </w:rPr>
          <w:t>ass</w:t>
        </w:r>
      </w:moveFrom>
    </w:p>
    <w:moveFromRangeEnd w:id="455"/>
    <w:p w14:paraId="746203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assurans</w:t>
      </w:r>
    </w:p>
    <w:p w14:paraId="6F35CD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assurerar</w:t>
      </w:r>
    </w:p>
    <w:p w14:paraId="7B353CD9" w14:textId="77777777" w:rsidR="00000000" w:rsidRPr="003230D0" w:rsidRDefault="00780F39" w:rsidP="003230D0">
      <w:pPr>
        <w:pStyle w:val="PlainText"/>
        <w:rPr>
          <w:del w:id="457" w:author="Author" w:date="2012-02-26T13:32:00Z"/>
          <w:rFonts w:ascii="宋体" w:eastAsia="宋体" w:hAnsi="宋体" w:cs="宋体" w:hint="eastAsia"/>
        </w:rPr>
      </w:pPr>
      <w:del w:id="458" w:author="Author" w:date="2012-02-26T13:32:00Z">
        <w:r w:rsidRPr="003230D0">
          <w:rPr>
            <w:rFonts w:ascii="宋体" w:eastAsia="宋体" w:hAnsi="宋体" w:cs="宋体" w:hint="eastAsia"/>
          </w:rPr>
          <w:delText>as</w:delText>
        </w:r>
      </w:del>
    </w:p>
    <w:p w14:paraId="7E2482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assyrier</w:t>
      </w:r>
    </w:p>
    <w:p w14:paraId="59A93A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assyrisk</w:t>
      </w:r>
    </w:p>
    <w:p w14:paraId="4C2B3E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asterisk</w:t>
      </w:r>
    </w:p>
    <w:p w14:paraId="32098B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aster</w:t>
      </w:r>
    </w:p>
    <w:p w14:paraId="333096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astigmatisk</w:t>
      </w:r>
    </w:p>
    <w:p w14:paraId="6A0D94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astma</w:t>
      </w:r>
    </w:p>
    <w:p w14:paraId="260D22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astrologi</w:t>
      </w:r>
    </w:p>
    <w:p w14:paraId="610406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astronaut</w:t>
      </w:r>
    </w:p>
    <w:p w14:paraId="727DE8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astronomi</w:t>
      </w:r>
    </w:p>
    <w:p w14:paraId="446C39BB" w14:textId="77777777" w:rsidR="00000000" w:rsidRPr="003230D0" w:rsidRDefault="00780F39" w:rsidP="003230D0">
      <w:pPr>
        <w:pStyle w:val="PlainText"/>
        <w:rPr>
          <w:del w:id="459" w:author="Author" w:date="2012-02-26T13:32:00Z"/>
          <w:rFonts w:ascii="宋体" w:eastAsia="宋体" w:hAnsi="宋体" w:cs="宋体" w:hint="eastAsia"/>
        </w:rPr>
      </w:pPr>
      <w:del w:id="460" w:author="Author" w:date="2012-02-26T13:32:00Z">
        <w:r w:rsidRPr="003230D0">
          <w:rPr>
            <w:rFonts w:ascii="宋体" w:eastAsia="宋体" w:hAnsi="宋体" w:cs="宋体" w:hint="eastAsia"/>
          </w:rPr>
          <w:delText>a</w:delText>
        </w:r>
      </w:del>
    </w:p>
    <w:p w14:paraId="6348D8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asyl</w:t>
      </w:r>
    </w:p>
    <w:p w14:paraId="7CA301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atavistisk</w:t>
      </w:r>
    </w:p>
    <w:p w14:paraId="1484E3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ateist</w:t>
      </w:r>
    </w:p>
    <w:p w14:paraId="4915BD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atelj0351</w:t>
      </w:r>
    </w:p>
    <w:p w14:paraId="621A00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Atlanten</w:t>
      </w:r>
    </w:p>
    <w:p w14:paraId="1A8924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61" w:author="Author" w:date="2012-02-26T13:32:00Z" w:name="move318026592"/>
      <w:moveTo w:id="462" w:author="Author" w:date="2012-02-26T13:32:00Z">
        <w:r w:rsidRPr="00673328">
          <w:rPr>
            <w:rFonts w:ascii="宋体" w:eastAsia="宋体" w:hAnsi="宋体" w:cs="宋体" w:hint="eastAsia"/>
          </w:rPr>
          <w:t>atlant-</w:t>
        </w:r>
      </w:moveTo>
    </w:p>
    <w:moveToRangeEnd w:id="461"/>
    <w:p w14:paraId="1A5A1A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Atlantpakten</w:t>
      </w:r>
    </w:p>
    <w:p w14:paraId="06EFA0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3" w:author="Author" w:date="2012-02-26T13:32:00Z" w:name="move318026592"/>
      <w:moveFrom w:id="464" w:author="Author" w:date="2012-02-26T13:32:00Z">
        <w:r w:rsidRPr="00673328">
          <w:rPr>
            <w:rFonts w:ascii="宋体" w:eastAsia="宋体" w:hAnsi="宋体" w:cs="宋体" w:hint="eastAsia"/>
          </w:rPr>
          <w:t>atlant-</w:t>
        </w:r>
      </w:moveFrom>
    </w:p>
    <w:moveFromRangeEnd w:id="463"/>
    <w:p w14:paraId="0DBD0C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atlas</w:t>
      </w:r>
    </w:p>
    <w:p w14:paraId="28964F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atlet</w:t>
      </w:r>
    </w:p>
    <w:p w14:paraId="297BF9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atmosf0344r</w:t>
      </w:r>
    </w:p>
    <w:p w14:paraId="140ECA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AT</w:t>
      </w:r>
    </w:p>
    <w:p w14:paraId="168536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atombomb</w:t>
      </w:r>
    </w:p>
    <w:p w14:paraId="0F7CB4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atomkraft</w:t>
      </w:r>
    </w:p>
    <w:p w14:paraId="3E2EA6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atom</w:t>
      </w:r>
    </w:p>
    <w:p w14:paraId="1EBD29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atomvapen</w:t>
      </w:r>
    </w:p>
    <w:p w14:paraId="59FCF1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ATP-grundande inkomst</w:t>
      </w:r>
    </w:p>
    <w:p w14:paraId="57B6CA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65" w:author="Author" w:date="2012-02-26T13:32:00Z" w:name="move318026593"/>
      <w:moveTo w:id="466" w:author="Author" w:date="2012-02-26T13:32:00Z">
        <w:r w:rsidRPr="00673328">
          <w:rPr>
            <w:rFonts w:ascii="宋体" w:eastAsia="宋体" w:hAnsi="宋体" w:cs="宋体" w:hint="eastAsia"/>
          </w:rPr>
          <w:t>ATP</w:t>
        </w:r>
      </w:moveTo>
    </w:p>
    <w:moveToRangeEnd w:id="465"/>
    <w:p w14:paraId="1A74CC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ATP-po0344ng</w:t>
      </w:r>
    </w:p>
    <w:p w14:paraId="31E02D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7" w:author="Author" w:date="2012-02-26T13:32:00Z" w:name="move318026593"/>
      <w:moveFrom w:id="468" w:author="Author" w:date="2012-02-26T13:32:00Z">
        <w:r w:rsidRPr="00673328">
          <w:rPr>
            <w:rFonts w:ascii="宋体" w:eastAsia="宋体" w:hAnsi="宋体" w:cs="宋体" w:hint="eastAsia"/>
          </w:rPr>
          <w:t>ATP</w:t>
        </w:r>
      </w:moveFrom>
    </w:p>
    <w:moveFromRangeEnd w:id="467"/>
    <w:p w14:paraId="0DD317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attach0351</w:t>
      </w:r>
    </w:p>
    <w:p w14:paraId="764552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attach0351v0344ska</w:t>
      </w:r>
    </w:p>
    <w:p w14:paraId="5C7979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attackerar</w:t>
      </w:r>
    </w:p>
    <w:p w14:paraId="3B2959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attack</w:t>
      </w:r>
    </w:p>
    <w:p w14:paraId="3C4B4F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attentat</w:t>
      </w:r>
    </w:p>
    <w:p w14:paraId="3044F9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attesterar</w:t>
      </w:r>
    </w:p>
    <w:p w14:paraId="61173B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attest</w:t>
      </w:r>
    </w:p>
    <w:p w14:paraId="535C85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attiralj</w:t>
      </w:r>
    </w:p>
    <w:p w14:paraId="1F7D3B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attityd</w:t>
      </w:r>
    </w:p>
    <w:p w14:paraId="225356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9" w:author="Author" w:date="2012-02-26T13:32:00Z" w:name="move318026594"/>
      <w:moveTo w:id="47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att</w:t>
        </w:r>
      </w:moveTo>
    </w:p>
    <w:moveToRangeEnd w:id="469"/>
    <w:p w14:paraId="7235FE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attraherar</w:t>
      </w:r>
    </w:p>
    <w:p w14:paraId="1C72EE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attraktion</w:t>
      </w:r>
    </w:p>
    <w:p w14:paraId="004562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attraktiv</w:t>
      </w:r>
    </w:p>
    <w:p w14:paraId="00D8FA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attribut</w:t>
      </w:r>
    </w:p>
    <w:p w14:paraId="019772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1" w:author="Author" w:date="2012-02-26T13:32:00Z" w:name="move318026594"/>
      <w:moveFrom w:id="472" w:author="Author" w:date="2012-02-26T13:32:00Z">
        <w:r w:rsidRPr="00673328">
          <w:rPr>
            <w:rFonts w:ascii="宋体" w:eastAsia="宋体" w:hAnsi="宋体" w:cs="宋体" w:hint="eastAsia"/>
          </w:rPr>
          <w:t>att</w:t>
        </w:r>
      </w:moveFrom>
    </w:p>
    <w:moveFromRangeEnd w:id="471"/>
    <w:p w14:paraId="1F010C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audiens</w:t>
      </w:r>
    </w:p>
    <w:p w14:paraId="064C2E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audiovisuell</w:t>
      </w:r>
    </w:p>
    <w:p w14:paraId="33B0BF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auditorium</w:t>
      </w:r>
    </w:p>
    <w:p w14:paraId="1EAC41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augusti</w:t>
      </w:r>
    </w:p>
    <w:p w14:paraId="5162CF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auktion</w:t>
      </w:r>
    </w:p>
    <w:p w14:paraId="56C4BA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auktoriserar</w:t>
      </w:r>
    </w:p>
    <w:p w14:paraId="54362D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auktorit0344r</w:t>
      </w:r>
    </w:p>
    <w:p w14:paraId="3D78DB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auktoritet</w:t>
      </w:r>
    </w:p>
    <w:p w14:paraId="60924C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aula</w:t>
      </w:r>
    </w:p>
    <w:p w14:paraId="678BEE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 pair</w:t>
      </w:r>
    </w:p>
    <w:p w14:paraId="7E5642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auskulterar</w:t>
      </w:r>
    </w:p>
    <w:p w14:paraId="4E3E98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australisk</w:t>
      </w:r>
    </w:p>
    <w:p w14:paraId="527119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autentisk</w:t>
      </w:r>
    </w:p>
    <w:p w14:paraId="57E637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autograf</w:t>
      </w:r>
    </w:p>
    <w:p w14:paraId="35DEF2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automat</w:t>
      </w:r>
      <w:r w:rsidRPr="00780F39">
        <w:rPr>
          <w:rFonts w:ascii="宋体" w:eastAsia="宋体" w:hAnsi="宋体" w:cs="宋体" w:hint="eastAsia"/>
          <w:lang w:val="sv-SE"/>
        </w:rPr>
        <w:t>iserar</w:t>
      </w:r>
    </w:p>
    <w:p w14:paraId="4516FE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automatisk</w:t>
      </w:r>
    </w:p>
    <w:p w14:paraId="1E3C5F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automatl0345da</w:t>
      </w:r>
    </w:p>
    <w:p w14:paraId="0D2A29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automat</w:t>
      </w:r>
    </w:p>
    <w:p w14:paraId="258B6F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autonom</w:t>
      </w:r>
    </w:p>
    <w:p w14:paraId="71372C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autorit0344r</w:t>
      </w:r>
    </w:p>
    <w:p w14:paraId="6CB91D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avancerad</w:t>
      </w:r>
    </w:p>
    <w:p w14:paraId="14A988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avancerar</w:t>
      </w:r>
    </w:p>
    <w:p w14:paraId="46F8BE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avantgarde</w:t>
      </w:r>
    </w:p>
    <w:p w14:paraId="4FA5B3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avart</w:t>
      </w:r>
    </w:p>
    <w:p w14:paraId="22E3EA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avb0366jer</w:t>
      </w:r>
    </w:p>
    <w:p w14:paraId="1CA70D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avb0366n</w:t>
      </w:r>
    </w:p>
    <w:p w14:paraId="4FCD50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avbalkar</w:t>
      </w:r>
    </w:p>
    <w:p w14:paraId="12A85C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avbalkning</w:t>
      </w:r>
    </w:p>
    <w:p w14:paraId="5FF2EC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avbest0344ller</w:t>
      </w:r>
    </w:p>
    <w:p w14:paraId="055B76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avbest0344llningssedel</w:t>
      </w:r>
    </w:p>
    <w:p w14:paraId="20E0EB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3" w:author="Author" w:date="2012-02-26T13:32:00Z" w:name="move318026595"/>
      <w:moveTo w:id="474" w:author="Author" w:date="2012-02-26T13:32:00Z">
        <w:r w:rsidRPr="00673328">
          <w:rPr>
            <w:rFonts w:ascii="宋体" w:eastAsia="宋体" w:hAnsi="宋体" w:cs="宋体" w:hint="eastAsia"/>
          </w:rPr>
          <w:t>avbetalning</w:t>
        </w:r>
      </w:moveTo>
    </w:p>
    <w:moveToRangeEnd w:id="473"/>
    <w:p w14:paraId="6FC0F2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avbetalningsk0366p</w:t>
      </w:r>
    </w:p>
    <w:p w14:paraId="581F2D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avbetalningskontrakt</w:t>
      </w:r>
    </w:p>
    <w:p w14:paraId="2A084E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5" w:author="Author" w:date="2012-02-26T13:32:00Z" w:name="move318026595"/>
      <w:moveFrom w:id="476" w:author="Author" w:date="2012-02-26T13:32:00Z">
        <w:r w:rsidRPr="00673328">
          <w:rPr>
            <w:rFonts w:ascii="宋体" w:eastAsia="宋体" w:hAnsi="宋体" w:cs="宋体" w:hint="eastAsia"/>
          </w:rPr>
          <w:t>avbetalning</w:t>
        </w:r>
      </w:moveFrom>
    </w:p>
    <w:moveFromRangeEnd w:id="475"/>
    <w:p w14:paraId="3F2580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avbildar</w:t>
      </w:r>
    </w:p>
    <w:p w14:paraId="1CB8FB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avbild</w:t>
      </w:r>
    </w:p>
    <w:p w14:paraId="7F9031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avbr0344ck</w:t>
      </w:r>
    </w:p>
    <w:p w14:paraId="59D041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avbr0366t</w:t>
      </w:r>
    </w:p>
    <w:p w14:paraId="256413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avbrott</w:t>
      </w:r>
    </w:p>
    <w:p w14:paraId="0B40D1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avbruten</w:t>
      </w:r>
    </w:p>
    <w:p w14:paraId="50A7B8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avbryter</w:t>
      </w:r>
    </w:p>
    <w:p w14:paraId="4D5DC7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avbytare</w:t>
      </w:r>
    </w:p>
    <w:p w14:paraId="21C845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avdankad</w:t>
      </w:r>
    </w:p>
    <w:p w14:paraId="1B21A9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avdelar</w:t>
      </w:r>
    </w:p>
    <w:p w14:paraId="758122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avdelning</w:t>
      </w:r>
    </w:p>
    <w:p w14:paraId="76285D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7" w:author="Author" w:date="2012-02-26T13:32:00Z" w:name="move318026596"/>
      <w:moveTo w:id="478" w:author="Author" w:date="2012-02-26T13:32:00Z">
        <w:r w:rsidRPr="00673328">
          <w:rPr>
            <w:rFonts w:ascii="宋体" w:eastAsia="宋体" w:hAnsi="宋体" w:cs="宋体" w:hint="eastAsia"/>
          </w:rPr>
          <w:t>avd</w:t>
        </w:r>
      </w:moveTo>
    </w:p>
    <w:p w14:paraId="058713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9" w:author="Author" w:date="2012-02-26T13:32:00Z" w:name="move318026597"/>
      <w:moveToRangeEnd w:id="477"/>
      <w:moveTo w:id="480" w:author="Author" w:date="2012-02-26T13:32:00Z">
        <w:r w:rsidRPr="00673328">
          <w:rPr>
            <w:rFonts w:ascii="宋体" w:eastAsia="宋体" w:hAnsi="宋体" w:cs="宋体" w:hint="eastAsia"/>
          </w:rPr>
          <w:t>avdrag</w:t>
        </w:r>
      </w:moveTo>
    </w:p>
    <w:moveToRangeEnd w:id="479"/>
    <w:p w14:paraId="29F62E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avdragsgill</w:t>
      </w:r>
    </w:p>
    <w:p w14:paraId="1BB5E0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1" w:author="Author" w:date="2012-02-26T13:32:00Z" w:name="move318026597"/>
      <w:moveFrom w:id="482" w:author="Author" w:date="2012-02-26T13:32:00Z">
        <w:r w:rsidRPr="00673328">
          <w:rPr>
            <w:rFonts w:ascii="宋体" w:eastAsia="宋体" w:hAnsi="宋体" w:cs="宋体" w:hint="eastAsia"/>
          </w:rPr>
          <w:t>avdrag</w:t>
        </w:r>
      </w:moveFrom>
    </w:p>
    <w:moveFromRangeEnd w:id="481"/>
    <w:p w14:paraId="645B6B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avdramatiserar</w:t>
      </w:r>
    </w:p>
    <w:p w14:paraId="2B70EF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3" w:author="Author" w:date="2012-02-26T13:32:00Z" w:name="move318026596"/>
      <w:moveFrom w:id="484" w:author="Author" w:date="2012-02-26T13:32:00Z">
        <w:r w:rsidRPr="00673328">
          <w:rPr>
            <w:rFonts w:ascii="宋体" w:eastAsia="宋体" w:hAnsi="宋体" w:cs="宋体" w:hint="eastAsia"/>
          </w:rPr>
          <w:t>avd</w:t>
        </w:r>
      </w:moveFrom>
    </w:p>
    <w:moveFromRangeEnd w:id="483"/>
    <w:p w14:paraId="223A25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avdunstar</w:t>
      </w:r>
    </w:p>
    <w:p w14:paraId="2BAFA7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avel</w:t>
      </w:r>
    </w:p>
    <w:p w14:paraId="0CC909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aveny</w:t>
      </w:r>
    </w:p>
    <w:p w14:paraId="178CE9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aversion</w:t>
      </w:r>
    </w:p>
    <w:p w14:paraId="13D6BD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avf0344lling</w:t>
      </w:r>
    </w:p>
    <w:p w14:paraId="303076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avf0344rdar</w:t>
      </w:r>
    </w:p>
    <w:p w14:paraId="4E2E6E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avf0344rd</w:t>
      </w:r>
    </w:p>
    <w:p w14:paraId="6654D5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avf0366ring</w:t>
      </w:r>
    </w:p>
    <w:p w14:paraId="5F95D9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avfall</w:t>
      </w:r>
    </w:p>
    <w:p w14:paraId="12D5A2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avfart</w:t>
      </w:r>
    </w:p>
    <w:p w14:paraId="28D54B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avfolkas</w:t>
      </w:r>
    </w:p>
    <w:p w14:paraId="19C04F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avfyrar</w:t>
      </w:r>
    </w:p>
    <w:p w14:paraId="01B944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5" w:author="Author" w:date="2012-02-26T13:32:00Z" w:name="move318026598"/>
      <w:moveTo w:id="486" w:author="Author" w:date="2012-02-26T13:32:00Z">
        <w:r w:rsidRPr="00673328">
          <w:rPr>
            <w:rFonts w:ascii="宋体" w:eastAsia="宋体" w:hAnsi="宋体" w:cs="宋体" w:hint="eastAsia"/>
          </w:rPr>
          <w:t>avg0345ng</w:t>
        </w:r>
      </w:moveTo>
    </w:p>
    <w:moveToRangeEnd w:id="485"/>
    <w:p w14:paraId="3B80AA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avg0345ngsbetyg</w:t>
      </w:r>
    </w:p>
    <w:p w14:paraId="5208C8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avg0345ngsbi</w:t>
      </w:r>
      <w:r w:rsidRPr="00673328">
        <w:rPr>
          <w:rFonts w:ascii="宋体" w:eastAsia="宋体" w:hAnsi="宋体" w:cs="宋体" w:hint="eastAsia"/>
        </w:rPr>
        <w:t>drag</w:t>
      </w:r>
    </w:p>
    <w:p w14:paraId="26AA6D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7" w:author="Author" w:date="2012-02-26T13:32:00Z" w:name="move318026598"/>
      <w:moveFrom w:id="488" w:author="Author" w:date="2012-02-26T13:32:00Z">
        <w:r w:rsidRPr="00673328">
          <w:rPr>
            <w:rFonts w:ascii="宋体" w:eastAsia="宋体" w:hAnsi="宋体" w:cs="宋体" w:hint="eastAsia"/>
          </w:rPr>
          <w:t>avg0345ng</w:t>
        </w:r>
      </w:moveFrom>
    </w:p>
    <w:moveFromRangeEnd w:id="487"/>
    <w:p w14:paraId="35F1AF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avg0345r</w:t>
      </w:r>
    </w:p>
    <w:p w14:paraId="13ECF0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avg0366rande</w:t>
      </w:r>
    </w:p>
    <w:p w14:paraId="03CA1C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avg0366r</w:t>
      </w:r>
    </w:p>
    <w:p w14:paraId="7BB6EB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avgas</w:t>
      </w:r>
    </w:p>
    <w:p w14:paraId="3384AE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avger</w:t>
      </w:r>
    </w:p>
    <w:p w14:paraId="0430A7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avgick</w:t>
      </w:r>
    </w:p>
    <w:p w14:paraId="598E63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9" w:author="Author" w:date="2012-02-26T13:32:00Z" w:name="move318026599"/>
      <w:moveTo w:id="490" w:author="Author" w:date="2012-02-26T13:32:00Z">
        <w:r w:rsidRPr="00673328">
          <w:rPr>
            <w:rFonts w:ascii="宋体" w:eastAsia="宋体" w:hAnsi="宋体" w:cs="宋体" w:hint="eastAsia"/>
          </w:rPr>
          <w:t>avgift</w:t>
        </w:r>
      </w:moveTo>
    </w:p>
    <w:moveToRangeEnd w:id="489"/>
    <w:p w14:paraId="468A1B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avgiftsfri</w:t>
      </w:r>
    </w:p>
    <w:p w14:paraId="732EC5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1" w:author="Author" w:date="2012-02-26T13:32:00Z" w:name="move318026599"/>
      <w:moveFrom w:id="492" w:author="Author" w:date="2012-02-26T13:32:00Z">
        <w:r w:rsidRPr="00673328">
          <w:rPr>
            <w:rFonts w:ascii="宋体" w:eastAsia="宋体" w:hAnsi="宋体" w:cs="宋体" w:hint="eastAsia"/>
          </w:rPr>
          <w:t>avgift</w:t>
        </w:r>
      </w:moveFrom>
    </w:p>
    <w:moveFromRangeEnd w:id="491"/>
    <w:p w14:paraId="3B3AC2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avgjorde</w:t>
      </w:r>
    </w:p>
    <w:p w14:paraId="583A85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avgjord</w:t>
      </w:r>
    </w:p>
    <w:p w14:paraId="583111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avgjort</w:t>
      </w:r>
    </w:p>
    <w:p w14:paraId="6D7DB4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avgr0344nsar</w:t>
      </w:r>
    </w:p>
    <w:p w14:paraId="0A83D9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avgrund</w:t>
      </w:r>
    </w:p>
    <w:p w14:paraId="7F34C1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avgudar</w:t>
      </w:r>
    </w:p>
    <w:p w14:paraId="25E9A9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avh0345ller</w:t>
      </w:r>
    </w:p>
    <w:p w14:paraId="101C5C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avh0345llsam</w:t>
      </w:r>
    </w:p>
    <w:p w14:paraId="2B27A9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avhandling</w:t>
      </w:r>
    </w:p>
    <w:p w14:paraId="2B8F32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avhj0344lper</w:t>
      </w:r>
    </w:p>
    <w:p w14:paraId="2F9D7D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AV-hj0344lpmedel</w:t>
      </w:r>
    </w:p>
    <w:p w14:paraId="47D52D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avhoppare</w:t>
      </w:r>
    </w:p>
    <w:p w14:paraId="5851C0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avhopp</w:t>
      </w:r>
    </w:p>
    <w:p w14:paraId="534D82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avhyser</w:t>
      </w:r>
    </w:p>
    <w:p w14:paraId="5FA2DC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3" w:author="Author" w:date="2012-02-26T13:32:00Z" w:name="move318026600"/>
      <w:moveTo w:id="494" w:author="Author" w:date="2012-02-26T13:32:00Z">
        <w:r w:rsidRPr="00673328">
          <w:rPr>
            <w:rFonts w:ascii="宋体" w:eastAsia="宋体" w:hAnsi="宋体" w:cs="宋体" w:hint="eastAsia"/>
          </w:rPr>
          <w:t>avig</w:t>
        </w:r>
      </w:moveTo>
    </w:p>
    <w:moveToRangeEnd w:id="493"/>
    <w:p w14:paraId="05EF81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avigsida</w:t>
      </w:r>
    </w:p>
    <w:p w14:paraId="5041B9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5" w:author="Author" w:date="2012-02-26T13:32:00Z" w:name="move318026601"/>
      <w:moveTo w:id="496" w:author="Author" w:date="2012-02-26T13:32:00Z">
        <w:r w:rsidRPr="00673328">
          <w:rPr>
            <w:rFonts w:ascii="宋体" w:eastAsia="宋体" w:hAnsi="宋体" w:cs="宋体" w:hint="eastAsia"/>
          </w:rPr>
          <w:t>avi</w:t>
        </w:r>
      </w:moveTo>
    </w:p>
    <w:p w14:paraId="6463A2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7" w:author="Author" w:date="2012-02-26T13:32:00Z" w:name="move318026600"/>
      <w:moveToRangeEnd w:id="495"/>
      <w:moveFrom w:id="498" w:author="Author" w:date="2012-02-26T13:32:00Z">
        <w:r w:rsidRPr="00673328">
          <w:rPr>
            <w:rFonts w:ascii="宋体" w:eastAsia="宋体" w:hAnsi="宋体" w:cs="宋体" w:hint="eastAsia"/>
          </w:rPr>
          <w:t>avig</w:t>
        </w:r>
      </w:moveFrom>
    </w:p>
    <w:moveFromRangeEnd w:id="497"/>
    <w:p w14:paraId="047553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aviserar</w:t>
      </w:r>
    </w:p>
    <w:p w14:paraId="5D5232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9" w:author="Author" w:date="2012-02-26T13:32:00Z" w:name="move318026601"/>
      <w:moveFrom w:id="500" w:author="Author" w:date="2012-02-26T13:32:00Z">
        <w:r w:rsidRPr="00673328">
          <w:rPr>
            <w:rFonts w:ascii="宋体" w:eastAsia="宋体" w:hAnsi="宋体" w:cs="宋体" w:hint="eastAsia"/>
          </w:rPr>
          <w:t>avi</w:t>
        </w:r>
      </w:moveFrom>
    </w:p>
    <w:moveFromRangeEnd w:id="499"/>
    <w:p w14:paraId="240258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avkall</w:t>
      </w:r>
    </w:p>
    <w:p w14:paraId="090BEA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avka</w:t>
      </w:r>
      <w:r w:rsidRPr="00780F39">
        <w:rPr>
          <w:rFonts w:ascii="宋体" w:eastAsia="宋体" w:hAnsi="宋体" w:cs="宋体" w:hint="eastAsia"/>
          <w:lang w:val="sv-SE"/>
        </w:rPr>
        <w:t>stning</w:t>
      </w:r>
    </w:p>
    <w:p w14:paraId="29420C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avkl0344dning</w:t>
      </w:r>
    </w:p>
    <w:p w14:paraId="65E488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avklarar</w:t>
      </w:r>
    </w:p>
    <w:p w14:paraId="0B4BA5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avkomling</w:t>
      </w:r>
    </w:p>
    <w:p w14:paraId="700652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avkomma</w:t>
      </w:r>
    </w:p>
    <w:p w14:paraId="3DA780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avkoppling</w:t>
      </w:r>
    </w:p>
    <w:p w14:paraId="5E09B4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avkr0344ver</w:t>
      </w:r>
    </w:p>
    <w:p w14:paraId="35501A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avkrok</w:t>
      </w:r>
    </w:p>
    <w:p w14:paraId="5D032F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avkunnar</w:t>
      </w:r>
    </w:p>
    <w:p w14:paraId="5E3B40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avl0344gger</w:t>
      </w:r>
    </w:p>
    <w:p w14:paraId="22189F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avl0344gsen</w:t>
      </w:r>
    </w:p>
    <w:p w14:paraId="25B4D6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avl0344gsnar</w:t>
      </w:r>
    </w:p>
    <w:p w14:paraId="2591DE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avl0344mnar</w:t>
      </w:r>
    </w:p>
    <w:p w14:paraId="681187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avl0344ser</w:t>
      </w:r>
    </w:p>
    <w:p w14:paraId="0374F5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avl0345ng</w:t>
      </w:r>
    </w:p>
    <w:p w14:paraId="38EE81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avl0366nar</w:t>
      </w:r>
    </w:p>
    <w:p w14:paraId="30EE20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avl0366ning</w:t>
      </w:r>
    </w:p>
    <w:p w14:paraId="3A6EF8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avl0366per</w:t>
      </w:r>
    </w:p>
    <w:p w14:paraId="4E2D09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avl0366ser</w:t>
      </w:r>
    </w:p>
    <w:p w14:paraId="30D8AD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avlade</w:t>
      </w:r>
    </w:p>
    <w:p w14:paraId="038AB2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avlagt</w:t>
      </w:r>
    </w:p>
    <w:p w14:paraId="7AFE8D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avlar</w:t>
      </w:r>
    </w:p>
    <w:p w14:paraId="127EC7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avlastar</w:t>
      </w:r>
    </w:p>
    <w:p w14:paraId="24BAD9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avlat</w:t>
      </w:r>
    </w:p>
    <w:p w14:paraId="2F31E7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avleder</w:t>
      </w:r>
    </w:p>
    <w:p w14:paraId="288094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avled</w:t>
      </w:r>
    </w:p>
    <w:p w14:paraId="67CD08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avlel</w:t>
      </w:r>
      <w:r w:rsidRPr="00780F39">
        <w:rPr>
          <w:rFonts w:ascii="宋体" w:eastAsia="宋体" w:hAnsi="宋体" w:cs="宋体" w:hint="eastAsia"/>
          <w:lang w:val="sv-SE"/>
        </w:rPr>
        <w:t>se</w:t>
      </w:r>
    </w:p>
    <w:p w14:paraId="3FCDE9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avlider</w:t>
      </w:r>
    </w:p>
    <w:p w14:paraId="597863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avlivar</w:t>
      </w:r>
    </w:p>
    <w:p w14:paraId="7A9C8F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avlopp</w:t>
      </w:r>
    </w:p>
    <w:p w14:paraId="6338DB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avlossar</w:t>
      </w:r>
    </w:p>
    <w:p w14:paraId="174B1B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avlyssnar</w:t>
      </w:r>
    </w:p>
    <w:p w14:paraId="375859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avm0344tt</w:t>
      </w:r>
    </w:p>
    <w:p w14:paraId="5360C1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avmagrad</w:t>
      </w:r>
    </w:p>
    <w:p w14:paraId="41EB216A" w14:textId="77777777" w:rsidR="00000000" w:rsidRPr="00780F39" w:rsidRDefault="00780F39" w:rsidP="00673328">
      <w:pPr>
        <w:pStyle w:val="PlainText"/>
        <w:rPr>
          <w:ins w:id="501" w:author="Author" w:date="2012-02-26T13:32:00Z"/>
          <w:rFonts w:ascii="宋体" w:eastAsia="宋体" w:hAnsi="宋体" w:cs="宋体" w:hint="eastAsia"/>
          <w:lang w:val="sv-SE"/>
        </w:rPr>
      </w:pPr>
      <w:ins w:id="50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av</w:t>
        </w:r>
      </w:ins>
    </w:p>
    <w:p w14:paraId="746DAC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avn0344mare</w:t>
      </w:r>
    </w:p>
    <w:p w14:paraId="2E8F32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avnjuter</w:t>
      </w:r>
    </w:p>
    <w:p w14:paraId="46901E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avog</w:t>
      </w:r>
    </w:p>
    <w:p w14:paraId="21FE60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avokado</w:t>
      </w:r>
    </w:p>
    <w:p w14:paraId="36CFC8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avpassad</w:t>
      </w:r>
    </w:p>
    <w:p w14:paraId="5C3C85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avpassar</w:t>
      </w:r>
    </w:p>
    <w:p w14:paraId="18EAD8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avr0344ttar</w:t>
      </w:r>
    </w:p>
    <w:p w14:paraId="0478B7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avr0345der</w:t>
      </w:r>
    </w:p>
    <w:p w14:paraId="26236A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avreagerar sig</w:t>
      </w:r>
    </w:p>
    <w:p w14:paraId="37CB16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avregistrerar</w:t>
      </w:r>
    </w:p>
    <w:p w14:paraId="052014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avresa</w:t>
      </w:r>
    </w:p>
    <w:p w14:paraId="3AB86D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avrundar</w:t>
      </w:r>
    </w:p>
    <w:p w14:paraId="504F72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avrustar</w:t>
      </w:r>
    </w:p>
    <w:p w14:paraId="12F974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avs0344ger sig</w:t>
      </w:r>
    </w:p>
    <w:p w14:paraId="06FCC9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avs0344ndare</w:t>
      </w:r>
    </w:p>
    <w:p w14:paraId="2AD526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avs0344tter</w:t>
      </w:r>
    </w:p>
    <w:p w14:paraId="4E2AC6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avs0344ttning</w:t>
      </w:r>
    </w:p>
    <w:p w14:paraId="5A1443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avs034</w:t>
      </w:r>
      <w:r w:rsidRPr="00780F39">
        <w:rPr>
          <w:rFonts w:ascii="宋体" w:eastAsia="宋体" w:hAnsi="宋体" w:cs="宋体" w:hint="eastAsia"/>
          <w:lang w:val="sv-SE"/>
        </w:rPr>
        <w:t>5g</w:t>
      </w:r>
    </w:p>
    <w:p w14:paraId="5661B9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avs0366ndrar</w:t>
      </w:r>
    </w:p>
    <w:p w14:paraId="7E17B2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avsaknad</w:t>
      </w:r>
    </w:p>
    <w:p w14:paraId="6E2F9F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avsats</w:t>
      </w:r>
    </w:p>
    <w:p w14:paraId="341416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avseende</w:t>
      </w:r>
    </w:p>
    <w:p w14:paraId="01AD68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avser</w:t>
      </w:r>
    </w:p>
    <w:p w14:paraId="7493CD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avsev0344rd</w:t>
      </w:r>
    </w:p>
    <w:p w14:paraId="6533AF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avsev0344rt</w:t>
      </w:r>
    </w:p>
    <w:p w14:paraId="0ADE35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avsides</w:t>
      </w:r>
    </w:p>
    <w:p w14:paraId="09C98C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avsiktlig</w:t>
      </w:r>
    </w:p>
    <w:p w14:paraId="1430BA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avsikt</w:t>
      </w:r>
    </w:p>
    <w:p w14:paraId="2C64A0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avsk0344rmar</w:t>
      </w:r>
    </w:p>
    <w:p w14:paraId="2B6C5F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avskaffar</w:t>
      </w:r>
    </w:p>
    <w:p w14:paraId="778A38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avskedar</w:t>
      </w:r>
    </w:p>
    <w:p w14:paraId="0CA373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avsked</w:t>
      </w:r>
    </w:p>
    <w:p w14:paraId="758D48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avskild</w:t>
      </w:r>
    </w:p>
    <w:p w14:paraId="481398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avskiljer</w:t>
      </w:r>
    </w:p>
    <w:p w14:paraId="32E0D4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avskr0344ckande</w:t>
      </w:r>
    </w:p>
    <w:p w14:paraId="763ECA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avskr0344cker</w:t>
      </w:r>
    </w:p>
    <w:p w14:paraId="61E964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avskr0344de</w:t>
      </w:r>
    </w:p>
    <w:p w14:paraId="51B35B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avskrift</w:t>
      </w:r>
    </w:p>
    <w:p w14:paraId="68D472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avskrivning</w:t>
      </w:r>
    </w:p>
    <w:p w14:paraId="392EF6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avskum</w:t>
      </w:r>
    </w:p>
    <w:p w14:paraId="59C11C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3" w:author="Author" w:date="2012-02-26T13:32:00Z" w:name="move318026602"/>
      <w:moveTo w:id="504" w:author="Author" w:date="2012-02-26T13:32:00Z">
        <w:r w:rsidRPr="00673328">
          <w:rPr>
            <w:rFonts w:ascii="宋体" w:eastAsia="宋体" w:hAnsi="宋体" w:cs="宋体" w:hint="eastAsia"/>
          </w:rPr>
          <w:t>avsky</w:t>
        </w:r>
      </w:moveTo>
    </w:p>
    <w:moveToRangeEnd w:id="503"/>
    <w:p w14:paraId="60809D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avskyr</w:t>
      </w:r>
    </w:p>
    <w:p w14:paraId="355AE1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5" w:author="Author" w:date="2012-02-26T13:32:00Z" w:name="move318026602"/>
      <w:moveFrom w:id="506" w:author="Author" w:date="2012-02-26T13:32:00Z">
        <w:r w:rsidRPr="00673328">
          <w:rPr>
            <w:rFonts w:ascii="宋体" w:eastAsia="宋体" w:hAnsi="宋体" w:cs="宋体" w:hint="eastAsia"/>
          </w:rPr>
          <w:t>avsky</w:t>
        </w:r>
      </w:moveFrom>
    </w:p>
    <w:moveFromRangeEnd w:id="505"/>
    <w:p w14:paraId="413931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avskyv0344rd</w:t>
      </w:r>
    </w:p>
    <w:p w14:paraId="4A29DF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avsl034</w:t>
      </w:r>
      <w:r w:rsidRPr="00780F39">
        <w:rPr>
          <w:rFonts w:ascii="宋体" w:eastAsia="宋体" w:hAnsi="宋体" w:cs="宋体" w:hint="eastAsia"/>
          <w:lang w:val="sv-SE"/>
        </w:rPr>
        <w:t>5r</w:t>
      </w:r>
    </w:p>
    <w:p w14:paraId="437098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avsl0366jar</w:t>
      </w:r>
    </w:p>
    <w:p w14:paraId="518EC7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avslagen</w:t>
      </w:r>
    </w:p>
    <w:p w14:paraId="6D75BB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avslagit</w:t>
      </w:r>
    </w:p>
    <w:p w14:paraId="58A7B9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avslag</w:t>
      </w:r>
    </w:p>
    <w:p w14:paraId="358C06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avslog</w:t>
      </w:r>
    </w:p>
    <w:p w14:paraId="57F0D3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avslutar</w:t>
      </w:r>
    </w:p>
    <w:p w14:paraId="4CEC20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avslutning</w:t>
      </w:r>
    </w:p>
    <w:p w14:paraId="199AD9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avsmak</w:t>
      </w:r>
    </w:p>
    <w:p w14:paraId="64879F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avsnitt</w:t>
      </w:r>
    </w:p>
    <w:p w14:paraId="41F433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avsp0344nd</w:t>
      </w:r>
    </w:p>
    <w:p w14:paraId="506143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avsp0344nning</w:t>
      </w:r>
    </w:p>
    <w:p w14:paraId="3E5CE6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avsp0344rrar</w:t>
      </w:r>
    </w:p>
    <w:p w14:paraId="0D0891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avspeglar</w:t>
      </w:r>
    </w:p>
    <w:p w14:paraId="1CB600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avspelning</w:t>
      </w:r>
    </w:p>
    <w:p w14:paraId="0D4E69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avspisar</w:t>
      </w:r>
    </w:p>
    <w:p w14:paraId="14427D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avst0344llning</w:t>
      </w:r>
    </w:p>
    <w:p w14:paraId="55C8AC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avst0344nger</w:t>
      </w:r>
    </w:p>
    <w:p w14:paraId="0E9AB1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avst0345nd</w:t>
      </w:r>
    </w:p>
    <w:p w14:paraId="5FA12A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avst0345r</w:t>
      </w:r>
    </w:p>
    <w:p w14:paraId="44EEFD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avstamp</w:t>
      </w:r>
    </w:p>
    <w:p w14:paraId="1F754D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avstavar</w:t>
      </w:r>
    </w:p>
    <w:p w14:paraId="722705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avsteg</w:t>
      </w:r>
    </w:p>
    <w:p w14:paraId="5E15F8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avstickare</w:t>
      </w:r>
    </w:p>
    <w:p w14:paraId="0BD87F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avstyrker</w:t>
      </w:r>
    </w:p>
    <w:p w14:paraId="0B8D23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avstyr</w:t>
      </w:r>
    </w:p>
    <w:p w14:paraId="7A946070" w14:textId="77777777" w:rsidR="00000000" w:rsidRPr="003230D0" w:rsidRDefault="00780F39" w:rsidP="003230D0">
      <w:pPr>
        <w:pStyle w:val="PlainText"/>
        <w:rPr>
          <w:del w:id="507" w:author="Author" w:date="2012-02-26T13:32:00Z"/>
          <w:rFonts w:ascii="宋体" w:eastAsia="宋体" w:hAnsi="宋体" w:cs="宋体" w:hint="eastAsia"/>
        </w:rPr>
      </w:pPr>
      <w:del w:id="508" w:author="Author" w:date="2012-02-26T13:32:00Z">
        <w:r w:rsidRPr="003230D0">
          <w:rPr>
            <w:rFonts w:ascii="宋体" w:eastAsia="宋体" w:hAnsi="宋体" w:cs="宋体" w:hint="eastAsia"/>
          </w:rPr>
          <w:delText>av</w:delText>
        </w:r>
      </w:del>
    </w:p>
    <w:p w14:paraId="408973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avsyn</w:t>
      </w:r>
      <w:r w:rsidRPr="00780F39">
        <w:rPr>
          <w:rFonts w:ascii="宋体" w:eastAsia="宋体" w:hAnsi="宋体" w:cs="宋体" w:hint="eastAsia"/>
          <w:lang w:val="sv-SE"/>
        </w:rPr>
        <w:t>ar</w:t>
      </w:r>
    </w:p>
    <w:p w14:paraId="74282A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avt0345gar</w:t>
      </w:r>
    </w:p>
    <w:p w14:paraId="43FF3B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avtackar</w:t>
      </w:r>
    </w:p>
    <w:p w14:paraId="319720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avtagsv0344g</w:t>
      </w:r>
    </w:p>
    <w:p w14:paraId="0DD459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avtalar</w:t>
      </w:r>
    </w:p>
    <w:p w14:paraId="266B62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9" w:author="Author" w:date="2012-02-26T13:32:00Z" w:name="move318026603"/>
      <w:moveTo w:id="510" w:author="Author" w:date="2012-02-26T13:32:00Z">
        <w:r w:rsidRPr="00673328">
          <w:rPr>
            <w:rFonts w:ascii="宋体" w:eastAsia="宋体" w:hAnsi="宋体" w:cs="宋体" w:hint="eastAsia"/>
          </w:rPr>
          <w:t>avtal</w:t>
        </w:r>
      </w:moveTo>
    </w:p>
    <w:moveToRangeEnd w:id="509"/>
    <w:p w14:paraId="009DBF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avtalsenlig</w:t>
      </w:r>
    </w:p>
    <w:p w14:paraId="3ED9B9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avtalsf0366rhandling</w:t>
      </w:r>
    </w:p>
    <w:p w14:paraId="29449E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1" w:author="Author" w:date="2012-02-26T13:32:00Z" w:name="move318026603"/>
      <w:moveFrom w:id="512" w:author="Author" w:date="2012-02-26T13:32:00Z">
        <w:r w:rsidRPr="00673328">
          <w:rPr>
            <w:rFonts w:ascii="宋体" w:eastAsia="宋体" w:hAnsi="宋体" w:cs="宋体" w:hint="eastAsia"/>
          </w:rPr>
          <w:t>avtal</w:t>
        </w:r>
      </w:moveFrom>
    </w:p>
    <w:moveFromRangeEnd w:id="511"/>
    <w:p w14:paraId="41B5DB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avtar</w:t>
      </w:r>
    </w:p>
    <w:p w14:paraId="78B289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avtecknar sig</w:t>
      </w:r>
    </w:p>
    <w:p w14:paraId="745C6D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avtj0344nar</w:t>
      </w:r>
    </w:p>
    <w:p w14:paraId="18E8BD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avtr0344der</w:t>
      </w:r>
    </w:p>
    <w:p w14:paraId="33A953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avtrubbar</w:t>
      </w:r>
    </w:p>
    <w:p w14:paraId="01F6E1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avtryckare</w:t>
      </w:r>
    </w:p>
    <w:p w14:paraId="773D60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avundas</w:t>
      </w:r>
    </w:p>
    <w:p w14:paraId="08AECB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3" w:author="Author" w:date="2012-02-26T13:32:00Z" w:name="move318026604"/>
      <w:moveTo w:id="51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avund</w:t>
        </w:r>
      </w:moveTo>
    </w:p>
    <w:moveToRangeEnd w:id="513"/>
    <w:p w14:paraId="34BC5E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avundsjuka</w:t>
      </w:r>
    </w:p>
    <w:p w14:paraId="39887C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avundsjuk</w:t>
      </w:r>
    </w:p>
    <w:p w14:paraId="486F37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5" w:author="Author" w:date="2012-02-26T13:32:00Z" w:name="move318026604"/>
      <w:moveFrom w:id="516" w:author="Author" w:date="2012-02-26T13:32:00Z">
        <w:r w:rsidRPr="00673328">
          <w:rPr>
            <w:rFonts w:ascii="宋体" w:eastAsia="宋体" w:hAnsi="宋体" w:cs="宋体" w:hint="eastAsia"/>
          </w:rPr>
          <w:t>avund</w:t>
        </w:r>
      </w:moveFrom>
    </w:p>
    <w:moveFromRangeEnd w:id="515"/>
    <w:p w14:paraId="44124F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avv0344gar</w:t>
      </w:r>
    </w:p>
    <w:p w14:paraId="0D8975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avv0344ger</w:t>
      </w:r>
    </w:p>
    <w:p w14:paraId="6D611A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avv0344njer</w:t>
      </w:r>
    </w:p>
    <w:p w14:paraId="414995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avv0344njning</w:t>
      </w:r>
    </w:p>
    <w:p w14:paraId="3EFA09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avv0344pnande</w:t>
      </w:r>
    </w:p>
    <w:p w14:paraId="19467D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avv0344pnar</w:t>
      </w:r>
    </w:p>
    <w:p w14:paraId="404D02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avv0344rjer</w:t>
      </w:r>
    </w:p>
    <w:p w14:paraId="655CC0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avvaktar</w:t>
      </w:r>
    </w:p>
    <w:p w14:paraId="325481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avvarar</w:t>
      </w:r>
    </w:p>
    <w:p w14:paraId="6EE690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avvecklar</w:t>
      </w:r>
    </w:p>
    <w:p w14:paraId="1E4E0F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avverkar</w:t>
      </w:r>
    </w:p>
    <w:p w14:paraId="33B81A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avvikelse</w:t>
      </w:r>
    </w:p>
    <w:p w14:paraId="38E503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avviker</w:t>
      </w:r>
    </w:p>
    <w:p w14:paraId="44C4CB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avvisar</w:t>
      </w:r>
    </w:p>
    <w:p w14:paraId="4CC0B5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avvisning</w:t>
      </w:r>
    </w:p>
    <w:p w14:paraId="17EFEB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avyttrar</w:t>
      </w:r>
    </w:p>
    <w:p w14:paraId="6A3AC2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axel</w:t>
      </w:r>
    </w:p>
    <w:p w14:paraId="6B3B2B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axiom</w:t>
      </w:r>
    </w:p>
    <w:p w14:paraId="580773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axlar</w:t>
      </w:r>
    </w:p>
    <w:p w14:paraId="30E8AAAF" w14:textId="77777777" w:rsidR="00000000" w:rsidRPr="00780F39" w:rsidRDefault="00780F39" w:rsidP="00673328">
      <w:pPr>
        <w:pStyle w:val="PlainText"/>
        <w:rPr>
          <w:ins w:id="517" w:author="Author" w:date="2012-02-26T13:32:00Z"/>
          <w:rFonts w:ascii="宋体" w:eastAsia="宋体" w:hAnsi="宋体" w:cs="宋体" w:hint="eastAsia"/>
          <w:lang w:val="sv-SE"/>
        </w:rPr>
      </w:pPr>
      <w:ins w:id="51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ax</w:t>
        </w:r>
      </w:ins>
    </w:p>
    <w:p w14:paraId="68E8D9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axplock</w:t>
      </w:r>
    </w:p>
    <w:p w14:paraId="6DA781BE" w14:textId="77777777" w:rsidR="00000000" w:rsidRPr="003230D0" w:rsidRDefault="00780F39" w:rsidP="003230D0">
      <w:pPr>
        <w:pStyle w:val="PlainText"/>
        <w:rPr>
          <w:del w:id="519" w:author="Author" w:date="2012-02-26T13:32:00Z"/>
          <w:rFonts w:ascii="宋体" w:eastAsia="宋体" w:hAnsi="宋体" w:cs="宋体" w:hint="eastAsia"/>
        </w:rPr>
      </w:pPr>
      <w:del w:id="520" w:author="Author" w:date="2012-02-26T13:32:00Z">
        <w:r w:rsidRPr="003230D0">
          <w:rPr>
            <w:rFonts w:ascii="宋体" w:eastAsia="宋体" w:hAnsi="宋体" w:cs="宋体" w:hint="eastAsia"/>
          </w:rPr>
          <w:delText>ax</w:delText>
        </w:r>
      </w:del>
    </w:p>
    <w:p w14:paraId="47F9AD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ayatolla</w:t>
      </w:r>
    </w:p>
    <w:p w14:paraId="5083C6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azalea</w:t>
      </w:r>
    </w:p>
    <w:p w14:paraId="6A68B2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b0344bis</w:t>
      </w:r>
    </w:p>
    <w:p w14:paraId="4D99D3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b0344cken</w:t>
      </w:r>
    </w:p>
    <w:p w14:paraId="2140CB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b0344ck</w:t>
      </w:r>
    </w:p>
    <w:p w14:paraId="4DD048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b0344ddar</w:t>
      </w:r>
    </w:p>
    <w:p w14:paraId="4A823F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b0344dd</w:t>
      </w:r>
    </w:p>
    <w:p w14:paraId="01CD62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b0344gare</w:t>
      </w:r>
    </w:p>
    <w:p w14:paraId="3F3B99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b0344gge</w:t>
      </w:r>
    </w:p>
    <w:p w14:paraId="6C7BF4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b0344lg</w:t>
      </w:r>
    </w:p>
    <w:p w14:paraId="6A667E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b0344lte</w:t>
      </w:r>
    </w:p>
    <w:p w14:paraId="790BB1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b0344nder</w:t>
      </w:r>
    </w:p>
    <w:p w14:paraId="50A90A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b0344nkar sig</w:t>
      </w:r>
    </w:p>
    <w:p w14:paraId="7FFD36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b0344nk</w:t>
      </w:r>
    </w:p>
    <w:p w14:paraId="301B7A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</w:t>
      </w:r>
      <w:r w:rsidRPr="00780F39">
        <w:rPr>
          <w:rFonts w:ascii="宋体" w:eastAsia="宋体" w:hAnsi="宋体" w:cs="宋体" w:hint="eastAsia"/>
          <w:lang w:val="sv-SE"/>
        </w:rPr>
        <w:t>rare</w:t>
      </w:r>
    </w:p>
    <w:p w14:paraId="2934B6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b0344rbar dator</w:t>
      </w:r>
    </w:p>
    <w:p w14:paraId="6643DC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b0344rgar</w:t>
      </w:r>
    </w:p>
    <w:p w14:paraId="545DE4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1" w:author="Author" w:date="2012-02-26T13:32:00Z" w:name="move318026605"/>
      <w:moveTo w:id="52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b0344rgning</w:t>
        </w:r>
      </w:moveTo>
    </w:p>
    <w:moveToRangeEnd w:id="521"/>
    <w:p w14:paraId="311871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b0344rgningsbil</w:t>
      </w:r>
    </w:p>
    <w:p w14:paraId="4E293A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3" w:author="Author" w:date="2012-02-26T13:32:00Z" w:name="move318026605"/>
      <w:moveFrom w:id="524" w:author="Author" w:date="2012-02-26T13:32:00Z">
        <w:r w:rsidRPr="00673328">
          <w:rPr>
            <w:rFonts w:ascii="宋体" w:eastAsia="宋体" w:hAnsi="宋体" w:cs="宋体" w:hint="eastAsia"/>
          </w:rPr>
          <w:t>b0344rgning</w:t>
        </w:r>
      </w:moveFrom>
    </w:p>
    <w:moveFromRangeEnd w:id="523"/>
    <w:p w14:paraId="11D7FD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b0344righet</w:t>
      </w:r>
    </w:p>
    <w:p w14:paraId="262A8D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b0344ring</w:t>
      </w:r>
    </w:p>
    <w:p w14:paraId="498899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b0344rkraft</w:t>
      </w:r>
    </w:p>
    <w:p w14:paraId="186B3F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5" w:author="Author" w:date="2012-02-26T13:32:00Z" w:name="move318026606"/>
      <w:moveTo w:id="52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b0344r</w:t>
        </w:r>
      </w:moveTo>
    </w:p>
    <w:moveToRangeEnd w:id="525"/>
    <w:p w14:paraId="656869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b0344rnsten</w:t>
      </w:r>
    </w:p>
    <w:p w14:paraId="7195F0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b0344rs0344rkag0345ng</w:t>
      </w:r>
    </w:p>
    <w:p w14:paraId="202528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b0344rsa</w:t>
      </w:r>
    </w:p>
    <w:p w14:paraId="4C809A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b0344r sig 0345t</w:t>
      </w:r>
    </w:p>
    <w:p w14:paraId="7CB7FD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b0344rs</w:t>
      </w:r>
    </w:p>
    <w:p w14:paraId="1EBBF0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7" w:author="Author" w:date="2012-02-26T13:32:00Z" w:name="move318026606"/>
      <w:moveFrom w:id="528" w:author="Author" w:date="2012-02-26T13:32:00Z">
        <w:r w:rsidRPr="00673328">
          <w:rPr>
            <w:rFonts w:ascii="宋体" w:eastAsia="宋体" w:hAnsi="宋体" w:cs="宋体" w:hint="eastAsia"/>
          </w:rPr>
          <w:t>b0344r</w:t>
        </w:r>
      </w:moveFrom>
    </w:p>
    <w:moveFromRangeEnd w:id="527"/>
    <w:p w14:paraId="398060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b0344stis</w:t>
      </w:r>
    </w:p>
    <w:p w14:paraId="0D0709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29" w:author="Author" w:date="2012-02-26T13:32:00Z" w:name="move318026607"/>
      <w:moveTo w:id="530" w:author="Author" w:date="2012-02-26T13:32:00Z">
        <w:r w:rsidRPr="00673328">
          <w:rPr>
            <w:rFonts w:ascii="宋体" w:eastAsia="宋体" w:hAnsi="宋体" w:cs="宋体" w:hint="eastAsia"/>
          </w:rPr>
          <w:t>b0344st</w:t>
        </w:r>
      </w:moveTo>
    </w:p>
    <w:moveToRangeEnd w:id="529"/>
    <w:p w14:paraId="620742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b0344sts0344ljare</w:t>
      </w:r>
    </w:p>
    <w:p w14:paraId="2B02BA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1" w:author="Author" w:date="2012-02-26T13:32:00Z" w:name="move318026607"/>
      <w:moveFrom w:id="532" w:author="Author" w:date="2012-02-26T13:32:00Z">
        <w:r w:rsidRPr="00673328">
          <w:rPr>
            <w:rFonts w:ascii="宋体" w:eastAsia="宋体" w:hAnsi="宋体" w:cs="宋体" w:hint="eastAsia"/>
          </w:rPr>
          <w:t>b0344st</w:t>
        </w:r>
      </w:moveFrom>
    </w:p>
    <w:moveFromRangeEnd w:id="531"/>
    <w:p w14:paraId="4B8E99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b0344ttrar sig</w:t>
      </w:r>
    </w:p>
    <w:p w14:paraId="38A14A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b0344ttre</w:t>
      </w:r>
    </w:p>
    <w:p w14:paraId="1EAD87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b0344ttring</w:t>
      </w:r>
    </w:p>
    <w:p w14:paraId="022AA3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b0344van</w:t>
      </w:r>
    </w:p>
    <w:p w14:paraId="38CC6C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b0344v</w:t>
      </w:r>
      <w:r w:rsidRPr="00780F39">
        <w:rPr>
          <w:rFonts w:ascii="宋体" w:eastAsia="宋体" w:hAnsi="宋体" w:cs="宋体" w:hint="eastAsia"/>
          <w:lang w:val="sv-SE"/>
        </w:rPr>
        <w:t>ar</w:t>
      </w:r>
    </w:p>
    <w:p w14:paraId="155D1E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b0344ver</w:t>
      </w:r>
    </w:p>
    <w:p w14:paraId="306931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b0345dadera</w:t>
      </w:r>
    </w:p>
    <w:p w14:paraId="4E9D03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3" w:author="Author" w:date="2012-02-26T13:32:00Z" w:name="move318026608"/>
      <w:moveTo w:id="53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b0345da</w:t>
        </w:r>
      </w:moveTo>
    </w:p>
    <w:moveToRangeEnd w:id="533"/>
    <w:p w14:paraId="789BEC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b0345dar</w:t>
      </w:r>
    </w:p>
    <w:p w14:paraId="22BA5A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5" w:author="Author" w:date="2012-02-26T13:32:00Z" w:name="move318026608"/>
      <w:moveFrom w:id="536" w:author="Author" w:date="2012-02-26T13:32:00Z">
        <w:r w:rsidRPr="00673328">
          <w:rPr>
            <w:rFonts w:ascii="宋体" w:eastAsia="宋体" w:hAnsi="宋体" w:cs="宋体" w:hint="eastAsia"/>
          </w:rPr>
          <w:t>b0345da</w:t>
        </w:r>
      </w:moveFrom>
    </w:p>
    <w:moveFromRangeEnd w:id="535"/>
    <w:p w14:paraId="10D115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b0345de</w:t>
      </w:r>
    </w:p>
    <w:p w14:paraId="403F5B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b0345ge</w:t>
      </w:r>
    </w:p>
    <w:p w14:paraId="599D96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b0345gfil</w:t>
      </w:r>
    </w:p>
    <w:p w14:paraId="0DB2C2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7" w:author="Author" w:date="2012-02-26T13:32:00Z" w:name="move318026609"/>
      <w:moveTo w:id="53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b0345g</w:t>
        </w:r>
      </w:moveTo>
    </w:p>
    <w:moveToRangeEnd w:id="537"/>
    <w:p w14:paraId="1DE83D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b0345gnar</w:t>
      </w:r>
    </w:p>
    <w:p w14:paraId="621BC2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9" w:author="Author" w:date="2012-02-26T13:32:00Z" w:name="move318026609"/>
      <w:moveFrom w:id="540" w:author="Author" w:date="2012-02-26T13:32:00Z">
        <w:r w:rsidRPr="00673328">
          <w:rPr>
            <w:rFonts w:ascii="宋体" w:eastAsia="宋体" w:hAnsi="宋体" w:cs="宋体" w:hint="eastAsia"/>
          </w:rPr>
          <w:t>b0345g</w:t>
        </w:r>
      </w:moveFrom>
    </w:p>
    <w:moveFromRangeEnd w:id="539"/>
    <w:p w14:paraId="717C76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b0345l</w:t>
      </w:r>
    </w:p>
    <w:p w14:paraId="4EDC8E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b0345lverk</w:t>
      </w:r>
    </w:p>
    <w:p w14:paraId="7E53ED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1" w:author="Author" w:date="2012-02-26T13:32:00Z" w:name="move318026610"/>
      <w:moveTo w:id="542" w:author="Author" w:date="2012-02-26T13:32:00Z">
        <w:r w:rsidRPr="00673328">
          <w:rPr>
            <w:rFonts w:ascii="宋体" w:eastAsia="宋体" w:hAnsi="宋体" w:cs="宋体" w:hint="eastAsia"/>
          </w:rPr>
          <w:t>b0345ng</w:t>
        </w:r>
      </w:moveTo>
    </w:p>
    <w:moveToRangeEnd w:id="541"/>
    <w:p w14:paraId="74BE39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b0345ngstyrig</w:t>
      </w:r>
    </w:p>
    <w:p w14:paraId="5E000A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3" w:author="Author" w:date="2012-02-26T13:32:00Z" w:name="move318026610"/>
      <w:moveFrom w:id="544" w:author="Author" w:date="2012-02-26T13:32:00Z">
        <w:r w:rsidRPr="00673328">
          <w:rPr>
            <w:rFonts w:ascii="宋体" w:eastAsia="宋体" w:hAnsi="宋体" w:cs="宋体" w:hint="eastAsia"/>
          </w:rPr>
          <w:t>b0345ng</w:t>
        </w:r>
      </w:moveFrom>
    </w:p>
    <w:moveFromRangeEnd w:id="543"/>
    <w:p w14:paraId="40A63F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b0345rd</w:t>
      </w:r>
    </w:p>
    <w:p w14:paraId="44D1E0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b0345rhus</w:t>
      </w:r>
    </w:p>
    <w:p w14:paraId="42A57C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b0345r</w:t>
      </w:r>
    </w:p>
    <w:p w14:paraId="61B0CB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b0345s</w:t>
      </w:r>
    </w:p>
    <w:p w14:paraId="566921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5" w:author="Author" w:date="2012-02-26T13:32:00Z" w:name="move318026611"/>
      <w:moveTo w:id="546" w:author="Author" w:date="2012-02-26T13:32:00Z">
        <w:r w:rsidRPr="00673328">
          <w:rPr>
            <w:rFonts w:ascii="宋体" w:eastAsia="宋体" w:hAnsi="宋体" w:cs="宋体" w:hint="eastAsia"/>
          </w:rPr>
          <w:t>b0345t</w:t>
        </w:r>
      </w:moveTo>
    </w:p>
    <w:moveToRangeEnd w:id="545"/>
    <w:p w14:paraId="1A3476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b0345tplats</w:t>
      </w:r>
    </w:p>
    <w:p w14:paraId="69A057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b0345tsman</w:t>
      </w:r>
    </w:p>
    <w:p w14:paraId="429F9D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7" w:author="Author" w:date="2012-02-26T13:32:00Z" w:name="move318026611"/>
      <w:moveFrom w:id="548" w:author="Author" w:date="2012-02-26T13:32:00Z">
        <w:r w:rsidRPr="00673328">
          <w:rPr>
            <w:rFonts w:ascii="宋体" w:eastAsia="宋体" w:hAnsi="宋体" w:cs="宋体" w:hint="eastAsia"/>
          </w:rPr>
          <w:t>b0345t</w:t>
        </w:r>
      </w:moveFrom>
    </w:p>
    <w:moveFromRangeEnd w:id="547"/>
    <w:p w14:paraId="474451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b0366ckling</w:t>
      </w:r>
    </w:p>
    <w:p w14:paraId="22F540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b0366del</w:t>
      </w:r>
    </w:p>
    <w:p w14:paraId="35C7CA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b0366g</w:t>
      </w:r>
    </w:p>
    <w:p w14:paraId="4CAFFE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b0366jelse</w:t>
      </w:r>
    </w:p>
    <w:p w14:paraId="16CF76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b0366jer</w:t>
      </w:r>
    </w:p>
    <w:p w14:paraId="300FB5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b0366jlig</w:t>
      </w:r>
    </w:p>
    <w:p w14:paraId="65A2B4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b0366jning</w:t>
      </w:r>
    </w:p>
    <w:p w14:paraId="2DECE2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</w:t>
      </w:r>
      <w:r w:rsidRPr="00780F39">
        <w:rPr>
          <w:rFonts w:ascii="宋体" w:eastAsia="宋体" w:hAnsi="宋体" w:cs="宋体" w:hint="eastAsia"/>
          <w:lang w:val="sv-SE"/>
        </w:rPr>
        <w:t>0366kar</w:t>
      </w:r>
    </w:p>
    <w:p w14:paraId="73AF40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b0366kig</w:t>
      </w:r>
    </w:p>
    <w:p w14:paraId="2555FD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b0366lar</w:t>
      </w:r>
    </w:p>
    <w:p w14:paraId="6EDB6E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b0366ld</w:t>
      </w:r>
    </w:p>
    <w:p w14:paraId="7339ED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9" w:author="Author" w:date="2012-02-26T13:32:00Z" w:name="move318026612"/>
      <w:moveTo w:id="550" w:author="Author" w:date="2012-02-26T13:32:00Z">
        <w:r w:rsidRPr="00673328">
          <w:rPr>
            <w:rFonts w:ascii="宋体" w:eastAsia="宋体" w:hAnsi="宋体" w:cs="宋体" w:hint="eastAsia"/>
          </w:rPr>
          <w:t>b0366lja</w:t>
        </w:r>
      </w:moveTo>
    </w:p>
    <w:moveToRangeEnd w:id="549"/>
    <w:p w14:paraId="104FBA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b0366ljar</w:t>
      </w:r>
    </w:p>
    <w:p w14:paraId="5DC391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1" w:author="Author" w:date="2012-02-26T13:32:00Z" w:name="move318026613"/>
      <w:moveTo w:id="552" w:author="Author" w:date="2012-02-26T13:32:00Z">
        <w:r w:rsidRPr="00673328">
          <w:rPr>
            <w:rFonts w:ascii="宋体" w:eastAsia="宋体" w:hAnsi="宋体" w:cs="宋体" w:hint="eastAsia"/>
          </w:rPr>
          <w:t>b0366na</w:t>
        </w:r>
      </w:moveTo>
    </w:p>
    <w:p w14:paraId="007C52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3" w:author="Author" w:date="2012-02-26T13:32:00Z" w:name="move318026612"/>
      <w:moveToRangeEnd w:id="551"/>
      <w:moveFrom w:id="554" w:author="Author" w:date="2012-02-26T13:32:00Z">
        <w:r w:rsidRPr="00673328">
          <w:rPr>
            <w:rFonts w:ascii="宋体" w:eastAsia="宋体" w:hAnsi="宋体" w:cs="宋体" w:hint="eastAsia"/>
          </w:rPr>
          <w:t>b0366lja</w:t>
        </w:r>
      </w:moveFrom>
    </w:p>
    <w:moveFromRangeEnd w:id="553"/>
    <w:p w14:paraId="32BC84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b0366nar</w:t>
      </w:r>
    </w:p>
    <w:p w14:paraId="3C7A46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5" w:author="Author" w:date="2012-02-26T13:32:00Z" w:name="move318026613"/>
      <w:moveFrom w:id="556" w:author="Author" w:date="2012-02-26T13:32:00Z">
        <w:r w:rsidRPr="00673328">
          <w:rPr>
            <w:rFonts w:ascii="宋体" w:eastAsia="宋体" w:hAnsi="宋体" w:cs="宋体" w:hint="eastAsia"/>
          </w:rPr>
          <w:t>b0366na</w:t>
        </w:r>
      </w:moveFrom>
    </w:p>
    <w:moveFromRangeEnd w:id="555"/>
    <w:p w14:paraId="053494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b0366nfaller</w:t>
      </w:r>
    </w:p>
    <w:p w14:paraId="4D2421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b0366nh0366r</w:t>
      </w:r>
    </w:p>
    <w:p w14:paraId="7E1CEE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b0366nhus</w:t>
      </w:r>
    </w:p>
    <w:p w14:paraId="36FCDC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b0366n</w:t>
      </w:r>
    </w:p>
    <w:p w14:paraId="1D94C4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b0366rda</w:t>
      </w:r>
    </w:p>
    <w:p w14:paraId="6F3BF5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b0366rdig</w:t>
      </w:r>
    </w:p>
    <w:p w14:paraId="6A5915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b0366rd</w:t>
      </w:r>
    </w:p>
    <w:p w14:paraId="76A13F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b0366rjan</w:t>
      </w:r>
    </w:p>
    <w:p w14:paraId="231A61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b0366rjar</w:t>
      </w:r>
    </w:p>
    <w:p w14:paraId="4617D8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57" w:author="Author" w:date="2012-02-26T13:32:00Z" w:name="move318026614"/>
      <w:moveTo w:id="55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b0366r</w:t>
        </w:r>
      </w:moveTo>
    </w:p>
    <w:moveToRangeEnd w:id="557"/>
    <w:p w14:paraId="1BCF16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b0366rs</w:t>
      </w:r>
    </w:p>
    <w:p w14:paraId="39E4D5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9" w:author="Author" w:date="2012-02-26T13:32:00Z" w:name="move318026614"/>
      <w:moveFrom w:id="560" w:author="Author" w:date="2012-02-26T13:32:00Z">
        <w:r w:rsidRPr="00673328">
          <w:rPr>
            <w:rFonts w:ascii="宋体" w:eastAsia="宋体" w:hAnsi="宋体" w:cs="宋体" w:hint="eastAsia"/>
          </w:rPr>
          <w:t>b0366r</w:t>
        </w:r>
      </w:moveFrom>
    </w:p>
    <w:moveFromRangeEnd w:id="559"/>
    <w:p w14:paraId="729235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b0366ssa</w:t>
      </w:r>
    </w:p>
    <w:p w14:paraId="6E0B28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b0366tar</w:t>
      </w:r>
    </w:p>
    <w:p w14:paraId="3D25D6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b0366ter</w:t>
      </w:r>
    </w:p>
    <w:p w14:paraId="6F99A3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b0366tf0344ller</w:t>
      </w:r>
    </w:p>
    <w:p w14:paraId="742ECD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b0366vel</w:t>
      </w:r>
    </w:p>
    <w:p w14:paraId="428FF2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babblar</w:t>
      </w:r>
    </w:p>
    <w:p w14:paraId="275A3B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babord</w:t>
      </w:r>
    </w:p>
    <w:p w14:paraId="4B979A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baby</w:t>
      </w:r>
    </w:p>
    <w:p w14:paraId="12050B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bacill</w:t>
      </w:r>
    </w:p>
    <w:p w14:paraId="669412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</w:t>
      </w:r>
      <w:r w:rsidRPr="00780F39">
        <w:rPr>
          <w:rFonts w:ascii="宋体" w:eastAsia="宋体" w:hAnsi="宋体" w:cs="宋体" w:hint="eastAsia"/>
          <w:lang w:val="sv-SE"/>
        </w:rPr>
        <w:t>ckar</w:t>
      </w:r>
    </w:p>
    <w:p w14:paraId="599060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backar upp</w:t>
      </w:r>
    </w:p>
    <w:p w14:paraId="12E095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backe</w:t>
      </w:r>
    </w:p>
    <w:p w14:paraId="4CE027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1" w:author="Author" w:date="2012-02-26T13:32:00Z" w:name="move318026615"/>
      <w:moveTo w:id="56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back</w:t>
        </w:r>
      </w:moveTo>
    </w:p>
    <w:moveToRangeEnd w:id="561"/>
    <w:p w14:paraId="4E61CC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backspegel</w:t>
      </w:r>
    </w:p>
    <w:p w14:paraId="1AEC9C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3" w:author="Author" w:date="2012-02-26T13:32:00Z" w:name="move318026615"/>
      <w:moveFrom w:id="564" w:author="Author" w:date="2012-02-26T13:32:00Z">
        <w:r w:rsidRPr="00673328">
          <w:rPr>
            <w:rFonts w:ascii="宋体" w:eastAsia="宋体" w:hAnsi="宋体" w:cs="宋体" w:hint="eastAsia"/>
          </w:rPr>
          <w:t>back</w:t>
        </w:r>
      </w:moveFrom>
    </w:p>
    <w:moveFromRangeEnd w:id="563"/>
    <w:p w14:paraId="18F930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bacon</w:t>
      </w:r>
    </w:p>
    <w:p w14:paraId="2AD117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badar</w:t>
      </w:r>
    </w:p>
    <w:p w14:paraId="32763E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badbyxa</w:t>
      </w:r>
    </w:p>
    <w:p w14:paraId="7D45DA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baddare</w:t>
      </w:r>
    </w:p>
    <w:p w14:paraId="7BE2FB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baddar</w:t>
      </w:r>
    </w:p>
    <w:p w14:paraId="4DC745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baddr0344kt</w:t>
      </w:r>
    </w:p>
    <w:p w14:paraId="70C3DB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badkar</w:t>
      </w:r>
    </w:p>
    <w:p w14:paraId="24C8E7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badminton</w:t>
      </w:r>
    </w:p>
    <w:p w14:paraId="4A5DCC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5" w:author="Author" w:date="2012-02-26T13:32:00Z" w:name="move318026616"/>
      <w:moveTo w:id="56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bad</w:t>
        </w:r>
      </w:moveTo>
    </w:p>
    <w:moveToRangeEnd w:id="565"/>
    <w:p w14:paraId="0B72F4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badort</w:t>
      </w:r>
    </w:p>
    <w:p w14:paraId="541B70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badrum</w:t>
      </w:r>
    </w:p>
    <w:p w14:paraId="023538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7" w:author="Author" w:date="2012-02-26T13:32:00Z" w:name="move318026616"/>
      <w:moveFrom w:id="568" w:author="Author" w:date="2012-02-26T13:32:00Z">
        <w:r w:rsidRPr="00673328">
          <w:rPr>
            <w:rFonts w:ascii="宋体" w:eastAsia="宋体" w:hAnsi="宋体" w:cs="宋体" w:hint="eastAsia"/>
          </w:rPr>
          <w:t>bad</w:t>
        </w:r>
      </w:moveFrom>
    </w:p>
    <w:moveFromRangeEnd w:id="567"/>
    <w:p w14:paraId="3BBD84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bagage</w:t>
      </w:r>
    </w:p>
    <w:p w14:paraId="708ED1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bagare</w:t>
      </w:r>
    </w:p>
    <w:p w14:paraId="321064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bagatell</w:t>
      </w:r>
    </w:p>
    <w:p w14:paraId="39EE2D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bageri</w:t>
      </w:r>
    </w:p>
    <w:p w14:paraId="015424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bagett</w:t>
      </w:r>
    </w:p>
    <w:p w14:paraId="140621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bagge</w:t>
      </w:r>
    </w:p>
    <w:p w14:paraId="4A3CEC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bag</w:t>
      </w:r>
    </w:p>
    <w:p w14:paraId="1E3970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bajonettfattning</w:t>
      </w:r>
    </w:p>
    <w:p w14:paraId="1CAF0C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bajonett</w:t>
      </w:r>
    </w:p>
    <w:p w14:paraId="028F69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bajsar</w:t>
      </w:r>
    </w:p>
    <w:p w14:paraId="52D948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bajs</w:t>
      </w:r>
    </w:p>
    <w:p w14:paraId="74B523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bak0345t</w:t>
      </w:r>
    </w:p>
    <w:p w14:paraId="64183B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bakar</w:t>
      </w:r>
    </w:p>
    <w:p w14:paraId="10A8F7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bakbinder</w:t>
      </w:r>
    </w:p>
    <w:p w14:paraId="3D1F8E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bakelse</w:t>
      </w:r>
    </w:p>
    <w:p w14:paraId="7EAEA3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bakerst</w:t>
      </w:r>
    </w:p>
    <w:p w14:paraId="0CC550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bakficka</w:t>
      </w:r>
    </w:p>
    <w:p w14:paraId="08BBCC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</w:t>
      </w:r>
      <w:r w:rsidRPr="00780F39">
        <w:rPr>
          <w:rFonts w:ascii="宋体" w:eastAsia="宋体" w:hAnsi="宋体" w:cs="宋体" w:hint="eastAsia"/>
          <w:lang w:val="sv-SE"/>
        </w:rPr>
        <w:t>akfoten</w:t>
      </w:r>
    </w:p>
    <w:p w14:paraId="279AAC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bakfram</w:t>
      </w:r>
    </w:p>
    <w:p w14:paraId="73D879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bakfull</w:t>
      </w:r>
    </w:p>
    <w:p w14:paraId="52B062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bakgrund</w:t>
      </w:r>
    </w:p>
    <w:p w14:paraId="53BC78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bakh0345ll</w:t>
      </w:r>
    </w:p>
    <w:p w14:paraId="00626B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bakifr0345n</w:t>
      </w:r>
    </w:p>
    <w:p w14:paraId="5ABAD8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bakl0344nges</w:t>
      </w:r>
    </w:p>
    <w:p w14:paraId="4D01AF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bakl0344xa</w:t>
      </w:r>
    </w:p>
    <w:p w14:paraId="54B29C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bakl0345s</w:t>
      </w:r>
    </w:p>
    <w:p w14:paraId="6321D0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9" w:author="Author" w:date="2012-02-26T13:32:00Z" w:name="move318026617"/>
      <w:moveTo w:id="57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bak</w:t>
        </w:r>
      </w:moveTo>
    </w:p>
    <w:moveToRangeEnd w:id="569"/>
    <w:p w14:paraId="2338F8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bakom</w:t>
      </w:r>
    </w:p>
    <w:p w14:paraId="5B918B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bakpl0345t</w:t>
      </w:r>
    </w:p>
    <w:p w14:paraId="79AA39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bakpulver</w:t>
      </w:r>
    </w:p>
    <w:p w14:paraId="126B24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bakre</w:t>
      </w:r>
    </w:p>
    <w:p w14:paraId="335126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bakrus</w:t>
      </w:r>
    </w:p>
    <w:p w14:paraId="4B49C0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baks0344te</w:t>
      </w:r>
    </w:p>
    <w:p w14:paraId="676A62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baksida</w:t>
      </w:r>
    </w:p>
    <w:p w14:paraId="7754F2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bakslag</w:t>
      </w:r>
    </w:p>
    <w:p w14:paraId="10F75C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baksm0344lla</w:t>
      </w:r>
    </w:p>
    <w:p w14:paraId="4EB9CA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1" w:author="Author" w:date="2012-02-26T13:32:00Z" w:name="move318026617"/>
      <w:moveFrom w:id="572" w:author="Author" w:date="2012-02-26T13:32:00Z">
        <w:r w:rsidRPr="00673328">
          <w:rPr>
            <w:rFonts w:ascii="宋体" w:eastAsia="宋体" w:hAnsi="宋体" w:cs="宋体" w:hint="eastAsia"/>
          </w:rPr>
          <w:t>bak</w:t>
        </w:r>
      </w:moveFrom>
    </w:p>
    <w:moveFromRangeEnd w:id="571"/>
    <w:p w14:paraId="7CAAAA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baktalar</w:t>
      </w:r>
    </w:p>
    <w:p w14:paraId="3A4947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baktanke</w:t>
      </w:r>
    </w:p>
    <w:p w14:paraId="2848D0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bakterie</w:t>
      </w:r>
    </w:p>
    <w:p w14:paraId="0C7347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baktill</w:t>
      </w:r>
    </w:p>
    <w:p w14:paraId="3D7EFF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bakv0344nd</w:t>
      </w:r>
    </w:p>
    <w:p w14:paraId="4C166C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bakverk</w:t>
      </w:r>
    </w:p>
    <w:p w14:paraId="1350E1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balanserar</w:t>
      </w:r>
    </w:p>
    <w:p w14:paraId="20EF92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3" w:author="Author" w:date="2012-02-26T13:32:00Z" w:name="move318026618"/>
      <w:moveTo w:id="574" w:author="Author" w:date="2012-02-26T13:32:00Z">
        <w:r w:rsidRPr="00673328">
          <w:rPr>
            <w:rFonts w:ascii="宋体" w:eastAsia="宋体" w:hAnsi="宋体" w:cs="宋体" w:hint="eastAsia"/>
          </w:rPr>
          <w:t>balans</w:t>
        </w:r>
      </w:moveTo>
    </w:p>
    <w:moveToRangeEnd w:id="573"/>
    <w:p w14:paraId="21C4D5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balansr034</w:t>
      </w:r>
      <w:r w:rsidRPr="00673328">
        <w:rPr>
          <w:rFonts w:ascii="宋体" w:eastAsia="宋体" w:hAnsi="宋体" w:cs="宋体" w:hint="eastAsia"/>
        </w:rPr>
        <w:t>4kning</w:t>
      </w:r>
    </w:p>
    <w:p w14:paraId="489B7A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5" w:author="Author" w:date="2012-02-26T13:32:00Z" w:name="move318026618"/>
      <w:moveFrom w:id="576" w:author="Author" w:date="2012-02-26T13:32:00Z">
        <w:r w:rsidRPr="00673328">
          <w:rPr>
            <w:rFonts w:ascii="宋体" w:eastAsia="宋体" w:hAnsi="宋体" w:cs="宋体" w:hint="eastAsia"/>
          </w:rPr>
          <w:t>balans</w:t>
        </w:r>
      </w:moveFrom>
    </w:p>
    <w:moveFromRangeEnd w:id="575"/>
    <w:p w14:paraId="174DB1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balett</w:t>
      </w:r>
    </w:p>
    <w:p w14:paraId="1A9DF9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balja</w:t>
      </w:r>
    </w:p>
    <w:p w14:paraId="3985D4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7" w:author="Author" w:date="2012-02-26T13:32:00Z" w:name="move318026619"/>
      <w:moveTo w:id="578" w:author="Author" w:date="2012-02-26T13:32:00Z">
        <w:r w:rsidRPr="00673328">
          <w:rPr>
            <w:rFonts w:ascii="宋体" w:eastAsia="宋体" w:hAnsi="宋体" w:cs="宋体" w:hint="eastAsia"/>
          </w:rPr>
          <w:t>balk</w:t>
        </w:r>
      </w:moveTo>
    </w:p>
    <w:moveToRangeEnd w:id="577"/>
    <w:p w14:paraId="5E2658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balkong</w:t>
      </w:r>
    </w:p>
    <w:p w14:paraId="0FADFE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9" w:author="Author" w:date="2012-02-26T13:32:00Z" w:name="move318026619"/>
      <w:moveFrom w:id="580" w:author="Author" w:date="2012-02-26T13:32:00Z">
        <w:r w:rsidRPr="00673328">
          <w:rPr>
            <w:rFonts w:ascii="宋体" w:eastAsia="宋体" w:hAnsi="宋体" w:cs="宋体" w:hint="eastAsia"/>
          </w:rPr>
          <w:t>balk</w:t>
        </w:r>
      </w:moveFrom>
    </w:p>
    <w:moveFromRangeEnd w:id="579"/>
    <w:p w14:paraId="0015D1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ballad</w:t>
      </w:r>
    </w:p>
    <w:p w14:paraId="60211A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ballast</w:t>
      </w:r>
    </w:p>
    <w:p w14:paraId="70FBB2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ballerina</w:t>
      </w:r>
    </w:p>
    <w:p w14:paraId="02FACF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ballong</w:t>
      </w:r>
    </w:p>
    <w:p w14:paraId="6AE44D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81" w:author="Author" w:date="2012-02-26T13:32:00Z" w:name="move318026620"/>
      <w:moveTo w:id="58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bal</w:t>
        </w:r>
      </w:moveTo>
    </w:p>
    <w:moveToRangeEnd w:id="581"/>
    <w:p w14:paraId="5386B5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balsamerar</w:t>
      </w:r>
    </w:p>
    <w:p w14:paraId="71F8A8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balsam</w:t>
      </w:r>
    </w:p>
    <w:p w14:paraId="211AD3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3" w:author="Author" w:date="2012-02-26T13:32:00Z" w:name="move318026620"/>
      <w:moveFrom w:id="584" w:author="Author" w:date="2012-02-26T13:32:00Z">
        <w:r w:rsidRPr="00673328">
          <w:rPr>
            <w:rFonts w:ascii="宋体" w:eastAsia="宋体" w:hAnsi="宋体" w:cs="宋体" w:hint="eastAsia"/>
          </w:rPr>
          <w:t>bal</w:t>
        </w:r>
      </w:moveFrom>
    </w:p>
    <w:moveFromRangeEnd w:id="583"/>
    <w:p w14:paraId="6B755B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baltisk</w:t>
      </w:r>
    </w:p>
    <w:p w14:paraId="10506B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balt</w:t>
      </w:r>
    </w:p>
    <w:p w14:paraId="7831EF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balustrad</w:t>
      </w:r>
    </w:p>
    <w:p w14:paraId="2EB04D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bambu</w:t>
      </w:r>
    </w:p>
    <w:p w14:paraId="3CA4EE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banal</w:t>
      </w:r>
    </w:p>
    <w:p w14:paraId="1E669C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5" w:author="Author" w:date="2012-02-26T13:32:00Z" w:name="move318026621"/>
      <w:moveTo w:id="586" w:author="Author" w:date="2012-02-26T13:32:00Z">
        <w:r w:rsidRPr="00673328">
          <w:rPr>
            <w:rFonts w:ascii="宋体" w:eastAsia="宋体" w:hAnsi="宋体" w:cs="宋体" w:hint="eastAsia"/>
          </w:rPr>
          <w:t>bana</w:t>
        </w:r>
      </w:moveTo>
    </w:p>
    <w:moveToRangeEnd w:id="585"/>
    <w:p w14:paraId="617C7F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banan</w:t>
      </w:r>
    </w:p>
    <w:p w14:paraId="0028AC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banar</w:t>
      </w:r>
    </w:p>
    <w:p w14:paraId="1D3833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7" w:author="Author" w:date="2012-02-26T13:32:00Z" w:name="move318026621"/>
      <w:moveFrom w:id="588" w:author="Author" w:date="2012-02-26T13:32:00Z">
        <w:r w:rsidRPr="00673328">
          <w:rPr>
            <w:rFonts w:ascii="宋体" w:eastAsia="宋体" w:hAnsi="宋体" w:cs="宋体" w:hint="eastAsia"/>
          </w:rPr>
          <w:t>bana</w:t>
        </w:r>
      </w:moveFrom>
    </w:p>
    <w:moveFromRangeEnd w:id="587"/>
    <w:p w14:paraId="3369F1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banbrytande</w:t>
      </w:r>
    </w:p>
    <w:p w14:paraId="026E73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banbrytare</w:t>
      </w:r>
    </w:p>
    <w:p w14:paraId="6255EE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bandage</w:t>
      </w:r>
    </w:p>
    <w:p w14:paraId="15B070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bandar</w:t>
      </w:r>
    </w:p>
    <w:p w14:paraId="2CE64E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banderoll</w:t>
      </w:r>
    </w:p>
    <w:p w14:paraId="1A5620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bandit</w:t>
      </w:r>
    </w:p>
    <w:p w14:paraId="75243B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9" w:author="Author" w:date="2012-02-26T13:32:00Z" w:name="move318026622"/>
      <w:moveTo w:id="590" w:author="Author" w:date="2012-02-26T13:32:00Z">
        <w:r w:rsidRPr="00673328">
          <w:rPr>
            <w:rFonts w:ascii="宋体" w:eastAsia="宋体" w:hAnsi="宋体" w:cs="宋体" w:hint="eastAsia"/>
          </w:rPr>
          <w:t>band</w:t>
        </w:r>
      </w:moveTo>
    </w:p>
    <w:moveToRangeEnd w:id="589"/>
    <w:p w14:paraId="09FBE1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bandspelare</w:t>
      </w:r>
    </w:p>
    <w:p w14:paraId="101F55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1" w:author="Author" w:date="2012-02-26T13:32:00Z" w:name="move318026622"/>
      <w:moveFrom w:id="592" w:author="Author" w:date="2012-02-26T13:32:00Z">
        <w:r w:rsidRPr="00673328">
          <w:rPr>
            <w:rFonts w:ascii="宋体" w:eastAsia="宋体" w:hAnsi="宋体" w:cs="宋体" w:hint="eastAsia"/>
          </w:rPr>
          <w:t>band</w:t>
        </w:r>
      </w:moveFrom>
    </w:p>
    <w:moveFromRangeEnd w:id="591"/>
    <w:p w14:paraId="1EF7BD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bandvagn</w:t>
      </w:r>
    </w:p>
    <w:p w14:paraId="212C9D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bandy</w:t>
      </w:r>
    </w:p>
    <w:p w14:paraId="47A9E4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baneman</w:t>
      </w:r>
    </w:p>
    <w:p w14:paraId="5B9F41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baner</w:t>
      </w:r>
    </w:p>
    <w:p w14:paraId="079E10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bang0345rd</w:t>
      </w:r>
    </w:p>
    <w:p w14:paraId="55E501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bang</w:t>
      </w:r>
    </w:p>
    <w:p w14:paraId="4D6B81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banhoppning</w:t>
      </w:r>
    </w:p>
    <w:p w14:paraId="305D91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bankar</w:t>
      </w:r>
    </w:p>
    <w:p w14:paraId="10A37A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bankett</w:t>
      </w:r>
    </w:p>
    <w:p w14:paraId="6A9D41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bankfack</w:t>
      </w:r>
    </w:p>
    <w:p w14:paraId="2DF70B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bankgiro</w:t>
      </w:r>
    </w:p>
    <w:p w14:paraId="79727E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bankir</w:t>
      </w:r>
    </w:p>
    <w:p w14:paraId="387C1B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bankman</w:t>
      </w:r>
    </w:p>
    <w:p w14:paraId="0C3F4E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93" w:author="Author" w:date="2012-02-26T13:32:00Z" w:name="move318026623"/>
      <w:moveTo w:id="59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bank</w:t>
        </w:r>
      </w:moveTo>
    </w:p>
    <w:moveToRangeEnd w:id="593"/>
    <w:p w14:paraId="73A654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bankomat</w:t>
      </w:r>
    </w:p>
    <w:p w14:paraId="4EF962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bankrutt</w:t>
      </w:r>
    </w:p>
    <w:p w14:paraId="1D0F05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5" w:author="Author" w:date="2012-02-26T13:32:00Z" w:name="move318026623"/>
      <w:moveFrom w:id="596" w:author="Author" w:date="2012-02-26T13:32:00Z">
        <w:r w:rsidRPr="00673328">
          <w:rPr>
            <w:rFonts w:ascii="宋体" w:eastAsia="宋体" w:hAnsi="宋体" w:cs="宋体" w:hint="eastAsia"/>
          </w:rPr>
          <w:t>bank</w:t>
        </w:r>
      </w:moveFrom>
    </w:p>
    <w:moveFromRangeEnd w:id="595"/>
    <w:p w14:paraId="5052FB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bannbulla</w:t>
      </w:r>
    </w:p>
    <w:p w14:paraId="1A8071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bannlyser</w:t>
      </w:r>
    </w:p>
    <w:p w14:paraId="4C97A6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7" w:author="Author" w:date="2012-02-26T13:32:00Z" w:name="move318026624"/>
      <w:moveTo w:id="598" w:author="Author" w:date="2012-02-26T13:32:00Z">
        <w:r w:rsidRPr="00673328">
          <w:rPr>
            <w:rFonts w:ascii="宋体" w:eastAsia="宋体" w:hAnsi="宋体" w:cs="宋体" w:hint="eastAsia"/>
          </w:rPr>
          <w:t>bann</w:t>
        </w:r>
      </w:moveTo>
    </w:p>
    <w:moveToRangeEnd w:id="597"/>
    <w:p w14:paraId="70DAF2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bannor</w:t>
      </w:r>
    </w:p>
    <w:p w14:paraId="644B47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9" w:author="Author" w:date="2012-02-26T13:32:00Z" w:name="move318026624"/>
      <w:moveFrom w:id="600" w:author="Author" w:date="2012-02-26T13:32:00Z">
        <w:r w:rsidRPr="00673328">
          <w:rPr>
            <w:rFonts w:ascii="宋体" w:eastAsia="宋体" w:hAnsi="宋体" w:cs="宋体" w:hint="eastAsia"/>
          </w:rPr>
          <w:t>bann</w:t>
        </w:r>
      </w:moveFrom>
    </w:p>
    <w:moveFromRangeEnd w:id="599"/>
    <w:p w14:paraId="1AA5A4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bantar</w:t>
      </w:r>
    </w:p>
    <w:p w14:paraId="5FB3AD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baptist</w:t>
      </w:r>
    </w:p>
    <w:p w14:paraId="0B0E06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barack</w:t>
      </w:r>
    </w:p>
    <w:p w14:paraId="340CD3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bara</w:t>
      </w:r>
    </w:p>
    <w:p w14:paraId="6B2C46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barbacka</w:t>
      </w:r>
    </w:p>
    <w:p w14:paraId="1CA8F1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barbarisk</w:t>
      </w:r>
    </w:p>
    <w:p w14:paraId="183801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barberare</w:t>
      </w:r>
    </w:p>
    <w:p w14:paraId="37A0EB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bard</w:t>
      </w:r>
    </w:p>
    <w:p w14:paraId="337551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barfota</w:t>
      </w:r>
    </w:p>
    <w:p w14:paraId="36B520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barhuvad</w:t>
      </w:r>
    </w:p>
    <w:p w14:paraId="5DA7B2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barkass</w:t>
      </w:r>
    </w:p>
    <w:p w14:paraId="058172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barkis</w:t>
      </w:r>
    </w:p>
    <w:p w14:paraId="521550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bark</w:t>
      </w:r>
    </w:p>
    <w:p w14:paraId="16C911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barlast</w:t>
      </w:r>
    </w:p>
    <w:p w14:paraId="3AB602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barmh0344rtig</w:t>
      </w:r>
    </w:p>
    <w:p w14:paraId="738952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barm</w:t>
      </w:r>
    </w:p>
    <w:p w14:paraId="763AEF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1" w:author="Author" w:date="2012-02-26T13:32:00Z" w:name="move318026625"/>
      <w:moveTo w:id="60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bar</w:t>
        </w:r>
      </w:moveTo>
    </w:p>
    <w:moveToRangeEnd w:id="601"/>
    <w:p w14:paraId="4E077C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barnasinne</w:t>
      </w:r>
    </w:p>
    <w:p w14:paraId="10422C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3" w:author="Author" w:date="2012-02-26T13:32:00Z" w:name="move318026626"/>
      <w:moveTo w:id="60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barnav0345rd</w:t>
        </w:r>
      </w:moveTo>
    </w:p>
    <w:moveToRangeEnd w:id="603"/>
    <w:p w14:paraId="55B8C1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barnav0345rdscentral</w:t>
      </w:r>
    </w:p>
    <w:p w14:paraId="370480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5" w:author="Author" w:date="2012-02-26T13:32:00Z" w:name="move318026626"/>
      <w:moveFrom w:id="606" w:author="Author" w:date="2012-02-26T13:32:00Z">
        <w:r w:rsidRPr="00673328">
          <w:rPr>
            <w:rFonts w:ascii="宋体" w:eastAsia="宋体" w:hAnsi="宋体" w:cs="宋体" w:hint="eastAsia"/>
          </w:rPr>
          <w:t>barnav0345rd</w:t>
        </w:r>
      </w:moveFrom>
    </w:p>
    <w:moveFromRangeEnd w:id="605"/>
    <w:p w14:paraId="2BE68D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barnbarn</w:t>
      </w:r>
    </w:p>
    <w:p w14:paraId="46D124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barnbegr0344nsning</w:t>
      </w:r>
    </w:p>
    <w:p w14:paraId="6079D5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barnbidrag</w:t>
      </w:r>
    </w:p>
    <w:p w14:paraId="3D1371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barndaghem</w:t>
      </w:r>
    </w:p>
    <w:p w14:paraId="2E0386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barndom</w:t>
      </w:r>
    </w:p>
    <w:p w14:paraId="5845C9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barnf0366rlamning</w:t>
      </w:r>
    </w:p>
    <w:p w14:paraId="084154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barnflicka</w:t>
      </w:r>
    </w:p>
    <w:p w14:paraId="4D403E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barnhem</w:t>
      </w:r>
    </w:p>
    <w:p w14:paraId="349CE9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barnkoloni</w:t>
      </w:r>
    </w:p>
    <w:p w14:paraId="02B5FD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barnlek</w:t>
      </w:r>
    </w:p>
    <w:p w14:paraId="1ADB83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barnmorska</w:t>
      </w:r>
    </w:p>
    <w:p w14:paraId="723E8F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7" w:author="Author" w:date="2012-02-26T13:32:00Z" w:name="move318026627"/>
      <w:moveTo w:id="60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barn</w:t>
        </w:r>
      </w:moveTo>
    </w:p>
    <w:moveToRangeEnd w:id="607"/>
    <w:p w14:paraId="650642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barnomsorg</w:t>
      </w:r>
    </w:p>
    <w:p w14:paraId="3C36D9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barnpassning</w:t>
      </w:r>
    </w:p>
    <w:p w14:paraId="1F377B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barnpension</w:t>
      </w:r>
    </w:p>
    <w:p w14:paraId="2E76AA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barnsb0366rd</w:t>
      </w:r>
    </w:p>
    <w:p w14:paraId="197437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barnsben</w:t>
      </w:r>
    </w:p>
    <w:p w14:paraId="1A8F07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barnsjukdom</w:t>
      </w:r>
    </w:p>
    <w:p w14:paraId="7C273A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barnslig</w:t>
      </w:r>
    </w:p>
    <w:p w14:paraId="08016C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barnstuga</w:t>
      </w:r>
    </w:p>
    <w:p w14:paraId="42D1FC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9" w:author="Author" w:date="2012-02-26T13:32:00Z" w:name="move318026627"/>
      <w:moveFrom w:id="610" w:author="Author" w:date="2012-02-26T13:32:00Z">
        <w:r w:rsidRPr="00673328">
          <w:rPr>
            <w:rFonts w:ascii="宋体" w:eastAsia="宋体" w:hAnsi="宋体" w:cs="宋体" w:hint="eastAsia"/>
          </w:rPr>
          <w:t>barn</w:t>
        </w:r>
      </w:moveFrom>
    </w:p>
    <w:moveFromRangeEnd w:id="609"/>
    <w:p w14:paraId="39AD9E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</w:t>
      </w:r>
      <w:r w:rsidRPr="00780F39">
        <w:rPr>
          <w:rFonts w:ascii="宋体" w:eastAsia="宋体" w:hAnsi="宋体" w:cs="宋体" w:hint="eastAsia"/>
          <w:lang w:val="sv-SE"/>
        </w:rPr>
        <w:t>ntill0344gg</w:t>
      </w:r>
    </w:p>
    <w:p w14:paraId="549B3A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barntillsyn</w:t>
      </w:r>
    </w:p>
    <w:p w14:paraId="6218C7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barnvakt</w:t>
      </w:r>
    </w:p>
    <w:p w14:paraId="6BA9B1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barock</w:t>
      </w:r>
    </w:p>
    <w:p w14:paraId="68027A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barometer</w:t>
      </w:r>
    </w:p>
    <w:p w14:paraId="420F85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baron</w:t>
      </w:r>
    </w:p>
    <w:p w14:paraId="688B0D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barri0344r</w:t>
      </w:r>
    </w:p>
    <w:p w14:paraId="399510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barrikad</w:t>
      </w:r>
    </w:p>
    <w:p w14:paraId="26A602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barr</w:t>
      </w:r>
    </w:p>
    <w:p w14:paraId="49AC25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1" w:author="Author" w:date="2012-02-26T13:32:00Z" w:name="move318026628"/>
      <w:moveTo w:id="61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barsk</w:t>
        </w:r>
      </w:moveTo>
    </w:p>
    <w:moveToRangeEnd w:id="611"/>
    <w:p w14:paraId="6C150E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barskrapad</w:t>
      </w:r>
    </w:p>
    <w:p w14:paraId="0CDE16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3" w:author="Author" w:date="2012-02-26T13:32:00Z" w:name="move318026628"/>
      <w:moveFrom w:id="614" w:author="Author" w:date="2012-02-26T13:32:00Z">
        <w:r w:rsidRPr="00673328">
          <w:rPr>
            <w:rFonts w:ascii="宋体" w:eastAsia="宋体" w:hAnsi="宋体" w:cs="宋体" w:hint="eastAsia"/>
          </w:rPr>
          <w:t>barsk</w:t>
        </w:r>
      </w:moveFrom>
    </w:p>
    <w:p w14:paraId="3F0C6E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5" w:author="Author" w:date="2012-02-26T13:32:00Z" w:name="move318026625"/>
      <w:moveFromRangeEnd w:id="613"/>
      <w:moveFrom w:id="616" w:author="Author" w:date="2012-02-26T13:32:00Z">
        <w:r w:rsidRPr="00673328">
          <w:rPr>
            <w:rFonts w:ascii="宋体" w:eastAsia="宋体" w:hAnsi="宋体" w:cs="宋体" w:hint="eastAsia"/>
          </w:rPr>
          <w:t>bar</w:t>
        </w:r>
      </w:moveFrom>
    </w:p>
    <w:moveFromRangeEnd w:id="615"/>
    <w:p w14:paraId="7EE4B9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bartender</w:t>
      </w:r>
    </w:p>
    <w:p w14:paraId="27B0B2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baryton</w:t>
      </w:r>
    </w:p>
    <w:p w14:paraId="40C9CB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ba-samtal</w:t>
      </w:r>
    </w:p>
    <w:p w14:paraId="18A328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basar</w:t>
      </w:r>
    </w:p>
    <w:p w14:paraId="46654C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basbelopp</w:t>
      </w:r>
    </w:p>
    <w:p w14:paraId="373402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baserar</w:t>
      </w:r>
    </w:p>
    <w:p w14:paraId="615926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basfiol</w:t>
      </w:r>
    </w:p>
    <w:p w14:paraId="341C9A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basilika</w:t>
      </w:r>
    </w:p>
    <w:p w14:paraId="484DA3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basis</w:t>
      </w:r>
    </w:p>
    <w:p w14:paraId="6596D3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basker</w:t>
      </w:r>
    </w:p>
    <w:p w14:paraId="664840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basketboll</w:t>
      </w:r>
    </w:p>
    <w:p w14:paraId="7CD9B7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basket</w:t>
      </w:r>
    </w:p>
    <w:p w14:paraId="47647E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baskisk</w:t>
      </w:r>
    </w:p>
    <w:p w14:paraId="75524D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bask</w:t>
      </w:r>
    </w:p>
    <w:p w14:paraId="716C3D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baslinje</w:t>
      </w:r>
    </w:p>
    <w:p w14:paraId="6082BF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17" w:author="Author" w:date="2012-02-26T13:32:00Z" w:name="move318026629"/>
      <w:moveTo w:id="618" w:author="Author" w:date="2012-02-26T13:32:00Z">
        <w:r w:rsidRPr="00673328">
          <w:rPr>
            <w:rFonts w:ascii="宋体" w:eastAsia="宋体" w:hAnsi="宋体" w:cs="宋体" w:hint="eastAsia"/>
          </w:rPr>
          <w:t>bas</w:t>
        </w:r>
      </w:moveTo>
    </w:p>
    <w:moveToRangeEnd w:id="617"/>
    <w:p w14:paraId="12EC7F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bass0344ng</w:t>
      </w:r>
    </w:p>
    <w:p w14:paraId="5B01F0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9" w:author="Author" w:date="2012-02-26T13:32:00Z" w:name="move318026629"/>
      <w:moveFrom w:id="620" w:author="Author" w:date="2012-02-26T13:32:00Z">
        <w:r w:rsidRPr="00673328">
          <w:rPr>
            <w:rFonts w:ascii="宋体" w:eastAsia="宋体" w:hAnsi="宋体" w:cs="宋体" w:hint="eastAsia"/>
          </w:rPr>
          <w:t>bas</w:t>
        </w:r>
      </w:moveFrom>
    </w:p>
    <w:moveFromRangeEnd w:id="619"/>
    <w:p w14:paraId="15F1C6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21" w:author="Author" w:date="2012-02-26T13:32:00Z" w:name="move318026630"/>
      <w:moveTo w:id="622" w:author="Author" w:date="2012-02-26T13:32:00Z">
        <w:r w:rsidRPr="00673328">
          <w:rPr>
            <w:rFonts w:ascii="宋体" w:eastAsia="宋体" w:hAnsi="宋体" w:cs="宋体" w:hint="eastAsia"/>
          </w:rPr>
          <w:t>basta</w:t>
        </w:r>
      </w:moveTo>
    </w:p>
    <w:moveToRangeEnd w:id="621"/>
    <w:p w14:paraId="776B5D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bastant</w:t>
      </w:r>
    </w:p>
    <w:p w14:paraId="6CEFF5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bastard</w:t>
      </w:r>
    </w:p>
    <w:p w14:paraId="4CB4EF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bastar</w:t>
      </w:r>
    </w:p>
    <w:p w14:paraId="7467D7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3" w:author="Author" w:date="2012-02-26T13:32:00Z" w:name="move318026630"/>
      <w:moveFrom w:id="624" w:author="Author" w:date="2012-02-26T13:32:00Z">
        <w:r w:rsidRPr="00673328">
          <w:rPr>
            <w:rFonts w:ascii="宋体" w:eastAsia="宋体" w:hAnsi="宋体" w:cs="宋体" w:hint="eastAsia"/>
          </w:rPr>
          <w:t>basta</w:t>
        </w:r>
      </w:moveFrom>
    </w:p>
    <w:moveFromRangeEnd w:id="623"/>
    <w:p w14:paraId="545590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bastion</w:t>
      </w:r>
    </w:p>
    <w:p w14:paraId="7195F1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bast</w:t>
      </w:r>
    </w:p>
    <w:p w14:paraId="20612A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bastu</w:t>
      </w:r>
    </w:p>
    <w:p w14:paraId="4AB406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basunerar ut</w:t>
      </w:r>
    </w:p>
    <w:p w14:paraId="77707B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basun</w:t>
      </w:r>
    </w:p>
    <w:p w14:paraId="314B46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25" w:author="Author" w:date="2012-02-26T13:32:00Z" w:name="move318026631"/>
      <w:moveTo w:id="626" w:author="Author" w:date="2012-02-26T13:32:00Z">
        <w:r w:rsidRPr="00673328">
          <w:rPr>
            <w:rFonts w:ascii="宋体" w:eastAsia="宋体" w:hAnsi="宋体" w:cs="宋体" w:hint="eastAsia"/>
          </w:rPr>
          <w:t>batalj</w:t>
        </w:r>
      </w:moveTo>
    </w:p>
    <w:moveToRangeEnd w:id="625"/>
    <w:p w14:paraId="2FD169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bataljon</w:t>
      </w:r>
    </w:p>
    <w:p w14:paraId="4EB691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7" w:author="Author" w:date="2012-02-26T13:32:00Z" w:name="move318026631"/>
      <w:moveFrom w:id="628" w:author="Author" w:date="2012-02-26T13:32:00Z">
        <w:r w:rsidRPr="00673328">
          <w:rPr>
            <w:rFonts w:ascii="宋体" w:eastAsia="宋体" w:hAnsi="宋体" w:cs="宋体" w:hint="eastAsia"/>
          </w:rPr>
          <w:t>batalj</w:t>
        </w:r>
      </w:moveFrom>
    </w:p>
    <w:moveFromRangeEnd w:id="627"/>
    <w:p w14:paraId="0FC90B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batik</w:t>
      </w:r>
    </w:p>
    <w:p w14:paraId="2ED84E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batist</w:t>
      </w:r>
    </w:p>
    <w:p w14:paraId="3B387C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batong</w:t>
      </w:r>
    </w:p>
    <w:p w14:paraId="00FC0B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batteri</w:t>
      </w:r>
    </w:p>
    <w:p w14:paraId="605845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bautasten</w:t>
      </w:r>
    </w:p>
    <w:p w14:paraId="3579FF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baxnar</w:t>
      </w:r>
    </w:p>
    <w:p w14:paraId="2446AC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bazooka</w:t>
      </w:r>
    </w:p>
    <w:p w14:paraId="46479A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bb</w:t>
      </w:r>
    </w:p>
    <w:p w14:paraId="43F0B9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beaktar</w:t>
      </w:r>
    </w:p>
    <w:p w14:paraId="051406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bearbetar</w:t>
      </w:r>
    </w:p>
    <w:p w14:paraId="6C50C6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beatnik</w:t>
      </w:r>
    </w:p>
    <w:p w14:paraId="71D1A5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beb0345dar</w:t>
      </w:r>
    </w:p>
    <w:p w14:paraId="12D226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beb0345delse</w:t>
      </w:r>
    </w:p>
    <w:p w14:paraId="232945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beblandar sig</w:t>
      </w:r>
    </w:p>
    <w:p w14:paraId="015829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bebodd</w:t>
      </w:r>
    </w:p>
    <w:p w14:paraId="2E3C1B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bebor</w:t>
      </w:r>
    </w:p>
    <w:p w14:paraId="5304DD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bebyggelse</w:t>
      </w:r>
    </w:p>
    <w:p w14:paraId="7CC0A6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bebygger</w:t>
      </w:r>
    </w:p>
    <w:p w14:paraId="05BC1B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beck</w:t>
      </w:r>
    </w:p>
    <w:p w14:paraId="1C79C6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bed0345rar</w:t>
      </w:r>
    </w:p>
    <w:p w14:paraId="06B420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bed0366mer</w:t>
      </w:r>
    </w:p>
    <w:p w14:paraId="474481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bed0366mning</w:t>
      </w:r>
    </w:p>
    <w:p w14:paraId="2A1A63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</w:t>
      </w:r>
      <w:r w:rsidRPr="00780F39">
        <w:rPr>
          <w:rFonts w:ascii="宋体" w:eastAsia="宋体" w:hAnsi="宋体" w:cs="宋体" w:hint="eastAsia"/>
          <w:lang w:val="sv-SE"/>
        </w:rPr>
        <w:t>ed0366vning</w:t>
      </w:r>
    </w:p>
    <w:p w14:paraId="5162F6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bedagad</w:t>
      </w:r>
    </w:p>
    <w:p w14:paraId="5C9A2E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bedarrar</w:t>
      </w:r>
    </w:p>
    <w:p w14:paraId="21FDBB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beder</w:t>
      </w:r>
    </w:p>
    <w:p w14:paraId="1E1990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bedjande</w:t>
      </w:r>
    </w:p>
    <w:p w14:paraId="55D1AB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9" w:author="Author" w:date="2012-02-26T13:32:00Z" w:name="move318026632"/>
      <w:moveTo w:id="63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bed</w:t>
        </w:r>
      </w:moveTo>
    </w:p>
    <w:moveToRangeEnd w:id="629"/>
    <w:p w14:paraId="6799F5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bedr0344geri</w:t>
      </w:r>
    </w:p>
    <w:p w14:paraId="187647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bedr0344glig</w:t>
      </w:r>
    </w:p>
    <w:p w14:paraId="0C91B3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bedr0366vad</w:t>
      </w:r>
    </w:p>
    <w:p w14:paraId="4C9337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bedr0366var</w:t>
      </w:r>
    </w:p>
    <w:p w14:paraId="46C479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bedr0366velse</w:t>
      </w:r>
    </w:p>
    <w:p w14:paraId="7A6680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bedr0366vlig</w:t>
      </w:r>
    </w:p>
    <w:p w14:paraId="496B3E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bedragare</w:t>
      </w:r>
    </w:p>
    <w:p w14:paraId="32593E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bedragit</w:t>
      </w:r>
    </w:p>
    <w:p w14:paraId="24B3DD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bedrar</w:t>
      </w:r>
    </w:p>
    <w:p w14:paraId="2355BE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bedrift</w:t>
      </w:r>
    </w:p>
    <w:p w14:paraId="2B6D2E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bedriver</w:t>
      </w:r>
    </w:p>
    <w:p w14:paraId="16A809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bedrog</w:t>
      </w:r>
    </w:p>
    <w:p w14:paraId="4CEEE4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1" w:author="Author" w:date="2012-02-26T13:32:00Z" w:name="move318026632"/>
      <w:moveFrom w:id="632" w:author="Author" w:date="2012-02-26T13:32:00Z">
        <w:r w:rsidRPr="00673328">
          <w:rPr>
            <w:rFonts w:ascii="宋体" w:eastAsia="宋体" w:hAnsi="宋体" w:cs="宋体" w:hint="eastAsia"/>
          </w:rPr>
          <w:t>bed</w:t>
        </w:r>
      </w:moveFrom>
    </w:p>
    <w:moveFromRangeEnd w:id="631"/>
    <w:p w14:paraId="477E1D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beduin</w:t>
      </w:r>
    </w:p>
    <w:p w14:paraId="4C30F5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bedyrar</w:t>
      </w:r>
    </w:p>
    <w:p w14:paraId="0D34C6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bef0344l</w:t>
      </w:r>
    </w:p>
    <w:p w14:paraId="3CA405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bef0344ngd</w:t>
      </w:r>
    </w:p>
    <w:p w14:paraId="7B7655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bef0344ster</w:t>
      </w:r>
    </w:p>
    <w:p w14:paraId="05B186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bef0344stning</w:t>
      </w:r>
    </w:p>
    <w:p w14:paraId="0688F3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befaller</w:t>
      </w:r>
    </w:p>
    <w:p w14:paraId="4EEB3B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befallning</w:t>
      </w:r>
    </w:p>
    <w:p w14:paraId="314526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befann</w:t>
      </w:r>
    </w:p>
    <w:p w14:paraId="44DA79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befarar</w:t>
      </w:r>
    </w:p>
    <w:p w14:paraId="0C7C27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befattar sig</w:t>
      </w:r>
    </w:p>
    <w:p w14:paraId="1216EB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befattning</w:t>
      </w:r>
    </w:p>
    <w:p w14:paraId="1461F2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befinner sig</w:t>
      </w:r>
    </w:p>
    <w:p w14:paraId="0C9F9F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befintlig</w:t>
      </w:r>
    </w:p>
    <w:p w14:paraId="62C5AD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befl0344ckar</w:t>
      </w:r>
    </w:p>
    <w:p w14:paraId="549BAA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befogad</w:t>
      </w:r>
    </w:p>
    <w:p w14:paraId="72D7CB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befogenhet</w:t>
      </w:r>
    </w:p>
    <w:p w14:paraId="5BA312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befolkar</w:t>
      </w:r>
    </w:p>
    <w:p w14:paraId="1A1BAB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befolkning</w:t>
      </w:r>
    </w:p>
    <w:p w14:paraId="3281E9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befordran</w:t>
      </w:r>
    </w:p>
    <w:p w14:paraId="3CD6C1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befordrar</w:t>
      </w:r>
    </w:p>
    <w:p w14:paraId="15D8E8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befr0344mjar</w:t>
      </w:r>
    </w:p>
    <w:p w14:paraId="3D5671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befriande</w:t>
      </w:r>
    </w:p>
    <w:p w14:paraId="3855CC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befriar</w:t>
      </w:r>
    </w:p>
    <w:p w14:paraId="4E9DD0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befrielse</w:t>
      </w:r>
    </w:p>
    <w:p w14:paraId="176103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befruktar</w:t>
      </w:r>
    </w:p>
    <w:p w14:paraId="7FBDC4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befruktning</w:t>
      </w:r>
    </w:p>
    <w:p w14:paraId="2E370B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befunnit</w:t>
      </w:r>
    </w:p>
    <w:p w14:paraId="10CBF7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beg0344ran</w:t>
      </w:r>
    </w:p>
    <w:p w14:paraId="7BD985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beg0344rlig</w:t>
      </w:r>
    </w:p>
    <w:p w14:paraId="62E845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beg0344r</w:t>
      </w:r>
    </w:p>
    <w:p w14:paraId="03BE71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beg0345r</w:t>
      </w:r>
    </w:p>
    <w:p w14:paraId="3C0F52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beg0345va</w:t>
      </w:r>
      <w:r w:rsidRPr="00780F39">
        <w:rPr>
          <w:rFonts w:ascii="宋体" w:eastAsia="宋体" w:hAnsi="宋体" w:cs="宋体" w:hint="eastAsia"/>
          <w:lang w:val="sv-SE"/>
        </w:rPr>
        <w:t>d</w:t>
      </w:r>
    </w:p>
    <w:p w14:paraId="32D24E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beg0345var</w:t>
      </w:r>
    </w:p>
    <w:p w14:paraId="49134B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beg0345vning</w:t>
      </w:r>
    </w:p>
    <w:p w14:paraId="044BD6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begagnar</w:t>
      </w:r>
    </w:p>
    <w:p w14:paraId="6C6E5A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begav sig</w:t>
      </w:r>
    </w:p>
    <w:p w14:paraId="608B57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begeistrad</w:t>
      </w:r>
    </w:p>
    <w:p w14:paraId="5CA6AD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beger sig</w:t>
      </w:r>
    </w:p>
    <w:p w14:paraId="014875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begett</w:t>
      </w:r>
    </w:p>
    <w:p w14:paraId="53C804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begivenhet</w:t>
      </w:r>
    </w:p>
    <w:p w14:paraId="3B5514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begonia</w:t>
      </w:r>
    </w:p>
    <w:p w14:paraId="4A11BB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begr0344nsar</w:t>
      </w:r>
    </w:p>
    <w:p w14:paraId="2550BF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begr0344nsning</w:t>
      </w:r>
    </w:p>
    <w:p w14:paraId="25E1E9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begr0345ter</w:t>
      </w:r>
    </w:p>
    <w:p w14:paraId="66C8EF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begraver</w:t>
      </w:r>
    </w:p>
    <w:p w14:paraId="4588C8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3" w:author="Author" w:date="2012-02-26T13:32:00Z" w:name="move318026633"/>
      <w:moveTo w:id="63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begravning</w:t>
        </w:r>
      </w:moveTo>
    </w:p>
    <w:moveToRangeEnd w:id="633"/>
    <w:p w14:paraId="2B9207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begravningsbyr0345</w:t>
      </w:r>
    </w:p>
    <w:p w14:paraId="1C3DDC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5" w:author="Author" w:date="2012-02-26T13:32:00Z" w:name="move318026634"/>
      <w:moveTo w:id="63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begrep</w:t>
        </w:r>
      </w:moveTo>
    </w:p>
    <w:p w14:paraId="03C84D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7" w:author="Author" w:date="2012-02-26T13:32:00Z" w:name="move318026633"/>
      <w:moveToRangeEnd w:id="635"/>
      <w:moveFrom w:id="638" w:author="Author" w:date="2012-02-26T13:32:00Z">
        <w:r w:rsidRPr="00673328">
          <w:rPr>
            <w:rFonts w:ascii="宋体" w:eastAsia="宋体" w:hAnsi="宋体" w:cs="宋体" w:hint="eastAsia"/>
          </w:rPr>
          <w:t>begravning</w:t>
        </w:r>
      </w:moveFrom>
    </w:p>
    <w:moveFromRangeEnd w:id="637"/>
    <w:p w14:paraId="0C534E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begrepp</w:t>
      </w:r>
    </w:p>
    <w:p w14:paraId="36424F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9" w:author="Author" w:date="2012-02-26T13:32:00Z" w:name="move318026634"/>
      <w:moveFrom w:id="640" w:author="Author" w:date="2012-02-26T13:32:00Z">
        <w:r w:rsidRPr="00673328">
          <w:rPr>
            <w:rFonts w:ascii="宋体" w:eastAsia="宋体" w:hAnsi="宋体" w:cs="宋体" w:hint="eastAsia"/>
          </w:rPr>
          <w:t>begrep</w:t>
        </w:r>
      </w:moveFrom>
    </w:p>
    <w:moveFromRangeEnd w:id="639"/>
    <w:p w14:paraId="72EB92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begriper</w:t>
      </w:r>
    </w:p>
    <w:p w14:paraId="526BBC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begriplig</w:t>
      </w:r>
    </w:p>
    <w:p w14:paraId="0A3DC2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begrundar</w:t>
      </w:r>
    </w:p>
    <w:p w14:paraId="7E588F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begynnande</w:t>
      </w:r>
    </w:p>
    <w:p w14:paraId="2694CB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begynnelse</w:t>
      </w:r>
    </w:p>
    <w:p w14:paraId="354E39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beh0344ftad</w:t>
      </w:r>
    </w:p>
    <w:p w14:paraId="14F415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beh0344</w:t>
      </w:r>
      <w:r w:rsidRPr="00780F39">
        <w:rPr>
          <w:rFonts w:ascii="宋体" w:eastAsia="宋体" w:hAnsi="宋体" w:cs="宋体" w:hint="eastAsia"/>
          <w:lang w:val="sv-SE"/>
        </w:rPr>
        <w:t>ndig</w:t>
      </w:r>
    </w:p>
    <w:p w14:paraId="72EA3C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beh0344rskad</w:t>
      </w:r>
    </w:p>
    <w:p w14:paraId="1F1442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beh0344rskar</w:t>
      </w:r>
    </w:p>
    <w:p w14:paraId="675376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beh0344rskning</w:t>
      </w:r>
    </w:p>
    <w:p w14:paraId="08048F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beh0345llare</w:t>
      </w:r>
    </w:p>
    <w:p w14:paraId="320A7A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beh0345ller</w:t>
      </w:r>
    </w:p>
    <w:p w14:paraId="571BDF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1" w:author="Author" w:date="2012-02-26T13:32:00Z" w:name="move318026635"/>
      <w:moveTo w:id="642" w:author="Author" w:date="2012-02-26T13:32:00Z">
        <w:r w:rsidRPr="00673328">
          <w:rPr>
            <w:rFonts w:ascii="宋体" w:eastAsia="宋体" w:hAnsi="宋体" w:cs="宋体" w:hint="eastAsia"/>
          </w:rPr>
          <w:t>beh0345ll</w:t>
        </w:r>
      </w:moveTo>
    </w:p>
    <w:moveToRangeEnd w:id="641"/>
    <w:p w14:paraId="634D70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beh0345llning</w:t>
      </w:r>
    </w:p>
    <w:p w14:paraId="28F7CE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3" w:author="Author" w:date="2012-02-26T13:32:00Z" w:name="move318026635"/>
      <w:moveFrom w:id="644" w:author="Author" w:date="2012-02-26T13:32:00Z">
        <w:r w:rsidRPr="00673328">
          <w:rPr>
            <w:rFonts w:ascii="宋体" w:eastAsia="宋体" w:hAnsi="宋体" w:cs="宋体" w:hint="eastAsia"/>
          </w:rPr>
          <w:t>beh0345ll</w:t>
        </w:r>
      </w:moveFrom>
    </w:p>
    <w:moveFromRangeEnd w:id="643"/>
    <w:p w14:paraId="2CE0DB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beh0345</w:t>
      </w:r>
    </w:p>
    <w:p w14:paraId="495E0F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beh0366ll</w:t>
      </w:r>
    </w:p>
    <w:p w14:paraId="38942F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beh0366rig</w:t>
      </w:r>
    </w:p>
    <w:p w14:paraId="2800C8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beh0366vande</w:t>
      </w:r>
    </w:p>
    <w:p w14:paraId="411AE7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beh0366ver</w:t>
      </w:r>
    </w:p>
    <w:p w14:paraId="403A57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behagar</w:t>
      </w:r>
    </w:p>
    <w:p w14:paraId="194AB2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behaglig</w:t>
      </w:r>
    </w:p>
    <w:p w14:paraId="61A234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behag</w:t>
      </w:r>
    </w:p>
    <w:p w14:paraId="26D254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behandlar</w:t>
      </w:r>
    </w:p>
    <w:p w14:paraId="6DF254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behandling</w:t>
      </w:r>
    </w:p>
    <w:p w14:paraId="048E42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behaviorism</w:t>
      </w:r>
    </w:p>
    <w:p w14:paraId="6097E8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behj0344lplig</w:t>
      </w:r>
    </w:p>
    <w:p w14:paraId="3EB3F6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behj0344rtansv0344rd</w:t>
      </w:r>
    </w:p>
    <w:p w14:paraId="18F4E3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45" w:author="Author" w:date="2012-02-26T13:32:00Z" w:name="move318026636"/>
      <w:moveTo w:id="64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behov</w:t>
        </w:r>
      </w:moveTo>
    </w:p>
    <w:moveToRangeEnd w:id="645"/>
    <w:p w14:paraId="05C62F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behovspr036</w:t>
      </w:r>
      <w:r w:rsidRPr="00780F39">
        <w:rPr>
          <w:rFonts w:ascii="宋体" w:eastAsia="宋体" w:hAnsi="宋体" w:cs="宋体" w:hint="eastAsia"/>
          <w:lang w:val="sv-SE"/>
        </w:rPr>
        <w:t>6vning</w:t>
      </w:r>
    </w:p>
    <w:p w14:paraId="45C2B3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7" w:author="Author" w:date="2012-02-26T13:32:00Z" w:name="move318026636"/>
      <w:moveFrom w:id="648" w:author="Author" w:date="2012-02-26T13:32:00Z">
        <w:r w:rsidRPr="00673328">
          <w:rPr>
            <w:rFonts w:ascii="宋体" w:eastAsia="宋体" w:hAnsi="宋体" w:cs="宋体" w:hint="eastAsia"/>
          </w:rPr>
          <w:t>behov</w:t>
        </w:r>
      </w:moveFrom>
    </w:p>
    <w:moveFromRangeEnd w:id="647"/>
    <w:p w14:paraId="1F071C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beige</w:t>
      </w:r>
    </w:p>
    <w:p w14:paraId="6EE0F9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beivrar</w:t>
      </w:r>
    </w:p>
    <w:p w14:paraId="47D01D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bejakar</w:t>
      </w:r>
    </w:p>
    <w:p w14:paraId="1605E9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bek0344mpar</w:t>
      </w:r>
    </w:p>
    <w:p w14:paraId="7BEA9D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49" w:author="Author" w:date="2012-02-26T13:32:00Z" w:name="move318026637"/>
      <w:moveTo w:id="65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bek0344mpning</w:t>
        </w:r>
      </w:moveTo>
    </w:p>
    <w:moveToRangeEnd w:id="649"/>
    <w:p w14:paraId="72960C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bek0344mpningsmedel</w:t>
      </w:r>
    </w:p>
    <w:p w14:paraId="597981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1" w:author="Author" w:date="2012-02-26T13:32:00Z" w:name="move318026637"/>
      <w:moveFrom w:id="652" w:author="Author" w:date="2012-02-26T13:32:00Z">
        <w:r w:rsidRPr="00673328">
          <w:rPr>
            <w:rFonts w:ascii="宋体" w:eastAsia="宋体" w:hAnsi="宋体" w:cs="宋体" w:hint="eastAsia"/>
          </w:rPr>
          <w:t>bek0344mpning</w:t>
        </w:r>
      </w:moveFrom>
    </w:p>
    <w:moveFromRangeEnd w:id="651"/>
    <w:p w14:paraId="01701B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bek0344nnelse</w:t>
      </w:r>
    </w:p>
    <w:p w14:paraId="44E311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bek0344nner</w:t>
      </w:r>
    </w:p>
    <w:p w14:paraId="5627BC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bekantar sig</w:t>
      </w:r>
    </w:p>
    <w:p w14:paraId="4D7F36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53" w:author="Author" w:date="2012-02-26T13:32:00Z" w:name="move318026638"/>
      <w:moveTo w:id="65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bekant</w:t>
        </w:r>
      </w:moveTo>
    </w:p>
    <w:moveToRangeEnd w:id="653"/>
    <w:p w14:paraId="2461A3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bekantskap</w:t>
      </w:r>
    </w:p>
    <w:p w14:paraId="257BB2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5" w:author="Author" w:date="2012-02-26T13:32:00Z" w:name="move318026638"/>
      <w:moveFrom w:id="656" w:author="Author" w:date="2012-02-26T13:32:00Z">
        <w:r w:rsidRPr="00673328">
          <w:rPr>
            <w:rFonts w:ascii="宋体" w:eastAsia="宋体" w:hAnsi="宋体" w:cs="宋体" w:hint="eastAsia"/>
          </w:rPr>
          <w:t>bekant</w:t>
        </w:r>
      </w:moveFrom>
    </w:p>
    <w:moveFromRangeEnd w:id="655"/>
    <w:p w14:paraId="50CF18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bekl0344der</w:t>
      </w:r>
    </w:p>
    <w:p w14:paraId="33FDFF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bekl0344dnad</w:t>
      </w:r>
    </w:p>
    <w:p w14:paraId="3234DD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bekl0344md</w:t>
      </w:r>
    </w:p>
    <w:p w14:paraId="311D00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bekl0344mmande</w:t>
      </w:r>
    </w:p>
    <w:p w14:paraId="40A2F5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beklagansv0344rd</w:t>
      </w:r>
    </w:p>
    <w:p w14:paraId="46AB5F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beklagar</w:t>
      </w:r>
    </w:p>
    <w:p w14:paraId="376F27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beklaglig</w:t>
      </w:r>
    </w:p>
    <w:p w14:paraId="3E419D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bekommer</w:t>
      </w:r>
    </w:p>
    <w:p w14:paraId="763BED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bekostar</w:t>
      </w:r>
    </w:p>
    <w:p w14:paraId="7424B4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bekostnad</w:t>
      </w:r>
    </w:p>
    <w:p w14:paraId="3F2143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bekr0344f</w:t>
      </w:r>
      <w:r w:rsidRPr="00780F39">
        <w:rPr>
          <w:rFonts w:ascii="宋体" w:eastAsia="宋体" w:hAnsi="宋体" w:cs="宋体" w:hint="eastAsia"/>
          <w:lang w:val="sv-SE"/>
        </w:rPr>
        <w:t>tar</w:t>
      </w:r>
    </w:p>
    <w:p w14:paraId="7A2254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bekr0344ftelse</w:t>
      </w:r>
    </w:p>
    <w:p w14:paraId="1209D2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bekv0344mlighet</w:t>
      </w:r>
    </w:p>
    <w:p w14:paraId="1DDFB3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bekv0344m</w:t>
      </w:r>
    </w:p>
    <w:p w14:paraId="29E50A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bekymmer</w:t>
      </w:r>
    </w:p>
    <w:p w14:paraId="52D5CD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bekymrad</w:t>
      </w:r>
    </w:p>
    <w:p w14:paraId="6F49FE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bekymrar sig</w:t>
      </w:r>
    </w:p>
    <w:p w14:paraId="04B822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bel0344genhet</w:t>
      </w:r>
    </w:p>
    <w:p w14:paraId="270E4F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bel0344gen</w:t>
      </w:r>
    </w:p>
    <w:p w14:paraId="6B0E89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bel0344gger</w:t>
      </w:r>
    </w:p>
    <w:p w14:paraId="27BACC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57" w:author="Author" w:date="2012-02-26T13:32:00Z" w:name="move318026639"/>
      <w:moveTo w:id="658" w:author="Author" w:date="2012-02-26T13:32:00Z">
        <w:r w:rsidRPr="00673328">
          <w:rPr>
            <w:rFonts w:ascii="宋体" w:eastAsia="宋体" w:hAnsi="宋体" w:cs="宋体" w:hint="eastAsia"/>
          </w:rPr>
          <w:t>bel0344gg</w:t>
        </w:r>
      </w:moveTo>
    </w:p>
    <w:moveToRangeEnd w:id="657"/>
    <w:p w14:paraId="444CC2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bel0344ggning</w:t>
      </w:r>
    </w:p>
    <w:p w14:paraId="156F53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9" w:author="Author" w:date="2012-02-26T13:32:00Z" w:name="move318026639"/>
      <w:moveFrom w:id="660" w:author="Author" w:date="2012-02-26T13:32:00Z">
        <w:r w:rsidRPr="00673328">
          <w:rPr>
            <w:rFonts w:ascii="宋体" w:eastAsia="宋体" w:hAnsi="宋体" w:cs="宋体" w:hint="eastAsia"/>
          </w:rPr>
          <w:t>bel0344gg</w:t>
        </w:r>
      </w:moveFrom>
    </w:p>
    <w:moveFromRangeEnd w:id="659"/>
    <w:p w14:paraId="4FE0CE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bel0344grar</w:t>
      </w:r>
    </w:p>
    <w:p w14:paraId="7E63E0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bel0344gringstillst0345nd</w:t>
      </w:r>
    </w:p>
    <w:p w14:paraId="589D5C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bel0344st</w:t>
      </w:r>
    </w:p>
    <w:p w14:paraId="27FCD3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bel0345nar</w:t>
      </w:r>
    </w:p>
    <w:p w14:paraId="295058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bel0345ning</w:t>
      </w:r>
    </w:p>
    <w:p w14:paraId="0A5589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bel0345tenhet</w:t>
      </w:r>
    </w:p>
    <w:p w14:paraId="0E88EA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bel0345ten</w:t>
      </w:r>
    </w:p>
    <w:p w14:paraId="35A9C1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bel0366nar</w:t>
      </w:r>
    </w:p>
    <w:p w14:paraId="4C6563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bel0366ning</w:t>
      </w:r>
    </w:p>
    <w:p w14:paraId="68B9F6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belackare</w:t>
      </w:r>
    </w:p>
    <w:p w14:paraId="412E42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belamrad</w:t>
      </w:r>
    </w:p>
    <w:p w14:paraId="26B92E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belastad</w:t>
      </w:r>
    </w:p>
    <w:p w14:paraId="293D42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belastar</w:t>
      </w:r>
    </w:p>
    <w:p w14:paraId="2E36AF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belastning</w:t>
      </w:r>
    </w:p>
    <w:p w14:paraId="02EAE2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beledsagar</w:t>
      </w:r>
    </w:p>
    <w:p w14:paraId="07F7BF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belevad</w:t>
      </w:r>
    </w:p>
    <w:p w14:paraId="468B6D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belgare</w:t>
      </w:r>
    </w:p>
    <w:p w14:paraId="6E05D5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belgier</w:t>
      </w:r>
    </w:p>
    <w:p w14:paraId="70D26B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belgisk</w:t>
      </w:r>
    </w:p>
    <w:p w14:paraId="5364FF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belopp</w:t>
      </w:r>
    </w:p>
    <w:p w14:paraId="64B606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belyser</w:t>
      </w:r>
    </w:p>
    <w:p w14:paraId="361521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belysning</w:t>
      </w:r>
    </w:p>
    <w:p w14:paraId="63A7E1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bem0344ktigar sig</w:t>
      </w:r>
    </w:p>
    <w:p w14:paraId="3A8566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bem0344rkelse</w:t>
      </w:r>
    </w:p>
    <w:p w14:paraId="2AB702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bem0344strar</w:t>
      </w:r>
    </w:p>
    <w:p w14:paraId="49E969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bem0366dande</w:t>
      </w:r>
    </w:p>
    <w:p w14:paraId="1A6E5B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bem0366dar sig</w:t>
      </w:r>
    </w:p>
    <w:p w14:paraId="16C2AF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bem0366ter</w:t>
      </w:r>
    </w:p>
    <w:p w14:paraId="45D047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bemannar</w:t>
      </w:r>
    </w:p>
    <w:p w14:paraId="6244A9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bemedlad</w:t>
      </w:r>
    </w:p>
    <w:p w14:paraId="7F1D0E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bemyndigande</w:t>
      </w:r>
    </w:p>
    <w:p w14:paraId="18CCDA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bemyndigar</w:t>
      </w:r>
    </w:p>
    <w:p w14:paraId="05D55A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ben0344gen</w:t>
      </w:r>
    </w:p>
    <w:p w14:paraId="650806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ben</w:t>
      </w:r>
      <w:r w:rsidRPr="00780F39">
        <w:rPr>
          <w:rFonts w:ascii="宋体" w:eastAsia="宋体" w:hAnsi="宋体" w:cs="宋体" w:hint="eastAsia"/>
          <w:lang w:val="sv-SE"/>
        </w:rPr>
        <w:t>0344mner</w:t>
      </w:r>
    </w:p>
    <w:p w14:paraId="7FF586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ben0345dar</w:t>
      </w:r>
    </w:p>
    <w:p w14:paraId="0946D9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ben0345dning</w:t>
      </w:r>
    </w:p>
    <w:p w14:paraId="7E0605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1" w:author="Author" w:date="2012-02-26T13:32:00Z" w:name="move318026640"/>
      <w:moveTo w:id="66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bena</w:t>
        </w:r>
      </w:moveTo>
    </w:p>
    <w:moveToRangeEnd w:id="661"/>
    <w:p w14:paraId="48130E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benar</w:t>
      </w:r>
    </w:p>
    <w:p w14:paraId="6AD77F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3" w:author="Author" w:date="2012-02-26T13:32:00Z" w:name="move318026640"/>
      <w:moveFrom w:id="664" w:author="Author" w:date="2012-02-26T13:32:00Z">
        <w:r w:rsidRPr="00673328">
          <w:rPr>
            <w:rFonts w:ascii="宋体" w:eastAsia="宋体" w:hAnsi="宋体" w:cs="宋体" w:hint="eastAsia"/>
          </w:rPr>
          <w:t>bena</w:t>
        </w:r>
      </w:moveFrom>
    </w:p>
    <w:moveFromRangeEnd w:id="663"/>
    <w:p w14:paraId="1E2D12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benbrott</w:t>
      </w:r>
    </w:p>
    <w:p w14:paraId="4231E5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benig</w:t>
      </w:r>
    </w:p>
    <w:p w14:paraId="0F371A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65" w:author="Author" w:date="2012-02-26T13:32:00Z" w:name="move318026641"/>
      <w:moveTo w:id="666" w:author="Author" w:date="2012-02-26T13:32:00Z">
        <w:r w:rsidRPr="00673328">
          <w:rPr>
            <w:rFonts w:ascii="宋体" w:eastAsia="宋体" w:hAnsi="宋体" w:cs="宋体" w:hint="eastAsia"/>
          </w:rPr>
          <w:t>ben</w:t>
        </w:r>
      </w:moveTo>
    </w:p>
    <w:moveToRangeEnd w:id="665"/>
    <w:p w14:paraId="501119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bensin</w:t>
      </w:r>
    </w:p>
    <w:p w14:paraId="684CD9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7" w:author="Author" w:date="2012-02-26T13:32:00Z" w:name="move318026641"/>
      <w:moveFrom w:id="668" w:author="Author" w:date="2012-02-26T13:32:00Z">
        <w:r w:rsidRPr="00673328">
          <w:rPr>
            <w:rFonts w:ascii="宋体" w:eastAsia="宋体" w:hAnsi="宋体" w:cs="宋体" w:hint="eastAsia"/>
          </w:rPr>
          <w:t>ben</w:t>
        </w:r>
      </w:moveFrom>
    </w:p>
    <w:moveFromRangeEnd w:id="667"/>
    <w:p w14:paraId="3B155C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beordrar</w:t>
      </w:r>
    </w:p>
    <w:p w14:paraId="3D896E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bepr0366vad</w:t>
      </w:r>
    </w:p>
    <w:p w14:paraId="5C6563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ber0344knande</w:t>
      </w:r>
    </w:p>
    <w:p w14:paraId="38944C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ber0344knar</w:t>
      </w:r>
    </w:p>
    <w:p w14:paraId="2C3825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ber0344kning</w:t>
      </w:r>
    </w:p>
    <w:p w14:paraId="00F1AE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ber0344ttare</w:t>
      </w:r>
    </w:p>
    <w:p w14:paraId="52CCA5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ber0344ttar</w:t>
      </w:r>
    </w:p>
    <w:p w14:paraId="0FF039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ber0344ttelse</w:t>
      </w:r>
    </w:p>
    <w:p w14:paraId="0DD028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ber0344ttigad</w:t>
      </w:r>
    </w:p>
    <w:p w14:paraId="05B2A7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ber0344ttigande</w:t>
      </w:r>
    </w:p>
    <w:p w14:paraId="31D21B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ber0344ttigar</w:t>
      </w:r>
    </w:p>
    <w:p w14:paraId="648214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ber0345tt</w:t>
      </w:r>
    </w:p>
    <w:p w14:paraId="6D4997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ber0366mdhet</w:t>
      </w:r>
    </w:p>
    <w:p w14:paraId="3B38F3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ber0366md</w:t>
      </w:r>
    </w:p>
    <w:p w14:paraId="12EE26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ber0366mme</w:t>
      </w:r>
      <w:r w:rsidRPr="00780F39">
        <w:rPr>
          <w:rFonts w:ascii="宋体" w:eastAsia="宋体" w:hAnsi="宋体" w:cs="宋体" w:hint="eastAsia"/>
          <w:lang w:val="sv-SE"/>
        </w:rPr>
        <w:t>lse</w:t>
      </w:r>
    </w:p>
    <w:p w14:paraId="55361F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ber0366mmer</w:t>
      </w:r>
    </w:p>
    <w:p w14:paraId="185BCC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ber0366m</w:t>
      </w:r>
    </w:p>
    <w:p w14:paraId="14C9C9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69" w:author="Author" w:date="2012-02-26T13:32:00Z" w:name="move318026642"/>
      <w:moveTo w:id="670" w:author="Author" w:date="2012-02-26T13:32:00Z">
        <w:r w:rsidRPr="00673328">
          <w:rPr>
            <w:rFonts w:ascii="宋体" w:eastAsia="宋体" w:hAnsi="宋体" w:cs="宋体" w:hint="eastAsia"/>
          </w:rPr>
          <w:t>ber0366ring</w:t>
        </w:r>
      </w:moveTo>
    </w:p>
    <w:moveToRangeEnd w:id="669"/>
    <w:p w14:paraId="1C4F62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ber0366ringspunkt</w:t>
      </w:r>
    </w:p>
    <w:p w14:paraId="674A24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1" w:author="Author" w:date="2012-02-26T13:32:00Z" w:name="move318026642"/>
      <w:moveFrom w:id="672" w:author="Author" w:date="2012-02-26T13:32:00Z">
        <w:r w:rsidRPr="00673328">
          <w:rPr>
            <w:rFonts w:ascii="宋体" w:eastAsia="宋体" w:hAnsi="宋体" w:cs="宋体" w:hint="eastAsia"/>
          </w:rPr>
          <w:t>ber0366ring</w:t>
        </w:r>
      </w:moveFrom>
    </w:p>
    <w:moveFromRangeEnd w:id="671"/>
    <w:p w14:paraId="2C9084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ber0366r</w:t>
      </w:r>
    </w:p>
    <w:p w14:paraId="3F2EDF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ber0366var</w:t>
      </w:r>
    </w:p>
    <w:p w14:paraId="043662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beredd</w:t>
      </w:r>
    </w:p>
    <w:p w14:paraId="356320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bereder</w:t>
      </w:r>
    </w:p>
    <w:p w14:paraId="36EAD7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beredning</w:t>
      </w:r>
    </w:p>
    <w:p w14:paraId="6A5C62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beredskap</w:t>
      </w:r>
    </w:p>
    <w:p w14:paraId="754C70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beredvillig</w:t>
      </w:r>
    </w:p>
    <w:p w14:paraId="109013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berest</w:t>
      </w:r>
    </w:p>
    <w:p w14:paraId="023F9A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bergfast</w:t>
      </w:r>
    </w:p>
    <w:p w14:paraId="5D04CA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bergig</w:t>
      </w:r>
    </w:p>
    <w:p w14:paraId="1BCEB1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bergis</w:t>
      </w:r>
    </w:p>
    <w:p w14:paraId="6384B5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3" w:author="Author" w:date="2012-02-26T13:32:00Z" w:name="move318026643"/>
      <w:moveTo w:id="67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berg</w:t>
        </w:r>
      </w:moveTo>
    </w:p>
    <w:moveToRangeEnd w:id="673"/>
    <w:p w14:paraId="753347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berg- och dalbana</w:t>
      </w:r>
    </w:p>
    <w:p w14:paraId="4B4A60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bergrum</w:t>
      </w:r>
    </w:p>
    <w:p w14:paraId="7F6108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bergs0344ker</w:t>
      </w:r>
    </w:p>
    <w:p w14:paraId="489912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bergskedja</w:t>
      </w:r>
    </w:p>
    <w:p w14:paraId="337227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bergspr0344ngare</w:t>
      </w:r>
    </w:p>
    <w:p w14:paraId="3D54A1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bergspredikan</w:t>
      </w:r>
    </w:p>
    <w:p w14:paraId="2269A0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5" w:author="Author" w:date="2012-02-26T13:32:00Z" w:name="move318026643"/>
      <w:moveFrom w:id="676" w:author="Author" w:date="2012-02-26T13:32:00Z">
        <w:r w:rsidRPr="00673328">
          <w:rPr>
            <w:rFonts w:ascii="宋体" w:eastAsia="宋体" w:hAnsi="宋体" w:cs="宋体" w:hint="eastAsia"/>
          </w:rPr>
          <w:t>berg</w:t>
        </w:r>
      </w:moveFrom>
    </w:p>
    <w:moveFromRangeEnd w:id="675"/>
    <w:p w14:paraId="72D36D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berikar</w:t>
      </w:r>
    </w:p>
    <w:p w14:paraId="341A31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beriktigan</w:t>
      </w:r>
      <w:r w:rsidRPr="00780F39">
        <w:rPr>
          <w:rFonts w:ascii="宋体" w:eastAsia="宋体" w:hAnsi="宋体" w:cs="宋体" w:hint="eastAsia"/>
          <w:lang w:val="sv-SE"/>
        </w:rPr>
        <w:t>de</w:t>
      </w:r>
    </w:p>
    <w:p w14:paraId="6BF1EC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beriktigar</w:t>
      </w:r>
    </w:p>
    <w:p w14:paraId="3B10C5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berlock</w:t>
      </w:r>
    </w:p>
    <w:p w14:paraId="0D69D2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7" w:author="Author" w:date="2012-02-26T13:32:00Z" w:name="move318026644"/>
      <w:moveTo w:id="67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ber</w:t>
        </w:r>
      </w:moveTo>
    </w:p>
    <w:moveToRangeEnd w:id="677"/>
    <w:p w14:paraId="2FC403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beroende</w:t>
      </w:r>
    </w:p>
    <w:p w14:paraId="0DC9F8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79" w:author="Author" w:date="2012-02-26T13:32:00Z" w:name="move318026645"/>
      <w:moveTo w:id="680" w:author="Author" w:date="2012-02-26T13:32:00Z">
        <w:r w:rsidRPr="00673328">
          <w:rPr>
            <w:rFonts w:ascii="宋体" w:eastAsia="宋体" w:hAnsi="宋体" w:cs="宋体" w:hint="eastAsia"/>
          </w:rPr>
          <w:t>bero</w:t>
        </w:r>
      </w:moveTo>
    </w:p>
    <w:moveToRangeEnd w:id="679"/>
    <w:p w14:paraId="184534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beror</w:t>
      </w:r>
    </w:p>
    <w:p w14:paraId="4944CF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1" w:author="Author" w:date="2012-02-26T13:32:00Z" w:name="move318026645"/>
      <w:moveFrom w:id="682" w:author="Author" w:date="2012-02-26T13:32:00Z">
        <w:r w:rsidRPr="00673328">
          <w:rPr>
            <w:rFonts w:ascii="宋体" w:eastAsia="宋体" w:hAnsi="宋体" w:cs="宋体" w:hint="eastAsia"/>
          </w:rPr>
          <w:t>bero</w:t>
        </w:r>
      </w:moveFrom>
    </w:p>
    <w:moveFromRangeEnd w:id="681"/>
    <w:p w14:paraId="31F03B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bers0345</w:t>
      </w:r>
    </w:p>
    <w:p w14:paraId="6FCDE1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3" w:author="Author" w:date="2012-02-26T13:32:00Z" w:name="move318026644"/>
      <w:moveFrom w:id="684" w:author="Author" w:date="2012-02-26T13:32:00Z">
        <w:r w:rsidRPr="00673328">
          <w:rPr>
            <w:rFonts w:ascii="宋体" w:eastAsia="宋体" w:hAnsi="宋体" w:cs="宋体" w:hint="eastAsia"/>
          </w:rPr>
          <w:t>ber</w:t>
        </w:r>
      </w:moveFrom>
    </w:p>
    <w:moveFromRangeEnd w:id="683"/>
    <w:p w14:paraId="682984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berusad</w:t>
      </w:r>
    </w:p>
    <w:p w14:paraId="1BD8EB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berusning</w:t>
      </w:r>
    </w:p>
    <w:p w14:paraId="6BC84E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beryktad</w:t>
      </w:r>
    </w:p>
    <w:p w14:paraId="7E74A6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bes0344tter</w:t>
      </w:r>
    </w:p>
    <w:p w14:paraId="5C1CAC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bes0344ttning</w:t>
      </w:r>
    </w:p>
    <w:p w14:paraId="531513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bes0366kare</w:t>
      </w:r>
    </w:p>
    <w:p w14:paraId="6A94A4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bes0366ker</w:t>
      </w:r>
    </w:p>
    <w:p w14:paraId="637FB0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bes0366k</w:t>
      </w:r>
    </w:p>
    <w:p w14:paraId="349D95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besannar</w:t>
      </w:r>
    </w:p>
    <w:p w14:paraId="1C8BDE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besatt</w:t>
      </w:r>
    </w:p>
    <w:p w14:paraId="3CE31D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beseglar</w:t>
      </w:r>
    </w:p>
    <w:p w14:paraId="6FF56B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besegrar</w:t>
      </w:r>
    </w:p>
    <w:p w14:paraId="3516EF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besiktigar</w:t>
      </w:r>
    </w:p>
    <w:p w14:paraId="4BE7A3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85" w:author="Author" w:date="2012-02-26T13:32:00Z" w:name="move318026646"/>
      <w:moveTo w:id="68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besiktning</w:t>
        </w:r>
      </w:moveTo>
    </w:p>
    <w:moveToRangeEnd w:id="685"/>
    <w:p w14:paraId="10821F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besiktningsinstrument</w:t>
      </w:r>
    </w:p>
    <w:p w14:paraId="4863C0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7" w:author="Author" w:date="2012-02-26T13:32:00Z" w:name="move318026646"/>
      <w:moveFrom w:id="688" w:author="Author" w:date="2012-02-26T13:32:00Z">
        <w:r w:rsidRPr="00673328">
          <w:rPr>
            <w:rFonts w:ascii="宋体" w:eastAsia="宋体" w:hAnsi="宋体" w:cs="宋体" w:hint="eastAsia"/>
          </w:rPr>
          <w:t>besiktning</w:t>
        </w:r>
      </w:moveFrom>
    </w:p>
    <w:moveFromRangeEnd w:id="687"/>
    <w:p w14:paraId="6AF393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9" w:author="Author" w:date="2012-02-26T13:32:00Z" w:name="move318026647"/>
      <w:moveTo w:id="690" w:author="Author" w:date="2012-02-26T13:32:00Z">
        <w:r w:rsidRPr="00673328">
          <w:rPr>
            <w:rFonts w:ascii="宋体" w:eastAsia="宋体" w:hAnsi="宋体" w:cs="宋体" w:hint="eastAsia"/>
          </w:rPr>
          <w:t>besinnar</w:t>
        </w:r>
      </w:moveTo>
    </w:p>
    <w:moveToRangeEnd w:id="689"/>
    <w:p w14:paraId="1D6354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besinnar sig</w:t>
      </w:r>
    </w:p>
    <w:p w14:paraId="35EBA8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1" w:author="Author" w:date="2012-02-26T13:32:00Z" w:name="move318026647"/>
      <w:moveFrom w:id="692" w:author="Author" w:date="2012-02-26T13:32:00Z">
        <w:r w:rsidRPr="00673328">
          <w:rPr>
            <w:rFonts w:ascii="宋体" w:eastAsia="宋体" w:hAnsi="宋体" w:cs="宋体" w:hint="eastAsia"/>
          </w:rPr>
          <w:t>besinnar</w:t>
        </w:r>
      </w:moveFrom>
    </w:p>
    <w:moveFromRangeEnd w:id="691"/>
    <w:p w14:paraId="06ACF9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besinning</w:t>
      </w:r>
    </w:p>
    <w:p w14:paraId="34DA75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besitt</w:t>
      </w:r>
      <w:r w:rsidRPr="00673328">
        <w:rPr>
          <w:rFonts w:ascii="宋体" w:eastAsia="宋体" w:hAnsi="宋体" w:cs="宋体" w:hint="eastAsia"/>
        </w:rPr>
        <w:t>er</w:t>
      </w:r>
    </w:p>
    <w:p w14:paraId="3BDBC3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93" w:author="Author" w:date="2012-02-26T13:32:00Z" w:name="move318026648"/>
      <w:moveTo w:id="694" w:author="Author" w:date="2012-02-26T13:32:00Z">
        <w:r w:rsidRPr="00673328">
          <w:rPr>
            <w:rFonts w:ascii="宋体" w:eastAsia="宋体" w:hAnsi="宋体" w:cs="宋体" w:hint="eastAsia"/>
          </w:rPr>
          <w:t>besittning</w:t>
        </w:r>
      </w:moveTo>
    </w:p>
    <w:moveToRangeEnd w:id="693"/>
    <w:p w14:paraId="78DA02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besittningsskydd</w:t>
      </w:r>
    </w:p>
    <w:p w14:paraId="2CB755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5" w:author="Author" w:date="2012-02-26T13:32:00Z" w:name="move318026648"/>
      <w:moveFrom w:id="696" w:author="Author" w:date="2012-02-26T13:32:00Z">
        <w:r w:rsidRPr="00673328">
          <w:rPr>
            <w:rFonts w:ascii="宋体" w:eastAsia="宋体" w:hAnsi="宋体" w:cs="宋体" w:hint="eastAsia"/>
          </w:rPr>
          <w:t>besittning</w:t>
        </w:r>
      </w:moveFrom>
    </w:p>
    <w:moveFromRangeEnd w:id="695"/>
    <w:p w14:paraId="5EA4EB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besj0344lar</w:t>
      </w:r>
    </w:p>
    <w:p w14:paraId="77E2F3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besjunger</w:t>
      </w:r>
    </w:p>
    <w:p w14:paraId="58A69C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besk0344ftig</w:t>
      </w:r>
    </w:p>
    <w:p w14:paraId="0ADFF4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besk0344r</w:t>
      </w:r>
    </w:p>
    <w:p w14:paraId="4CB7F8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besk0345dande</w:t>
      </w:r>
    </w:p>
    <w:p w14:paraId="48D10B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besk0345dar</w:t>
      </w:r>
    </w:p>
    <w:p w14:paraId="16C128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beskaffad</w:t>
      </w:r>
    </w:p>
    <w:p w14:paraId="0B35E3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beskaffenhet</w:t>
      </w:r>
    </w:p>
    <w:p w14:paraId="2D5EF7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beskattar</w:t>
      </w:r>
    </w:p>
    <w:p w14:paraId="2F3CE4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beskattning</w:t>
      </w:r>
    </w:p>
    <w:p w14:paraId="4E14A9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beskedlig</w:t>
      </w:r>
    </w:p>
    <w:p w14:paraId="09ADF3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besked</w:t>
      </w:r>
    </w:p>
    <w:p w14:paraId="71564F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beskickning</w:t>
      </w:r>
    </w:p>
    <w:p w14:paraId="17421D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beskjuter</w:t>
      </w:r>
    </w:p>
    <w:p w14:paraId="5E72F0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7" w:author="Author" w:date="2012-02-26T13:32:00Z" w:name="move318026649"/>
      <w:moveTo w:id="69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besk</w:t>
        </w:r>
      </w:moveTo>
    </w:p>
    <w:moveToRangeEnd w:id="697"/>
    <w:p w14:paraId="7A8CA3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beskrev</w:t>
      </w:r>
    </w:p>
    <w:p w14:paraId="0069DD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beskriver</w:t>
      </w:r>
    </w:p>
    <w:p w14:paraId="78722C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beskrivning</w:t>
      </w:r>
    </w:p>
    <w:p w14:paraId="106756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9" w:author="Author" w:date="2012-02-26T13:32:00Z" w:name="move318026649"/>
      <w:moveFrom w:id="700" w:author="Author" w:date="2012-02-26T13:32:00Z">
        <w:r w:rsidRPr="00673328">
          <w:rPr>
            <w:rFonts w:ascii="宋体" w:eastAsia="宋体" w:hAnsi="宋体" w:cs="宋体" w:hint="eastAsia"/>
          </w:rPr>
          <w:t>besk</w:t>
        </w:r>
      </w:moveFrom>
    </w:p>
    <w:moveFromRangeEnd w:id="699"/>
    <w:p w14:paraId="4F29A3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beskyddar</w:t>
      </w:r>
    </w:p>
    <w:p w14:paraId="0B79D5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beskydd</w:t>
      </w:r>
    </w:p>
    <w:p w14:paraId="5C0565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beskyller</w:t>
      </w:r>
    </w:p>
    <w:p w14:paraId="5622C4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beskyll</w:t>
      </w:r>
      <w:r w:rsidRPr="00780F39">
        <w:rPr>
          <w:rFonts w:ascii="宋体" w:eastAsia="宋体" w:hAnsi="宋体" w:cs="宋体" w:hint="eastAsia"/>
          <w:lang w:val="sv-SE"/>
        </w:rPr>
        <w:t>ning</w:t>
      </w:r>
    </w:p>
    <w:p w14:paraId="0EEA98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besl0344ktad</w:t>
      </w:r>
    </w:p>
    <w:p w14:paraId="58E5D0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besl0345r</w:t>
      </w:r>
    </w:p>
    <w:p w14:paraId="038949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besl0366jad</w:t>
      </w:r>
    </w:p>
    <w:p w14:paraId="44CE0B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besl0366t</w:t>
      </w:r>
    </w:p>
    <w:p w14:paraId="2F9F09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beslag</w:t>
      </w:r>
    </w:p>
    <w:p w14:paraId="0331D5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beslagtar</w:t>
      </w:r>
    </w:p>
    <w:p w14:paraId="29D6A5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beslutar</w:t>
      </w:r>
    </w:p>
    <w:p w14:paraId="2AA16B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besluten</w:t>
      </w:r>
    </w:p>
    <w:p w14:paraId="0DAE99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1" w:author="Author" w:date="2012-02-26T13:32:00Z" w:name="move318026650"/>
      <w:moveTo w:id="702" w:author="Author" w:date="2012-02-26T13:32:00Z">
        <w:r w:rsidRPr="00673328">
          <w:rPr>
            <w:rFonts w:ascii="宋体" w:eastAsia="宋体" w:hAnsi="宋体" w:cs="宋体" w:hint="eastAsia"/>
          </w:rPr>
          <w:t>beslut</w:t>
        </w:r>
      </w:moveTo>
    </w:p>
    <w:moveToRangeEnd w:id="701"/>
    <w:p w14:paraId="7E3684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beslutsam</w:t>
      </w:r>
    </w:p>
    <w:p w14:paraId="677A1F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3" w:author="Author" w:date="2012-02-26T13:32:00Z" w:name="move318026650"/>
      <w:moveFrom w:id="704" w:author="Author" w:date="2012-02-26T13:32:00Z">
        <w:r w:rsidRPr="00673328">
          <w:rPr>
            <w:rFonts w:ascii="宋体" w:eastAsia="宋体" w:hAnsi="宋体" w:cs="宋体" w:hint="eastAsia"/>
          </w:rPr>
          <w:t>beslut</w:t>
        </w:r>
      </w:moveFrom>
    </w:p>
    <w:moveFromRangeEnd w:id="703"/>
    <w:p w14:paraId="0C86DF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besparad</w:t>
      </w:r>
    </w:p>
    <w:p w14:paraId="2D2E5F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besparar</w:t>
      </w:r>
    </w:p>
    <w:p w14:paraId="671C44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besparing</w:t>
      </w:r>
    </w:p>
    <w:p w14:paraId="428F31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bespisning</w:t>
      </w:r>
    </w:p>
    <w:p w14:paraId="0A5E0C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bespottar</w:t>
      </w:r>
    </w:p>
    <w:p w14:paraId="5508AD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besprutar</w:t>
      </w:r>
    </w:p>
    <w:p w14:paraId="48F973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best0344ller</w:t>
      </w:r>
    </w:p>
    <w:p w14:paraId="24CAD4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best0344llning</w:t>
      </w:r>
    </w:p>
    <w:p w14:paraId="14549F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best0344md</w:t>
      </w:r>
    </w:p>
    <w:p w14:paraId="0D86A8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best0344mmelse</w:t>
      </w:r>
    </w:p>
    <w:p w14:paraId="01FAF2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best0344mmer</w:t>
      </w:r>
    </w:p>
    <w:p w14:paraId="13397E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best0344mt</w:t>
      </w:r>
    </w:p>
    <w:p w14:paraId="1FBB65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best0344ndig</w:t>
      </w:r>
    </w:p>
    <w:p w14:paraId="73353B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</w:t>
      </w:r>
      <w:r w:rsidRPr="00673328">
        <w:rPr>
          <w:rFonts w:ascii="宋体" w:eastAsia="宋体" w:hAnsi="宋体" w:cs="宋体" w:hint="eastAsia"/>
        </w:rPr>
        <w:t>0345ende</w:t>
      </w:r>
    </w:p>
    <w:p w14:paraId="5C4421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5" w:author="Author" w:date="2012-02-26T13:32:00Z" w:name="move318026651"/>
      <w:moveTo w:id="706" w:author="Author" w:date="2012-02-26T13:32:00Z">
        <w:r w:rsidRPr="00673328">
          <w:rPr>
            <w:rFonts w:ascii="宋体" w:eastAsia="宋体" w:hAnsi="宋体" w:cs="宋体" w:hint="eastAsia"/>
          </w:rPr>
          <w:t>best0345nd</w:t>
        </w:r>
      </w:moveTo>
    </w:p>
    <w:moveToRangeEnd w:id="705"/>
    <w:p w14:paraId="3CC734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best0345ndsdel</w:t>
      </w:r>
    </w:p>
    <w:p w14:paraId="5317B6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7" w:author="Author" w:date="2012-02-26T13:32:00Z" w:name="move318026651"/>
      <w:moveFrom w:id="708" w:author="Author" w:date="2012-02-26T13:32:00Z">
        <w:r w:rsidRPr="00673328">
          <w:rPr>
            <w:rFonts w:ascii="宋体" w:eastAsia="宋体" w:hAnsi="宋体" w:cs="宋体" w:hint="eastAsia"/>
          </w:rPr>
          <w:t>best0345nd</w:t>
        </w:r>
      </w:moveFrom>
    </w:p>
    <w:moveFromRangeEnd w:id="707"/>
    <w:p w14:paraId="412A61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best0345r av</w:t>
      </w:r>
    </w:p>
    <w:p w14:paraId="11ECE3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best0345r</w:t>
      </w:r>
    </w:p>
    <w:p w14:paraId="47D6A1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best0366rtning</w:t>
      </w:r>
    </w:p>
    <w:p w14:paraId="100D25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bestialisk</w:t>
      </w:r>
    </w:p>
    <w:p w14:paraId="63592E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bestickande</w:t>
      </w:r>
    </w:p>
    <w:p w14:paraId="6F552E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9" w:author="Author" w:date="2012-02-26T13:32:00Z" w:name="move318026652"/>
      <w:moveTo w:id="710" w:author="Author" w:date="2012-02-26T13:32:00Z">
        <w:r w:rsidRPr="00673328">
          <w:rPr>
            <w:rFonts w:ascii="宋体" w:eastAsia="宋体" w:hAnsi="宋体" w:cs="宋体" w:hint="eastAsia"/>
          </w:rPr>
          <w:t>bestick</w:t>
        </w:r>
      </w:moveTo>
    </w:p>
    <w:moveToRangeEnd w:id="709"/>
    <w:p w14:paraId="31D4C1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bestickning</w:t>
      </w:r>
    </w:p>
    <w:p w14:paraId="4FAF62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11" w:author="Author" w:date="2012-02-26T13:32:00Z" w:name="move318026652"/>
      <w:moveFrom w:id="712" w:author="Author" w:date="2012-02-26T13:32:00Z">
        <w:r w:rsidRPr="00673328">
          <w:rPr>
            <w:rFonts w:ascii="宋体" w:eastAsia="宋体" w:hAnsi="宋体" w:cs="宋体" w:hint="eastAsia"/>
          </w:rPr>
          <w:t>bestick</w:t>
        </w:r>
      </w:moveFrom>
    </w:p>
    <w:moveFromRangeEnd w:id="711"/>
    <w:p w14:paraId="4A18D2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bestiger</w:t>
      </w:r>
    </w:p>
    <w:p w14:paraId="356211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13" w:author="Author" w:date="2012-02-26T13:32:00Z" w:name="move318026653"/>
      <w:moveTo w:id="71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best</w:t>
        </w:r>
      </w:moveTo>
    </w:p>
    <w:moveToRangeEnd w:id="713"/>
    <w:p w14:paraId="0E5063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bestod</w:t>
      </w:r>
    </w:p>
    <w:p w14:paraId="3D000A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bestr0345lar</w:t>
      </w:r>
    </w:p>
    <w:p w14:paraId="4598E6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bestr0366r</w:t>
      </w:r>
    </w:p>
    <w:p w14:paraId="15CD8A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bestraffar</w:t>
      </w:r>
    </w:p>
    <w:p w14:paraId="0947C1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bestraffning</w:t>
      </w:r>
    </w:p>
    <w:p w14:paraId="20D318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bestrider</w:t>
      </w:r>
    </w:p>
    <w:p w14:paraId="5D61E9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bestryker</w:t>
      </w:r>
    </w:p>
    <w:p w14:paraId="1051A0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bestseller</w:t>
      </w:r>
    </w:p>
    <w:p w14:paraId="1653F3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15" w:author="Author" w:date="2012-02-26T13:32:00Z" w:name="move318026653"/>
      <w:moveFrom w:id="716" w:author="Author" w:date="2012-02-26T13:32:00Z">
        <w:r w:rsidRPr="00673328">
          <w:rPr>
            <w:rFonts w:ascii="宋体" w:eastAsia="宋体" w:hAnsi="宋体" w:cs="宋体" w:hint="eastAsia"/>
          </w:rPr>
          <w:t>best</w:t>
        </w:r>
      </w:moveFrom>
    </w:p>
    <w:moveFromRangeEnd w:id="715"/>
    <w:p w14:paraId="2676E8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bestulen</w:t>
      </w:r>
    </w:p>
    <w:p w14:paraId="3AC6EE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bestyckad</w:t>
      </w:r>
    </w:p>
    <w:p w14:paraId="7CC912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bestyckning</w:t>
      </w:r>
    </w:p>
    <w:p w14:paraId="48C944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bestyrker</w:t>
      </w:r>
    </w:p>
    <w:p w14:paraId="6C5675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bestyr</w:t>
      </w:r>
    </w:p>
    <w:p w14:paraId="4BE8E7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besudlad</w:t>
      </w:r>
    </w:p>
    <w:p w14:paraId="410929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besutten</w:t>
      </w:r>
    </w:p>
    <w:p w14:paraId="179956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besv0344rar</w:t>
      </w:r>
    </w:p>
    <w:p w14:paraId="7099BA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besv0344rjelse</w:t>
      </w:r>
    </w:p>
    <w:p w14:paraId="54A346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besv0344rjer</w:t>
      </w:r>
    </w:p>
    <w:p w14:paraId="16CB9A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besv0344rlig</w:t>
      </w:r>
    </w:p>
    <w:p w14:paraId="1BF543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besv0344r</w:t>
      </w:r>
    </w:p>
    <w:p w14:paraId="2B299B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besvarar</w:t>
      </w:r>
    </w:p>
    <w:p w14:paraId="763A6A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besvikelse</w:t>
      </w:r>
    </w:p>
    <w:p w14:paraId="3A0F96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besviken</w:t>
      </w:r>
    </w:p>
    <w:p w14:paraId="031549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besynnerlig</w:t>
      </w:r>
    </w:p>
    <w:p w14:paraId="62A963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bet0344cker</w:t>
      </w:r>
    </w:p>
    <w:p w14:paraId="17670A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bet0344ckning</w:t>
      </w:r>
    </w:p>
    <w:p w14:paraId="6715CB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bet0344nkande</w:t>
      </w:r>
    </w:p>
    <w:p w14:paraId="4A23A8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bet0344nker</w:t>
      </w:r>
    </w:p>
    <w:p w14:paraId="54F2C4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bet0344nketid</w:t>
      </w:r>
    </w:p>
    <w:p w14:paraId="007B84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bet0344nklighet</w:t>
      </w:r>
    </w:p>
    <w:p w14:paraId="1DA5B8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bet0344nklig</w:t>
      </w:r>
    </w:p>
    <w:p w14:paraId="79AAB8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bet0344nksam</w:t>
      </w:r>
    </w:p>
    <w:p w14:paraId="256AD7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betackar sig</w:t>
      </w:r>
    </w:p>
    <w:p w14:paraId="0EC75D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betag</w:t>
      </w:r>
      <w:r w:rsidRPr="00780F39">
        <w:rPr>
          <w:rFonts w:ascii="宋体" w:eastAsia="宋体" w:hAnsi="宋体" w:cs="宋体" w:hint="eastAsia"/>
          <w:lang w:val="sv-SE"/>
        </w:rPr>
        <w:t>en</w:t>
      </w:r>
    </w:p>
    <w:p w14:paraId="1169B8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betalar</w:t>
      </w:r>
    </w:p>
    <w:p w14:paraId="1FD66F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betalkort</w:t>
      </w:r>
    </w:p>
    <w:p w14:paraId="007C38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betalkurs</w:t>
      </w:r>
    </w:p>
    <w:p w14:paraId="38802E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17" w:author="Author" w:date="2012-02-26T13:32:00Z" w:name="move318026654"/>
      <w:moveTo w:id="71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betalning</w:t>
        </w:r>
      </w:moveTo>
    </w:p>
    <w:moveToRangeEnd w:id="717"/>
    <w:p w14:paraId="2886EE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betalningsf0366rel0344ggande</w:t>
      </w:r>
    </w:p>
    <w:p w14:paraId="5B8705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betalningsinst0344llelse</w:t>
      </w:r>
    </w:p>
    <w:p w14:paraId="2DB0CD0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19" w:author="Author" w:date="2012-02-26T13:32:00Z" w:name="move318026654"/>
      <w:moveFrom w:id="720" w:author="Author" w:date="2012-02-26T13:32:00Z">
        <w:r w:rsidRPr="00673328">
          <w:rPr>
            <w:rFonts w:ascii="宋体" w:eastAsia="宋体" w:hAnsi="宋体" w:cs="宋体" w:hint="eastAsia"/>
          </w:rPr>
          <w:t>betalning</w:t>
        </w:r>
      </w:moveFrom>
    </w:p>
    <w:moveFromRangeEnd w:id="719"/>
    <w:p w14:paraId="65E16E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betal-tv</w:t>
      </w:r>
    </w:p>
    <w:p w14:paraId="1456F1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betar</w:t>
      </w:r>
    </w:p>
    <w:p w14:paraId="667A4B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betecknande</w:t>
      </w:r>
    </w:p>
    <w:p w14:paraId="7CA3F6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betecknar</w:t>
      </w:r>
    </w:p>
    <w:p w14:paraId="39248E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beteende</w:t>
      </w:r>
    </w:p>
    <w:p w14:paraId="4A8BC0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21" w:author="Author" w:date="2012-02-26T13:32:00Z" w:name="move318026655"/>
      <w:moveTo w:id="722" w:author="Author" w:date="2012-02-26T13:32:00Z">
        <w:r w:rsidRPr="00673328">
          <w:rPr>
            <w:rFonts w:ascii="宋体" w:eastAsia="宋体" w:hAnsi="宋体" w:cs="宋体" w:hint="eastAsia"/>
          </w:rPr>
          <w:t>bete</w:t>
        </w:r>
      </w:moveTo>
    </w:p>
    <w:moveToRangeEnd w:id="721"/>
    <w:p w14:paraId="6E7767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beter sig</w:t>
      </w:r>
    </w:p>
    <w:p w14:paraId="72B6CF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23" w:author="Author" w:date="2012-02-26T13:32:00Z" w:name="move318026655"/>
      <w:moveFrom w:id="724" w:author="Author" w:date="2012-02-26T13:32:00Z">
        <w:r w:rsidRPr="00673328">
          <w:rPr>
            <w:rFonts w:ascii="宋体" w:eastAsia="宋体" w:hAnsi="宋体" w:cs="宋体" w:hint="eastAsia"/>
          </w:rPr>
          <w:t>bete</w:t>
        </w:r>
      </w:moveFrom>
    </w:p>
    <w:moveFromRangeEnd w:id="723"/>
    <w:p w14:paraId="75D5FE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betingad</w:t>
      </w:r>
    </w:p>
    <w:p w14:paraId="2D9775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betingar</w:t>
      </w:r>
    </w:p>
    <w:p w14:paraId="2682D2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betingelse</w:t>
      </w:r>
    </w:p>
    <w:p w14:paraId="03D89B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beting</w:t>
      </w:r>
    </w:p>
    <w:p w14:paraId="27D52B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betj0344nar</w:t>
      </w:r>
    </w:p>
    <w:p w14:paraId="37FC13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betj0344ning</w:t>
      </w:r>
    </w:p>
    <w:p w14:paraId="5C9662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betj0344nt</w:t>
      </w:r>
    </w:p>
    <w:p w14:paraId="103ED0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25" w:author="Author" w:date="2012-02-26T13:32:00Z" w:name="move318026656"/>
      <w:moveTo w:id="72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bet</w:t>
        </w:r>
      </w:moveTo>
    </w:p>
    <w:moveToRangeEnd w:id="725"/>
    <w:p w14:paraId="54D729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betonar</w:t>
      </w:r>
    </w:p>
    <w:p w14:paraId="5D5378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betong</w:t>
      </w:r>
    </w:p>
    <w:p w14:paraId="663015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betoning</w:t>
      </w:r>
    </w:p>
    <w:p w14:paraId="5DA3BD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betr0344der</w:t>
      </w:r>
    </w:p>
    <w:p w14:paraId="6D9A8F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betr0344ffande</w:t>
      </w:r>
    </w:p>
    <w:p w14:paraId="5D81C6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betr0344ffar</w:t>
      </w:r>
    </w:p>
    <w:p w14:paraId="56A611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betr0344ngd</w:t>
      </w:r>
    </w:p>
    <w:p w14:paraId="3C0977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betraktande</w:t>
      </w:r>
    </w:p>
    <w:p w14:paraId="5231A6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betraktar</w:t>
      </w:r>
    </w:p>
    <w:p w14:paraId="55D30F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betraktelse</w:t>
      </w:r>
    </w:p>
    <w:p w14:paraId="1D08D8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betrodd</w:t>
      </w:r>
    </w:p>
    <w:p w14:paraId="775F36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betryckt</w:t>
      </w:r>
    </w:p>
    <w:p w14:paraId="1AAB50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betryggande</w:t>
      </w:r>
    </w:p>
    <w:p w14:paraId="393821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betsar</w:t>
      </w:r>
    </w:p>
    <w:p w14:paraId="396A6A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betsel</w:t>
      </w:r>
    </w:p>
    <w:p w14:paraId="42929D0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bets</w:t>
      </w:r>
    </w:p>
    <w:p w14:paraId="6A36C3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27" w:author="Author" w:date="2012-02-26T13:32:00Z" w:name="move318026656"/>
      <w:moveFrom w:id="728" w:author="Author" w:date="2012-02-26T13:32:00Z">
        <w:r w:rsidRPr="00673328">
          <w:rPr>
            <w:rFonts w:ascii="宋体" w:eastAsia="宋体" w:hAnsi="宋体" w:cs="宋体" w:hint="eastAsia"/>
          </w:rPr>
          <w:t>bet</w:t>
        </w:r>
      </w:moveFrom>
    </w:p>
    <w:moveFromRangeEnd w:id="727"/>
    <w:p w14:paraId="0D9F73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bettleri</w:t>
      </w:r>
    </w:p>
    <w:p w14:paraId="390CD1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bett</w:t>
      </w:r>
    </w:p>
    <w:p w14:paraId="3BBC9C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betungande</w:t>
      </w:r>
    </w:p>
    <w:p w14:paraId="4DD4EC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betungar</w:t>
      </w:r>
    </w:p>
    <w:p w14:paraId="7C8C4F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betvingar</w:t>
      </w:r>
    </w:p>
    <w:p w14:paraId="2DC0BD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betvivlar</w:t>
      </w:r>
    </w:p>
    <w:p w14:paraId="562CD8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betydande</w:t>
      </w:r>
    </w:p>
    <w:p w14:paraId="1171C0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betydelse</w:t>
      </w:r>
    </w:p>
    <w:p w14:paraId="53E795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betyder</w:t>
      </w:r>
    </w:p>
    <w:p w14:paraId="766817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betydlig</w:t>
      </w:r>
    </w:p>
    <w:p w14:paraId="124837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betygar</w:t>
      </w:r>
    </w:p>
    <w:p w14:paraId="777A2F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betygelse</w:t>
      </w:r>
    </w:p>
    <w:p w14:paraId="258DDB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29" w:author="Author" w:date="2012-02-26T13:32:00Z" w:name="move318026657"/>
      <w:moveTo w:id="730" w:author="Author" w:date="2012-02-26T13:32:00Z">
        <w:r w:rsidRPr="00673328">
          <w:rPr>
            <w:rFonts w:ascii="宋体" w:eastAsia="宋体" w:hAnsi="宋体" w:cs="宋体" w:hint="eastAsia"/>
          </w:rPr>
          <w:t>betyg</w:t>
        </w:r>
      </w:moveTo>
    </w:p>
    <w:moveToRangeEnd w:id="729"/>
    <w:p w14:paraId="4E2CE0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betygs0</w:t>
      </w:r>
      <w:r w:rsidRPr="00673328">
        <w:rPr>
          <w:rFonts w:ascii="宋体" w:eastAsia="宋体" w:hAnsi="宋体" w:cs="宋体" w:hint="eastAsia"/>
        </w:rPr>
        <w:t>344tter</w:t>
      </w:r>
    </w:p>
    <w:p w14:paraId="51EFEF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31" w:author="Author" w:date="2012-02-26T13:32:00Z" w:name="move318026657"/>
      <w:moveFrom w:id="732" w:author="Author" w:date="2012-02-26T13:32:00Z">
        <w:r w:rsidRPr="00673328">
          <w:rPr>
            <w:rFonts w:ascii="宋体" w:eastAsia="宋体" w:hAnsi="宋体" w:cs="宋体" w:hint="eastAsia"/>
          </w:rPr>
          <w:t>betyg</w:t>
        </w:r>
      </w:moveFrom>
    </w:p>
    <w:moveFromRangeEnd w:id="731"/>
    <w:p w14:paraId="2ABA03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beundran</w:t>
      </w:r>
    </w:p>
    <w:p w14:paraId="3D2DC0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beundrar</w:t>
      </w:r>
    </w:p>
    <w:p w14:paraId="1F4B38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bev0344nt</w:t>
      </w:r>
    </w:p>
    <w:p w14:paraId="23CBAB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bev0344pnar</w:t>
      </w:r>
    </w:p>
    <w:p w14:paraId="576E2B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bev0344rdigar</w:t>
      </w:r>
    </w:p>
    <w:p w14:paraId="3886B6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bev0345g</w:t>
      </w:r>
    </w:p>
    <w:p w14:paraId="231AA5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bevakar</w:t>
      </w:r>
    </w:p>
    <w:p w14:paraId="505292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bevandrad</w:t>
      </w:r>
    </w:p>
    <w:p w14:paraId="0AC62D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bevarar</w:t>
      </w:r>
    </w:p>
    <w:p w14:paraId="6FB9B8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bevars</w:t>
      </w:r>
    </w:p>
    <w:p w14:paraId="42E84D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bevattnar</w:t>
      </w:r>
    </w:p>
    <w:p w14:paraId="64E11F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bevekande</w:t>
      </w:r>
    </w:p>
    <w:p w14:paraId="2B871B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bevekelsegrund</w:t>
      </w:r>
    </w:p>
    <w:p w14:paraId="79382B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beveker</w:t>
      </w:r>
    </w:p>
    <w:p w14:paraId="7AEA2B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beviljar</w:t>
      </w:r>
    </w:p>
    <w:p w14:paraId="0485C2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bevingad</w:t>
      </w:r>
    </w:p>
    <w:p w14:paraId="1A8EC0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bevisar</w:t>
      </w:r>
    </w:p>
    <w:p w14:paraId="718C6C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bevisb0366rda</w:t>
      </w:r>
    </w:p>
    <w:p w14:paraId="333829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bevisf0366ring</w:t>
      </w:r>
    </w:p>
    <w:p w14:paraId="0CA3CD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bevisligen</w:t>
      </w:r>
    </w:p>
    <w:p w14:paraId="030616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bevis</w:t>
      </w:r>
    </w:p>
    <w:p w14:paraId="1BA099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bevistar</w:t>
      </w:r>
    </w:p>
    <w:p w14:paraId="7B1D70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bevittnar</w:t>
      </w:r>
    </w:p>
    <w:p w14:paraId="338045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bevuxen</w:t>
      </w:r>
    </w:p>
    <w:p w14:paraId="5AFEB5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bh</w:t>
      </w:r>
    </w:p>
    <w:p w14:paraId="787F0E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bibeh03</w:t>
      </w:r>
      <w:r w:rsidRPr="00780F39">
        <w:rPr>
          <w:rFonts w:ascii="宋体" w:eastAsia="宋体" w:hAnsi="宋体" w:cs="宋体" w:hint="eastAsia"/>
          <w:lang w:val="sv-SE"/>
        </w:rPr>
        <w:t>45ller</w:t>
      </w:r>
    </w:p>
    <w:p w14:paraId="3D4B5E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bibel</w:t>
      </w:r>
    </w:p>
    <w:p w14:paraId="0F7AA9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bibliofil</w:t>
      </w:r>
    </w:p>
    <w:p w14:paraId="6FD49A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bibliografi</w:t>
      </w:r>
    </w:p>
    <w:p w14:paraId="4A4162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bibliotekarie</w:t>
      </w:r>
    </w:p>
    <w:p w14:paraId="495CB1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bibliotek</w:t>
      </w:r>
    </w:p>
    <w:p w14:paraId="0415F8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bibringar</w:t>
      </w:r>
    </w:p>
    <w:p w14:paraId="59EFD4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bid0351</w:t>
      </w:r>
    </w:p>
    <w:p w14:paraId="60C6DC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bidar</w:t>
      </w:r>
    </w:p>
    <w:p w14:paraId="47FBC6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bidrag</w:t>
      </w:r>
    </w:p>
    <w:p w14:paraId="20FA50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bidrar</w:t>
      </w:r>
    </w:p>
    <w:p w14:paraId="3E0136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biennal</w:t>
      </w:r>
    </w:p>
    <w:p w14:paraId="4F9C4D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bifaller</w:t>
      </w:r>
    </w:p>
    <w:p w14:paraId="3A5593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bifall</w:t>
      </w:r>
    </w:p>
    <w:p w14:paraId="0013B5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biff</w:t>
      </w:r>
    </w:p>
    <w:p w14:paraId="0F2119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bifftomat</w:t>
      </w:r>
    </w:p>
    <w:p w14:paraId="03CA31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bifogar</w:t>
      </w:r>
    </w:p>
    <w:p w14:paraId="7EE77F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bifokalglas</w:t>
      </w:r>
    </w:p>
    <w:p w14:paraId="1222DD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bigami</w:t>
      </w:r>
    </w:p>
    <w:p w14:paraId="5EA25A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bigarr0345</w:t>
      </w:r>
    </w:p>
    <w:p w14:paraId="1575F5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bigott</w:t>
      </w:r>
    </w:p>
    <w:p w14:paraId="696960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bih0345la</w:t>
      </w:r>
    </w:p>
    <w:p w14:paraId="0A9DF2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bihang</w:t>
      </w:r>
    </w:p>
    <w:p w14:paraId="6876B3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bikarbonat</w:t>
      </w:r>
    </w:p>
    <w:p w14:paraId="2CDE6E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bikini</w:t>
      </w:r>
    </w:p>
    <w:p w14:paraId="6C4559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biktar</w:t>
      </w:r>
    </w:p>
    <w:p w14:paraId="3B9195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bikt</w:t>
      </w:r>
    </w:p>
    <w:p w14:paraId="5B30E0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bil0344gger</w:t>
      </w:r>
    </w:p>
    <w:p w14:paraId="7D11A1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bilaga</w:t>
      </w:r>
    </w:p>
    <w:p w14:paraId="285B7F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33" w:author="Author" w:date="2012-02-26T13:32:00Z" w:name="move318026658"/>
      <w:moveTo w:id="73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bila</w:t>
        </w:r>
      </w:moveTo>
    </w:p>
    <w:moveToRangeEnd w:id="733"/>
    <w:p w14:paraId="592808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bila</w:t>
      </w:r>
      <w:r w:rsidRPr="00673328">
        <w:rPr>
          <w:rFonts w:ascii="宋体" w:eastAsia="宋体" w:hAnsi="宋体" w:cs="宋体" w:hint="eastAsia"/>
        </w:rPr>
        <w:t>r</w:t>
      </w:r>
    </w:p>
    <w:p w14:paraId="7CCB170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35" w:author="Author" w:date="2012-02-26T13:32:00Z" w:name="move318026658"/>
      <w:moveFrom w:id="736" w:author="Author" w:date="2012-02-26T13:32:00Z">
        <w:r w:rsidRPr="00673328">
          <w:rPr>
            <w:rFonts w:ascii="宋体" w:eastAsia="宋体" w:hAnsi="宋体" w:cs="宋体" w:hint="eastAsia"/>
          </w:rPr>
          <w:t>bila</w:t>
        </w:r>
      </w:moveFrom>
    </w:p>
    <w:moveFromRangeEnd w:id="735"/>
    <w:p w14:paraId="6FDADA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bilateral</w:t>
      </w:r>
    </w:p>
    <w:p w14:paraId="39F311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bilb0344lte</w:t>
      </w:r>
    </w:p>
    <w:p w14:paraId="3CF076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bilbesiktning</w:t>
      </w:r>
    </w:p>
    <w:p w14:paraId="6FFF59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bildad</w:t>
      </w:r>
    </w:p>
    <w:p w14:paraId="3213C2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bildar</w:t>
      </w:r>
    </w:p>
    <w:p w14:paraId="3B2390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bilderbok</w:t>
      </w:r>
    </w:p>
    <w:p w14:paraId="5E687A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bildl0344sare</w:t>
      </w:r>
    </w:p>
    <w:p w14:paraId="692D26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bildlig</w:t>
      </w:r>
    </w:p>
    <w:p w14:paraId="041895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37" w:author="Author" w:date="2012-02-26T13:32:00Z" w:name="move318026659"/>
      <w:moveTo w:id="73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bild</w:t>
        </w:r>
      </w:moveTo>
    </w:p>
    <w:moveToRangeEnd w:id="737"/>
    <w:p w14:paraId="3E1E3B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bildning</w:t>
      </w:r>
    </w:p>
    <w:p w14:paraId="28D20B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bildr0366r</w:t>
      </w:r>
    </w:p>
    <w:p w14:paraId="1D0CAC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bildsk0344rm</w:t>
      </w:r>
    </w:p>
    <w:p w14:paraId="0A542F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bildspr0345k</w:t>
      </w:r>
    </w:p>
    <w:p w14:paraId="163FCE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39" w:author="Author" w:date="2012-02-26T13:32:00Z" w:name="move318026659"/>
      <w:moveFrom w:id="740" w:author="Author" w:date="2012-02-26T13:32:00Z">
        <w:r w:rsidRPr="00673328">
          <w:rPr>
            <w:rFonts w:ascii="宋体" w:eastAsia="宋体" w:hAnsi="宋体" w:cs="宋体" w:hint="eastAsia"/>
          </w:rPr>
          <w:t>bild</w:t>
        </w:r>
      </w:moveFrom>
    </w:p>
    <w:moveFromRangeEnd w:id="739"/>
    <w:p w14:paraId="5ABBEF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bilism</w:t>
      </w:r>
    </w:p>
    <w:p w14:paraId="76E945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bilist</w:t>
      </w:r>
    </w:p>
    <w:p w14:paraId="6E188A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biljard</w:t>
      </w:r>
    </w:p>
    <w:p w14:paraId="3E8694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biljett</w:t>
      </w:r>
    </w:p>
    <w:p w14:paraId="4BF966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biljon</w:t>
      </w:r>
    </w:p>
    <w:p w14:paraId="39D39B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billig</w:t>
      </w:r>
    </w:p>
    <w:p w14:paraId="05F710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billion</w:t>
      </w:r>
    </w:p>
    <w:p w14:paraId="723973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41" w:author="Author" w:date="2012-02-26T13:32:00Z" w:name="move318026660"/>
      <w:moveTo w:id="74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bil</w:t>
        </w:r>
      </w:moveTo>
    </w:p>
    <w:moveToRangeEnd w:id="741"/>
    <w:p w14:paraId="210DF6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bilprovning</w:t>
      </w:r>
    </w:p>
    <w:p w14:paraId="2FB3F8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bilregister</w:t>
      </w:r>
    </w:p>
    <w:p w14:paraId="264E9A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bilskatt</w:t>
      </w:r>
    </w:p>
    <w:p w14:paraId="3090F5AE" w14:textId="77777777" w:rsidR="00000000" w:rsidRPr="00673328" w:rsidRDefault="00780F39" w:rsidP="00673328">
      <w:pPr>
        <w:pStyle w:val="PlainText"/>
        <w:rPr>
          <w:ins w:id="743" w:author="Author" w:date="2012-02-26T13:32:00Z"/>
          <w:rFonts w:ascii="宋体" w:eastAsia="宋体" w:hAnsi="宋体" w:cs="宋体" w:hint="eastAsia"/>
        </w:rPr>
      </w:pPr>
      <w:ins w:id="744" w:author="Author" w:date="2012-02-26T13:32:00Z">
        <w:r w:rsidRPr="00673328">
          <w:rPr>
            <w:rFonts w:ascii="宋体" w:eastAsia="宋体" w:hAnsi="宋体" w:cs="宋体" w:hint="eastAsia"/>
          </w:rPr>
          <w:t>bi</w:t>
        </w:r>
      </w:ins>
    </w:p>
    <w:p w14:paraId="28D82B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45" w:author="Author" w:date="2012-02-26T13:32:00Z" w:name="move318026660"/>
      <w:moveFrom w:id="746" w:author="Author" w:date="2012-02-26T13:32:00Z">
        <w:r w:rsidRPr="00673328">
          <w:rPr>
            <w:rFonts w:ascii="宋体" w:eastAsia="宋体" w:hAnsi="宋体" w:cs="宋体" w:hint="eastAsia"/>
          </w:rPr>
          <w:t>bil</w:t>
        </w:r>
      </w:moveFrom>
    </w:p>
    <w:moveFromRangeEnd w:id="745"/>
    <w:p w14:paraId="442DE0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bin0344r</w:t>
      </w:r>
    </w:p>
    <w:p w14:paraId="2F0432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binda</w:t>
      </w:r>
    </w:p>
    <w:p w14:paraId="4F015C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bindel</w:t>
      </w:r>
    </w:p>
    <w:p w14:paraId="0236B4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bindeor</w:t>
      </w:r>
      <w:r w:rsidRPr="00780F39">
        <w:rPr>
          <w:rFonts w:ascii="宋体" w:eastAsia="宋体" w:hAnsi="宋体" w:cs="宋体" w:hint="eastAsia"/>
          <w:lang w:val="sv-SE"/>
        </w:rPr>
        <w:t>d</w:t>
      </w:r>
    </w:p>
    <w:p w14:paraId="07C0ED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47" w:author="Author" w:date="2012-02-26T13:32:00Z" w:name="move318026661"/>
      <w:moveTo w:id="74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binder</w:t>
        </w:r>
      </w:moveTo>
    </w:p>
    <w:moveToRangeEnd w:id="747"/>
    <w:p w14:paraId="0F6F0F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binder sig</w:t>
      </w:r>
    </w:p>
    <w:p w14:paraId="07FEBF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49" w:author="Author" w:date="2012-02-26T13:32:00Z" w:name="move318026661"/>
      <w:moveFrom w:id="750" w:author="Author" w:date="2012-02-26T13:32:00Z">
        <w:r w:rsidRPr="00673328">
          <w:rPr>
            <w:rFonts w:ascii="宋体" w:eastAsia="宋体" w:hAnsi="宋体" w:cs="宋体" w:hint="eastAsia"/>
          </w:rPr>
          <w:t>binder</w:t>
        </w:r>
      </w:moveFrom>
    </w:p>
    <w:moveFromRangeEnd w:id="749"/>
    <w:p w14:paraId="32A592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bindestreck</w:t>
      </w:r>
    </w:p>
    <w:p w14:paraId="14E836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bindning</w:t>
      </w:r>
    </w:p>
    <w:p w14:paraId="2B8DB8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binge</w:t>
      </w:r>
    </w:p>
    <w:p w14:paraId="76F68F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bingo</w:t>
      </w:r>
    </w:p>
    <w:p w14:paraId="6BEB5A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B-inkomst</w:t>
      </w:r>
    </w:p>
    <w:p w14:paraId="3EF910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biodynamisk</w:t>
      </w:r>
    </w:p>
    <w:p w14:paraId="73E946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biografi</w:t>
      </w:r>
    </w:p>
    <w:p w14:paraId="575565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biograf</w:t>
      </w:r>
    </w:p>
    <w:p w14:paraId="022A6A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biologi</w:t>
      </w:r>
    </w:p>
    <w:p w14:paraId="305002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biolog</w:t>
      </w:r>
    </w:p>
    <w:p w14:paraId="088A50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biomassa</w:t>
      </w:r>
    </w:p>
    <w:p w14:paraId="3D4D46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51" w:author="Author" w:date="2012-02-26T13:32:00Z" w:name="move318026662"/>
      <w:moveTo w:id="752" w:author="Author" w:date="2012-02-26T13:32:00Z">
        <w:r w:rsidRPr="00673328">
          <w:rPr>
            <w:rFonts w:ascii="宋体" w:eastAsia="宋体" w:hAnsi="宋体" w:cs="宋体" w:hint="eastAsia"/>
          </w:rPr>
          <w:t>bio</w:t>
        </w:r>
      </w:moveTo>
    </w:p>
    <w:moveToRangeEnd w:id="751"/>
    <w:p w14:paraId="58899A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biorytm</w:t>
      </w:r>
    </w:p>
    <w:p w14:paraId="52F779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53" w:author="Author" w:date="2012-02-26T13:32:00Z" w:name="move318026662"/>
      <w:moveFrom w:id="754" w:author="Author" w:date="2012-02-26T13:32:00Z">
        <w:r w:rsidRPr="00673328">
          <w:rPr>
            <w:rFonts w:ascii="宋体" w:eastAsia="宋体" w:hAnsi="宋体" w:cs="宋体" w:hint="eastAsia"/>
          </w:rPr>
          <w:t>bio</w:t>
        </w:r>
      </w:moveFrom>
    </w:p>
    <w:moveFromRangeEnd w:id="753"/>
    <w:p w14:paraId="31EE0B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bira</w:t>
      </w:r>
    </w:p>
    <w:p w14:paraId="143ACC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bisak</w:t>
      </w:r>
    </w:p>
    <w:p w14:paraId="2EB566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bisarr</w:t>
      </w:r>
    </w:p>
    <w:p w14:paraId="002461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bisats</w:t>
      </w:r>
    </w:p>
    <w:p w14:paraId="0EB053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bisexuell</w:t>
      </w:r>
    </w:p>
    <w:p w14:paraId="1D7704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bisittare</w:t>
      </w:r>
    </w:p>
    <w:p w14:paraId="79EF2F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55" w:author="Author" w:date="2012-02-26T13:32:00Z" w:name="move318026663"/>
      <w:moveTo w:id="756" w:author="Author" w:date="2012-02-26T13:32:00Z">
        <w:r w:rsidRPr="00673328">
          <w:rPr>
            <w:rFonts w:ascii="宋体" w:eastAsia="宋体" w:hAnsi="宋体" w:cs="宋体" w:hint="eastAsia"/>
          </w:rPr>
          <w:t>biskop</w:t>
        </w:r>
      </w:moveTo>
    </w:p>
    <w:moveToRangeEnd w:id="755"/>
    <w:p w14:paraId="67FED5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biskopsstol</w:t>
      </w:r>
    </w:p>
    <w:p w14:paraId="7B010B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57" w:author="Author" w:date="2012-02-26T13:32:00Z" w:name="move318026663"/>
      <w:moveFrom w:id="758" w:author="Author" w:date="2012-02-26T13:32:00Z">
        <w:r w:rsidRPr="00673328">
          <w:rPr>
            <w:rFonts w:ascii="宋体" w:eastAsia="宋体" w:hAnsi="宋体" w:cs="宋体" w:hint="eastAsia"/>
          </w:rPr>
          <w:t>biskop</w:t>
        </w:r>
      </w:moveFrom>
    </w:p>
    <w:moveFromRangeEnd w:id="757"/>
    <w:p w14:paraId="364469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bismak</w:t>
      </w:r>
    </w:p>
    <w:p w14:paraId="7994EF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bist0345nd</w:t>
      </w:r>
    </w:p>
    <w:p w14:paraId="61C41D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bist0345r</w:t>
      </w:r>
    </w:p>
    <w:p w14:paraId="3B9B55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bister</w:t>
      </w:r>
    </w:p>
    <w:p w14:paraId="511D07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bistro</w:t>
      </w:r>
    </w:p>
    <w:p w14:paraId="7227A435" w14:textId="77777777" w:rsidR="00000000" w:rsidRPr="003230D0" w:rsidRDefault="00780F39" w:rsidP="003230D0">
      <w:pPr>
        <w:pStyle w:val="PlainText"/>
        <w:rPr>
          <w:del w:id="759" w:author="Author" w:date="2012-02-26T13:32:00Z"/>
          <w:rFonts w:ascii="宋体" w:eastAsia="宋体" w:hAnsi="宋体" w:cs="宋体" w:hint="eastAsia"/>
        </w:rPr>
      </w:pPr>
      <w:del w:id="760" w:author="Author" w:date="2012-02-26T13:32:00Z">
        <w:r w:rsidRPr="003230D0">
          <w:rPr>
            <w:rFonts w:ascii="宋体" w:eastAsia="宋体" w:hAnsi="宋体" w:cs="宋体" w:hint="eastAsia"/>
          </w:rPr>
          <w:delText>bi</w:delText>
        </w:r>
      </w:del>
    </w:p>
    <w:p w14:paraId="61BF8F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bitande</w:t>
      </w:r>
    </w:p>
    <w:p w14:paraId="0CF486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biter</w:t>
      </w:r>
    </w:p>
    <w:p w14:paraId="1BCD0D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61" w:author="Author" w:date="2012-02-26T13:32:00Z" w:name="move318026664"/>
      <w:moveTo w:id="76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bit</w:t>
        </w:r>
      </w:moveTo>
    </w:p>
    <w:p w14:paraId="247A59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63" w:author="Author" w:date="2012-02-26T13:32:00Z" w:name="move318026665"/>
      <w:moveToRangeEnd w:id="761"/>
      <w:moveTo w:id="76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bitr</w:t>
        </w:r>
        <w:r w:rsidRPr="00780F39">
          <w:rPr>
            <w:rFonts w:ascii="宋体" w:eastAsia="宋体" w:hAnsi="宋体" w:cs="宋体" w:hint="eastAsia"/>
            <w:lang w:val="sv-SE"/>
          </w:rPr>
          <w:t>0344de</w:t>
        </w:r>
      </w:moveTo>
    </w:p>
    <w:moveToRangeEnd w:id="763"/>
    <w:p w14:paraId="04D6E2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bitr0344der</w:t>
      </w:r>
    </w:p>
    <w:p w14:paraId="75D370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65" w:author="Author" w:date="2012-02-26T13:32:00Z" w:name="move318026665"/>
      <w:moveFrom w:id="766" w:author="Author" w:date="2012-02-26T13:32:00Z">
        <w:r w:rsidRPr="00673328">
          <w:rPr>
            <w:rFonts w:ascii="宋体" w:eastAsia="宋体" w:hAnsi="宋体" w:cs="宋体" w:hint="eastAsia"/>
          </w:rPr>
          <w:t>bitr</w:t>
        </w:r>
        <w:r w:rsidRPr="00673328">
          <w:rPr>
            <w:rFonts w:ascii="宋体" w:eastAsia="宋体" w:hAnsi="宋体" w:cs="宋体" w:hint="eastAsia"/>
          </w:rPr>
          <w:t>0344de</w:t>
        </w:r>
      </w:moveFrom>
    </w:p>
    <w:moveFromRangeEnd w:id="765"/>
    <w:p w14:paraId="42B794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bitsk</w:t>
      </w:r>
    </w:p>
    <w:p w14:paraId="17CFB1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67" w:author="Author" w:date="2012-02-26T13:32:00Z" w:name="move318026666"/>
      <w:moveTo w:id="768" w:author="Author" w:date="2012-02-26T13:32:00Z">
        <w:r w:rsidRPr="00673328">
          <w:rPr>
            <w:rFonts w:ascii="宋体" w:eastAsia="宋体" w:hAnsi="宋体" w:cs="宋体" w:hint="eastAsia"/>
          </w:rPr>
          <w:t>bits</w:t>
        </w:r>
      </w:moveTo>
    </w:p>
    <w:moveToRangeEnd w:id="767"/>
    <w:p w14:paraId="15CDD1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bitsocker</w:t>
      </w:r>
    </w:p>
    <w:p w14:paraId="4B834F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69" w:author="Author" w:date="2012-02-26T13:32:00Z" w:name="move318026666"/>
      <w:moveFrom w:id="770" w:author="Author" w:date="2012-02-26T13:32:00Z">
        <w:r w:rsidRPr="00673328">
          <w:rPr>
            <w:rFonts w:ascii="宋体" w:eastAsia="宋体" w:hAnsi="宋体" w:cs="宋体" w:hint="eastAsia"/>
          </w:rPr>
          <w:t>bits</w:t>
        </w:r>
      </w:moveFrom>
    </w:p>
    <w:p w14:paraId="07A01D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71" w:author="Author" w:date="2012-02-26T13:32:00Z" w:name="move318026664"/>
      <w:moveFromRangeEnd w:id="769"/>
      <w:moveFrom w:id="772" w:author="Author" w:date="2012-02-26T13:32:00Z">
        <w:r w:rsidRPr="00673328">
          <w:rPr>
            <w:rFonts w:ascii="宋体" w:eastAsia="宋体" w:hAnsi="宋体" w:cs="宋体" w:hint="eastAsia"/>
          </w:rPr>
          <w:t>bit</w:t>
        </w:r>
      </w:moveFrom>
    </w:p>
    <w:moveFromRangeEnd w:id="771"/>
    <w:p w14:paraId="13DCFC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bitterljuv</w:t>
      </w:r>
    </w:p>
    <w:p w14:paraId="1FDD79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bitter</w:t>
      </w:r>
    </w:p>
    <w:p w14:paraId="0E81C4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bittida</w:t>
      </w:r>
    </w:p>
    <w:p w14:paraId="234AEF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bitti</w:t>
      </w:r>
    </w:p>
    <w:p w14:paraId="0CE062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bitvis</w:t>
      </w:r>
    </w:p>
    <w:p w14:paraId="173C10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biverkning</w:t>
      </w:r>
    </w:p>
    <w:p w14:paraId="764AE1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bj0344lke</w:t>
      </w:r>
    </w:p>
    <w:p w14:paraId="31AE18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bj0344llra</w:t>
      </w:r>
    </w:p>
    <w:p w14:paraId="7F00F2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bj0344sse</w:t>
      </w:r>
    </w:p>
    <w:p w14:paraId="6257B3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bj0366d</w:t>
      </w:r>
    </w:p>
    <w:p w14:paraId="599C07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bj0366rk</w:t>
      </w:r>
    </w:p>
    <w:p w14:paraId="51D372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bj0366rnb0344r</w:t>
      </w:r>
    </w:p>
    <w:p w14:paraId="37CBFC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bj0366rn</w:t>
      </w:r>
    </w:p>
    <w:p w14:paraId="27B4AD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bj0366rntj0344nst</w:t>
      </w:r>
    </w:p>
    <w:p w14:paraId="597202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bjuder</w:t>
      </w:r>
    </w:p>
    <w:p w14:paraId="05D365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bjudning</w:t>
      </w:r>
    </w:p>
    <w:p w14:paraId="19E383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bl0344ckfisk</w:t>
      </w:r>
    </w:p>
    <w:p w14:paraId="483348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bl0344ck</w:t>
      </w:r>
    </w:p>
    <w:p w14:paraId="7273F5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bl0344ddrar</w:t>
      </w:r>
    </w:p>
    <w:p w14:paraId="6596C3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bl0344ndande</w:t>
      </w:r>
    </w:p>
    <w:p w14:paraId="63DA8D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bl0344ndar</w:t>
      </w:r>
    </w:p>
    <w:p w14:paraId="527883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</w:t>
      </w:r>
      <w:r w:rsidRPr="00780F39">
        <w:rPr>
          <w:rFonts w:ascii="宋体" w:eastAsia="宋体" w:hAnsi="宋体" w:cs="宋体" w:hint="eastAsia"/>
          <w:lang w:val="sv-SE"/>
        </w:rPr>
        <w:t>0344ndverk</w:t>
      </w:r>
    </w:p>
    <w:p w14:paraId="746804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bl0344nger</w:t>
      </w:r>
    </w:p>
    <w:p w14:paraId="557486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bl0344nker</w:t>
      </w:r>
    </w:p>
    <w:p w14:paraId="7250A6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bl03450366gd</w:t>
      </w:r>
    </w:p>
    <w:p w14:paraId="1B0563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bl0345b0344r</w:t>
      </w:r>
    </w:p>
    <w:p w14:paraId="38D81E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bl0345d0345re</w:t>
      </w:r>
    </w:p>
    <w:p w14:paraId="560B31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bl0345gul</w:t>
      </w:r>
    </w:p>
    <w:p w14:paraId="067673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bl0345klint</w:t>
      </w:r>
    </w:p>
    <w:p w14:paraId="093EE4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bl0345m0344rke</w:t>
      </w:r>
    </w:p>
    <w:p w14:paraId="4CE0E7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73" w:author="Author" w:date="2012-02-26T13:32:00Z" w:name="move318026667"/>
      <w:moveTo w:id="77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bl0345</w:t>
        </w:r>
      </w:moveTo>
    </w:p>
    <w:moveToRangeEnd w:id="773"/>
    <w:p w14:paraId="6B27D5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bl0345nar</w:t>
      </w:r>
    </w:p>
    <w:p w14:paraId="724572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bl0345nekar</w:t>
      </w:r>
    </w:p>
    <w:p w14:paraId="6D488C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75" w:author="Author" w:date="2012-02-26T13:32:00Z" w:name="move318026668"/>
      <w:moveTo w:id="77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bl0345sa</w:t>
        </w:r>
      </w:moveTo>
    </w:p>
    <w:moveToRangeEnd w:id="775"/>
    <w:p w14:paraId="1347A4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bl0345sare</w:t>
      </w:r>
    </w:p>
    <w:p w14:paraId="24A18F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77" w:author="Author" w:date="2012-02-26T13:32:00Z" w:name="move318026668"/>
      <w:moveFrom w:id="778" w:author="Author" w:date="2012-02-26T13:32:00Z">
        <w:r w:rsidRPr="00673328">
          <w:rPr>
            <w:rFonts w:ascii="宋体" w:eastAsia="宋体" w:hAnsi="宋体" w:cs="宋体" w:hint="eastAsia"/>
          </w:rPr>
          <w:t>bl0345sa</w:t>
        </w:r>
      </w:moveFrom>
    </w:p>
    <w:moveFromRangeEnd w:id="777"/>
    <w:p w14:paraId="3E75FC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bl0345ser</w:t>
      </w:r>
    </w:p>
    <w:p w14:paraId="4F6A69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bl0345sig</w:t>
      </w:r>
    </w:p>
    <w:p w14:paraId="40672D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bl0345sippa</w:t>
      </w:r>
    </w:p>
    <w:p w14:paraId="51506A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bl0345skatarr</w:t>
      </w:r>
    </w:p>
    <w:p w14:paraId="152552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bl0345sning</w:t>
      </w:r>
    </w:p>
    <w:p w14:paraId="53E012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bl0345st0344ll</w:t>
      </w:r>
    </w:p>
    <w:p w14:paraId="562635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bl0345st</w:t>
      </w:r>
    </w:p>
    <w:p w14:paraId="12EB7B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bl0345sv0344der</w:t>
      </w:r>
    </w:p>
    <w:p w14:paraId="64FA23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79" w:author="Author" w:date="2012-02-26T13:32:00Z" w:name="move318026667"/>
      <w:moveFrom w:id="780" w:author="Author" w:date="2012-02-26T13:32:00Z">
        <w:r w:rsidRPr="00673328">
          <w:rPr>
            <w:rFonts w:ascii="宋体" w:eastAsia="宋体" w:hAnsi="宋体" w:cs="宋体" w:hint="eastAsia"/>
          </w:rPr>
          <w:t>bl0345</w:t>
        </w:r>
      </w:moveFrom>
    </w:p>
    <w:moveFromRangeEnd w:id="779"/>
    <w:p w14:paraId="6EE333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bl0345tira</w:t>
      </w:r>
    </w:p>
    <w:p w14:paraId="1D4B7B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bl0366darsjuka</w:t>
      </w:r>
    </w:p>
    <w:p w14:paraId="73D3F2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bl0366der</w:t>
      </w:r>
    </w:p>
    <w:p w14:paraId="250D54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bl0366dig</w:t>
      </w:r>
    </w:p>
    <w:p w14:paraId="0B8007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bl0366dning</w:t>
      </w:r>
    </w:p>
    <w:p w14:paraId="49A8C5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bl0366ja</w:t>
      </w:r>
    </w:p>
    <w:p w14:paraId="6AA1F3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bl0366ta</w:t>
      </w:r>
    </w:p>
    <w:p w14:paraId="620CCA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bl0366tdjur</w:t>
      </w:r>
    </w:p>
    <w:p w14:paraId="1FC7F8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bl0366ter</w:t>
      </w:r>
    </w:p>
    <w:p w14:paraId="55870D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bl0366t</w:t>
      </w:r>
    </w:p>
    <w:p w14:paraId="391A65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81" w:author="Author" w:date="2012-02-26T13:32:00Z" w:name="move318026669"/>
      <w:moveTo w:id="782" w:author="Author" w:date="2012-02-26T13:32:00Z">
        <w:r w:rsidRPr="00673328">
          <w:rPr>
            <w:rFonts w:ascii="宋体" w:eastAsia="宋体" w:hAnsi="宋体" w:cs="宋体" w:hint="eastAsia"/>
          </w:rPr>
          <w:t>black</w:t>
        </w:r>
      </w:moveTo>
    </w:p>
    <w:moveToRangeEnd w:id="781"/>
    <w:p w14:paraId="44C483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blackout</w:t>
      </w:r>
    </w:p>
    <w:p w14:paraId="6B315C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83" w:author="Author" w:date="2012-02-26T13:32:00Z" w:name="move318026669"/>
      <w:moveFrom w:id="784" w:author="Author" w:date="2012-02-26T13:32:00Z">
        <w:r w:rsidRPr="00673328">
          <w:rPr>
            <w:rFonts w:ascii="宋体" w:eastAsia="宋体" w:hAnsi="宋体" w:cs="宋体" w:hint="eastAsia"/>
          </w:rPr>
          <w:t>black</w:t>
        </w:r>
      </w:moveFrom>
    </w:p>
    <w:moveFromRangeEnd w:id="783"/>
    <w:p w14:paraId="41FB2F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bladdrar</w:t>
      </w:r>
    </w:p>
    <w:p w14:paraId="5C5184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blad</w:t>
      </w:r>
    </w:p>
    <w:p w14:paraId="3E579D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blaj</w:t>
      </w:r>
    </w:p>
    <w:p w14:paraId="423C1D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blamerar</w:t>
      </w:r>
    </w:p>
    <w:p w14:paraId="174B2E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85" w:author="Author" w:date="2012-02-26T13:32:00Z" w:name="move318026670"/>
      <w:moveTo w:id="78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bl a</w:t>
        </w:r>
      </w:moveTo>
    </w:p>
    <w:p w14:paraId="3A351E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87" w:author="Author" w:date="2012-02-26T13:32:00Z" w:name="move318026671"/>
      <w:moveToRangeEnd w:id="785"/>
      <w:moveTo w:id="788" w:author="Author" w:date="2012-02-26T13:32:00Z">
        <w:r w:rsidRPr="00673328">
          <w:rPr>
            <w:rFonts w:ascii="宋体" w:eastAsia="宋体" w:hAnsi="宋体" w:cs="宋体" w:hint="eastAsia"/>
          </w:rPr>
          <w:t>blandar</w:t>
        </w:r>
      </w:moveTo>
    </w:p>
    <w:moveToRangeEnd w:id="787"/>
    <w:p w14:paraId="22E1BF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blandar sig i</w:t>
      </w:r>
    </w:p>
    <w:p w14:paraId="5FB50F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89" w:author="Author" w:date="2012-02-26T13:32:00Z" w:name="move318026671"/>
      <w:moveFrom w:id="790" w:author="Author" w:date="2012-02-26T13:32:00Z">
        <w:r w:rsidRPr="00673328">
          <w:rPr>
            <w:rFonts w:ascii="宋体" w:eastAsia="宋体" w:hAnsi="宋体" w:cs="宋体" w:hint="eastAsia"/>
          </w:rPr>
          <w:t>blandar</w:t>
        </w:r>
      </w:moveFrom>
    </w:p>
    <w:moveFromRangeEnd w:id="789"/>
    <w:p w14:paraId="496AEF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blandekonomi</w:t>
      </w:r>
    </w:p>
    <w:p w14:paraId="266748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91" w:author="Author" w:date="2012-02-26T13:32:00Z" w:name="move318026672"/>
      <w:moveTo w:id="792" w:author="Author" w:date="2012-02-26T13:32:00Z">
        <w:r w:rsidRPr="00673328">
          <w:rPr>
            <w:rFonts w:ascii="宋体" w:eastAsia="宋体" w:hAnsi="宋体" w:cs="宋体" w:hint="eastAsia"/>
          </w:rPr>
          <w:t>bland</w:t>
        </w:r>
      </w:moveTo>
    </w:p>
    <w:moveToRangeEnd w:id="791"/>
    <w:p w14:paraId="6344E4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blandning</w:t>
      </w:r>
    </w:p>
    <w:p w14:paraId="401067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93" w:author="Author" w:date="2012-02-26T13:32:00Z" w:name="move318026672"/>
      <w:moveFrom w:id="794" w:author="Author" w:date="2012-02-26T13:32:00Z">
        <w:r w:rsidRPr="00673328">
          <w:rPr>
            <w:rFonts w:ascii="宋体" w:eastAsia="宋体" w:hAnsi="宋体" w:cs="宋体" w:hint="eastAsia"/>
          </w:rPr>
          <w:t>bland</w:t>
        </w:r>
      </w:moveFrom>
    </w:p>
    <w:moveFromRangeEnd w:id="793"/>
    <w:p w14:paraId="650C8B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blankett</w:t>
      </w:r>
    </w:p>
    <w:p w14:paraId="2D4669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95" w:author="Author" w:date="2012-02-26T13:32:00Z" w:name="move318026673"/>
      <w:moveTo w:id="796" w:author="Author" w:date="2012-02-26T13:32:00Z">
        <w:r w:rsidRPr="00673328">
          <w:rPr>
            <w:rFonts w:ascii="宋体" w:eastAsia="宋体" w:hAnsi="宋体" w:cs="宋体" w:hint="eastAsia"/>
          </w:rPr>
          <w:t>blank</w:t>
        </w:r>
      </w:moveTo>
    </w:p>
    <w:moveToRangeEnd w:id="795"/>
    <w:p w14:paraId="01423C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blanko</w:t>
      </w:r>
    </w:p>
    <w:p w14:paraId="5071C9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97" w:author="Author" w:date="2012-02-26T13:32:00Z" w:name="move318026673"/>
      <w:moveFrom w:id="798" w:author="Author" w:date="2012-02-26T13:32:00Z">
        <w:r w:rsidRPr="00673328">
          <w:rPr>
            <w:rFonts w:ascii="宋体" w:eastAsia="宋体" w:hAnsi="宋体" w:cs="宋体" w:hint="eastAsia"/>
          </w:rPr>
          <w:t>blank</w:t>
        </w:r>
      </w:moveFrom>
    </w:p>
    <w:moveFromRangeEnd w:id="797"/>
    <w:p w14:paraId="651EE8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blankt</w:t>
      </w:r>
    </w:p>
    <w:p w14:paraId="6DCF47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blas0351</w:t>
      </w:r>
    </w:p>
    <w:p w14:paraId="43EE25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blaserad</w:t>
      </w:r>
    </w:p>
    <w:p w14:paraId="2212BD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bla</w:t>
      </w:r>
      <w:r w:rsidRPr="00780F39">
        <w:rPr>
          <w:rFonts w:ascii="宋体" w:eastAsia="宋体" w:hAnsi="宋体" w:cs="宋体" w:hint="eastAsia"/>
          <w:lang w:val="sv-SE"/>
        </w:rPr>
        <w:t>ska</w:t>
      </w:r>
    </w:p>
    <w:p w14:paraId="440BFD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blask</w:t>
      </w:r>
    </w:p>
    <w:p w14:paraId="1B1320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blast</w:t>
      </w:r>
    </w:p>
    <w:p w14:paraId="38471C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99" w:author="Author" w:date="2012-02-26T13:32:00Z" w:name="move318026670"/>
      <w:moveFrom w:id="800" w:author="Author" w:date="2012-02-26T13:32:00Z">
        <w:r w:rsidRPr="00673328">
          <w:rPr>
            <w:rFonts w:ascii="宋体" w:eastAsia="宋体" w:hAnsi="宋体" w:cs="宋体" w:hint="eastAsia"/>
          </w:rPr>
          <w:t>bl a</w:t>
        </w:r>
      </w:moveFrom>
    </w:p>
    <w:moveFromRangeEnd w:id="799"/>
    <w:p w14:paraId="47D454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blazer</w:t>
      </w:r>
    </w:p>
    <w:p w14:paraId="37B120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bleck</w:t>
      </w:r>
    </w:p>
    <w:p w14:paraId="214039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blekansikte</w:t>
      </w:r>
    </w:p>
    <w:p w14:paraId="37F4B3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bleker</w:t>
      </w:r>
    </w:p>
    <w:p w14:paraId="418F53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Blekinge</w:t>
      </w:r>
    </w:p>
    <w:p w14:paraId="327248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801" w:author="Author" w:date="2012-02-26T13:32:00Z" w:name="move318026674"/>
      <w:moveTo w:id="802" w:author="Author" w:date="2012-02-26T13:32:00Z">
        <w:r w:rsidRPr="00673328">
          <w:rPr>
            <w:rFonts w:ascii="宋体" w:eastAsia="宋体" w:hAnsi="宋体" w:cs="宋体" w:hint="eastAsia"/>
          </w:rPr>
          <w:t>blek</w:t>
        </w:r>
      </w:moveTo>
    </w:p>
    <w:moveToRangeEnd w:id="801"/>
    <w:p w14:paraId="6549DA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bleknar</w:t>
      </w:r>
    </w:p>
    <w:p w14:paraId="1B195B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03" w:author="Author" w:date="2012-02-26T13:32:00Z" w:name="move318026674"/>
      <w:moveFrom w:id="804" w:author="Author" w:date="2012-02-26T13:32:00Z">
        <w:r w:rsidRPr="00673328">
          <w:rPr>
            <w:rFonts w:ascii="宋体" w:eastAsia="宋体" w:hAnsi="宋体" w:cs="宋体" w:hint="eastAsia"/>
          </w:rPr>
          <w:t>blek</w:t>
        </w:r>
      </w:moveFrom>
    </w:p>
    <w:moveFromRangeEnd w:id="803"/>
    <w:p w14:paraId="5D5D81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blessyr</w:t>
      </w:r>
    </w:p>
    <w:p w14:paraId="673982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blev</w:t>
      </w:r>
    </w:p>
    <w:p w14:paraId="2451BE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blickar</w:t>
      </w:r>
    </w:p>
    <w:p w14:paraId="6EFB85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blickf0345ng</w:t>
      </w:r>
    </w:p>
    <w:p w14:paraId="4240FF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05" w:author="Author" w:date="2012-02-26T13:32:00Z" w:name="move318026675"/>
      <w:moveTo w:id="80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blick</w:t>
        </w:r>
      </w:moveTo>
    </w:p>
    <w:moveToRangeEnd w:id="805"/>
    <w:p w14:paraId="52A3E3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blickpunkt</w:t>
      </w:r>
    </w:p>
    <w:p w14:paraId="36DA43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07" w:author="Author" w:date="2012-02-26T13:32:00Z" w:name="move318026675"/>
      <w:moveFrom w:id="808" w:author="Author" w:date="2012-02-26T13:32:00Z">
        <w:r w:rsidRPr="00673328">
          <w:rPr>
            <w:rFonts w:ascii="宋体" w:eastAsia="宋体" w:hAnsi="宋体" w:cs="宋体" w:hint="eastAsia"/>
          </w:rPr>
          <w:t>blick</w:t>
        </w:r>
      </w:moveFrom>
    </w:p>
    <w:moveFromRangeEnd w:id="807"/>
    <w:p w14:paraId="7457A9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blidkar</w:t>
      </w:r>
    </w:p>
    <w:p w14:paraId="620ABD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blid</w:t>
      </w:r>
    </w:p>
    <w:p w14:paraId="510512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blidv0344der</w:t>
      </w:r>
    </w:p>
    <w:p w14:paraId="4A94DE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blindbock</w:t>
      </w:r>
    </w:p>
    <w:p w14:paraId="4C38A4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blindg0345ngare</w:t>
      </w:r>
    </w:p>
    <w:p w14:paraId="341C03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809" w:author="Author" w:date="2012-02-26T13:32:00Z" w:name="move318026676"/>
      <w:moveTo w:id="810" w:author="Author" w:date="2012-02-26T13:32:00Z">
        <w:r w:rsidRPr="00673328">
          <w:rPr>
            <w:rFonts w:ascii="宋体" w:eastAsia="宋体" w:hAnsi="宋体" w:cs="宋体" w:hint="eastAsia"/>
          </w:rPr>
          <w:t>blind</w:t>
        </w:r>
      </w:moveTo>
    </w:p>
    <w:moveToRangeEnd w:id="809"/>
    <w:p w14:paraId="31CC56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blindsk0344r</w:t>
      </w:r>
    </w:p>
    <w:p w14:paraId="07308E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blindskrift</w:t>
      </w:r>
    </w:p>
    <w:p w14:paraId="6E4977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11" w:author="Author" w:date="2012-02-26T13:32:00Z" w:name="move318026676"/>
      <w:moveFrom w:id="812" w:author="Author" w:date="2012-02-26T13:32:00Z">
        <w:r w:rsidRPr="00673328">
          <w:rPr>
            <w:rFonts w:ascii="宋体" w:eastAsia="宋体" w:hAnsi="宋体" w:cs="宋体" w:hint="eastAsia"/>
          </w:rPr>
          <w:t>blind</w:t>
        </w:r>
      </w:moveFrom>
    </w:p>
    <w:moveFromRangeEnd w:id="811"/>
    <w:p w14:paraId="6CCB55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blindtarm</w:t>
      </w:r>
    </w:p>
    <w:p w14:paraId="4FA574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blinkar</w:t>
      </w:r>
    </w:p>
    <w:p w14:paraId="197FA6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blinker</w:t>
      </w:r>
    </w:p>
    <w:p w14:paraId="51300D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blir 0366ver</w:t>
      </w:r>
    </w:p>
    <w:p w14:paraId="3B8686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blir av med</w:t>
      </w:r>
    </w:p>
    <w:p w14:paraId="32EAF6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</w:t>
      </w:r>
      <w:r w:rsidRPr="00780F39">
        <w:rPr>
          <w:rFonts w:ascii="宋体" w:eastAsia="宋体" w:hAnsi="宋体" w:cs="宋体" w:hint="eastAsia"/>
          <w:lang w:val="sv-SE"/>
        </w:rPr>
        <w:t>lir av</w:t>
      </w:r>
    </w:p>
    <w:p w14:paraId="7AEDDC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blir</w:t>
      </w:r>
    </w:p>
    <w:p w14:paraId="12306E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blir till sig</w:t>
      </w:r>
    </w:p>
    <w:p w14:paraId="671545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bliver</w:t>
      </w:r>
    </w:p>
    <w:p w14:paraId="36261D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blivit</w:t>
      </w:r>
    </w:p>
    <w:p w14:paraId="6F385F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blixtl0345s</w:t>
      </w:r>
    </w:p>
    <w:p w14:paraId="60BEC7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813" w:author="Author" w:date="2012-02-26T13:32:00Z" w:name="move318026677"/>
      <w:moveTo w:id="814" w:author="Author" w:date="2012-02-26T13:32:00Z">
        <w:r w:rsidRPr="00673328">
          <w:rPr>
            <w:rFonts w:ascii="宋体" w:eastAsia="宋体" w:hAnsi="宋体" w:cs="宋体" w:hint="eastAsia"/>
          </w:rPr>
          <w:t>blixt</w:t>
        </w:r>
      </w:moveTo>
    </w:p>
    <w:moveToRangeEnd w:id="813"/>
    <w:p w14:paraId="12040F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blixtrar</w:t>
      </w:r>
    </w:p>
    <w:p w14:paraId="136EA0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15" w:author="Author" w:date="2012-02-26T13:32:00Z" w:name="move318026677"/>
      <w:moveFrom w:id="816" w:author="Author" w:date="2012-02-26T13:32:00Z">
        <w:r w:rsidRPr="00673328">
          <w:rPr>
            <w:rFonts w:ascii="宋体" w:eastAsia="宋体" w:hAnsi="宋体" w:cs="宋体" w:hint="eastAsia"/>
          </w:rPr>
          <w:t>blixt</w:t>
        </w:r>
      </w:moveFrom>
    </w:p>
    <w:moveFromRangeEnd w:id="815"/>
    <w:p w14:paraId="40CE41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blockad</w:t>
      </w:r>
    </w:p>
    <w:p w14:paraId="43ADAF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blockerad</w:t>
      </w:r>
    </w:p>
    <w:p w14:paraId="793855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blockerar</w:t>
      </w:r>
    </w:p>
    <w:p w14:paraId="013927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blockfl0366jt</w:t>
      </w:r>
    </w:p>
    <w:p w14:paraId="08AD2D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blockhus</w:t>
      </w:r>
    </w:p>
    <w:p w14:paraId="76BCEC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block</w:t>
      </w:r>
    </w:p>
    <w:p w14:paraId="48BAB2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blodbad</w:t>
      </w:r>
    </w:p>
    <w:p w14:paraId="3D71A1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blodbrist</w:t>
      </w:r>
    </w:p>
    <w:p w14:paraId="4B3A57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blodf0366rgiftning</w:t>
      </w:r>
    </w:p>
    <w:p w14:paraId="184D65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blodfattig</w:t>
      </w:r>
    </w:p>
    <w:p w14:paraId="6C48AB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blodgivare</w:t>
      </w:r>
    </w:p>
    <w:p w14:paraId="3AD698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blodhund</w:t>
      </w:r>
    </w:p>
    <w:p w14:paraId="55B253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blodig</w:t>
      </w:r>
    </w:p>
    <w:p w14:paraId="354709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blodk0344rl</w:t>
      </w:r>
    </w:p>
    <w:p w14:paraId="0144DF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blodkropp</w:t>
      </w:r>
    </w:p>
    <w:p w14:paraId="4A3D18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17" w:author="Author" w:date="2012-02-26T13:32:00Z" w:name="move318026678"/>
      <w:moveTo w:id="81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blod</w:t>
        </w:r>
      </w:moveTo>
    </w:p>
    <w:moveToRangeEnd w:id="817"/>
    <w:p w14:paraId="24D217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blodomlopp</w:t>
      </w:r>
    </w:p>
    <w:p w14:paraId="2AEEAD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blodpropp</w:t>
      </w:r>
    </w:p>
    <w:p w14:paraId="2175C1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blodprov</w:t>
      </w:r>
    </w:p>
    <w:p w14:paraId="3D8C5F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blodpudding</w:t>
      </w:r>
    </w:p>
    <w:p w14:paraId="4D33E1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blodsband</w:t>
      </w:r>
    </w:p>
    <w:p w14:paraId="5A7046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blodspr0344ngd</w:t>
      </w:r>
    </w:p>
    <w:p w14:paraId="203C36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blodsugare</w:t>
      </w:r>
    </w:p>
    <w:p w14:paraId="41071E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blodsutgjutelse</w:t>
      </w:r>
    </w:p>
    <w:p w14:paraId="160A08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19" w:author="Author" w:date="2012-02-26T13:32:00Z" w:name="move318026678"/>
      <w:moveFrom w:id="820" w:author="Author" w:date="2012-02-26T13:32:00Z">
        <w:r w:rsidRPr="00673328">
          <w:rPr>
            <w:rFonts w:ascii="宋体" w:eastAsia="宋体" w:hAnsi="宋体" w:cs="宋体" w:hint="eastAsia"/>
          </w:rPr>
          <w:t>blod</w:t>
        </w:r>
      </w:moveFrom>
    </w:p>
    <w:moveFromRangeEnd w:id="819"/>
    <w:p w14:paraId="4936EB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blodt0366rstig</w:t>
      </w:r>
    </w:p>
    <w:p w14:paraId="5AFE45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blodtransfusion</w:t>
      </w:r>
    </w:p>
    <w:p w14:paraId="67C377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blodvite</w:t>
      </w:r>
    </w:p>
    <w:p w14:paraId="50D412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blomk0345l</w:t>
      </w:r>
    </w:p>
    <w:p w14:paraId="72CDF8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21" w:author="Author" w:date="2012-02-26T13:32:00Z" w:name="move318026679"/>
      <w:moveTo w:id="82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blomma</w:t>
        </w:r>
      </w:moveTo>
    </w:p>
    <w:moveToRangeEnd w:id="821"/>
    <w:p w14:paraId="62B49E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blommar</w:t>
      </w:r>
    </w:p>
    <w:p w14:paraId="19E536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23" w:author="Author" w:date="2012-02-26T13:32:00Z" w:name="move318026679"/>
      <w:moveFrom w:id="824" w:author="Author" w:date="2012-02-26T13:32:00Z">
        <w:r w:rsidRPr="00673328">
          <w:rPr>
            <w:rFonts w:ascii="宋体" w:eastAsia="宋体" w:hAnsi="宋体" w:cs="宋体" w:hint="eastAsia"/>
          </w:rPr>
          <w:t>blomma</w:t>
        </w:r>
      </w:moveFrom>
    </w:p>
    <w:moveFromRangeEnd w:id="823"/>
    <w:p w14:paraId="462985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blommig</w:t>
      </w:r>
    </w:p>
    <w:p w14:paraId="41FDF7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blommogram</w:t>
      </w:r>
    </w:p>
    <w:p w14:paraId="4712FC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25" w:author="Author" w:date="2012-02-26T13:32:00Z" w:name="move318026680"/>
      <w:moveTo w:id="82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blom</w:t>
        </w:r>
      </w:moveTo>
    </w:p>
    <w:moveToRangeEnd w:id="825"/>
    <w:p w14:paraId="3E6C34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blomster</w:t>
      </w:r>
    </w:p>
    <w:p w14:paraId="5828DE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blomstrar</w:t>
      </w:r>
    </w:p>
    <w:p w14:paraId="095810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27" w:author="Author" w:date="2012-02-26T13:32:00Z" w:name="move318026680"/>
      <w:moveFrom w:id="828" w:author="Author" w:date="2012-02-26T13:32:00Z">
        <w:r w:rsidRPr="00673328">
          <w:rPr>
            <w:rFonts w:ascii="宋体" w:eastAsia="宋体" w:hAnsi="宋体" w:cs="宋体" w:hint="eastAsia"/>
          </w:rPr>
          <w:t>blom</w:t>
        </w:r>
      </w:moveFrom>
    </w:p>
    <w:moveFromRangeEnd w:id="827"/>
    <w:p w14:paraId="32EB3B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blondin</w:t>
      </w:r>
    </w:p>
    <w:p w14:paraId="055731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blond</w:t>
      </w:r>
    </w:p>
    <w:p w14:paraId="7D0B95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blossar</w:t>
      </w:r>
    </w:p>
    <w:p w14:paraId="406B1F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bloss</w:t>
      </w:r>
    </w:p>
    <w:p w14:paraId="68B01F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blot</w:t>
      </w:r>
    </w:p>
    <w:p w14:paraId="47BAAF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829" w:author="Author" w:date="2012-02-26T13:32:00Z" w:name="move318026681"/>
      <w:moveTo w:id="830" w:author="Author" w:date="2012-02-26T13:32:00Z">
        <w:r w:rsidRPr="00673328">
          <w:rPr>
            <w:rFonts w:ascii="宋体" w:eastAsia="宋体" w:hAnsi="宋体" w:cs="宋体" w:hint="eastAsia"/>
          </w:rPr>
          <w:t>blotta</w:t>
        </w:r>
      </w:moveTo>
    </w:p>
    <w:moveToRangeEnd w:id="829"/>
    <w:p w14:paraId="5FE96C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blottare</w:t>
      </w:r>
    </w:p>
    <w:p w14:paraId="18E9AF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blottar</w:t>
      </w:r>
    </w:p>
    <w:p w14:paraId="1281C9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31" w:author="Author" w:date="2012-02-26T13:32:00Z" w:name="move318026681"/>
      <w:moveFrom w:id="832" w:author="Author" w:date="2012-02-26T13:32:00Z">
        <w:r w:rsidRPr="00673328">
          <w:rPr>
            <w:rFonts w:ascii="宋体" w:eastAsia="宋体" w:hAnsi="宋体" w:cs="宋体" w:hint="eastAsia"/>
          </w:rPr>
          <w:t>blotta</w:t>
        </w:r>
      </w:moveFrom>
    </w:p>
    <w:moveFromRangeEnd w:id="831"/>
    <w:p w14:paraId="57F733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blottl0344gger</w:t>
      </w:r>
    </w:p>
    <w:p w14:paraId="416E73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blott</w:t>
      </w:r>
    </w:p>
    <w:p w14:paraId="454876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blues</w:t>
      </w:r>
    </w:p>
    <w:p w14:paraId="07EE70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bluffar</w:t>
      </w:r>
    </w:p>
    <w:p w14:paraId="6165E3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bluff</w:t>
      </w:r>
    </w:p>
    <w:p w14:paraId="1CC954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blundar</w:t>
      </w:r>
    </w:p>
    <w:p w14:paraId="72B59E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blunder</w:t>
      </w:r>
    </w:p>
    <w:p w14:paraId="3C97B2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blund</w:t>
      </w:r>
    </w:p>
    <w:p w14:paraId="22AD32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blus</w:t>
      </w:r>
    </w:p>
    <w:p w14:paraId="697E86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blyerts</w:t>
      </w:r>
    </w:p>
    <w:p w14:paraId="35F97F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blygd</w:t>
      </w:r>
    </w:p>
    <w:p w14:paraId="3F8D52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833" w:author="Author" w:date="2012-02-26T13:32:00Z" w:name="move318026682"/>
      <w:moveTo w:id="834" w:author="Author" w:date="2012-02-26T13:32:00Z">
        <w:r w:rsidRPr="00673328">
          <w:rPr>
            <w:rFonts w:ascii="宋体" w:eastAsia="宋体" w:hAnsi="宋体" w:cs="宋体" w:hint="eastAsia"/>
          </w:rPr>
          <w:t>blyg</w:t>
        </w:r>
      </w:moveTo>
    </w:p>
    <w:moveToRangeEnd w:id="833"/>
    <w:p w14:paraId="2BA2B4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blygsam</w:t>
      </w:r>
    </w:p>
    <w:p w14:paraId="1BEE59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blygsel</w:t>
      </w:r>
    </w:p>
    <w:p w14:paraId="181825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35" w:author="Author" w:date="2012-02-26T13:32:00Z" w:name="move318026682"/>
      <w:moveFrom w:id="836" w:author="Author" w:date="2012-02-26T13:32:00Z">
        <w:r w:rsidRPr="00673328">
          <w:rPr>
            <w:rFonts w:ascii="宋体" w:eastAsia="宋体" w:hAnsi="宋体" w:cs="宋体" w:hint="eastAsia"/>
          </w:rPr>
          <w:t>blyg</w:t>
        </w:r>
      </w:moveFrom>
    </w:p>
    <w:moveFromRangeEnd w:id="835"/>
    <w:p w14:paraId="21D979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bly</w:t>
      </w:r>
    </w:p>
    <w:p w14:paraId="2F26FE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BNP</w:t>
      </w:r>
    </w:p>
    <w:p w14:paraId="05F285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boaorm</w:t>
      </w:r>
    </w:p>
    <w:p w14:paraId="43EA08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boardingcard</w:t>
      </w:r>
    </w:p>
    <w:p w14:paraId="046704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bobin</w:t>
      </w:r>
    </w:p>
    <w:p w14:paraId="7F3616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bockar</w:t>
      </w:r>
    </w:p>
    <w:p w14:paraId="590266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bock</w:t>
      </w:r>
    </w:p>
    <w:p w14:paraId="4C1033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bodelning</w:t>
      </w:r>
    </w:p>
    <w:p w14:paraId="2483F2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bod</w:t>
      </w:r>
    </w:p>
    <w:p w14:paraId="750B99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bodybuilding</w:t>
      </w:r>
    </w:p>
    <w:p w14:paraId="591C46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boende</w:t>
      </w:r>
    </w:p>
    <w:p w14:paraId="2CC4BC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boett</w:t>
      </w:r>
    </w:p>
    <w:p w14:paraId="1287E1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bofast</w:t>
      </w:r>
    </w:p>
    <w:p w14:paraId="01D3F7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bofink</w:t>
      </w:r>
    </w:p>
    <w:p w14:paraId="3BC3B9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37" w:author="Author" w:date="2012-02-26T13:32:00Z" w:name="move318026683"/>
      <w:moveTo w:id="83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bog</w:t>
        </w:r>
      </w:moveTo>
    </w:p>
    <w:moveToRangeEnd w:id="837"/>
    <w:p w14:paraId="5EBD37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bogserar</w:t>
      </w:r>
    </w:p>
    <w:p w14:paraId="716911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39" w:author="Author" w:date="2012-02-26T13:32:00Z" w:name="move318026683"/>
      <w:moveFrom w:id="840" w:author="Author" w:date="2012-02-26T13:32:00Z">
        <w:r w:rsidRPr="00673328">
          <w:rPr>
            <w:rFonts w:ascii="宋体" w:eastAsia="宋体" w:hAnsi="宋体" w:cs="宋体" w:hint="eastAsia"/>
          </w:rPr>
          <w:t>bog</w:t>
        </w:r>
      </w:moveFrom>
    </w:p>
    <w:moveFromRangeEnd w:id="839"/>
    <w:p w14:paraId="1C0D34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bohag</w:t>
      </w:r>
    </w:p>
    <w:p w14:paraId="41B601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bohem</w:t>
      </w:r>
    </w:p>
    <w:p w14:paraId="7E63C1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Bohusl0344n</w:t>
      </w:r>
    </w:p>
    <w:p w14:paraId="53FF27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boja</w:t>
      </w:r>
    </w:p>
    <w:p w14:paraId="7E9150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bojkottar</w:t>
      </w:r>
    </w:p>
    <w:p w14:paraId="27C6B2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bojkott</w:t>
      </w:r>
    </w:p>
    <w:p w14:paraId="0CC050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boj</w:t>
      </w:r>
    </w:p>
    <w:p w14:paraId="48D7D3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41" w:author="Author" w:date="2012-02-26T13:32:00Z" w:name="move318026684"/>
      <w:moveTo w:id="84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bokar</w:t>
        </w:r>
      </w:moveTo>
    </w:p>
    <w:moveToRangeEnd w:id="841"/>
    <w:p w14:paraId="1AD04B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bokar om</w:t>
      </w:r>
    </w:p>
    <w:p w14:paraId="66DA87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43" w:author="Author" w:date="2012-02-26T13:32:00Z" w:name="move318026684"/>
      <w:moveFrom w:id="844" w:author="Author" w:date="2012-02-26T13:32:00Z">
        <w:r w:rsidRPr="00673328">
          <w:rPr>
            <w:rFonts w:ascii="宋体" w:eastAsia="宋体" w:hAnsi="宋体" w:cs="宋体" w:hint="eastAsia"/>
          </w:rPr>
          <w:t>bokar</w:t>
        </w:r>
      </w:moveFrom>
    </w:p>
    <w:moveFromRangeEnd w:id="843"/>
    <w:p w14:paraId="43F862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bokbuss</w:t>
      </w:r>
    </w:p>
    <w:p w14:paraId="2AF2DA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bokf0366ring</w:t>
      </w:r>
    </w:p>
    <w:p w14:paraId="41B4D7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bokf0366r</w:t>
      </w:r>
    </w:p>
    <w:p w14:paraId="51CDB7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bokhandel</w:t>
      </w:r>
    </w:p>
    <w:p w14:paraId="5BF57B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bokhylla</w:t>
      </w:r>
    </w:p>
    <w:p w14:paraId="7398FD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bokm0344rke</w:t>
      </w:r>
    </w:p>
    <w:p w14:paraId="4F3155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45" w:author="Author" w:date="2012-02-26T13:32:00Z" w:name="move318026685"/>
      <w:moveTo w:id="84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bok</w:t>
        </w:r>
      </w:moveTo>
    </w:p>
    <w:moveToRangeEnd w:id="845"/>
    <w:p w14:paraId="329FB3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bokslut</w:t>
      </w:r>
    </w:p>
    <w:p w14:paraId="33B1DF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bokst0366d</w:t>
      </w:r>
    </w:p>
    <w:p w14:paraId="49E8E7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bokstaverar</w:t>
      </w:r>
    </w:p>
    <w:p w14:paraId="070640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bokstavlig</w:t>
      </w:r>
    </w:p>
    <w:p w14:paraId="15E8BC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847" w:author="Author" w:date="2012-02-26T13:32:00Z" w:name="move318026686"/>
      <w:moveTo w:id="848" w:author="Author" w:date="2012-02-26T13:32:00Z">
        <w:r w:rsidRPr="00673328">
          <w:rPr>
            <w:rFonts w:ascii="宋体" w:eastAsia="宋体" w:hAnsi="宋体" w:cs="宋体" w:hint="eastAsia"/>
          </w:rPr>
          <w:t>bokstav</w:t>
        </w:r>
      </w:moveTo>
    </w:p>
    <w:moveToRangeEnd w:id="847"/>
    <w:p w14:paraId="1CA54C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bokstavstro</w:t>
      </w:r>
    </w:p>
    <w:p w14:paraId="689E85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49" w:author="Author" w:date="2012-02-26T13:32:00Z" w:name="move318026686"/>
      <w:moveFrom w:id="850" w:author="Author" w:date="2012-02-26T13:32:00Z">
        <w:r w:rsidRPr="00673328">
          <w:rPr>
            <w:rFonts w:ascii="宋体" w:eastAsia="宋体" w:hAnsi="宋体" w:cs="宋体" w:hint="eastAsia"/>
          </w:rPr>
          <w:t>bokstav</w:t>
        </w:r>
      </w:moveFrom>
    </w:p>
    <w:p w14:paraId="2463A6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51" w:author="Author" w:date="2012-02-26T13:32:00Z" w:name="move318026685"/>
      <w:moveFromRangeEnd w:id="849"/>
      <w:moveFrom w:id="852" w:author="Author" w:date="2012-02-26T13:32:00Z">
        <w:r w:rsidRPr="00673328">
          <w:rPr>
            <w:rFonts w:ascii="宋体" w:eastAsia="宋体" w:hAnsi="宋体" w:cs="宋体" w:hint="eastAsia"/>
          </w:rPr>
          <w:t>bok</w:t>
        </w:r>
      </w:moveFrom>
    </w:p>
    <w:moveFromRangeEnd w:id="851"/>
    <w:p w14:paraId="0C72F5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bolag</w:t>
      </w:r>
    </w:p>
    <w:p w14:paraId="313B57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boliner</w:t>
      </w:r>
    </w:p>
    <w:p w14:paraId="4C8B95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bollar</w:t>
      </w:r>
    </w:p>
    <w:p w14:paraId="21E35A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53" w:author="Author" w:date="2012-02-26T13:32:00Z" w:name="move318026687"/>
      <w:moveTo w:id="85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boll</w:t>
        </w:r>
      </w:moveTo>
    </w:p>
    <w:moveToRangeEnd w:id="853"/>
    <w:p w14:paraId="2A2668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bollsinne</w:t>
      </w:r>
    </w:p>
    <w:p w14:paraId="1DF5A2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55" w:author="Author" w:date="2012-02-26T13:32:00Z" w:name="move318026687"/>
      <w:moveFrom w:id="856" w:author="Author" w:date="2012-02-26T13:32:00Z">
        <w:r w:rsidRPr="00673328">
          <w:rPr>
            <w:rFonts w:ascii="宋体" w:eastAsia="宋体" w:hAnsi="宋体" w:cs="宋体" w:hint="eastAsia"/>
          </w:rPr>
          <w:t>boll</w:t>
        </w:r>
      </w:moveFrom>
    </w:p>
    <w:moveFromRangeEnd w:id="855"/>
    <w:p w14:paraId="1E7AAF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bolm0366rt</w:t>
      </w:r>
    </w:p>
    <w:p w14:paraId="63B34C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bolmar</w:t>
      </w:r>
    </w:p>
    <w:p w14:paraId="708323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bolsjevik</w:t>
      </w:r>
    </w:p>
    <w:p w14:paraId="720342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bolster</w:t>
      </w:r>
    </w:p>
    <w:p w14:paraId="0208EC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bombarderar</w:t>
      </w:r>
    </w:p>
    <w:p w14:paraId="2B6C4C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bombar</w:t>
      </w:r>
    </w:p>
    <w:p w14:paraId="74B1C9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bombastisk</w:t>
      </w:r>
    </w:p>
    <w:p w14:paraId="63960F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bombmatta</w:t>
      </w:r>
    </w:p>
    <w:p w14:paraId="0EE3AD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857" w:author="Author" w:date="2012-02-26T13:32:00Z" w:name="move318026688"/>
      <w:moveTo w:id="858" w:author="Author" w:date="2012-02-26T13:32:00Z">
        <w:r w:rsidRPr="00673328">
          <w:rPr>
            <w:rFonts w:ascii="宋体" w:eastAsia="宋体" w:hAnsi="宋体" w:cs="宋体" w:hint="eastAsia"/>
          </w:rPr>
          <w:t>bomb</w:t>
        </w:r>
      </w:moveTo>
    </w:p>
    <w:moveToRangeEnd w:id="857"/>
    <w:p w14:paraId="4F8C58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bombning</w:t>
      </w:r>
    </w:p>
    <w:p w14:paraId="56201C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</w:t>
      </w:r>
      <w:r w:rsidRPr="00673328">
        <w:rPr>
          <w:rFonts w:ascii="宋体" w:eastAsia="宋体" w:hAnsi="宋体" w:cs="宋体" w:hint="eastAsia"/>
        </w:rPr>
        <w:t>mbs0344ker</w:t>
      </w:r>
    </w:p>
    <w:p w14:paraId="736FC9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59" w:author="Author" w:date="2012-02-26T13:32:00Z" w:name="move318026688"/>
      <w:moveFrom w:id="860" w:author="Author" w:date="2012-02-26T13:32:00Z">
        <w:r w:rsidRPr="00673328">
          <w:rPr>
            <w:rFonts w:ascii="宋体" w:eastAsia="宋体" w:hAnsi="宋体" w:cs="宋体" w:hint="eastAsia"/>
          </w:rPr>
          <w:t>bomb</w:t>
        </w:r>
      </w:moveFrom>
    </w:p>
    <w:moveFromRangeEnd w:id="859"/>
    <w:p w14:paraId="28EAA1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bommar</w:t>
      </w:r>
    </w:p>
    <w:p w14:paraId="4C39B2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bom</w:t>
      </w:r>
    </w:p>
    <w:p w14:paraId="5C7267B6" w14:textId="77777777" w:rsidR="00000000" w:rsidRPr="00780F39" w:rsidRDefault="00780F39" w:rsidP="00673328">
      <w:pPr>
        <w:pStyle w:val="PlainText"/>
        <w:rPr>
          <w:ins w:id="861" w:author="Author" w:date="2012-02-26T13:32:00Z"/>
          <w:rFonts w:ascii="宋体" w:eastAsia="宋体" w:hAnsi="宋体" w:cs="宋体" w:hint="eastAsia"/>
          <w:lang w:val="sv-SE"/>
        </w:rPr>
      </w:pPr>
      <w:ins w:id="86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BO</w:t>
        </w:r>
      </w:ins>
    </w:p>
    <w:p w14:paraId="2C0189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bomull</w:t>
      </w:r>
    </w:p>
    <w:p w14:paraId="52146C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bonad</w:t>
      </w:r>
    </w:p>
    <w:p w14:paraId="7492BD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bonar</w:t>
      </w:r>
    </w:p>
    <w:p w14:paraId="3C86F7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bonde</w:t>
      </w:r>
    </w:p>
    <w:p w14:paraId="20D38C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bondf0345ngare</w:t>
      </w:r>
    </w:p>
    <w:p w14:paraId="6EC3DD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bondg0345rd</w:t>
      </w:r>
    </w:p>
    <w:p w14:paraId="6B0728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63" w:author="Author" w:date="2012-02-26T13:32:00Z" w:name="move318026689"/>
      <w:moveTo w:id="86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bondpermis</w:t>
        </w:r>
      </w:moveTo>
    </w:p>
    <w:moveToRangeEnd w:id="863"/>
    <w:p w14:paraId="0C96B9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bondpermission</w:t>
      </w:r>
    </w:p>
    <w:p w14:paraId="2285B1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65" w:author="Author" w:date="2012-02-26T13:32:00Z" w:name="move318026689"/>
      <w:moveFrom w:id="866" w:author="Author" w:date="2012-02-26T13:32:00Z">
        <w:r w:rsidRPr="00673328">
          <w:rPr>
            <w:rFonts w:ascii="宋体" w:eastAsia="宋体" w:hAnsi="宋体" w:cs="宋体" w:hint="eastAsia"/>
          </w:rPr>
          <w:t>bondpermis</w:t>
        </w:r>
      </w:moveFrom>
    </w:p>
    <w:moveFromRangeEnd w:id="865"/>
    <w:p w14:paraId="0D5D2F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bondsk</w:t>
      </w:r>
    </w:p>
    <w:p w14:paraId="4AEBC1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bondvischan</w:t>
      </w:r>
    </w:p>
    <w:p w14:paraId="5167B4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boning</w:t>
      </w:r>
    </w:p>
    <w:p w14:paraId="127DFC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bonus</w:t>
      </w:r>
    </w:p>
    <w:p w14:paraId="065B92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boom</w:t>
      </w:r>
    </w:p>
    <w:p w14:paraId="021A3E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boots</w:t>
      </w:r>
    </w:p>
    <w:p w14:paraId="43CFF7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bordar</w:t>
      </w:r>
    </w:p>
    <w:p w14:paraId="1C466C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bordell</w:t>
      </w:r>
    </w:p>
    <w:p w14:paraId="54C1DC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borde</w:t>
      </w:r>
    </w:p>
    <w:p w14:paraId="2C3A40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bordl0344gger</w:t>
      </w:r>
    </w:p>
    <w:p w14:paraId="51DC19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bordl0344ggning</w:t>
      </w:r>
    </w:p>
    <w:p w14:paraId="03D2E8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bord</w:t>
      </w:r>
    </w:p>
    <w:p w14:paraId="4D2F70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bordtennis</w:t>
      </w:r>
    </w:p>
    <w:p w14:paraId="2FFF19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boren</w:t>
      </w:r>
    </w:p>
    <w:p w14:paraId="688C1D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borgare</w:t>
      </w:r>
    </w:p>
    <w:p w14:paraId="625701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867" w:author="Author" w:date="2012-02-26T13:32:00Z" w:name="move318026690"/>
      <w:moveTo w:id="868" w:author="Author" w:date="2012-02-26T13:32:00Z">
        <w:r w:rsidRPr="00673328">
          <w:rPr>
            <w:rFonts w:ascii="宋体" w:eastAsia="宋体" w:hAnsi="宋体" w:cs="宋体" w:hint="eastAsia"/>
          </w:rPr>
          <w:t>borgar</w:t>
        </w:r>
      </w:moveTo>
    </w:p>
    <w:moveToRangeEnd w:id="867"/>
    <w:p w14:paraId="3EDB53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borgarr0345d</w:t>
      </w:r>
    </w:p>
    <w:p w14:paraId="7E0568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69" w:author="Author" w:date="2012-02-26T13:32:00Z" w:name="move318026690"/>
      <w:moveFrom w:id="870" w:author="Author" w:date="2012-02-26T13:32:00Z">
        <w:r w:rsidRPr="00673328">
          <w:rPr>
            <w:rFonts w:ascii="宋体" w:eastAsia="宋体" w:hAnsi="宋体" w:cs="宋体" w:hint="eastAsia"/>
          </w:rPr>
          <w:t>borgar</w:t>
        </w:r>
      </w:moveFrom>
    </w:p>
    <w:moveFromRangeEnd w:id="869"/>
    <w:p w14:paraId="7F15A6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borgen034</w:t>
      </w:r>
      <w:r w:rsidRPr="00780F39">
        <w:rPr>
          <w:rFonts w:ascii="宋体" w:eastAsia="宋体" w:hAnsi="宋体" w:cs="宋体" w:hint="eastAsia"/>
          <w:lang w:val="sv-SE"/>
        </w:rPr>
        <w:t>4r</w:t>
      </w:r>
    </w:p>
    <w:p w14:paraId="7CA622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borgen</w:t>
      </w:r>
    </w:p>
    <w:p w14:paraId="0C9730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borgerlig</w:t>
      </w:r>
    </w:p>
    <w:p w14:paraId="1F34F3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borgm0344stare</w:t>
      </w:r>
    </w:p>
    <w:p w14:paraId="4D6CCF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borg</w:t>
      </w:r>
    </w:p>
    <w:p w14:paraId="6271C4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71" w:author="Author" w:date="2012-02-26T13:32:00Z" w:name="move318026691"/>
      <w:moveTo w:id="87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bor</w:t>
        </w:r>
      </w:moveTo>
    </w:p>
    <w:moveToRangeEnd w:id="871"/>
    <w:p w14:paraId="417A80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borrar</w:t>
      </w:r>
    </w:p>
    <w:p w14:paraId="13A6A2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borrigg</w:t>
      </w:r>
    </w:p>
    <w:p w14:paraId="7ABE3A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73" w:author="Author" w:date="2012-02-26T13:32:00Z" w:name="move318026692"/>
      <w:moveTo w:id="87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borr</w:t>
        </w:r>
      </w:moveTo>
    </w:p>
    <w:moveToRangeEnd w:id="873"/>
    <w:p w14:paraId="6ED9F4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borrning</w:t>
      </w:r>
    </w:p>
    <w:p w14:paraId="3A7DA1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borrplattform</w:t>
      </w:r>
    </w:p>
    <w:p w14:paraId="308671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75" w:author="Author" w:date="2012-02-26T13:32:00Z" w:name="move318026692"/>
      <w:moveFrom w:id="876" w:author="Author" w:date="2012-02-26T13:32:00Z">
        <w:r w:rsidRPr="00673328">
          <w:rPr>
            <w:rFonts w:ascii="宋体" w:eastAsia="宋体" w:hAnsi="宋体" w:cs="宋体" w:hint="eastAsia"/>
          </w:rPr>
          <w:t>borr</w:t>
        </w:r>
      </w:moveFrom>
    </w:p>
    <w:moveFromRangeEnd w:id="875"/>
    <w:p w14:paraId="00A7F8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borrtorn</w:t>
      </w:r>
    </w:p>
    <w:p w14:paraId="470718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borstar</w:t>
      </w:r>
    </w:p>
    <w:p w14:paraId="764057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borste</w:t>
      </w:r>
    </w:p>
    <w:p w14:paraId="1D6C89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borst</w:t>
      </w:r>
    </w:p>
    <w:p w14:paraId="30B3AF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77" w:author="Author" w:date="2012-02-26T13:32:00Z" w:name="move318026691"/>
      <w:moveFrom w:id="878" w:author="Author" w:date="2012-02-26T13:32:00Z">
        <w:r w:rsidRPr="00673328">
          <w:rPr>
            <w:rFonts w:ascii="宋体" w:eastAsia="宋体" w:hAnsi="宋体" w:cs="宋体" w:hint="eastAsia"/>
          </w:rPr>
          <w:t>bor</w:t>
        </w:r>
      </w:moveFrom>
    </w:p>
    <w:moveFromRangeEnd w:id="877"/>
    <w:p w14:paraId="67D592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bort0345t</w:t>
      </w:r>
    </w:p>
    <w:p w14:paraId="074FE4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borta</w:t>
      </w:r>
    </w:p>
    <w:p w14:paraId="1F0265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bortbl0345st</w:t>
      </w:r>
    </w:p>
    <w:p w14:paraId="39FFB2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borterst</w:t>
      </w:r>
    </w:p>
    <w:p w14:paraId="21824D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bortf0366rklarar</w:t>
      </w:r>
    </w:p>
    <w:p w14:paraId="1EEAE7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bortfall</w:t>
      </w:r>
    </w:p>
    <w:p w14:paraId="34CA6F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bortg0345ng</w:t>
      </w:r>
    </w:p>
    <w:p w14:paraId="552149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bortkastad</w:t>
      </w:r>
    </w:p>
    <w:p w14:paraId="791016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bortkommen</w:t>
      </w:r>
    </w:p>
    <w:p w14:paraId="793CB3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79" w:author="Author" w:date="2012-02-26T13:32:00Z" w:name="move318026693"/>
      <w:moveTo w:id="8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bort</w:t>
        </w:r>
      </w:moveTo>
    </w:p>
    <w:moveToRangeEnd w:id="879"/>
    <w:p w14:paraId="28CA7D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bortom</w:t>
      </w:r>
    </w:p>
    <w:p w14:paraId="7B4C53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bortovaro</w:t>
      </w:r>
    </w:p>
    <w:p w14:paraId="3A1E78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881" w:author="Author" w:date="2012-02-26T13:32:00Z" w:name="move318026694"/>
      <w:moveTo w:id="882" w:author="Author" w:date="2012-02-26T13:32:00Z">
        <w:r w:rsidRPr="00673328">
          <w:rPr>
            <w:rFonts w:ascii="宋体" w:eastAsia="宋体" w:hAnsi="宋体" w:cs="宋体" w:hint="eastAsia"/>
          </w:rPr>
          <w:t>bortre</w:t>
        </w:r>
      </w:moveTo>
    </w:p>
    <w:moveToRangeEnd w:id="881"/>
    <w:p w14:paraId="3E0479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bortrest</w:t>
      </w:r>
    </w:p>
    <w:p w14:paraId="785C74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83" w:author="Author" w:date="2012-02-26T13:32:00Z" w:name="move318026694"/>
      <w:moveFrom w:id="884" w:author="Author" w:date="2012-02-26T13:32:00Z">
        <w:r w:rsidRPr="00673328">
          <w:rPr>
            <w:rFonts w:ascii="宋体" w:eastAsia="宋体" w:hAnsi="宋体" w:cs="宋体" w:hint="eastAsia"/>
          </w:rPr>
          <w:t>bortre</w:t>
        </w:r>
      </w:moveFrom>
    </w:p>
    <w:moveFromRangeEnd w:id="883"/>
    <w:p w14:paraId="4CC310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bor</w:t>
      </w:r>
      <w:r w:rsidRPr="00673328">
        <w:rPr>
          <w:rFonts w:ascii="宋体" w:eastAsia="宋体" w:hAnsi="宋体" w:cs="宋体" w:hint="eastAsia"/>
        </w:rPr>
        <w:t>tser</w:t>
      </w:r>
    </w:p>
    <w:p w14:paraId="724FD3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bortsk0344md</w:t>
      </w:r>
    </w:p>
    <w:p w14:paraId="0DFEB3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85" w:author="Author" w:date="2012-02-26T13:32:00Z" w:name="move318026693"/>
      <w:moveFrom w:id="886" w:author="Author" w:date="2012-02-26T13:32:00Z">
        <w:r w:rsidRPr="00673328">
          <w:rPr>
            <w:rFonts w:ascii="宋体" w:eastAsia="宋体" w:hAnsi="宋体" w:cs="宋体" w:hint="eastAsia"/>
          </w:rPr>
          <w:t>bort</w:t>
        </w:r>
      </w:moveFrom>
    </w:p>
    <w:moveFromRangeEnd w:id="885"/>
    <w:p w14:paraId="7B788B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bos0344tter sig</w:t>
      </w:r>
    </w:p>
    <w:p w14:paraId="5A89F7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bos0344ttning</w:t>
      </w:r>
    </w:p>
    <w:p w14:paraId="79DFD2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bosatt</w:t>
      </w:r>
    </w:p>
    <w:p w14:paraId="1AA420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boskap</w:t>
      </w:r>
    </w:p>
    <w:p w14:paraId="257C12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boskifte</w:t>
      </w:r>
    </w:p>
    <w:p w14:paraId="23E8D3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boskillnad</w:t>
      </w:r>
    </w:p>
    <w:p w14:paraId="35F393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bosnien</w:t>
      </w:r>
    </w:p>
    <w:p w14:paraId="5C5FEA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bosnier</w:t>
      </w:r>
    </w:p>
    <w:p w14:paraId="66A95E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bosniska</w:t>
      </w:r>
    </w:p>
    <w:p w14:paraId="0A8829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bosnisk</w:t>
      </w:r>
    </w:p>
    <w:p w14:paraId="24A445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bosparar</w:t>
      </w:r>
    </w:p>
    <w:p w14:paraId="4D01E5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boss</w:t>
      </w:r>
    </w:p>
    <w:p w14:paraId="5CC372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87" w:author="Author" w:date="2012-02-26T13:32:00Z" w:name="move318026695"/>
      <w:moveTo w:id="88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bostad</w:t>
        </w:r>
      </w:moveTo>
    </w:p>
    <w:moveToRangeEnd w:id="887"/>
    <w:p w14:paraId="511CE9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bostadsanpassningsbidrag</w:t>
      </w:r>
    </w:p>
    <w:p w14:paraId="5D2E3A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bostadsbidrag</w:t>
      </w:r>
    </w:p>
    <w:p w14:paraId="517FC9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bostadsdomstol</w:t>
      </w:r>
    </w:p>
    <w:p w14:paraId="2E680D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bostadsf0366rmedling</w:t>
      </w:r>
    </w:p>
    <w:p w14:paraId="68DB78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bostadsl0345n</w:t>
      </w:r>
    </w:p>
    <w:p w14:paraId="46B79B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89" w:author="Author" w:date="2012-02-26T13:32:00Z" w:name="move318026696"/>
      <w:moveTo w:id="89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bostadsr0344tt</w:t>
        </w:r>
      </w:moveTo>
    </w:p>
    <w:moveToRangeEnd w:id="889"/>
    <w:p w14:paraId="0CD793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bostadsr0344ttsf</w:t>
      </w:r>
      <w:r w:rsidRPr="00673328">
        <w:rPr>
          <w:rFonts w:ascii="宋体" w:eastAsia="宋体" w:hAnsi="宋体" w:cs="宋体" w:hint="eastAsia"/>
        </w:rPr>
        <w:t>0366rening</w:t>
      </w:r>
    </w:p>
    <w:p w14:paraId="453F3A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bostadsr0344ttsl0344genhet</w:t>
      </w:r>
    </w:p>
    <w:p w14:paraId="7F4BCF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91" w:author="Author" w:date="2012-02-26T13:32:00Z" w:name="move318026696"/>
      <w:moveFrom w:id="892" w:author="Author" w:date="2012-02-26T13:32:00Z">
        <w:r w:rsidRPr="00673328">
          <w:rPr>
            <w:rFonts w:ascii="宋体" w:eastAsia="宋体" w:hAnsi="宋体" w:cs="宋体" w:hint="eastAsia"/>
          </w:rPr>
          <w:t>bostadsr0344tt</w:t>
        </w:r>
      </w:moveFrom>
    </w:p>
    <w:moveFromRangeEnd w:id="891"/>
    <w:p w14:paraId="25C276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bostadssparande</w:t>
      </w:r>
    </w:p>
    <w:p w14:paraId="3044E4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bostadstill0344gg</w:t>
      </w:r>
    </w:p>
    <w:p w14:paraId="1A65F1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93" w:author="Author" w:date="2012-02-26T13:32:00Z" w:name="move318026695"/>
      <w:moveFrom w:id="894" w:author="Author" w:date="2012-02-26T13:32:00Z">
        <w:r w:rsidRPr="00673328">
          <w:rPr>
            <w:rFonts w:ascii="宋体" w:eastAsia="宋体" w:hAnsi="宋体" w:cs="宋体" w:hint="eastAsia"/>
          </w:rPr>
          <w:t>bostad</w:t>
        </w:r>
      </w:moveFrom>
    </w:p>
    <w:moveFromRangeEnd w:id="893"/>
    <w:p w14:paraId="53E0F6A0" w14:textId="77777777" w:rsidR="00000000" w:rsidRPr="003230D0" w:rsidRDefault="00780F39" w:rsidP="003230D0">
      <w:pPr>
        <w:pStyle w:val="PlainText"/>
        <w:rPr>
          <w:del w:id="895" w:author="Author" w:date="2012-02-26T13:32:00Z"/>
          <w:rFonts w:ascii="宋体" w:eastAsia="宋体" w:hAnsi="宋体" w:cs="宋体" w:hint="eastAsia"/>
        </w:rPr>
      </w:pPr>
      <w:del w:id="896" w:author="Author" w:date="2012-02-26T13:32:00Z">
        <w:r w:rsidRPr="003230D0">
          <w:rPr>
            <w:rFonts w:ascii="宋体" w:eastAsia="宋体" w:hAnsi="宋体" w:cs="宋体" w:hint="eastAsia"/>
          </w:rPr>
          <w:delText>BO</w:delText>
        </w:r>
      </w:del>
    </w:p>
    <w:p w14:paraId="5DFBD4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botanik</w:t>
      </w:r>
    </w:p>
    <w:p w14:paraId="210123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botar</w:t>
      </w:r>
    </w:p>
    <w:p w14:paraId="43B11B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botemedel</w:t>
      </w:r>
    </w:p>
    <w:p w14:paraId="7C667C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botf0344rdig</w:t>
      </w:r>
    </w:p>
    <w:p w14:paraId="02C0A4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bot</w:t>
      </w:r>
    </w:p>
    <w:p w14:paraId="3375F3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bottenl0345n</w:t>
      </w:r>
    </w:p>
    <w:p w14:paraId="4F1B3C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897" w:author="Author" w:date="2012-02-26T13:32:00Z" w:name="move318026697"/>
      <w:moveTo w:id="89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botten</w:t>
        </w:r>
      </w:moveTo>
    </w:p>
    <w:moveToRangeEnd w:id="897"/>
    <w:p w14:paraId="62E988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bottennapp</w:t>
      </w:r>
    </w:p>
    <w:p w14:paraId="341DB0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bottenskrapar</w:t>
      </w:r>
    </w:p>
    <w:p w14:paraId="71FAE5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bottenskrap</w:t>
      </w:r>
    </w:p>
    <w:p w14:paraId="78623E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899" w:author="Author" w:date="2012-02-26T13:32:00Z" w:name="move318026697"/>
      <w:moveFrom w:id="900" w:author="Author" w:date="2012-02-26T13:32:00Z">
        <w:r w:rsidRPr="00673328">
          <w:rPr>
            <w:rFonts w:ascii="宋体" w:eastAsia="宋体" w:hAnsi="宋体" w:cs="宋体" w:hint="eastAsia"/>
          </w:rPr>
          <w:t>botten</w:t>
        </w:r>
      </w:moveFrom>
    </w:p>
    <w:moveFromRangeEnd w:id="899"/>
    <w:p w14:paraId="41511D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bottnar</w:t>
      </w:r>
    </w:p>
    <w:p w14:paraId="5FD797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boulevard</w:t>
      </w:r>
    </w:p>
    <w:p w14:paraId="6CCB28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bouppteckning</w:t>
      </w:r>
    </w:p>
    <w:p w14:paraId="48D852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boutredning</w:t>
      </w:r>
    </w:p>
    <w:p w14:paraId="2DE877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boverket</w:t>
      </w:r>
    </w:p>
    <w:p w14:paraId="4A2C6D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bovete</w:t>
      </w:r>
    </w:p>
    <w:p w14:paraId="257EA0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bov</w:t>
      </w:r>
    </w:p>
    <w:p w14:paraId="05DE69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bowling</w:t>
      </w:r>
    </w:p>
    <w:p w14:paraId="408986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boxare</w:t>
      </w:r>
    </w:p>
    <w:p w14:paraId="76EDC5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boxas</w:t>
      </w:r>
    </w:p>
    <w:p w14:paraId="1ACF74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01" w:author="Author" w:date="2012-02-26T13:32:00Z" w:name="move318026698"/>
      <w:moveTo w:id="902" w:author="Author" w:date="2012-02-26T13:32:00Z">
        <w:r w:rsidRPr="00673328">
          <w:rPr>
            <w:rFonts w:ascii="宋体" w:eastAsia="宋体" w:hAnsi="宋体" w:cs="宋体" w:hint="eastAsia"/>
          </w:rPr>
          <w:t>b</w:t>
        </w:r>
        <w:r w:rsidRPr="00673328">
          <w:rPr>
            <w:rFonts w:ascii="宋体" w:eastAsia="宋体" w:hAnsi="宋体" w:cs="宋体" w:hint="eastAsia"/>
          </w:rPr>
          <w:t>ox</w:t>
        </w:r>
      </w:moveTo>
    </w:p>
    <w:moveToRangeEnd w:id="901"/>
    <w:p w14:paraId="23B958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boxning</w:t>
      </w:r>
    </w:p>
    <w:p w14:paraId="6BFDED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03" w:author="Author" w:date="2012-02-26T13:32:00Z" w:name="move318026698"/>
      <w:moveFrom w:id="904" w:author="Author" w:date="2012-02-26T13:32:00Z">
        <w:r w:rsidRPr="00673328">
          <w:rPr>
            <w:rFonts w:ascii="宋体" w:eastAsia="宋体" w:hAnsi="宋体" w:cs="宋体" w:hint="eastAsia"/>
          </w:rPr>
          <w:t>b</w:t>
        </w:r>
        <w:r w:rsidRPr="00673328">
          <w:rPr>
            <w:rFonts w:ascii="宋体" w:eastAsia="宋体" w:hAnsi="宋体" w:cs="宋体" w:hint="eastAsia"/>
          </w:rPr>
          <w:t>ox</w:t>
        </w:r>
      </w:moveFrom>
    </w:p>
    <w:moveFromRangeEnd w:id="903"/>
    <w:p w14:paraId="187A24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br0344cker</w:t>
      </w:r>
    </w:p>
    <w:p w14:paraId="20C8B9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br0344ckj0344rn</w:t>
      </w:r>
    </w:p>
    <w:p w14:paraId="4F911B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br0344cklig</w:t>
      </w:r>
    </w:p>
    <w:p w14:paraId="0CCA81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br0344ckt</w:t>
      </w:r>
    </w:p>
    <w:p w14:paraId="4FDCB4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br0344da</w:t>
      </w:r>
    </w:p>
    <w:p w14:paraId="60F7A6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br0344dd</w:t>
      </w:r>
    </w:p>
    <w:p w14:paraId="17AA9D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br0344de</w:t>
      </w:r>
    </w:p>
    <w:p w14:paraId="076D55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br0344dseglar</w:t>
      </w:r>
    </w:p>
    <w:p w14:paraId="08812A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br0344ker</w:t>
      </w:r>
    </w:p>
    <w:p w14:paraId="5E5033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br0344m</w:t>
      </w:r>
    </w:p>
    <w:p w14:paraId="45C356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br0344nd</w:t>
      </w:r>
    </w:p>
    <w:p w14:paraId="71DF67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br0344nn0344ssla</w:t>
      </w:r>
    </w:p>
    <w:p w14:paraId="22996E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br0344nnande</w:t>
      </w:r>
    </w:p>
    <w:p w14:paraId="732F35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br0344nnbar</w:t>
      </w:r>
    </w:p>
    <w:p w14:paraId="752CF5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br0344nnboll</w:t>
      </w:r>
    </w:p>
    <w:p w14:paraId="58CEC87B" w14:textId="077C62D8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br0344nner</w:t>
      </w:r>
      <w:del w:id="9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sig</w:delText>
        </w:r>
      </w:del>
    </w:p>
    <w:p w14:paraId="0FEDF7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br0344nner</w:t>
      </w:r>
      <w:ins w:id="90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sig</w:t>
        </w:r>
      </w:ins>
    </w:p>
    <w:p w14:paraId="374509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br0344nner vid</w:t>
      </w:r>
    </w:p>
    <w:p w14:paraId="6E9B09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br0344nning</w:t>
      </w:r>
    </w:p>
    <w:p w14:paraId="4CCBB1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br0344nnm0344rker</w:t>
      </w:r>
    </w:p>
    <w:p w14:paraId="3D6C59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</w:t>
      </w:r>
      <w:r w:rsidRPr="00780F39">
        <w:rPr>
          <w:rFonts w:ascii="宋体" w:eastAsia="宋体" w:hAnsi="宋体" w:cs="宋体" w:hint="eastAsia"/>
          <w:lang w:val="sv-SE"/>
        </w:rPr>
        <w:t>0344nnpunkt</w:t>
      </w:r>
    </w:p>
    <w:p w14:paraId="00B320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br0344nns</w:t>
      </w:r>
    </w:p>
    <w:p w14:paraId="72E274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br0344nnvin</w:t>
      </w:r>
    </w:p>
    <w:p w14:paraId="748F1B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br0344nsle</w:t>
      </w:r>
    </w:p>
    <w:p w14:paraId="310C50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br0344sch</w:t>
      </w:r>
    </w:p>
    <w:p w14:paraId="4085AF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br0344tte</w:t>
      </w:r>
    </w:p>
    <w:p w14:paraId="63BA17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br0345ck</w:t>
      </w:r>
    </w:p>
    <w:p w14:paraId="752150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br0345ddjup</w:t>
      </w:r>
    </w:p>
    <w:p w14:paraId="1A1220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br0345dis</w:t>
      </w:r>
    </w:p>
    <w:p w14:paraId="447DF3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br0345dmogen</w:t>
      </w:r>
    </w:p>
    <w:p w14:paraId="2EF952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07" w:author="Author" w:date="2012-02-26T13:32:00Z" w:name="move318026699"/>
      <w:moveTo w:id="90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br0345d</w:t>
        </w:r>
      </w:moveTo>
    </w:p>
    <w:p w14:paraId="2DDC8D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09" w:author="Author" w:date="2012-02-26T13:32:00Z" w:name="move318026700"/>
      <w:moveToRangeEnd w:id="907"/>
      <w:moveTo w:id="91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br0345dska</w:t>
        </w:r>
      </w:moveTo>
    </w:p>
    <w:moveToRangeEnd w:id="909"/>
    <w:p w14:paraId="01388F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br0345dskande</w:t>
      </w:r>
    </w:p>
    <w:p w14:paraId="49E8BE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11" w:author="Author" w:date="2012-02-26T13:32:00Z" w:name="move318026700"/>
      <w:moveFrom w:id="912" w:author="Author" w:date="2012-02-26T13:32:00Z">
        <w:r w:rsidRPr="00673328">
          <w:rPr>
            <w:rFonts w:ascii="宋体" w:eastAsia="宋体" w:hAnsi="宋体" w:cs="宋体" w:hint="eastAsia"/>
          </w:rPr>
          <w:t>br0345dska</w:t>
        </w:r>
      </w:moveFrom>
    </w:p>
    <w:p w14:paraId="00ED94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13" w:author="Author" w:date="2012-02-26T13:32:00Z" w:name="move318026699"/>
      <w:moveFromRangeEnd w:id="911"/>
      <w:moveFrom w:id="914" w:author="Author" w:date="2012-02-26T13:32:00Z">
        <w:r w:rsidRPr="00673328">
          <w:rPr>
            <w:rFonts w:ascii="宋体" w:eastAsia="宋体" w:hAnsi="宋体" w:cs="宋体" w:hint="eastAsia"/>
          </w:rPr>
          <w:t>br0345d</w:t>
        </w:r>
      </w:moveFrom>
    </w:p>
    <w:moveFromRangeEnd w:id="913"/>
    <w:p w14:paraId="71DE15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br0345kar</w:t>
      </w:r>
    </w:p>
    <w:p w14:paraId="6FE4EC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br0345kdel</w:t>
      </w:r>
    </w:p>
    <w:p w14:paraId="3C48CD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br0345kig</w:t>
      </w:r>
    </w:p>
    <w:p w14:paraId="4FF848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br0345kmakare</w:t>
      </w:r>
    </w:p>
    <w:p w14:paraId="030629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br0345k</w:t>
      </w:r>
    </w:p>
    <w:p w14:paraId="1E6150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br0345s p0345</w:t>
      </w:r>
    </w:p>
    <w:p w14:paraId="16585A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br0345te</w:t>
      </w:r>
    </w:p>
    <w:p w14:paraId="56984B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br0345ttom</w:t>
      </w:r>
    </w:p>
    <w:p w14:paraId="2B9AA4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br0366df0366da</w:t>
      </w:r>
    </w:p>
    <w:p w14:paraId="66B5E3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15" w:author="Author" w:date="2012-02-26T13:32:00Z" w:name="move318026701"/>
      <w:moveTo w:id="916" w:author="Author" w:date="2012-02-26T13:32:00Z">
        <w:r w:rsidRPr="00673328">
          <w:rPr>
            <w:rFonts w:ascii="宋体" w:eastAsia="宋体" w:hAnsi="宋体" w:cs="宋体" w:hint="eastAsia"/>
          </w:rPr>
          <w:t>br0366d</w:t>
        </w:r>
      </w:moveTo>
    </w:p>
    <w:moveToRangeEnd w:id="915"/>
    <w:p w14:paraId="6AE48E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br03</w:t>
      </w:r>
      <w:r w:rsidRPr="00673328">
        <w:rPr>
          <w:rFonts w:ascii="宋体" w:eastAsia="宋体" w:hAnsi="宋体" w:cs="宋体" w:hint="eastAsia"/>
        </w:rPr>
        <w:t>66draskap</w:t>
      </w:r>
    </w:p>
    <w:p w14:paraId="5D47DD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br0366drost</w:t>
      </w:r>
    </w:p>
    <w:p w14:paraId="355374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17" w:author="Author" w:date="2012-02-26T13:32:00Z" w:name="move318026701"/>
      <w:moveFrom w:id="918" w:author="Author" w:date="2012-02-26T13:32:00Z">
        <w:r w:rsidRPr="00673328">
          <w:rPr>
            <w:rFonts w:ascii="宋体" w:eastAsia="宋体" w:hAnsi="宋体" w:cs="宋体" w:hint="eastAsia"/>
          </w:rPr>
          <w:t>br0366d</w:t>
        </w:r>
      </w:moveFrom>
    </w:p>
    <w:moveFromRangeEnd w:id="917"/>
    <w:p w14:paraId="2905FE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br0366llop</w:t>
      </w:r>
    </w:p>
    <w:p w14:paraId="65F405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br0366starvinge</w:t>
      </w:r>
    </w:p>
    <w:p w14:paraId="5D80BF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br0366stkorg</w:t>
      </w:r>
    </w:p>
    <w:p w14:paraId="2F35CA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19" w:author="Author" w:date="2012-02-26T13:32:00Z" w:name="move318026702"/>
      <w:moveTo w:id="920" w:author="Author" w:date="2012-02-26T13:32:00Z">
        <w:r w:rsidRPr="00673328">
          <w:rPr>
            <w:rFonts w:ascii="宋体" w:eastAsia="宋体" w:hAnsi="宋体" w:cs="宋体" w:hint="eastAsia"/>
          </w:rPr>
          <w:t>br0366st</w:t>
        </w:r>
      </w:moveTo>
    </w:p>
    <w:moveToRangeEnd w:id="919"/>
    <w:p w14:paraId="3DB4B7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br0366stsim</w:t>
      </w:r>
    </w:p>
    <w:p w14:paraId="5DA29A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21" w:author="Author" w:date="2012-02-26T13:32:00Z" w:name="move318026702"/>
      <w:moveFrom w:id="922" w:author="Author" w:date="2012-02-26T13:32:00Z">
        <w:r w:rsidRPr="00673328">
          <w:rPr>
            <w:rFonts w:ascii="宋体" w:eastAsia="宋体" w:hAnsi="宋体" w:cs="宋体" w:hint="eastAsia"/>
          </w:rPr>
          <w:t>br0366st</w:t>
        </w:r>
      </w:moveFrom>
    </w:p>
    <w:moveFromRangeEnd w:id="921"/>
    <w:p w14:paraId="59012D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br0366t</w:t>
      </w:r>
    </w:p>
    <w:p w14:paraId="1D36CF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bracka</w:t>
      </w:r>
    </w:p>
    <w:p w14:paraId="5AB43C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bragd</w:t>
      </w:r>
    </w:p>
    <w:p w14:paraId="4F720C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brakar</w:t>
      </w:r>
    </w:p>
    <w:p w14:paraId="65621B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brak</w:t>
      </w:r>
    </w:p>
    <w:p w14:paraId="7FC596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bralla</w:t>
      </w:r>
    </w:p>
    <w:p w14:paraId="5A3525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brallor</w:t>
      </w:r>
    </w:p>
    <w:p w14:paraId="43F64D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23" w:author="Author" w:date="2012-02-26T13:32:00Z" w:name="move318026703"/>
      <w:moveTo w:id="92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bra</w:t>
        </w:r>
      </w:moveTo>
    </w:p>
    <w:moveToRangeEnd w:id="923"/>
    <w:p w14:paraId="5B0559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brandf0366rsvar</w:t>
      </w:r>
    </w:p>
    <w:p w14:paraId="7747ED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brandfackla</w:t>
      </w:r>
    </w:p>
    <w:p w14:paraId="1D74EB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brandgul</w:t>
      </w:r>
    </w:p>
    <w:p w14:paraId="296FBA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brandk0345r</w:t>
      </w:r>
    </w:p>
    <w:p w14:paraId="3E566C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25" w:author="Author" w:date="2012-02-26T13:32:00Z" w:name="move318026704"/>
      <w:moveTo w:id="926" w:author="Author" w:date="2012-02-26T13:32:00Z">
        <w:r w:rsidRPr="00673328">
          <w:rPr>
            <w:rFonts w:ascii="宋体" w:eastAsia="宋体" w:hAnsi="宋体" w:cs="宋体" w:hint="eastAsia"/>
          </w:rPr>
          <w:t>brand</w:t>
        </w:r>
      </w:moveTo>
    </w:p>
    <w:moveToRangeEnd w:id="925"/>
    <w:p w14:paraId="1499D4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brandpost</w:t>
      </w:r>
    </w:p>
    <w:p w14:paraId="420B19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27" w:author="Author" w:date="2012-02-26T13:32:00Z" w:name="move318026704"/>
      <w:moveFrom w:id="928" w:author="Author" w:date="2012-02-26T13:32:00Z">
        <w:r w:rsidRPr="00673328">
          <w:rPr>
            <w:rFonts w:ascii="宋体" w:eastAsia="宋体" w:hAnsi="宋体" w:cs="宋体" w:hint="eastAsia"/>
          </w:rPr>
          <w:t>brand</w:t>
        </w:r>
      </w:moveFrom>
    </w:p>
    <w:moveFromRangeEnd w:id="927"/>
    <w:p w14:paraId="6C76A0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brandtal</w:t>
      </w:r>
    </w:p>
    <w:p w14:paraId="1DF27F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brandv0344gg</w:t>
      </w:r>
    </w:p>
    <w:p w14:paraId="7B07A8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brandvarnare</w:t>
      </w:r>
    </w:p>
    <w:p w14:paraId="6FD89E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brann</w:t>
      </w:r>
    </w:p>
    <w:p w14:paraId="644A55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bransch</w:t>
      </w:r>
    </w:p>
    <w:p w14:paraId="12C61A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brant</w:t>
      </w:r>
    </w:p>
    <w:p w14:paraId="54F856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</w:t>
      </w:r>
      <w:r w:rsidRPr="00780F39">
        <w:rPr>
          <w:rFonts w:ascii="宋体" w:eastAsia="宋体" w:hAnsi="宋体" w:cs="宋体" w:hint="eastAsia"/>
          <w:lang w:val="sv-SE"/>
        </w:rPr>
        <w:t>rasa</w:t>
      </w:r>
    </w:p>
    <w:p w14:paraId="5610AA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braskande</w:t>
      </w:r>
    </w:p>
    <w:p w14:paraId="586399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brasklapp</w:t>
      </w:r>
    </w:p>
    <w:p w14:paraId="7FF48D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brassar p0345</w:t>
      </w:r>
    </w:p>
    <w:p w14:paraId="63E25D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brasserie</w:t>
      </w:r>
    </w:p>
    <w:p w14:paraId="7E26D5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brass</w:t>
      </w:r>
    </w:p>
    <w:p w14:paraId="32D46E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brast</w:t>
      </w:r>
    </w:p>
    <w:p w14:paraId="3EE7F4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29" w:author="Author" w:date="2012-02-26T13:32:00Z" w:name="move318026703"/>
      <w:moveFrom w:id="930" w:author="Author" w:date="2012-02-26T13:32:00Z">
        <w:r w:rsidRPr="00673328">
          <w:rPr>
            <w:rFonts w:ascii="宋体" w:eastAsia="宋体" w:hAnsi="宋体" w:cs="宋体" w:hint="eastAsia"/>
          </w:rPr>
          <w:t>bra</w:t>
        </w:r>
      </w:moveFrom>
    </w:p>
    <w:moveFromRangeEnd w:id="929"/>
    <w:p w14:paraId="1AAEB7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bravad</w:t>
      </w:r>
    </w:p>
    <w:p w14:paraId="3BD4F6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bravo</w:t>
      </w:r>
    </w:p>
    <w:p w14:paraId="741079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bravur</w:t>
      </w:r>
    </w:p>
    <w:p w14:paraId="370FE4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bredbar</w:t>
      </w:r>
    </w:p>
    <w:p w14:paraId="77BD02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breddar</w:t>
      </w:r>
    </w:p>
    <w:p w14:paraId="2924FE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bredd</w:t>
      </w:r>
    </w:p>
    <w:p w14:paraId="0B4769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breder</w:t>
      </w:r>
    </w:p>
    <w:p w14:paraId="4DA654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breder ut sig</w:t>
      </w:r>
    </w:p>
    <w:p w14:paraId="0112C9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31" w:author="Author" w:date="2012-02-26T13:32:00Z" w:name="move318026705"/>
      <w:moveTo w:id="932" w:author="Author" w:date="2012-02-26T13:32:00Z">
        <w:r w:rsidRPr="00673328">
          <w:rPr>
            <w:rFonts w:ascii="宋体" w:eastAsia="宋体" w:hAnsi="宋体" w:cs="宋体" w:hint="eastAsia"/>
          </w:rPr>
          <w:t>bred</w:t>
        </w:r>
      </w:moveTo>
    </w:p>
    <w:moveToRangeEnd w:id="931"/>
    <w:p w14:paraId="48D863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bredsida</w:t>
      </w:r>
    </w:p>
    <w:p w14:paraId="63A187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33" w:author="Author" w:date="2012-02-26T13:32:00Z" w:name="move318026705"/>
      <w:moveFrom w:id="934" w:author="Author" w:date="2012-02-26T13:32:00Z">
        <w:r w:rsidRPr="00673328">
          <w:rPr>
            <w:rFonts w:ascii="宋体" w:eastAsia="宋体" w:hAnsi="宋体" w:cs="宋体" w:hint="eastAsia"/>
          </w:rPr>
          <w:t>bred</w:t>
        </w:r>
      </w:moveFrom>
    </w:p>
    <w:moveFromRangeEnd w:id="933"/>
    <w:p w14:paraId="305CFC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bredvid</w:t>
      </w:r>
    </w:p>
    <w:p w14:paraId="7A4FE6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brer</w:t>
      </w:r>
    </w:p>
    <w:p w14:paraId="663D92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brevl0345da</w:t>
      </w:r>
    </w:p>
    <w:p w14:paraId="6318F0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brev</w:t>
      </w:r>
    </w:p>
    <w:p w14:paraId="4EDA36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brevv0344xlar</w:t>
      </w:r>
    </w:p>
    <w:p w14:paraId="247219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bricka</w:t>
      </w:r>
    </w:p>
    <w:p w14:paraId="484F93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bridge</w:t>
      </w:r>
    </w:p>
    <w:p w14:paraId="2FD5DD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brigad</w:t>
      </w:r>
    </w:p>
    <w:p w14:paraId="3A9BD1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briljans</w:t>
      </w:r>
    </w:p>
    <w:p w14:paraId="06C3B2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briljant</w:t>
      </w:r>
    </w:p>
    <w:p w14:paraId="1C9EA2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briljerar</w:t>
      </w:r>
    </w:p>
    <w:p w14:paraId="0CC562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brillor</w:t>
      </w:r>
    </w:p>
    <w:p w14:paraId="0B5627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35" w:author="Author" w:date="2012-02-26T13:32:00Z" w:name="move318026706"/>
      <w:moveTo w:id="936" w:author="Author" w:date="2012-02-26T13:32:00Z">
        <w:r w:rsidRPr="00673328">
          <w:rPr>
            <w:rFonts w:ascii="宋体" w:eastAsia="宋体" w:hAnsi="宋体" w:cs="宋体" w:hint="eastAsia"/>
          </w:rPr>
          <w:t>bringa</w:t>
        </w:r>
      </w:moveTo>
    </w:p>
    <w:moveToRangeEnd w:id="935"/>
    <w:p w14:paraId="0331AC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bringar</w:t>
      </w:r>
    </w:p>
    <w:p w14:paraId="46E97A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37" w:author="Author" w:date="2012-02-26T13:32:00Z" w:name="move318026706"/>
      <w:moveFrom w:id="938" w:author="Author" w:date="2012-02-26T13:32:00Z">
        <w:r w:rsidRPr="00673328">
          <w:rPr>
            <w:rFonts w:ascii="宋体" w:eastAsia="宋体" w:hAnsi="宋体" w:cs="宋体" w:hint="eastAsia"/>
          </w:rPr>
          <w:t>bringa</w:t>
        </w:r>
      </w:moveFrom>
    </w:p>
    <w:moveFromRangeEnd w:id="937"/>
    <w:p w14:paraId="23A233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</w:t>
      </w:r>
      <w:r w:rsidRPr="00780F39">
        <w:rPr>
          <w:rFonts w:ascii="宋体" w:eastAsia="宋体" w:hAnsi="宋体" w:cs="宋体" w:hint="eastAsia"/>
          <w:lang w:val="sv-SE"/>
        </w:rPr>
        <w:t>ink</w:t>
      </w:r>
    </w:p>
    <w:p w14:paraId="209352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brinner</w:t>
      </w:r>
    </w:p>
    <w:p w14:paraId="4EDE0A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briserar</w:t>
      </w:r>
    </w:p>
    <w:p w14:paraId="373654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bris</w:t>
      </w:r>
    </w:p>
    <w:p w14:paraId="3A64B4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brister</w:t>
      </w:r>
    </w:p>
    <w:p w14:paraId="446E94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bristf0344llig</w:t>
      </w:r>
    </w:p>
    <w:p w14:paraId="613978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brist</w:t>
      </w:r>
    </w:p>
    <w:p w14:paraId="74D34A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bristyrke</w:t>
      </w:r>
    </w:p>
    <w:p w14:paraId="68DA82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brits</w:t>
      </w:r>
    </w:p>
    <w:p w14:paraId="21BAFE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brittisk</w:t>
      </w:r>
    </w:p>
    <w:p w14:paraId="1DD41A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39" w:author="Author" w:date="2012-02-26T13:32:00Z" w:name="move318026707"/>
      <w:moveTo w:id="940" w:author="Author" w:date="2012-02-26T13:32:00Z">
        <w:r w:rsidRPr="00673328">
          <w:rPr>
            <w:rFonts w:ascii="宋体" w:eastAsia="宋体" w:hAnsi="宋体" w:cs="宋体" w:hint="eastAsia"/>
          </w:rPr>
          <w:t>britt</w:t>
        </w:r>
      </w:moveTo>
    </w:p>
    <w:moveToRangeEnd w:id="939"/>
    <w:p w14:paraId="6D1AD8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brittsommar</w:t>
      </w:r>
    </w:p>
    <w:p w14:paraId="061E97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41" w:author="Author" w:date="2012-02-26T13:32:00Z" w:name="move318026707"/>
      <w:moveFrom w:id="942" w:author="Author" w:date="2012-02-26T13:32:00Z">
        <w:r w:rsidRPr="00673328">
          <w:rPr>
            <w:rFonts w:ascii="宋体" w:eastAsia="宋体" w:hAnsi="宋体" w:cs="宋体" w:hint="eastAsia"/>
          </w:rPr>
          <w:t>britt</w:t>
        </w:r>
      </w:moveFrom>
    </w:p>
    <w:moveFromRangeEnd w:id="941"/>
    <w:p w14:paraId="39F3B3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broccoli</w:t>
      </w:r>
    </w:p>
    <w:p w14:paraId="5529F6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broderar</w:t>
      </w:r>
    </w:p>
    <w:p w14:paraId="45D457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43" w:author="Author" w:date="2012-02-26T13:32:00Z" w:name="move318026708"/>
      <w:moveTo w:id="944" w:author="Author" w:date="2012-02-26T13:32:00Z">
        <w:r w:rsidRPr="00673328">
          <w:rPr>
            <w:rFonts w:ascii="宋体" w:eastAsia="宋体" w:hAnsi="宋体" w:cs="宋体" w:hint="eastAsia"/>
          </w:rPr>
          <w:t>broder</w:t>
        </w:r>
      </w:moveTo>
    </w:p>
    <w:moveToRangeEnd w:id="943"/>
    <w:p w14:paraId="7E2C0C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broderskap</w:t>
      </w:r>
    </w:p>
    <w:p w14:paraId="5EB6CB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45" w:author="Author" w:date="2012-02-26T13:32:00Z" w:name="move318026708"/>
      <w:moveFrom w:id="946" w:author="Author" w:date="2012-02-26T13:32:00Z">
        <w:r w:rsidRPr="00673328">
          <w:rPr>
            <w:rFonts w:ascii="宋体" w:eastAsia="宋体" w:hAnsi="宋体" w:cs="宋体" w:hint="eastAsia"/>
          </w:rPr>
          <w:t>broder</w:t>
        </w:r>
      </w:moveFrom>
    </w:p>
    <w:moveFromRangeEnd w:id="945"/>
    <w:p w14:paraId="7AF8CF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broiler</w:t>
      </w:r>
    </w:p>
    <w:p w14:paraId="364678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brokig</w:t>
      </w:r>
    </w:p>
    <w:p w14:paraId="487F18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47" w:author="Author" w:date="2012-02-26T13:32:00Z" w:name="move318026709"/>
      <w:moveTo w:id="94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bro</w:t>
        </w:r>
      </w:moveTo>
    </w:p>
    <w:moveToRangeEnd w:id="947"/>
    <w:p w14:paraId="4EDE68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bromsar</w:t>
      </w:r>
    </w:p>
    <w:p w14:paraId="454EE5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broms</w:t>
      </w:r>
    </w:p>
    <w:p w14:paraId="7ED6B6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bronkit</w:t>
      </w:r>
    </w:p>
    <w:p w14:paraId="0E1775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brons0345lder</w:t>
      </w:r>
    </w:p>
    <w:p w14:paraId="34F051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brons</w:t>
      </w:r>
    </w:p>
    <w:p w14:paraId="027B0B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49" w:author="Author" w:date="2012-02-26T13:32:00Z" w:name="move318026710"/>
      <w:moveTo w:id="950" w:author="Author" w:date="2012-02-26T13:32:00Z">
        <w:r w:rsidRPr="00673328">
          <w:rPr>
            <w:rFonts w:ascii="宋体" w:eastAsia="宋体" w:hAnsi="宋体" w:cs="宋体" w:hint="eastAsia"/>
          </w:rPr>
          <w:t>bror</w:t>
        </w:r>
      </w:moveTo>
    </w:p>
    <w:moveToRangeEnd w:id="949"/>
    <w:p w14:paraId="457724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brorsa</w:t>
      </w:r>
    </w:p>
    <w:p w14:paraId="06ADC1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brorson</w:t>
      </w:r>
    </w:p>
    <w:p w14:paraId="25A87D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51" w:author="Author" w:date="2012-02-26T13:32:00Z" w:name="move318026710"/>
      <w:moveFrom w:id="952" w:author="Author" w:date="2012-02-26T13:32:00Z">
        <w:r w:rsidRPr="00673328">
          <w:rPr>
            <w:rFonts w:ascii="宋体" w:eastAsia="宋体" w:hAnsi="宋体" w:cs="宋体" w:hint="eastAsia"/>
          </w:rPr>
          <w:t>bror</w:t>
        </w:r>
      </w:moveFrom>
    </w:p>
    <w:moveFromRangeEnd w:id="951"/>
    <w:p w14:paraId="52D46D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brosch</w:t>
      </w:r>
    </w:p>
    <w:p w14:paraId="3A6E87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broschyr</w:t>
      </w:r>
    </w:p>
    <w:p w14:paraId="3D5B00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brosk</w:t>
      </w:r>
    </w:p>
    <w:p w14:paraId="4BEF1F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53" w:author="Author" w:date="2012-02-26T13:32:00Z" w:name="move318026709"/>
      <w:moveFrom w:id="954" w:author="Author" w:date="2012-02-26T13:32:00Z">
        <w:r w:rsidRPr="00673328">
          <w:rPr>
            <w:rFonts w:ascii="宋体" w:eastAsia="宋体" w:hAnsi="宋体" w:cs="宋体" w:hint="eastAsia"/>
          </w:rPr>
          <w:t>bro</w:t>
        </w:r>
      </w:moveFrom>
    </w:p>
    <w:moveFromRangeEnd w:id="953"/>
    <w:p w14:paraId="673BBF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brottare</w:t>
      </w:r>
    </w:p>
    <w:p w14:paraId="7A3510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brottas</w:t>
      </w:r>
    </w:p>
    <w:p w14:paraId="60CA21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55" w:author="Author" w:date="2012-02-26T13:32:00Z" w:name="move318026711"/>
      <w:moveTo w:id="95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br</w:t>
        </w:r>
        <w:r w:rsidRPr="00780F39">
          <w:rPr>
            <w:rFonts w:ascii="宋体" w:eastAsia="宋体" w:hAnsi="宋体" w:cs="宋体" w:hint="eastAsia"/>
            <w:lang w:val="sv-SE"/>
          </w:rPr>
          <w:t>ott</w:t>
        </w:r>
      </w:moveTo>
    </w:p>
    <w:moveToRangeEnd w:id="955"/>
    <w:p w14:paraId="4584A6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brottning</w:t>
      </w:r>
    </w:p>
    <w:p w14:paraId="0CFE77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brottsbalken</w:t>
      </w:r>
    </w:p>
    <w:p w14:paraId="194DBC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brottslighet</w:t>
      </w:r>
    </w:p>
    <w:p w14:paraId="564B8F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brottslig</w:t>
      </w:r>
    </w:p>
    <w:p w14:paraId="2BCC7E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brottsling</w:t>
      </w:r>
    </w:p>
    <w:p w14:paraId="5F0CE2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brottstycke</w:t>
      </w:r>
    </w:p>
    <w:p w14:paraId="2F8720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57" w:author="Author" w:date="2012-02-26T13:32:00Z" w:name="move318026711"/>
      <w:moveFrom w:id="958" w:author="Author" w:date="2012-02-26T13:32:00Z">
        <w:r w:rsidRPr="00673328">
          <w:rPr>
            <w:rFonts w:ascii="宋体" w:eastAsia="宋体" w:hAnsi="宋体" w:cs="宋体" w:hint="eastAsia"/>
          </w:rPr>
          <w:t>br</w:t>
        </w:r>
        <w:r w:rsidRPr="00673328">
          <w:rPr>
            <w:rFonts w:ascii="宋体" w:eastAsia="宋体" w:hAnsi="宋体" w:cs="宋体" w:hint="eastAsia"/>
          </w:rPr>
          <w:t>ott</w:t>
        </w:r>
      </w:moveFrom>
    </w:p>
    <w:moveFromRangeEnd w:id="957"/>
    <w:p w14:paraId="0C5A85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brudgum</w:t>
      </w:r>
    </w:p>
    <w:p w14:paraId="07D349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brud</w:t>
      </w:r>
    </w:p>
    <w:p w14:paraId="4FAEE0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brudt0344rna</w:t>
      </w:r>
    </w:p>
    <w:p w14:paraId="02F18C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brukar</w:t>
      </w:r>
    </w:p>
    <w:p w14:paraId="07BA41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bruklig</w:t>
      </w:r>
    </w:p>
    <w:p w14:paraId="0F6F3D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59" w:author="Author" w:date="2012-02-26T13:32:00Z" w:name="move318026712"/>
      <w:moveTo w:id="960" w:author="Author" w:date="2012-02-26T13:32:00Z">
        <w:r w:rsidRPr="00673328">
          <w:rPr>
            <w:rFonts w:ascii="宋体" w:eastAsia="宋体" w:hAnsi="宋体" w:cs="宋体" w:hint="eastAsia"/>
          </w:rPr>
          <w:t>bruk</w:t>
        </w:r>
      </w:moveTo>
    </w:p>
    <w:moveToRangeEnd w:id="959"/>
    <w:p w14:paraId="398877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bruksv0344rde</w:t>
      </w:r>
    </w:p>
    <w:p w14:paraId="6DE53C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61" w:author="Author" w:date="2012-02-26T13:32:00Z" w:name="move318026712"/>
      <w:moveFrom w:id="962" w:author="Author" w:date="2012-02-26T13:32:00Z">
        <w:r w:rsidRPr="00673328">
          <w:rPr>
            <w:rFonts w:ascii="宋体" w:eastAsia="宋体" w:hAnsi="宋体" w:cs="宋体" w:hint="eastAsia"/>
          </w:rPr>
          <w:t>bruk</w:t>
        </w:r>
      </w:moveFrom>
    </w:p>
    <w:moveFromRangeEnd w:id="961"/>
    <w:p w14:paraId="435057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brummar</w:t>
      </w:r>
    </w:p>
    <w:p w14:paraId="7C3D2F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brun0366gd</w:t>
      </w:r>
    </w:p>
    <w:p w14:paraId="5252F2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bruna b0366nor</w:t>
      </w:r>
    </w:p>
    <w:p w14:paraId="533B4A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brunch</w:t>
      </w:r>
    </w:p>
    <w:p w14:paraId="24937D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brunett</w:t>
      </w:r>
    </w:p>
    <w:p w14:paraId="494F09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63" w:author="Author" w:date="2012-02-26T13:32:00Z" w:name="move318026713"/>
      <w:moveTo w:id="96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brun</w:t>
        </w:r>
      </w:moveTo>
    </w:p>
    <w:moveToRangeEnd w:id="963"/>
    <w:p w14:paraId="783DAA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brunnit</w:t>
      </w:r>
    </w:p>
    <w:p w14:paraId="70C6FB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brunn</w:t>
      </w:r>
    </w:p>
    <w:p w14:paraId="1CB540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brunst</w:t>
      </w:r>
    </w:p>
    <w:p w14:paraId="0E5014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65" w:author="Author" w:date="2012-02-26T13:32:00Z" w:name="move318026713"/>
      <w:moveFrom w:id="966" w:author="Author" w:date="2012-02-26T13:32:00Z">
        <w:r w:rsidRPr="00673328">
          <w:rPr>
            <w:rFonts w:ascii="宋体" w:eastAsia="宋体" w:hAnsi="宋体" w:cs="宋体" w:hint="eastAsia"/>
          </w:rPr>
          <w:t>brun</w:t>
        </w:r>
      </w:moveFrom>
    </w:p>
    <w:moveFromRangeEnd w:id="965"/>
    <w:p w14:paraId="707D43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brusar</w:t>
      </w:r>
    </w:p>
    <w:p w14:paraId="109DA9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brusar upp</w:t>
      </w:r>
    </w:p>
    <w:p w14:paraId="0B8B7B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brus</w:t>
      </w:r>
    </w:p>
    <w:p w14:paraId="00FC78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brustablett</w:t>
      </w:r>
    </w:p>
    <w:p w14:paraId="70B2B9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brusten</w:t>
      </w:r>
    </w:p>
    <w:p w14:paraId="138D92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brust</w:t>
      </w:r>
      <w:r w:rsidRPr="00780F39">
        <w:rPr>
          <w:rFonts w:ascii="宋体" w:eastAsia="宋体" w:hAnsi="宋体" w:cs="宋体" w:hint="eastAsia"/>
          <w:lang w:val="sv-SE"/>
        </w:rPr>
        <w:t>it</w:t>
      </w:r>
    </w:p>
    <w:p w14:paraId="394C99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brutal</w:t>
      </w:r>
    </w:p>
    <w:p w14:paraId="4AA7AA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bruten</w:t>
      </w:r>
    </w:p>
    <w:p w14:paraId="1D4C20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brutit</w:t>
      </w:r>
    </w:p>
    <w:p w14:paraId="0C9892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bruttol0366n</w:t>
      </w:r>
    </w:p>
    <w:p w14:paraId="544550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67" w:author="Author" w:date="2012-02-26T13:32:00Z" w:name="move318026714"/>
      <w:moveTo w:id="968" w:author="Author" w:date="2012-02-26T13:32:00Z">
        <w:r w:rsidRPr="00673328">
          <w:rPr>
            <w:rFonts w:ascii="宋体" w:eastAsia="宋体" w:hAnsi="宋体" w:cs="宋体" w:hint="eastAsia"/>
          </w:rPr>
          <w:t>brutto</w:t>
        </w:r>
      </w:moveTo>
    </w:p>
    <w:moveToRangeEnd w:id="967"/>
    <w:p w14:paraId="023D03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bruttonationalprodukt</w:t>
      </w:r>
    </w:p>
    <w:p w14:paraId="313DF6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69" w:author="Author" w:date="2012-02-26T13:32:00Z" w:name="move318026714"/>
      <w:moveFrom w:id="970" w:author="Author" w:date="2012-02-26T13:32:00Z">
        <w:r w:rsidRPr="00673328">
          <w:rPr>
            <w:rFonts w:ascii="宋体" w:eastAsia="宋体" w:hAnsi="宋体" w:cs="宋体" w:hint="eastAsia"/>
          </w:rPr>
          <w:t>brutto</w:t>
        </w:r>
      </w:moveFrom>
    </w:p>
    <w:moveFromRangeEnd w:id="969"/>
    <w:p w14:paraId="79AB34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bryderi</w:t>
      </w:r>
    </w:p>
    <w:p w14:paraId="37FDD1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brygd</w:t>
      </w:r>
    </w:p>
    <w:p w14:paraId="1F67B2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71" w:author="Author" w:date="2012-02-26T13:32:00Z" w:name="move318026715"/>
      <w:moveTo w:id="972" w:author="Author" w:date="2012-02-26T13:32:00Z">
        <w:r w:rsidRPr="00673328">
          <w:rPr>
            <w:rFonts w:ascii="宋体" w:eastAsia="宋体" w:hAnsi="宋体" w:cs="宋体" w:hint="eastAsia"/>
          </w:rPr>
          <w:t>brygga</w:t>
        </w:r>
      </w:moveTo>
    </w:p>
    <w:moveToRangeEnd w:id="971"/>
    <w:p w14:paraId="682CE0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bryggare</w:t>
      </w:r>
    </w:p>
    <w:p w14:paraId="3116E8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73" w:author="Author" w:date="2012-02-26T13:32:00Z" w:name="move318026715"/>
      <w:moveFrom w:id="974" w:author="Author" w:date="2012-02-26T13:32:00Z">
        <w:r w:rsidRPr="00673328">
          <w:rPr>
            <w:rFonts w:ascii="宋体" w:eastAsia="宋体" w:hAnsi="宋体" w:cs="宋体" w:hint="eastAsia"/>
          </w:rPr>
          <w:t>brygga</w:t>
        </w:r>
      </w:moveFrom>
    </w:p>
    <w:moveFromRangeEnd w:id="973"/>
    <w:p w14:paraId="1C9AD2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bryggeri</w:t>
      </w:r>
    </w:p>
    <w:p w14:paraId="7A9776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brygger</w:t>
      </w:r>
    </w:p>
    <w:p w14:paraId="1FB156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bryggmalen</w:t>
      </w:r>
    </w:p>
    <w:p w14:paraId="714D12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75" w:author="Author" w:date="2012-02-26T13:32:00Z" w:name="move318026716"/>
      <w:moveTo w:id="97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bryne</w:t>
        </w:r>
      </w:moveTo>
    </w:p>
    <w:moveToRangeEnd w:id="975"/>
    <w:p w14:paraId="34DBCF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bryner</w:t>
      </w:r>
    </w:p>
    <w:p w14:paraId="56DB06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77" w:author="Author" w:date="2012-02-26T13:32:00Z" w:name="move318026716"/>
      <w:moveFrom w:id="978" w:author="Author" w:date="2012-02-26T13:32:00Z">
        <w:r w:rsidRPr="00673328">
          <w:rPr>
            <w:rFonts w:ascii="宋体" w:eastAsia="宋体" w:hAnsi="宋体" w:cs="宋体" w:hint="eastAsia"/>
          </w:rPr>
          <w:t>bryne</w:t>
        </w:r>
      </w:moveFrom>
    </w:p>
    <w:moveFromRangeEnd w:id="977"/>
    <w:p w14:paraId="6FB77D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bryn</w:t>
      </w:r>
    </w:p>
    <w:p w14:paraId="6D6569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79" w:author="Author" w:date="2012-02-26T13:32:00Z" w:name="move318026717"/>
      <w:moveTo w:id="9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bryr sig</w:t>
        </w:r>
      </w:moveTo>
    </w:p>
    <w:moveToRangeEnd w:id="979"/>
    <w:p w14:paraId="669A71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bryr sig om</w:t>
      </w:r>
    </w:p>
    <w:p w14:paraId="2B99FF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81" w:author="Author" w:date="2012-02-26T13:32:00Z" w:name="move318026717"/>
      <w:moveFrom w:id="982" w:author="Author" w:date="2012-02-26T13:32:00Z">
        <w:r w:rsidRPr="00673328">
          <w:rPr>
            <w:rFonts w:ascii="宋体" w:eastAsia="宋体" w:hAnsi="宋体" w:cs="宋体" w:hint="eastAsia"/>
          </w:rPr>
          <w:t>bryr sig</w:t>
        </w:r>
      </w:moveFrom>
    </w:p>
    <w:moveFromRangeEnd w:id="981"/>
    <w:p w14:paraId="4DFCCE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brysk</w:t>
      </w:r>
    </w:p>
    <w:p w14:paraId="7695DD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83" w:author="Author" w:date="2012-02-26T13:32:00Z" w:name="move318026718"/>
      <w:moveTo w:id="98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bryter</w:t>
        </w:r>
      </w:moveTo>
    </w:p>
    <w:moveToRangeEnd w:id="983"/>
    <w:p w14:paraId="6E5E26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bryter ned</w:t>
      </w:r>
    </w:p>
    <w:p w14:paraId="2CF30C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bryter samman</w:t>
      </w:r>
    </w:p>
    <w:p w14:paraId="4DEB56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85" w:author="Author" w:date="2012-02-26T13:32:00Z" w:name="move318026718"/>
      <w:moveFrom w:id="986" w:author="Author" w:date="2012-02-26T13:32:00Z">
        <w:r w:rsidRPr="00673328">
          <w:rPr>
            <w:rFonts w:ascii="宋体" w:eastAsia="宋体" w:hAnsi="宋体" w:cs="宋体" w:hint="eastAsia"/>
          </w:rPr>
          <w:t>bryter</w:t>
        </w:r>
      </w:moveFrom>
    </w:p>
    <w:moveFromRangeEnd w:id="985"/>
    <w:p w14:paraId="032E1D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bryter upp</w:t>
      </w:r>
    </w:p>
    <w:p w14:paraId="1B2A0B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bryter ut</w:t>
      </w:r>
    </w:p>
    <w:p w14:paraId="36F5B7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brytning</w:t>
      </w:r>
    </w:p>
    <w:p w14:paraId="0B8E98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b-spr0345k</w:t>
      </w:r>
    </w:p>
    <w:p w14:paraId="787A54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buar</w:t>
      </w:r>
    </w:p>
    <w:p w14:paraId="07F686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bubbelpoo</w:t>
      </w:r>
      <w:r w:rsidRPr="00780F39">
        <w:rPr>
          <w:rFonts w:ascii="宋体" w:eastAsia="宋体" w:hAnsi="宋体" w:cs="宋体" w:hint="eastAsia"/>
          <w:lang w:val="sv-SE"/>
        </w:rPr>
        <w:t>l</w:t>
      </w:r>
    </w:p>
    <w:p w14:paraId="17A052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87" w:author="Author" w:date="2012-02-26T13:32:00Z" w:name="move318026719"/>
      <w:moveTo w:id="98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bubbla</w:t>
        </w:r>
      </w:moveTo>
    </w:p>
    <w:moveToRangeEnd w:id="987"/>
    <w:p w14:paraId="7C7E7C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bubblar</w:t>
      </w:r>
    </w:p>
    <w:p w14:paraId="1B6D56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89" w:author="Author" w:date="2012-02-26T13:32:00Z" w:name="move318026720"/>
      <w:moveTo w:id="990" w:author="Author" w:date="2012-02-26T13:32:00Z">
        <w:r w:rsidRPr="00673328">
          <w:rPr>
            <w:rFonts w:ascii="宋体" w:eastAsia="宋体" w:hAnsi="宋体" w:cs="宋体" w:hint="eastAsia"/>
          </w:rPr>
          <w:t>buckla</w:t>
        </w:r>
      </w:moveTo>
    </w:p>
    <w:p w14:paraId="5868CC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91" w:author="Author" w:date="2012-02-26T13:32:00Z" w:name="move318026719"/>
      <w:moveToRangeEnd w:id="989"/>
      <w:moveFrom w:id="992" w:author="Author" w:date="2012-02-26T13:32:00Z">
        <w:r w:rsidRPr="00673328">
          <w:rPr>
            <w:rFonts w:ascii="宋体" w:eastAsia="宋体" w:hAnsi="宋体" w:cs="宋体" w:hint="eastAsia"/>
          </w:rPr>
          <w:t>bubbla</w:t>
        </w:r>
      </w:moveFrom>
    </w:p>
    <w:moveFromRangeEnd w:id="991"/>
    <w:p w14:paraId="4C9A97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bucklar</w:t>
      </w:r>
    </w:p>
    <w:p w14:paraId="4776E6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93" w:author="Author" w:date="2012-02-26T13:32:00Z" w:name="move318026720"/>
      <w:moveFrom w:id="994" w:author="Author" w:date="2012-02-26T13:32:00Z">
        <w:r w:rsidRPr="00673328">
          <w:rPr>
            <w:rFonts w:ascii="宋体" w:eastAsia="宋体" w:hAnsi="宋体" w:cs="宋体" w:hint="eastAsia"/>
          </w:rPr>
          <w:t>buckla</w:t>
        </w:r>
      </w:moveFrom>
    </w:p>
    <w:moveFromRangeEnd w:id="993"/>
    <w:p w14:paraId="61A771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bucklig</w:t>
      </w:r>
    </w:p>
    <w:p w14:paraId="6FB6F3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buddism</w:t>
      </w:r>
    </w:p>
    <w:p w14:paraId="58A0E4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budget</w:t>
      </w:r>
    </w:p>
    <w:p w14:paraId="2F6DFB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budkavle</w:t>
      </w:r>
    </w:p>
    <w:p w14:paraId="295723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995" w:author="Author" w:date="2012-02-26T13:32:00Z" w:name="move318026721"/>
      <w:moveTo w:id="99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bud</w:t>
        </w:r>
      </w:moveTo>
    </w:p>
    <w:moveToRangeEnd w:id="995"/>
    <w:p w14:paraId="0F089E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budo</w:t>
      </w:r>
    </w:p>
    <w:p w14:paraId="58A214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budskap</w:t>
      </w:r>
    </w:p>
    <w:p w14:paraId="377E87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997" w:author="Author" w:date="2012-02-26T13:32:00Z" w:name="move318026721"/>
      <w:moveFrom w:id="998" w:author="Author" w:date="2012-02-26T13:32:00Z">
        <w:r w:rsidRPr="00673328">
          <w:rPr>
            <w:rFonts w:ascii="宋体" w:eastAsia="宋体" w:hAnsi="宋体" w:cs="宋体" w:hint="eastAsia"/>
          </w:rPr>
          <w:t>bud</w:t>
        </w:r>
      </w:moveFrom>
    </w:p>
    <w:moveFromRangeEnd w:id="997"/>
    <w:p w14:paraId="5CE658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buff0351</w:t>
      </w:r>
    </w:p>
    <w:p w14:paraId="0BDB6D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buffert</w:t>
      </w:r>
    </w:p>
    <w:p w14:paraId="7C0A2C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bugar sig</w:t>
      </w:r>
    </w:p>
    <w:p w14:paraId="2D4DC7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bukett</w:t>
      </w:r>
    </w:p>
    <w:p w14:paraId="1BE60E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bukig</w:t>
      </w:r>
    </w:p>
    <w:p w14:paraId="63D1D9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buklandar</w:t>
      </w:r>
    </w:p>
    <w:p w14:paraId="04A09B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999" w:author="Author" w:date="2012-02-26T13:32:00Z" w:name="move318026722"/>
      <w:moveTo w:id="1000" w:author="Author" w:date="2012-02-26T13:32:00Z">
        <w:r w:rsidRPr="00673328">
          <w:rPr>
            <w:rFonts w:ascii="宋体" w:eastAsia="宋体" w:hAnsi="宋体" w:cs="宋体" w:hint="eastAsia"/>
          </w:rPr>
          <w:t>buk</w:t>
        </w:r>
      </w:moveTo>
    </w:p>
    <w:moveToRangeEnd w:id="999"/>
    <w:p w14:paraId="206832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bukspottk0366rtel</w:t>
      </w:r>
    </w:p>
    <w:p w14:paraId="0C148A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01" w:author="Author" w:date="2012-02-26T13:32:00Z" w:name="move318026722"/>
      <w:moveFrom w:id="1002" w:author="Author" w:date="2012-02-26T13:32:00Z">
        <w:r w:rsidRPr="00673328">
          <w:rPr>
            <w:rFonts w:ascii="宋体" w:eastAsia="宋体" w:hAnsi="宋体" w:cs="宋体" w:hint="eastAsia"/>
          </w:rPr>
          <w:t>buk</w:t>
        </w:r>
      </w:moveFrom>
    </w:p>
    <w:moveFromRangeEnd w:id="1001"/>
    <w:p w14:paraId="5875E6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buktar</w:t>
      </w:r>
    </w:p>
    <w:p w14:paraId="3E1A2A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buktig</w:t>
      </w:r>
    </w:p>
    <w:p w14:paraId="0CDA7F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bukt</w:t>
      </w:r>
    </w:p>
    <w:p w14:paraId="35668E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bula</w:t>
      </w:r>
    </w:p>
    <w:p w14:paraId="3A76B8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bulgarisk</w:t>
      </w:r>
    </w:p>
    <w:p w14:paraId="779D19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bulgar</w:t>
      </w:r>
    </w:p>
    <w:p w14:paraId="60F081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buljong</w:t>
      </w:r>
    </w:p>
    <w:p w14:paraId="05B767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bulla</w:t>
      </w:r>
    </w:p>
    <w:p w14:paraId="681619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bulldogg</w:t>
      </w:r>
    </w:p>
    <w:p w14:paraId="32E526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003" w:author="Author" w:date="2012-02-26T13:32:00Z" w:name="move318026723"/>
      <w:moveTo w:id="100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bulle</w:t>
        </w:r>
      </w:moveTo>
    </w:p>
    <w:moveToRangeEnd w:id="1003"/>
    <w:p w14:paraId="1C0B45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bullermatta</w:t>
      </w:r>
    </w:p>
    <w:p w14:paraId="776C6B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buller</w:t>
      </w:r>
    </w:p>
    <w:p w14:paraId="0B1C24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05" w:author="Author" w:date="2012-02-26T13:32:00Z" w:name="move318026723"/>
      <w:moveFrom w:id="1006" w:author="Author" w:date="2012-02-26T13:32:00Z">
        <w:r w:rsidRPr="00673328">
          <w:rPr>
            <w:rFonts w:ascii="宋体" w:eastAsia="宋体" w:hAnsi="宋体" w:cs="宋体" w:hint="eastAsia"/>
          </w:rPr>
          <w:t>bulle</w:t>
        </w:r>
      </w:moveFrom>
    </w:p>
    <w:moveFromRangeEnd w:id="1005"/>
    <w:p w14:paraId="155225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bulletin</w:t>
      </w:r>
    </w:p>
    <w:p w14:paraId="0B8345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bullr</w:t>
      </w:r>
      <w:r w:rsidRPr="00780F39">
        <w:rPr>
          <w:rFonts w:ascii="宋体" w:eastAsia="宋体" w:hAnsi="宋体" w:cs="宋体" w:hint="eastAsia"/>
          <w:lang w:val="sv-SE"/>
        </w:rPr>
        <w:t>ar</w:t>
      </w:r>
    </w:p>
    <w:p w14:paraId="46123F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bullrig</w:t>
      </w:r>
    </w:p>
    <w:p w14:paraId="451EA6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bulnad</w:t>
      </w:r>
    </w:p>
    <w:p w14:paraId="43F2C9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bultar</w:t>
      </w:r>
    </w:p>
    <w:p w14:paraId="541A3C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bult</w:t>
      </w:r>
    </w:p>
    <w:p w14:paraId="0D9FE5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bulvan</w:t>
      </w:r>
    </w:p>
    <w:p w14:paraId="4A4683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bumerang</w:t>
      </w:r>
    </w:p>
    <w:p w14:paraId="0E227F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bumling</w:t>
      </w:r>
    </w:p>
    <w:p w14:paraId="5C8165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bums</w:t>
      </w:r>
    </w:p>
    <w:p w14:paraId="6B1B0F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bundit</w:t>
      </w:r>
    </w:p>
    <w:p w14:paraId="083FFC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bundsf0366rvant</w:t>
      </w:r>
    </w:p>
    <w:p w14:paraId="19B554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bungalow</w:t>
      </w:r>
    </w:p>
    <w:p w14:paraId="5C7DE4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07" w:author="Author" w:date="2012-02-26T13:32:00Z" w:name="move318026724"/>
      <w:moveTo w:id="1008" w:author="Author" w:date="2012-02-26T13:32:00Z">
        <w:r w:rsidRPr="00673328">
          <w:rPr>
            <w:rFonts w:ascii="宋体" w:eastAsia="宋体" w:hAnsi="宋体" w:cs="宋体" w:hint="eastAsia"/>
          </w:rPr>
          <w:t>bunke</w:t>
        </w:r>
      </w:moveTo>
    </w:p>
    <w:moveToRangeEnd w:id="1007"/>
    <w:p w14:paraId="64BBE3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bunker</w:t>
      </w:r>
    </w:p>
    <w:p w14:paraId="51A845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09" w:author="Author" w:date="2012-02-26T13:32:00Z" w:name="move318026724"/>
      <w:moveFrom w:id="1010" w:author="Author" w:date="2012-02-26T13:32:00Z">
        <w:r w:rsidRPr="00673328">
          <w:rPr>
            <w:rFonts w:ascii="宋体" w:eastAsia="宋体" w:hAnsi="宋体" w:cs="宋体" w:hint="eastAsia"/>
          </w:rPr>
          <w:t>bunke</w:t>
        </w:r>
      </w:moveFrom>
    </w:p>
    <w:moveFromRangeEnd w:id="1009"/>
    <w:p w14:paraId="17182B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bunkrar</w:t>
      </w:r>
    </w:p>
    <w:p w14:paraId="1557CD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buntar</w:t>
      </w:r>
    </w:p>
    <w:p w14:paraId="64631B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bunt</w:t>
      </w:r>
    </w:p>
    <w:p w14:paraId="4916A6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burar in</w:t>
      </w:r>
    </w:p>
    <w:p w14:paraId="04F5C1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burdus</w:t>
      </w:r>
    </w:p>
    <w:p w14:paraId="630249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burgen</w:t>
      </w:r>
    </w:p>
    <w:p w14:paraId="69CA8A4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burit</w:t>
      </w:r>
    </w:p>
    <w:p w14:paraId="1A2739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burk</w:t>
      </w:r>
    </w:p>
    <w:p w14:paraId="6DD8CB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burlesk</w:t>
      </w:r>
    </w:p>
    <w:p w14:paraId="310A1D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11" w:author="Author" w:date="2012-02-26T13:32:00Z" w:name="move318026725"/>
      <w:moveTo w:id="1012" w:author="Author" w:date="2012-02-26T13:32:00Z">
        <w:r w:rsidRPr="00673328">
          <w:rPr>
            <w:rFonts w:ascii="宋体" w:eastAsia="宋体" w:hAnsi="宋体" w:cs="宋体" w:hint="eastAsia"/>
          </w:rPr>
          <w:t>bur</w:t>
        </w:r>
      </w:moveTo>
    </w:p>
    <w:moveToRangeEnd w:id="1011"/>
    <w:p w14:paraId="6C2D35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burspr0345k</w:t>
      </w:r>
    </w:p>
    <w:p w14:paraId="3F73C9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13" w:author="Author" w:date="2012-02-26T13:32:00Z" w:name="move318026725"/>
      <w:moveFrom w:id="1014" w:author="Author" w:date="2012-02-26T13:32:00Z">
        <w:r w:rsidRPr="00673328">
          <w:rPr>
            <w:rFonts w:ascii="宋体" w:eastAsia="宋体" w:hAnsi="宋体" w:cs="宋体" w:hint="eastAsia"/>
          </w:rPr>
          <w:t>bur</w:t>
        </w:r>
      </w:moveFrom>
    </w:p>
    <w:moveFromRangeEnd w:id="1013"/>
    <w:p w14:paraId="1D70DB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busar</w:t>
      </w:r>
    </w:p>
    <w:p w14:paraId="0D9829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buse</w:t>
      </w:r>
    </w:p>
    <w:p w14:paraId="21753C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bush</w:t>
      </w:r>
    </w:p>
    <w:p w14:paraId="29AE19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busig</w:t>
      </w:r>
    </w:p>
    <w:p w14:paraId="172083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business</w:t>
      </w:r>
    </w:p>
    <w:p w14:paraId="556457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buskablyg</w:t>
      </w:r>
    </w:p>
    <w:p w14:paraId="057AAC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buskage</w:t>
      </w:r>
    </w:p>
    <w:p w14:paraId="4E458F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buske</w:t>
      </w:r>
    </w:p>
    <w:p w14:paraId="5D9CCB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buskis</w:t>
      </w:r>
    </w:p>
    <w:p w14:paraId="634AEF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15" w:author="Author" w:date="2012-02-26T13:32:00Z" w:name="move318026726"/>
      <w:moveTo w:id="1016" w:author="Author" w:date="2012-02-26T13:32:00Z">
        <w:r w:rsidRPr="00673328">
          <w:rPr>
            <w:rFonts w:ascii="宋体" w:eastAsia="宋体" w:hAnsi="宋体" w:cs="宋体" w:hint="eastAsia"/>
          </w:rPr>
          <w:t>bus</w:t>
        </w:r>
      </w:moveTo>
    </w:p>
    <w:moveToRangeEnd w:id="1015"/>
    <w:p w14:paraId="4CDA55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bussar</w:t>
      </w:r>
    </w:p>
    <w:p w14:paraId="6F0A62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</w:t>
      </w:r>
      <w:r w:rsidRPr="00673328">
        <w:rPr>
          <w:rFonts w:ascii="宋体" w:eastAsia="宋体" w:hAnsi="宋体" w:cs="宋体" w:hint="eastAsia"/>
        </w:rPr>
        <w:t>ussig</w:t>
      </w:r>
    </w:p>
    <w:p w14:paraId="7C7750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buss</w:t>
      </w:r>
    </w:p>
    <w:p w14:paraId="580396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17" w:author="Author" w:date="2012-02-26T13:32:00Z" w:name="move318026726"/>
      <w:moveFrom w:id="1018" w:author="Author" w:date="2012-02-26T13:32:00Z">
        <w:r w:rsidRPr="00673328">
          <w:rPr>
            <w:rFonts w:ascii="宋体" w:eastAsia="宋体" w:hAnsi="宋体" w:cs="宋体" w:hint="eastAsia"/>
          </w:rPr>
          <w:t>bus</w:t>
        </w:r>
      </w:moveFrom>
    </w:p>
    <w:moveFromRangeEnd w:id="1017"/>
    <w:p w14:paraId="084B87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butelj</w:t>
      </w:r>
    </w:p>
    <w:p w14:paraId="54AC02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butik</w:t>
      </w:r>
    </w:p>
    <w:p w14:paraId="65F40D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butter</w:t>
      </w:r>
    </w:p>
    <w:p w14:paraId="5EB4B7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byff0351</w:t>
      </w:r>
    </w:p>
    <w:p w14:paraId="55E67D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bygd</w:t>
      </w:r>
    </w:p>
    <w:p w14:paraId="06665F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bygel</w:t>
      </w:r>
    </w:p>
    <w:p w14:paraId="2058F5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19" w:author="Author" w:date="2012-02-26T13:32:00Z" w:name="move318026727"/>
      <w:moveTo w:id="1020" w:author="Author" w:date="2012-02-26T13:32:00Z">
        <w:r w:rsidRPr="00673328">
          <w:rPr>
            <w:rFonts w:ascii="宋体" w:eastAsia="宋体" w:hAnsi="宋体" w:cs="宋体" w:hint="eastAsia"/>
          </w:rPr>
          <w:t>bygge</w:t>
        </w:r>
      </w:moveTo>
    </w:p>
    <w:moveToRangeEnd w:id="1019"/>
    <w:p w14:paraId="0FCC14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bygger</w:t>
      </w:r>
    </w:p>
    <w:p w14:paraId="1CB514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21" w:author="Author" w:date="2012-02-26T13:32:00Z" w:name="move318026727"/>
      <w:moveFrom w:id="1022" w:author="Author" w:date="2012-02-26T13:32:00Z">
        <w:r w:rsidRPr="00673328">
          <w:rPr>
            <w:rFonts w:ascii="宋体" w:eastAsia="宋体" w:hAnsi="宋体" w:cs="宋体" w:hint="eastAsia"/>
          </w:rPr>
          <w:t>bygge</w:t>
        </w:r>
      </w:moveFrom>
    </w:p>
    <w:moveFromRangeEnd w:id="1021"/>
    <w:p w14:paraId="233DBA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bygglov</w:t>
      </w:r>
    </w:p>
    <w:p w14:paraId="122765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byggm0344stare</w:t>
      </w:r>
    </w:p>
    <w:p w14:paraId="0C6D22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023" w:author="Author" w:date="2012-02-26T13:32:00Z" w:name="move318026728"/>
      <w:moveTo w:id="102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byggnad</w:t>
        </w:r>
      </w:moveTo>
    </w:p>
    <w:moveToRangeEnd w:id="1023"/>
    <w:p w14:paraId="51CBF4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byggnadsf0366rbud</w:t>
      </w:r>
    </w:p>
    <w:p w14:paraId="187DD3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byggnadsn0344mnd</w:t>
      </w:r>
    </w:p>
    <w:p w14:paraId="69F145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25" w:author="Author" w:date="2012-02-26T13:32:00Z" w:name="move318026728"/>
      <w:moveFrom w:id="1026" w:author="Author" w:date="2012-02-26T13:32:00Z">
        <w:r w:rsidRPr="00673328">
          <w:rPr>
            <w:rFonts w:ascii="宋体" w:eastAsia="宋体" w:hAnsi="宋体" w:cs="宋体" w:hint="eastAsia"/>
          </w:rPr>
          <w:t>byggnad</w:t>
        </w:r>
      </w:moveFrom>
    </w:p>
    <w:moveFromRangeEnd w:id="1025"/>
    <w:p w14:paraId="2E2789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byggnation</w:t>
      </w:r>
    </w:p>
    <w:p w14:paraId="3DDB6F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byig</w:t>
      </w:r>
    </w:p>
    <w:p w14:paraId="2645CE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byk</w:t>
      </w:r>
    </w:p>
    <w:p w14:paraId="5EFF5A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byling</w:t>
      </w:r>
    </w:p>
    <w:p w14:paraId="054022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byltar p0345</w:t>
      </w:r>
    </w:p>
    <w:p w14:paraId="0877F9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bylte</w:t>
      </w:r>
    </w:p>
    <w:p w14:paraId="7DAC0A33" w14:textId="77777777" w:rsidR="00000000" w:rsidRPr="00673328" w:rsidRDefault="00780F39" w:rsidP="00673328">
      <w:pPr>
        <w:pStyle w:val="PlainText"/>
        <w:rPr>
          <w:ins w:id="1027" w:author="Author" w:date="2012-02-26T13:32:00Z"/>
          <w:rFonts w:ascii="宋体" w:eastAsia="宋体" w:hAnsi="宋体" w:cs="宋体" w:hint="eastAsia"/>
        </w:rPr>
      </w:pPr>
      <w:ins w:id="1028" w:author="Author" w:date="2012-02-26T13:32:00Z">
        <w:r w:rsidRPr="00673328">
          <w:rPr>
            <w:rFonts w:ascii="宋体" w:eastAsia="宋体" w:hAnsi="宋体" w:cs="宋体" w:hint="eastAsia"/>
          </w:rPr>
          <w:t>by</w:t>
        </w:r>
      </w:ins>
    </w:p>
    <w:p w14:paraId="4C1051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29" w:author="Author" w:date="2012-02-26T13:32:00Z" w:name="move318026729"/>
      <w:moveTo w:id="1030" w:author="Author" w:date="2012-02-26T13:32:00Z">
        <w:r w:rsidRPr="00673328">
          <w:rPr>
            <w:rFonts w:ascii="宋体" w:eastAsia="宋体" w:hAnsi="宋体" w:cs="宋体" w:hint="eastAsia"/>
          </w:rPr>
          <w:t>byr0345krati</w:t>
        </w:r>
      </w:moveTo>
    </w:p>
    <w:moveToRangeEnd w:id="1029"/>
    <w:p w14:paraId="2905D3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byr0345kratisk</w:t>
      </w:r>
    </w:p>
    <w:p w14:paraId="68072B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31" w:author="Author" w:date="2012-02-26T13:32:00Z" w:name="move318026729"/>
      <w:moveFrom w:id="1032" w:author="Author" w:date="2012-02-26T13:32:00Z">
        <w:r w:rsidRPr="00673328">
          <w:rPr>
            <w:rFonts w:ascii="宋体" w:eastAsia="宋体" w:hAnsi="宋体" w:cs="宋体" w:hint="eastAsia"/>
          </w:rPr>
          <w:t>byr0345krati</w:t>
        </w:r>
      </w:moveFrom>
    </w:p>
    <w:moveFromRangeEnd w:id="1031"/>
    <w:p w14:paraId="5F94A3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byr0345</w:t>
      </w:r>
    </w:p>
    <w:p w14:paraId="645141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byracka</w:t>
      </w:r>
    </w:p>
    <w:p w14:paraId="1C483A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byst</w:t>
      </w:r>
    </w:p>
    <w:p w14:paraId="19FF18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33" w:author="Author" w:date="2012-02-26T13:32:00Z" w:name="move318026730"/>
      <w:moveTo w:id="1034" w:author="Author" w:date="2012-02-26T13:32:00Z">
        <w:r w:rsidRPr="00673328">
          <w:rPr>
            <w:rFonts w:ascii="宋体" w:eastAsia="宋体" w:hAnsi="宋体" w:cs="宋体" w:hint="eastAsia"/>
          </w:rPr>
          <w:t>byte</w:t>
        </w:r>
      </w:moveTo>
    </w:p>
    <w:moveToRangeEnd w:id="1033"/>
    <w:p w14:paraId="76194384" w14:textId="77777777" w:rsidR="00000000" w:rsidRPr="003230D0" w:rsidRDefault="00780F39" w:rsidP="003230D0">
      <w:pPr>
        <w:pStyle w:val="PlainText"/>
        <w:rPr>
          <w:del w:id="1035" w:author="Author" w:date="2012-02-26T13:32:00Z"/>
          <w:rFonts w:ascii="宋体" w:eastAsia="宋体" w:hAnsi="宋体" w:cs="宋体" w:hint="eastAsia"/>
        </w:rPr>
      </w:pPr>
      <w:del w:id="1036" w:author="Author" w:date="2012-02-26T13:32:00Z">
        <w:r w:rsidRPr="003230D0">
          <w:rPr>
            <w:rFonts w:ascii="宋体" w:eastAsia="宋体" w:hAnsi="宋体" w:cs="宋体" w:hint="eastAsia"/>
          </w:rPr>
          <w:delText>by</w:delText>
        </w:r>
      </w:del>
    </w:p>
    <w:p w14:paraId="6A4D35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byter</w:t>
      </w:r>
    </w:p>
    <w:p w14:paraId="2F1C94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bytesbalans</w:t>
      </w:r>
    </w:p>
    <w:p w14:paraId="7668CD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bytes</w:t>
      </w:r>
      <w:r w:rsidRPr="00673328">
        <w:rPr>
          <w:rFonts w:ascii="宋体" w:eastAsia="宋体" w:hAnsi="宋体" w:cs="宋体" w:hint="eastAsia"/>
        </w:rPr>
        <w:t>r0344tt</w:t>
      </w:r>
    </w:p>
    <w:p w14:paraId="424020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37" w:author="Author" w:date="2012-02-26T13:32:00Z" w:name="move318026730"/>
      <w:moveFrom w:id="1038" w:author="Author" w:date="2012-02-26T13:32:00Z">
        <w:r w:rsidRPr="00673328">
          <w:rPr>
            <w:rFonts w:ascii="宋体" w:eastAsia="宋体" w:hAnsi="宋体" w:cs="宋体" w:hint="eastAsia"/>
          </w:rPr>
          <w:t>byte</w:t>
        </w:r>
      </w:moveFrom>
    </w:p>
    <w:moveFromRangeEnd w:id="1037"/>
    <w:p w14:paraId="2DB0EC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byxa</w:t>
      </w:r>
    </w:p>
    <w:p w14:paraId="775D22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cabriolet</w:t>
      </w:r>
    </w:p>
    <w:p w14:paraId="4B0004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CAD</w:t>
      </w:r>
    </w:p>
    <w:p w14:paraId="5AB3B1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caf0351</w:t>
      </w:r>
    </w:p>
    <w:p w14:paraId="3AA7E6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cafeteria</w:t>
      </w:r>
    </w:p>
    <w:p w14:paraId="5651BC2D" w14:textId="77777777" w:rsidR="00000000" w:rsidRPr="00673328" w:rsidRDefault="00780F39" w:rsidP="00673328">
      <w:pPr>
        <w:pStyle w:val="PlainText"/>
        <w:rPr>
          <w:ins w:id="1039" w:author="Author" w:date="2012-02-26T13:32:00Z"/>
          <w:rFonts w:ascii="宋体" w:eastAsia="宋体" w:hAnsi="宋体" w:cs="宋体" w:hint="eastAsia"/>
        </w:rPr>
      </w:pPr>
      <w:ins w:id="1040" w:author="Author" w:date="2012-02-26T13:32:00Z">
        <w:r w:rsidRPr="00673328">
          <w:rPr>
            <w:rFonts w:ascii="宋体" w:eastAsia="宋体" w:hAnsi="宋体" w:cs="宋体" w:hint="eastAsia"/>
          </w:rPr>
          <w:t>ca</w:t>
        </w:r>
      </w:ins>
    </w:p>
    <w:p w14:paraId="18ACF4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campare</w:t>
      </w:r>
    </w:p>
    <w:p w14:paraId="3E1F1B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campar</w:t>
      </w:r>
    </w:p>
    <w:p w14:paraId="4A7141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camping</w:t>
      </w:r>
    </w:p>
    <w:p w14:paraId="75E1EB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41" w:author="Author" w:date="2012-02-26T13:32:00Z" w:name="move318026731"/>
      <w:moveTo w:id="1042" w:author="Author" w:date="2012-02-26T13:32:00Z">
        <w:r w:rsidRPr="00673328">
          <w:rPr>
            <w:rFonts w:ascii="宋体" w:eastAsia="宋体" w:hAnsi="宋体" w:cs="宋体" w:hint="eastAsia"/>
          </w:rPr>
          <w:t>cancer</w:t>
        </w:r>
      </w:moveTo>
    </w:p>
    <w:moveToRangeEnd w:id="1041"/>
    <w:p w14:paraId="771D1B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cancerogen</w:t>
      </w:r>
    </w:p>
    <w:p w14:paraId="311D71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43" w:author="Author" w:date="2012-02-26T13:32:00Z" w:name="move318026731"/>
      <w:moveFrom w:id="1044" w:author="Author" w:date="2012-02-26T13:32:00Z">
        <w:r w:rsidRPr="00673328">
          <w:rPr>
            <w:rFonts w:ascii="宋体" w:eastAsia="宋体" w:hAnsi="宋体" w:cs="宋体" w:hint="eastAsia"/>
          </w:rPr>
          <w:t>cancer</w:t>
        </w:r>
      </w:moveFrom>
    </w:p>
    <w:moveFromRangeEnd w:id="1043"/>
    <w:p w14:paraId="32B420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cannabis</w:t>
      </w:r>
    </w:p>
    <w:p w14:paraId="435031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capita</w:t>
      </w:r>
    </w:p>
    <w:p w14:paraId="769775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cappuccino</w:t>
      </w:r>
    </w:p>
    <w:p w14:paraId="2B9063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care of</w:t>
      </w:r>
    </w:p>
    <w:p w14:paraId="5D43B1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carport</w:t>
      </w:r>
    </w:p>
    <w:p w14:paraId="090338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cash</w:t>
      </w:r>
    </w:p>
    <w:p w14:paraId="5198EBDC" w14:textId="77777777" w:rsidR="00000000" w:rsidRPr="003230D0" w:rsidRDefault="00780F39" w:rsidP="003230D0">
      <w:pPr>
        <w:pStyle w:val="PlainText"/>
        <w:rPr>
          <w:del w:id="1045" w:author="Author" w:date="2012-02-26T13:32:00Z"/>
          <w:rFonts w:ascii="宋体" w:eastAsia="宋体" w:hAnsi="宋体" w:cs="宋体" w:hint="eastAsia"/>
        </w:rPr>
      </w:pPr>
      <w:del w:id="1046" w:author="Author" w:date="2012-02-26T13:32:00Z">
        <w:r w:rsidRPr="003230D0">
          <w:rPr>
            <w:rFonts w:ascii="宋体" w:eastAsia="宋体" w:hAnsi="宋体" w:cs="宋体" w:hint="eastAsia"/>
          </w:rPr>
          <w:delText>ca</w:delText>
        </w:r>
      </w:del>
    </w:p>
    <w:p w14:paraId="5B8AF3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cd-romskiva</w:t>
      </w:r>
    </w:p>
    <w:p w14:paraId="7CB294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cd-romspelare</w:t>
      </w:r>
    </w:p>
    <w:p w14:paraId="69F8DB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cd-skiva</w:t>
      </w:r>
    </w:p>
    <w:p w14:paraId="0B1262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cd-spelare</w:t>
      </w:r>
    </w:p>
    <w:p w14:paraId="5B6A48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celeber</w:t>
      </w:r>
    </w:p>
    <w:p w14:paraId="175A59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celebritet</w:t>
      </w:r>
    </w:p>
    <w:p w14:paraId="002C95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celibat</w:t>
      </w:r>
    </w:p>
    <w:p w14:paraId="496D7C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cellgift</w:t>
      </w:r>
    </w:p>
    <w:p w14:paraId="083C9F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cellist</w:t>
      </w:r>
    </w:p>
    <w:p w14:paraId="18B02F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47" w:author="Author" w:date="2012-02-26T13:32:00Z" w:name="move318026732"/>
      <w:moveTo w:id="1048" w:author="Author" w:date="2012-02-26T13:32:00Z">
        <w:r w:rsidRPr="00673328">
          <w:rPr>
            <w:rFonts w:ascii="宋体" w:eastAsia="宋体" w:hAnsi="宋体" w:cs="宋体" w:hint="eastAsia"/>
          </w:rPr>
          <w:t>cell</w:t>
        </w:r>
      </w:moveTo>
    </w:p>
    <w:moveToRangeEnd w:id="1047"/>
    <w:p w14:paraId="3A1D8A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cellofan</w:t>
      </w:r>
    </w:p>
    <w:p w14:paraId="1A6915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cello</w:t>
      </w:r>
    </w:p>
    <w:p w14:paraId="4C79EF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cellstoff</w:t>
      </w:r>
    </w:p>
    <w:p w14:paraId="729D2A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49" w:author="Author" w:date="2012-02-26T13:32:00Z" w:name="move318026732"/>
      <w:moveFrom w:id="1050" w:author="Author" w:date="2012-02-26T13:32:00Z">
        <w:r w:rsidRPr="00673328">
          <w:rPr>
            <w:rFonts w:ascii="宋体" w:eastAsia="宋体" w:hAnsi="宋体" w:cs="宋体" w:hint="eastAsia"/>
          </w:rPr>
          <w:t>cell</w:t>
        </w:r>
      </w:moveFrom>
    </w:p>
    <w:moveFromRangeEnd w:id="1049"/>
    <w:p w14:paraId="7CD943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cellulosa</w:t>
      </w:r>
    </w:p>
    <w:p w14:paraId="360FA5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cement</w:t>
      </w:r>
    </w:p>
    <w:p w14:paraId="115B66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censurerar</w:t>
      </w:r>
    </w:p>
    <w:p w14:paraId="7A85A9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censur</w:t>
      </w:r>
    </w:p>
    <w:p w14:paraId="74BC4B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51" w:author="Author" w:date="2012-02-26T13:32:00Z" w:name="move318026733"/>
      <w:moveTo w:id="1052" w:author="Author" w:date="2012-02-26T13:32:00Z">
        <w:r w:rsidRPr="00673328">
          <w:rPr>
            <w:rFonts w:ascii="宋体" w:eastAsia="宋体" w:hAnsi="宋体" w:cs="宋体" w:hint="eastAsia"/>
          </w:rPr>
          <w:t>center</w:t>
        </w:r>
      </w:moveTo>
    </w:p>
    <w:moveToRangeEnd w:id="1051"/>
    <w:p w14:paraId="76AA7D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centerpartiet</w:t>
      </w:r>
    </w:p>
    <w:p w14:paraId="1261C6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53" w:author="Author" w:date="2012-02-26T13:32:00Z" w:name="move318026733"/>
      <w:moveFrom w:id="1054" w:author="Author" w:date="2012-02-26T13:32:00Z">
        <w:r w:rsidRPr="00673328">
          <w:rPr>
            <w:rFonts w:ascii="宋体" w:eastAsia="宋体" w:hAnsi="宋体" w:cs="宋体" w:hint="eastAsia"/>
          </w:rPr>
          <w:t>center</w:t>
        </w:r>
      </w:moveFrom>
    </w:p>
    <w:moveFromRangeEnd w:id="1053"/>
    <w:p w14:paraId="059F0E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centiliter</w:t>
      </w:r>
    </w:p>
    <w:p w14:paraId="420D1E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centilong</w:t>
      </w:r>
    </w:p>
    <w:p w14:paraId="0C56E9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centimeter</w:t>
      </w:r>
    </w:p>
    <w:p w14:paraId="7D4933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Centrala Studiest0366dsn0344mnden</w:t>
      </w:r>
    </w:p>
    <w:p w14:paraId="7C480C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centraliserar</w:t>
      </w:r>
    </w:p>
    <w:p w14:paraId="731F49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55" w:author="Author" w:date="2012-02-26T13:32:00Z" w:name="move318026734"/>
      <w:moveTo w:id="1056" w:author="Author" w:date="2012-02-26T13:32:00Z">
        <w:r w:rsidRPr="00673328">
          <w:rPr>
            <w:rFonts w:ascii="宋体" w:eastAsia="宋体" w:hAnsi="宋体" w:cs="宋体" w:hint="eastAsia"/>
          </w:rPr>
          <w:t>central</w:t>
        </w:r>
      </w:moveTo>
    </w:p>
    <w:moveToRangeEnd w:id="1055"/>
    <w:p w14:paraId="125261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centralstyrd</w:t>
      </w:r>
    </w:p>
    <w:p w14:paraId="4BFB92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57" w:author="Author" w:date="2012-02-26T13:32:00Z" w:name="move318026734"/>
      <w:moveFrom w:id="1058" w:author="Author" w:date="2012-02-26T13:32:00Z">
        <w:r w:rsidRPr="00673328">
          <w:rPr>
            <w:rFonts w:ascii="宋体" w:eastAsia="宋体" w:hAnsi="宋体" w:cs="宋体" w:hint="eastAsia"/>
          </w:rPr>
          <w:t>central</w:t>
        </w:r>
      </w:moveFrom>
    </w:p>
    <w:moveFromRangeEnd w:id="1057"/>
    <w:p w14:paraId="7D6C9A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centralv0344rme</w:t>
      </w:r>
    </w:p>
    <w:p w14:paraId="4A636E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centrifugerar</w:t>
      </w:r>
    </w:p>
    <w:p w14:paraId="639FF4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centrifug</w:t>
      </w:r>
    </w:p>
    <w:p w14:paraId="0A6C82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centrum</w:t>
      </w:r>
    </w:p>
    <w:p w14:paraId="7FD614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cerat</w:t>
      </w:r>
    </w:p>
    <w:p w14:paraId="52DE5E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ceremoni</w:t>
      </w:r>
    </w:p>
    <w:p w14:paraId="37D0BE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certifikat</w:t>
      </w:r>
    </w:p>
    <w:p w14:paraId="5E2C8E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cesium</w:t>
      </w:r>
    </w:p>
    <w:p w14:paraId="6E65C6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champagne</w:t>
      </w:r>
    </w:p>
    <w:p w14:paraId="517988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champin</w:t>
      </w:r>
      <w:r w:rsidRPr="00673328">
        <w:rPr>
          <w:rFonts w:ascii="宋体" w:eastAsia="宋体" w:hAnsi="宋体" w:cs="宋体" w:hint="eastAsia"/>
        </w:rPr>
        <w:t>jon</w:t>
      </w:r>
    </w:p>
    <w:p w14:paraId="3E72C4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champion</w:t>
      </w:r>
    </w:p>
    <w:p w14:paraId="53ECA1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chansar</w:t>
      </w:r>
    </w:p>
    <w:p w14:paraId="37F42B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chans</w:t>
      </w:r>
    </w:p>
    <w:p w14:paraId="2D3516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charad</w:t>
      </w:r>
    </w:p>
    <w:p w14:paraId="68A1A0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chark</w:t>
      </w:r>
    </w:p>
    <w:p w14:paraId="1BA1F4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charkuteri</w:t>
      </w:r>
    </w:p>
    <w:p w14:paraId="2F3F9F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charlatan</w:t>
      </w:r>
    </w:p>
    <w:p w14:paraId="36D85B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charmig</w:t>
      </w:r>
    </w:p>
    <w:p w14:paraId="254D86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charm</w:t>
      </w:r>
    </w:p>
    <w:p w14:paraId="2A3824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charter-</w:t>
      </w:r>
    </w:p>
    <w:p w14:paraId="46DF58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chassi</w:t>
      </w:r>
    </w:p>
    <w:p w14:paraId="0152AB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chattar</w:t>
      </w:r>
    </w:p>
    <w:p w14:paraId="5B938D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chauff0366r</w:t>
      </w:r>
    </w:p>
    <w:p w14:paraId="46A00D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chauvinism</w:t>
      </w:r>
    </w:p>
    <w:p w14:paraId="05378B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checkar in</w:t>
      </w:r>
    </w:p>
    <w:p w14:paraId="3EFC93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checkar</w:t>
      </w:r>
    </w:p>
    <w:p w14:paraId="7AAD61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check</w:t>
      </w:r>
    </w:p>
    <w:p w14:paraId="688041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59" w:author="Author" w:date="2012-02-26T13:32:00Z" w:name="move318026735"/>
      <w:moveTo w:id="1060" w:author="Author" w:date="2012-02-26T13:32:00Z">
        <w:r w:rsidRPr="00673328">
          <w:rPr>
            <w:rFonts w:ascii="宋体" w:eastAsia="宋体" w:hAnsi="宋体" w:cs="宋体" w:hint="eastAsia"/>
          </w:rPr>
          <w:t>chef</w:t>
        </w:r>
      </w:moveTo>
    </w:p>
    <w:moveToRangeEnd w:id="1059"/>
    <w:p w14:paraId="1B5926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chefsstol</w:t>
      </w:r>
    </w:p>
    <w:p w14:paraId="0D3C55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61" w:author="Author" w:date="2012-02-26T13:32:00Z" w:name="move318026735"/>
      <w:moveFrom w:id="1062" w:author="Author" w:date="2012-02-26T13:32:00Z">
        <w:r w:rsidRPr="00673328">
          <w:rPr>
            <w:rFonts w:ascii="宋体" w:eastAsia="宋体" w:hAnsi="宋体" w:cs="宋体" w:hint="eastAsia"/>
          </w:rPr>
          <w:t>chef</w:t>
        </w:r>
      </w:moveFrom>
    </w:p>
    <w:moveFromRangeEnd w:id="1061"/>
    <w:p w14:paraId="4635CD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chic</w:t>
      </w:r>
    </w:p>
    <w:p w14:paraId="192AA3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chiffer</w:t>
      </w:r>
    </w:p>
    <w:p w14:paraId="13E025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chiffonj0351</w:t>
      </w:r>
    </w:p>
    <w:p w14:paraId="18F934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63" w:author="Author" w:date="2012-02-26T13:32:00Z" w:name="move318026736"/>
      <w:moveTo w:id="1064" w:author="Author" w:date="2012-02-26T13:32:00Z">
        <w:r w:rsidRPr="00673328">
          <w:rPr>
            <w:rFonts w:ascii="宋体" w:eastAsia="宋体" w:hAnsi="宋体" w:cs="宋体" w:hint="eastAsia"/>
          </w:rPr>
          <w:t>chilen</w:t>
        </w:r>
      </w:moveTo>
    </w:p>
    <w:moveToRangeEnd w:id="1063"/>
    <w:p w14:paraId="2B5319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chilensk</w:t>
      </w:r>
    </w:p>
    <w:p w14:paraId="5E9BDB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65" w:author="Author" w:date="2012-02-26T13:32:00Z" w:name="move318026736"/>
      <w:moveFrom w:id="1066" w:author="Author" w:date="2012-02-26T13:32:00Z">
        <w:r w:rsidRPr="00673328">
          <w:rPr>
            <w:rFonts w:ascii="宋体" w:eastAsia="宋体" w:hAnsi="宋体" w:cs="宋体" w:hint="eastAsia"/>
          </w:rPr>
          <w:t>chilen</w:t>
        </w:r>
      </w:moveFrom>
    </w:p>
    <w:moveFromRangeEnd w:id="1065"/>
    <w:p w14:paraId="2DF51A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chim0344r</w:t>
      </w:r>
    </w:p>
    <w:p w14:paraId="2EFB41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chips</w:t>
      </w:r>
    </w:p>
    <w:p w14:paraId="7801AC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chockar</w:t>
      </w:r>
    </w:p>
    <w:p w14:paraId="733AFC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chockerar</w:t>
      </w:r>
    </w:p>
    <w:p w14:paraId="38FD68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chock</w:t>
      </w:r>
    </w:p>
    <w:p w14:paraId="6C941C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choke</w:t>
      </w:r>
    </w:p>
    <w:p w14:paraId="091C63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chokla</w:t>
      </w:r>
      <w:r w:rsidRPr="00780F39">
        <w:rPr>
          <w:rFonts w:ascii="宋体" w:eastAsia="宋体" w:hAnsi="宋体" w:cs="宋体" w:hint="eastAsia"/>
          <w:lang w:val="sv-SE"/>
        </w:rPr>
        <w:t>d</w:t>
      </w:r>
    </w:p>
    <w:p w14:paraId="213331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chosefri</w:t>
      </w:r>
    </w:p>
    <w:p w14:paraId="44110F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cider</w:t>
      </w:r>
    </w:p>
    <w:p w14:paraId="5D86A6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cigarett</w:t>
      </w:r>
    </w:p>
    <w:p w14:paraId="11B89A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cigarr</w:t>
      </w:r>
    </w:p>
    <w:p w14:paraId="720A01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067" w:author="Author" w:date="2012-02-26T13:32:00Z" w:name="move318026737"/>
      <w:moveTo w:id="106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cirka</w:t>
        </w:r>
      </w:moveTo>
    </w:p>
    <w:moveToRangeEnd w:id="1067"/>
    <w:p w14:paraId="04DBD5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cirkapris</w:t>
      </w:r>
    </w:p>
    <w:p w14:paraId="1C47C7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69" w:author="Author" w:date="2012-02-26T13:32:00Z" w:name="move318026737"/>
      <w:moveFrom w:id="1070" w:author="Author" w:date="2012-02-26T13:32:00Z">
        <w:r w:rsidRPr="00673328">
          <w:rPr>
            <w:rFonts w:ascii="宋体" w:eastAsia="宋体" w:hAnsi="宋体" w:cs="宋体" w:hint="eastAsia"/>
          </w:rPr>
          <w:t>cirka</w:t>
        </w:r>
      </w:moveFrom>
    </w:p>
    <w:moveFromRangeEnd w:id="1069"/>
    <w:p w14:paraId="008E9B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cirkel</w:t>
      </w:r>
    </w:p>
    <w:p w14:paraId="79E9E0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cirklar</w:t>
      </w:r>
    </w:p>
    <w:p w14:paraId="1C4CBE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cirkul0344r</w:t>
      </w:r>
    </w:p>
    <w:p w14:paraId="47469B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cirkulation</w:t>
      </w:r>
    </w:p>
    <w:p w14:paraId="7AD365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cirkulerar</w:t>
      </w:r>
    </w:p>
    <w:p w14:paraId="1AEDC1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cirkus</w:t>
      </w:r>
    </w:p>
    <w:p w14:paraId="2E1B9B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cistern</w:t>
      </w:r>
    </w:p>
    <w:p w14:paraId="7420C3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citat</w:t>
      </w:r>
    </w:p>
    <w:p w14:paraId="27EFE4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citattecken</w:t>
      </w:r>
    </w:p>
    <w:p w14:paraId="39251D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citerar</w:t>
      </w:r>
    </w:p>
    <w:p w14:paraId="5FF581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citron</w:t>
      </w:r>
    </w:p>
    <w:p w14:paraId="686DCD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citrusfrukt</w:t>
      </w:r>
    </w:p>
    <w:p w14:paraId="577A03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city</w:t>
      </w:r>
    </w:p>
    <w:p w14:paraId="7EF3A8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civilekonom</w:t>
      </w:r>
    </w:p>
    <w:p w14:paraId="6485C8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civilf0366rsvar</w:t>
      </w:r>
    </w:p>
    <w:p w14:paraId="7B5EB1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civilingenj0366r</w:t>
      </w:r>
    </w:p>
    <w:p w14:paraId="7AD545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civilisation</w:t>
      </w:r>
    </w:p>
    <w:p w14:paraId="62CF6F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civilkurage</w:t>
      </w:r>
    </w:p>
    <w:p w14:paraId="4AEE24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71" w:author="Author" w:date="2012-02-26T13:32:00Z" w:name="move318026738"/>
      <w:moveTo w:id="1072" w:author="Author" w:date="2012-02-26T13:32:00Z">
        <w:r w:rsidRPr="00673328">
          <w:rPr>
            <w:rFonts w:ascii="宋体" w:eastAsia="宋体" w:hAnsi="宋体" w:cs="宋体" w:hint="eastAsia"/>
          </w:rPr>
          <w:t>civil</w:t>
        </w:r>
      </w:moveTo>
    </w:p>
    <w:moveToRangeEnd w:id="1071"/>
    <w:p w14:paraId="2D011D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civilst0345nd</w:t>
      </w:r>
    </w:p>
    <w:p w14:paraId="08CEAD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73" w:author="Author" w:date="2012-02-26T13:32:00Z" w:name="move318026738"/>
      <w:moveFrom w:id="1074" w:author="Author" w:date="2012-02-26T13:32:00Z">
        <w:r w:rsidRPr="00673328">
          <w:rPr>
            <w:rFonts w:ascii="宋体" w:eastAsia="宋体" w:hAnsi="宋体" w:cs="宋体" w:hint="eastAsia"/>
          </w:rPr>
          <w:t>civil</w:t>
        </w:r>
      </w:moveFrom>
    </w:p>
    <w:moveFromRangeEnd w:id="1073"/>
    <w:p w14:paraId="1EDB09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cl</w:t>
      </w:r>
      <w:r w:rsidRPr="00673328">
        <w:rPr>
          <w:rFonts w:ascii="宋体" w:eastAsia="宋体" w:hAnsi="宋体" w:cs="宋体" w:hint="eastAsia"/>
        </w:rPr>
        <w:t>ipper</w:t>
      </w:r>
    </w:p>
    <w:p w14:paraId="541796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clips</w:t>
      </w:r>
    </w:p>
    <w:p w14:paraId="280591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clitoris</w:t>
      </w:r>
    </w:p>
    <w:p w14:paraId="78AA1868" w14:textId="77777777" w:rsidR="00000000" w:rsidRPr="00673328" w:rsidRDefault="00780F39" w:rsidP="00673328">
      <w:pPr>
        <w:pStyle w:val="PlainText"/>
        <w:rPr>
          <w:ins w:id="1075" w:author="Author" w:date="2012-02-26T13:32:00Z"/>
          <w:rFonts w:ascii="宋体" w:eastAsia="宋体" w:hAnsi="宋体" w:cs="宋体" w:hint="eastAsia"/>
        </w:rPr>
      </w:pPr>
      <w:ins w:id="1076" w:author="Author" w:date="2012-02-26T13:32:00Z">
        <w:r w:rsidRPr="00673328">
          <w:rPr>
            <w:rFonts w:ascii="宋体" w:eastAsia="宋体" w:hAnsi="宋体" w:cs="宋体" w:hint="eastAsia"/>
          </w:rPr>
          <w:t>cl</w:t>
        </w:r>
      </w:ins>
    </w:p>
    <w:p w14:paraId="307744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clown</w:t>
      </w:r>
    </w:p>
    <w:p w14:paraId="7BDE8F52" w14:textId="77777777" w:rsidR="00000000" w:rsidRPr="003230D0" w:rsidRDefault="00780F39" w:rsidP="003230D0">
      <w:pPr>
        <w:pStyle w:val="PlainText"/>
        <w:rPr>
          <w:del w:id="1077" w:author="Author" w:date="2012-02-26T13:32:00Z"/>
          <w:rFonts w:ascii="宋体" w:eastAsia="宋体" w:hAnsi="宋体" w:cs="宋体" w:hint="eastAsia"/>
        </w:rPr>
      </w:pPr>
      <w:del w:id="1078" w:author="Author" w:date="2012-02-26T13:32:00Z">
        <w:r w:rsidRPr="003230D0">
          <w:rPr>
            <w:rFonts w:ascii="宋体" w:eastAsia="宋体" w:hAnsi="宋体" w:cs="宋体" w:hint="eastAsia"/>
          </w:rPr>
          <w:delText>cl</w:delText>
        </w:r>
      </w:del>
    </w:p>
    <w:p w14:paraId="6A9E9DC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cm</w:t>
      </w:r>
    </w:p>
    <w:p w14:paraId="621910B9" w14:textId="77777777" w:rsidR="00000000" w:rsidRPr="00673328" w:rsidRDefault="00780F39" w:rsidP="00673328">
      <w:pPr>
        <w:pStyle w:val="PlainText"/>
        <w:rPr>
          <w:ins w:id="1079" w:author="Author" w:date="2012-02-26T13:32:00Z"/>
          <w:rFonts w:ascii="宋体" w:eastAsia="宋体" w:hAnsi="宋体" w:cs="宋体" w:hint="eastAsia"/>
        </w:rPr>
      </w:pPr>
      <w:ins w:id="1080" w:author="Author" w:date="2012-02-26T13:32:00Z">
        <w:r w:rsidRPr="00673328">
          <w:rPr>
            <w:rFonts w:ascii="宋体" w:eastAsia="宋体" w:hAnsi="宋体" w:cs="宋体" w:hint="eastAsia"/>
          </w:rPr>
          <w:t>c</w:t>
        </w:r>
      </w:ins>
    </w:p>
    <w:p w14:paraId="76A373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cockerspaniel</w:t>
      </w:r>
    </w:p>
    <w:p w14:paraId="7782B9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cockpit</w:t>
      </w:r>
    </w:p>
    <w:p w14:paraId="6D0DB1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cocktail</w:t>
      </w:r>
    </w:p>
    <w:p w14:paraId="416E96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collage</w:t>
      </w:r>
    </w:p>
    <w:p w14:paraId="4A88E8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collect call</w:t>
      </w:r>
    </w:p>
    <w:p w14:paraId="0148AE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college</w:t>
      </w:r>
    </w:p>
    <w:p w14:paraId="5C68CF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collie</w:t>
      </w:r>
    </w:p>
    <w:p w14:paraId="3BEFB6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comeback</w:t>
      </w:r>
    </w:p>
    <w:p w14:paraId="76396D71" w14:textId="77777777" w:rsidR="00000000" w:rsidRPr="00673328" w:rsidRDefault="00780F39" w:rsidP="00673328">
      <w:pPr>
        <w:pStyle w:val="PlainText"/>
        <w:rPr>
          <w:ins w:id="1081" w:author="Author" w:date="2012-02-26T13:32:00Z"/>
          <w:rFonts w:ascii="宋体" w:eastAsia="宋体" w:hAnsi="宋体" w:cs="宋体" w:hint="eastAsia"/>
        </w:rPr>
      </w:pPr>
      <w:ins w:id="1082" w:author="Author" w:date="2012-02-26T13:32:00Z">
        <w:r w:rsidRPr="00673328">
          <w:rPr>
            <w:rFonts w:ascii="宋体" w:eastAsia="宋体" w:hAnsi="宋体" w:cs="宋体" w:hint="eastAsia"/>
          </w:rPr>
          <w:t>co</w:t>
        </w:r>
      </w:ins>
    </w:p>
    <w:p w14:paraId="14288E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container</w:t>
      </w:r>
    </w:p>
    <w:p w14:paraId="72F16C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controller</w:t>
      </w:r>
    </w:p>
    <w:p w14:paraId="32DC23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cool</w:t>
      </w:r>
    </w:p>
    <w:p w14:paraId="424E67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copyright</w:t>
      </w:r>
    </w:p>
    <w:p w14:paraId="54F0AD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copywriter</w:t>
      </w:r>
    </w:p>
    <w:p w14:paraId="304EA0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cornflakes</w:t>
      </w:r>
    </w:p>
    <w:p w14:paraId="242D2D42" w14:textId="77777777" w:rsidR="00000000" w:rsidRPr="003230D0" w:rsidRDefault="00780F39" w:rsidP="003230D0">
      <w:pPr>
        <w:pStyle w:val="PlainText"/>
        <w:rPr>
          <w:del w:id="1083" w:author="Author" w:date="2012-02-26T13:32:00Z"/>
          <w:rFonts w:ascii="宋体" w:eastAsia="宋体" w:hAnsi="宋体" w:cs="宋体" w:hint="eastAsia"/>
        </w:rPr>
      </w:pPr>
      <w:del w:id="1084" w:author="Author" w:date="2012-02-26T13:32:00Z">
        <w:r w:rsidRPr="003230D0">
          <w:rPr>
            <w:rFonts w:ascii="宋体" w:eastAsia="宋体" w:hAnsi="宋体" w:cs="宋体" w:hint="eastAsia"/>
          </w:rPr>
          <w:delText>co</w:delText>
        </w:r>
      </w:del>
    </w:p>
    <w:p w14:paraId="537776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cowboy</w:t>
      </w:r>
    </w:p>
    <w:p w14:paraId="2908E7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CP</w:t>
      </w:r>
    </w:p>
    <w:p w14:paraId="55A361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085" w:author="Author" w:date="2012-02-26T13:32:00Z" w:name="move318026739"/>
      <w:moveTo w:id="1086" w:author="Author" w:date="2012-02-26T13:32:00Z">
        <w:r w:rsidRPr="00673328">
          <w:rPr>
            <w:rFonts w:ascii="宋体" w:eastAsia="宋体" w:hAnsi="宋体" w:cs="宋体" w:hint="eastAsia"/>
          </w:rPr>
          <w:t>cr0352pe</w:t>
        </w:r>
      </w:moveTo>
    </w:p>
    <w:moveToRangeEnd w:id="1085"/>
    <w:p w14:paraId="77D672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crawlar</w:t>
      </w:r>
    </w:p>
    <w:p w14:paraId="78E5E1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crawl</w:t>
      </w:r>
    </w:p>
    <w:p w14:paraId="26084F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credo</w:t>
      </w:r>
    </w:p>
    <w:p w14:paraId="742E09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87" w:author="Author" w:date="2012-02-26T13:32:00Z" w:name="move318026739"/>
      <w:moveFrom w:id="1088" w:author="Author" w:date="2012-02-26T13:32:00Z">
        <w:r w:rsidRPr="00673328">
          <w:rPr>
            <w:rFonts w:ascii="宋体" w:eastAsia="宋体" w:hAnsi="宋体" w:cs="宋体" w:hint="eastAsia"/>
          </w:rPr>
          <w:t>cr0352pe</w:t>
        </w:r>
      </w:moveFrom>
    </w:p>
    <w:moveFromRangeEnd w:id="1087"/>
    <w:p w14:paraId="27DAF7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croissant</w:t>
      </w:r>
    </w:p>
    <w:p w14:paraId="166589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CSN</w:t>
      </w:r>
    </w:p>
    <w:p w14:paraId="504B59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c-spr0345k</w:t>
      </w:r>
    </w:p>
    <w:p w14:paraId="2522F923" w14:textId="77777777" w:rsidR="00000000" w:rsidRPr="003230D0" w:rsidRDefault="00780F39" w:rsidP="003230D0">
      <w:pPr>
        <w:pStyle w:val="PlainText"/>
        <w:rPr>
          <w:del w:id="1089" w:author="Author" w:date="2012-02-26T13:32:00Z"/>
          <w:rFonts w:ascii="宋体" w:eastAsia="宋体" w:hAnsi="宋体" w:cs="宋体" w:hint="eastAsia"/>
        </w:rPr>
      </w:pPr>
      <w:del w:id="1090" w:author="Author" w:date="2012-02-26T13:32:00Z">
        <w:r w:rsidRPr="003230D0">
          <w:rPr>
            <w:rFonts w:ascii="宋体" w:eastAsia="宋体" w:hAnsi="宋体" w:cs="宋体" w:hint="eastAsia"/>
          </w:rPr>
          <w:delText>c</w:delText>
        </w:r>
      </w:del>
    </w:p>
    <w:p w14:paraId="75A38D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cup</w:t>
      </w:r>
    </w:p>
    <w:p w14:paraId="1E6A03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curry</w:t>
      </w:r>
    </w:p>
    <w:p w14:paraId="6408CD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cykelbana</w:t>
      </w:r>
    </w:p>
    <w:p w14:paraId="40C4A1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cykel</w:t>
      </w:r>
    </w:p>
    <w:p w14:paraId="527879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cyklar</w:t>
      </w:r>
    </w:p>
    <w:p w14:paraId="72CD59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cyklist</w:t>
      </w:r>
    </w:p>
    <w:p w14:paraId="4AFD34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cyklop0366ga</w:t>
      </w:r>
    </w:p>
    <w:p w14:paraId="6EDB80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cylinder</w:t>
      </w:r>
    </w:p>
    <w:p w14:paraId="75DEC2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cyniker</w:t>
      </w:r>
    </w:p>
    <w:p w14:paraId="7DD905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cynisk</w:t>
      </w:r>
    </w:p>
    <w:p w14:paraId="09A233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cynism</w:t>
      </w:r>
    </w:p>
    <w:p w14:paraId="2EAA5F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cysta</w:t>
      </w:r>
    </w:p>
    <w:p w14:paraId="591C6A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d0344ck</w:t>
      </w:r>
    </w:p>
    <w:p w14:paraId="3235A6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d0344ggdjur</w:t>
      </w:r>
    </w:p>
    <w:p w14:paraId="4F3B77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d0344mmer</w:t>
      </w:r>
    </w:p>
    <w:p w14:paraId="37759A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d0344mpar</w:t>
      </w:r>
    </w:p>
    <w:p w14:paraId="35B0C4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d0344nger till</w:t>
      </w:r>
    </w:p>
    <w:p w14:paraId="596F11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d0344ran</w:t>
      </w:r>
    </w:p>
    <w:p w14:paraId="150430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d0344rborta</w:t>
      </w:r>
    </w:p>
    <w:p w14:paraId="5CD862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d0344refter</w:t>
      </w:r>
    </w:p>
    <w:p w14:paraId="7447CD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d0344remot</w:t>
      </w:r>
    </w:p>
    <w:p w14:paraId="01AC0A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d0344rf0366r</w:t>
      </w:r>
    </w:p>
    <w:p w14:paraId="4017BC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d0344rh0344n</w:t>
      </w:r>
    </w:p>
    <w:p w14:paraId="69B8A4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d0344rifr0345n</w:t>
      </w:r>
    </w:p>
    <w:p w14:paraId="6B8E74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d0344rigenom</w:t>
      </w:r>
    </w:p>
    <w:p w14:paraId="530F3E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d0344ri</w:t>
      </w:r>
    </w:p>
    <w:p w14:paraId="0AEC00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d0344rmed</w:t>
      </w:r>
    </w:p>
    <w:p w14:paraId="1ACAC3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091" w:author="Author" w:date="2012-02-26T13:32:00Z" w:name="move318026740"/>
      <w:moveTo w:id="109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d0344r</w:t>
        </w:r>
      </w:moveTo>
    </w:p>
    <w:moveToRangeEnd w:id="1091"/>
    <w:p w14:paraId="6FA972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d0344ro</w:t>
      </w:r>
      <w:r w:rsidRPr="00780F39">
        <w:rPr>
          <w:rFonts w:ascii="宋体" w:eastAsia="宋体" w:hAnsi="宋体" w:cs="宋体" w:hint="eastAsia"/>
          <w:lang w:val="sv-SE"/>
        </w:rPr>
        <w:t>m</w:t>
      </w:r>
    </w:p>
    <w:p w14:paraId="5296F1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d0344rp0345</w:t>
      </w:r>
    </w:p>
    <w:p w14:paraId="49BC7B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93" w:author="Author" w:date="2012-02-26T13:32:00Z" w:name="move318026740"/>
      <w:moveFrom w:id="1094" w:author="Author" w:date="2012-02-26T13:32:00Z">
        <w:r w:rsidRPr="00673328">
          <w:rPr>
            <w:rFonts w:ascii="宋体" w:eastAsia="宋体" w:hAnsi="宋体" w:cs="宋体" w:hint="eastAsia"/>
          </w:rPr>
          <w:t>d0344r</w:t>
        </w:r>
      </w:moveFrom>
    </w:p>
    <w:moveFromRangeEnd w:id="1093"/>
    <w:p w14:paraId="03C7F0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d0344rtill</w:t>
      </w:r>
    </w:p>
    <w:p w14:paraId="286868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d0344rut0366ver</w:t>
      </w:r>
    </w:p>
    <w:p w14:paraId="4879E5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d0344rvidlag</w:t>
      </w:r>
    </w:p>
    <w:p w14:paraId="075AAE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d0344st</w:t>
      </w:r>
    </w:p>
    <w:p w14:paraId="3CEC9B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d0344ven</w:t>
      </w:r>
    </w:p>
    <w:p w14:paraId="5C28EA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d0345d</w:t>
      </w:r>
    </w:p>
    <w:p w14:paraId="28BF46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d0345lighet</w:t>
      </w:r>
    </w:p>
    <w:p w14:paraId="4D04BA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d0345lig</w:t>
      </w:r>
    </w:p>
    <w:p w14:paraId="4964FC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d0345ligt</w:t>
      </w:r>
    </w:p>
    <w:p w14:paraId="4245C7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095" w:author="Author" w:date="2012-02-26T13:32:00Z" w:name="move318026741"/>
      <w:moveTo w:id="109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d0345</w:t>
        </w:r>
      </w:moveTo>
    </w:p>
    <w:moveToRangeEnd w:id="1095"/>
    <w:p w14:paraId="09F17D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d0345nar</w:t>
      </w:r>
    </w:p>
    <w:p w14:paraId="10744A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d0345n</w:t>
      </w:r>
    </w:p>
    <w:p w14:paraId="585595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d0345re</w:t>
      </w:r>
    </w:p>
    <w:p w14:paraId="664D51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d0345sar</w:t>
      </w:r>
    </w:p>
    <w:p w14:paraId="3F362A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d0345sig</w:t>
      </w:r>
    </w:p>
    <w:p w14:paraId="5EE8F0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097" w:author="Author" w:date="2012-02-26T13:32:00Z" w:name="move318026741"/>
      <w:moveFrom w:id="1098" w:author="Author" w:date="2012-02-26T13:32:00Z">
        <w:r w:rsidRPr="00673328">
          <w:rPr>
            <w:rFonts w:ascii="宋体" w:eastAsia="宋体" w:hAnsi="宋体" w:cs="宋体" w:hint="eastAsia"/>
          </w:rPr>
          <w:t>d0345</w:t>
        </w:r>
      </w:moveFrom>
    </w:p>
    <w:moveFromRangeEnd w:id="1097"/>
    <w:p w14:paraId="1BF939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d0345varande</w:t>
      </w:r>
    </w:p>
    <w:p w14:paraId="431818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d0366dar</w:t>
      </w:r>
    </w:p>
    <w:p w14:paraId="0E6B76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d0366df0366rklarar</w:t>
      </w:r>
    </w:p>
    <w:p w14:paraId="4B9B1C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d0366dl0344ge</w:t>
      </w:r>
    </w:p>
    <w:p w14:paraId="18AE56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d0366dlighet</w:t>
      </w:r>
    </w:p>
    <w:p w14:paraId="733734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d0366dlig</w:t>
      </w:r>
    </w:p>
    <w:p w14:paraId="27DE1C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099" w:author="Author" w:date="2012-02-26T13:32:00Z" w:name="move318026742"/>
      <w:moveTo w:id="110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d0366d</w:t>
        </w:r>
      </w:moveTo>
    </w:p>
    <w:moveToRangeEnd w:id="1099"/>
    <w:p w14:paraId="0EE9F3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d0366dsattest</w:t>
      </w:r>
    </w:p>
    <w:p w14:paraId="403458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d0366dsbevis</w:t>
      </w:r>
    </w:p>
    <w:p w14:paraId="33447C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d0366dsboanm0344lan</w:t>
      </w:r>
    </w:p>
    <w:p w14:paraId="656727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d0366dsbo</w:t>
      </w:r>
    </w:p>
    <w:p w14:paraId="415ED2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d0366dsfall</w:t>
      </w:r>
    </w:p>
    <w:p w14:paraId="6DAF71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d0366dshj0344lp</w:t>
      </w:r>
    </w:p>
    <w:p w14:paraId="7EA273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d0366dskalle</w:t>
      </w:r>
    </w:p>
    <w:p w14:paraId="392E1A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d0366dsruna</w:t>
      </w:r>
    </w:p>
    <w:p w14:paraId="38AF1C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d0366dsstraff</w:t>
      </w:r>
    </w:p>
    <w:p w14:paraId="30D2C6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d0366dstr0366tt</w:t>
      </w:r>
    </w:p>
    <w:p w14:paraId="2969E9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01" w:author="Author" w:date="2012-02-26T13:32:00Z" w:name="move318026742"/>
      <w:moveFrom w:id="1102" w:author="Author" w:date="2012-02-26T13:32:00Z">
        <w:r w:rsidRPr="00673328">
          <w:rPr>
            <w:rFonts w:ascii="宋体" w:eastAsia="宋体" w:hAnsi="宋体" w:cs="宋体" w:hint="eastAsia"/>
          </w:rPr>
          <w:t>d0366d</w:t>
        </w:r>
      </w:moveFrom>
    </w:p>
    <w:moveFromRangeEnd w:id="1101"/>
    <w:p w14:paraId="210F6E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d0366g</w:t>
      </w:r>
    </w:p>
    <w:p w14:paraId="68107E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d0366k</w:t>
      </w:r>
    </w:p>
    <w:p w14:paraId="5BDD29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d0366ljer</w:t>
      </w:r>
    </w:p>
    <w:p w14:paraId="4E95D7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d0366mer</w:t>
      </w:r>
    </w:p>
    <w:p w14:paraId="656CAB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03" w:author="Author" w:date="2012-02-26T13:32:00Z" w:name="move318026743"/>
      <w:moveTo w:id="110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d0366</w:t>
        </w:r>
      </w:moveTo>
    </w:p>
    <w:moveToRangeEnd w:id="1103"/>
    <w:p w14:paraId="150397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d0366per</w:t>
      </w:r>
    </w:p>
    <w:p w14:paraId="45C650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05" w:author="Author" w:date="2012-02-26T13:32:00Z" w:name="move318026744"/>
      <w:moveTo w:id="110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d0366r</w:t>
        </w:r>
      </w:moveTo>
    </w:p>
    <w:moveToRangeEnd w:id="1105"/>
    <w:p w14:paraId="640AE7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d0366rrknackning</w:t>
      </w:r>
    </w:p>
    <w:p w14:paraId="1156C7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d0366rr</w:t>
      </w:r>
    </w:p>
    <w:p w14:paraId="4942F5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07" w:author="Author" w:date="2012-02-26T13:32:00Z" w:name="move318026745"/>
      <w:moveTo w:id="110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d0366tt</w:t>
        </w:r>
      </w:moveTo>
    </w:p>
    <w:p w14:paraId="5F22FF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09" w:author="Author" w:date="2012-02-26T13:32:00Z" w:name="move318026744"/>
      <w:moveToRangeEnd w:id="1107"/>
      <w:moveFrom w:id="1110" w:author="Author" w:date="2012-02-26T13:32:00Z">
        <w:r w:rsidRPr="00673328">
          <w:rPr>
            <w:rFonts w:ascii="宋体" w:eastAsia="宋体" w:hAnsi="宋体" w:cs="宋体" w:hint="eastAsia"/>
          </w:rPr>
          <w:t>d0366r</w:t>
        </w:r>
      </w:moveFrom>
    </w:p>
    <w:p w14:paraId="5CB176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11" w:author="Author" w:date="2012-02-26T13:32:00Z" w:name="move318026743"/>
      <w:moveFromRangeEnd w:id="1109"/>
      <w:moveFrom w:id="1112" w:author="Author" w:date="2012-02-26T13:32:00Z">
        <w:r w:rsidRPr="00673328">
          <w:rPr>
            <w:rFonts w:ascii="宋体" w:eastAsia="宋体" w:hAnsi="宋体" w:cs="宋体" w:hint="eastAsia"/>
          </w:rPr>
          <w:t>d0366</w:t>
        </w:r>
      </w:moveFrom>
    </w:p>
    <w:moveFromRangeEnd w:id="1111"/>
    <w:p w14:paraId="28DC78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d0366ttrar</w:t>
      </w:r>
    </w:p>
    <w:p w14:paraId="1F1D9B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13" w:author="Author" w:date="2012-02-26T13:32:00Z" w:name="move318026745"/>
      <w:moveFrom w:id="1114" w:author="Author" w:date="2012-02-26T13:32:00Z">
        <w:r w:rsidRPr="00673328">
          <w:rPr>
            <w:rFonts w:ascii="宋体" w:eastAsia="宋体" w:hAnsi="宋体" w:cs="宋体" w:hint="eastAsia"/>
          </w:rPr>
          <w:t>d0366tt</w:t>
        </w:r>
      </w:moveFrom>
    </w:p>
    <w:moveFromRangeEnd w:id="1113"/>
    <w:p w14:paraId="2D0724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d0366v0366rat</w:t>
      </w:r>
    </w:p>
    <w:p w14:paraId="05FE31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115" w:author="Author" w:date="2012-02-26T13:32:00Z" w:name="move318026746"/>
      <w:moveTo w:id="1116" w:author="Author" w:date="2012-02-26T13:32:00Z">
        <w:r w:rsidRPr="00673328">
          <w:rPr>
            <w:rFonts w:ascii="宋体" w:eastAsia="宋体" w:hAnsi="宋体" w:cs="宋体" w:hint="eastAsia"/>
          </w:rPr>
          <w:t>d0366v</w:t>
        </w:r>
      </w:moveTo>
    </w:p>
    <w:moveToRangeEnd w:id="1115"/>
    <w:p w14:paraId="03CA73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d0366vstum</w:t>
      </w:r>
    </w:p>
    <w:p w14:paraId="4DE516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17" w:author="Author" w:date="2012-02-26T13:32:00Z" w:name="move318026746"/>
      <w:moveFrom w:id="1118" w:author="Author" w:date="2012-02-26T13:32:00Z">
        <w:r w:rsidRPr="00673328">
          <w:rPr>
            <w:rFonts w:ascii="宋体" w:eastAsia="宋体" w:hAnsi="宋体" w:cs="宋体" w:hint="eastAsia"/>
          </w:rPr>
          <w:t>d0366v</w:t>
        </w:r>
      </w:moveFrom>
    </w:p>
    <w:moveFromRangeEnd w:id="1117"/>
    <w:p w14:paraId="08C094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daddar</w:t>
      </w:r>
    </w:p>
    <w:p w14:paraId="5F1D85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dadel</w:t>
      </w:r>
    </w:p>
    <w:p w14:paraId="0A99B3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dagas</w:t>
      </w:r>
    </w:p>
    <w:p w14:paraId="459220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dagbarn</w:t>
      </w:r>
    </w:p>
    <w:p w14:paraId="11F58E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dagbarnv0345rdare</w:t>
      </w:r>
    </w:p>
    <w:p w14:paraId="1459D0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dagbok</w:t>
      </w:r>
    </w:p>
    <w:p w14:paraId="54A22E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dagbrott</w:t>
      </w:r>
    </w:p>
    <w:p w14:paraId="6CDCD6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dagbrytning</w:t>
      </w:r>
    </w:p>
    <w:p w14:paraId="6F174B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dagcentral</w:t>
      </w:r>
    </w:p>
    <w:p w14:paraId="6BBB38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dagdr0366mmer</w:t>
      </w:r>
    </w:p>
    <w:p w14:paraId="086E52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dagdrivare</w:t>
      </w:r>
    </w:p>
    <w:p w14:paraId="0B64B4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dager</w:t>
      </w:r>
    </w:p>
    <w:p w14:paraId="316577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daggmask</w:t>
      </w:r>
    </w:p>
    <w:p w14:paraId="1CB432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dagg</w:t>
      </w:r>
    </w:p>
    <w:p w14:paraId="47F7A5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daghem</w:t>
      </w:r>
    </w:p>
    <w:p w14:paraId="02A25A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dagis</w:t>
      </w:r>
    </w:p>
    <w:p w14:paraId="296F78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dagj0344mning</w:t>
      </w:r>
    </w:p>
    <w:p w14:paraId="3479D3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dagligen</w:t>
      </w:r>
    </w:p>
    <w:p w14:paraId="40AFBD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daglig</w:t>
      </w:r>
    </w:p>
    <w:p w14:paraId="310F7C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dagmamma</w:t>
      </w:r>
    </w:p>
    <w:p w14:paraId="3A3420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19" w:author="Author" w:date="2012-02-26T13:32:00Z" w:name="move318026747"/>
      <w:moveTo w:id="112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dag</w:t>
        </w:r>
      </w:moveTo>
    </w:p>
    <w:moveToRangeEnd w:id="1119"/>
    <w:p w14:paraId="7CCB54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dagordning</w:t>
      </w:r>
    </w:p>
    <w:p w14:paraId="1F6AFB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dagpenning</w:t>
      </w:r>
    </w:p>
    <w:p w14:paraId="664DB3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dagsb0366ter</w:t>
      </w:r>
    </w:p>
    <w:p w14:paraId="4DE216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dagsbot</w:t>
      </w:r>
    </w:p>
    <w:p w14:paraId="758464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dagsl0344nda</w:t>
      </w:r>
    </w:p>
    <w:p w14:paraId="7311DA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dagsljus</w:t>
      </w:r>
    </w:p>
    <w:p w14:paraId="0EF453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dagsm</w:t>
      </w:r>
      <w:r w:rsidRPr="00780F39">
        <w:rPr>
          <w:rFonts w:ascii="宋体" w:eastAsia="宋体" w:hAnsi="宋体" w:cs="宋体" w:hint="eastAsia"/>
          <w:lang w:val="sv-SE"/>
        </w:rPr>
        <w:t>eja</w:t>
      </w:r>
    </w:p>
    <w:p w14:paraId="4E4168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21" w:author="Author" w:date="2012-02-26T13:32:00Z" w:name="move318026748"/>
      <w:moveTo w:id="112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dags</w:t>
        </w:r>
      </w:moveTo>
    </w:p>
    <w:moveToRangeEnd w:id="1121"/>
    <w:p w14:paraId="3E5C5B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dagspress</w:t>
      </w:r>
    </w:p>
    <w:p w14:paraId="68A332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23" w:author="Author" w:date="2012-02-26T13:32:00Z" w:name="move318026748"/>
      <w:moveFrom w:id="1124" w:author="Author" w:date="2012-02-26T13:32:00Z">
        <w:r w:rsidRPr="00673328">
          <w:rPr>
            <w:rFonts w:ascii="宋体" w:eastAsia="宋体" w:hAnsi="宋体" w:cs="宋体" w:hint="eastAsia"/>
          </w:rPr>
          <w:t>dags</w:t>
        </w:r>
      </w:moveFrom>
    </w:p>
    <w:moveFromRangeEnd w:id="1123"/>
    <w:p w14:paraId="781ED3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dagstidning</w:t>
      </w:r>
    </w:p>
    <w:p w14:paraId="519649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dagsverke</w:t>
      </w:r>
    </w:p>
    <w:p w14:paraId="57C9C2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25" w:author="Author" w:date="2012-02-26T13:32:00Z" w:name="move318026747"/>
      <w:moveFrom w:id="1126" w:author="Author" w:date="2012-02-26T13:32:00Z">
        <w:r w:rsidRPr="00673328">
          <w:rPr>
            <w:rFonts w:ascii="宋体" w:eastAsia="宋体" w:hAnsi="宋体" w:cs="宋体" w:hint="eastAsia"/>
          </w:rPr>
          <w:t>dag</w:t>
        </w:r>
      </w:moveFrom>
    </w:p>
    <w:moveFromRangeEnd w:id="1125"/>
    <w:p w14:paraId="0D95E7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dagtid</w:t>
      </w:r>
    </w:p>
    <w:p w14:paraId="4AE623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dagtraktamente</w:t>
      </w:r>
    </w:p>
    <w:p w14:paraId="79E71A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dagunderst0366d</w:t>
      </w:r>
    </w:p>
    <w:p w14:paraId="31ED7C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dalah0344st</w:t>
      </w:r>
    </w:p>
    <w:p w14:paraId="7EC277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27" w:author="Author" w:date="2012-02-26T13:32:00Z" w:name="move318026749"/>
      <w:moveTo w:id="112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dalar</w:t>
        </w:r>
      </w:moveTo>
    </w:p>
    <w:moveToRangeEnd w:id="1127"/>
    <w:p w14:paraId="05746A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dalarna</w:t>
      </w:r>
    </w:p>
    <w:p w14:paraId="723542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29" w:author="Author" w:date="2012-02-26T13:32:00Z" w:name="move318026749"/>
      <w:moveFrom w:id="1130" w:author="Author" w:date="2012-02-26T13:32:00Z">
        <w:r w:rsidRPr="00673328">
          <w:rPr>
            <w:rFonts w:ascii="宋体" w:eastAsia="宋体" w:hAnsi="宋体" w:cs="宋体" w:hint="eastAsia"/>
          </w:rPr>
          <w:t>dalar</w:t>
        </w:r>
      </w:moveFrom>
    </w:p>
    <w:moveFromRangeEnd w:id="1129"/>
    <w:p w14:paraId="5E192E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daller</w:t>
      </w:r>
    </w:p>
    <w:p w14:paraId="07070C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dallrar</w:t>
      </w:r>
    </w:p>
    <w:p w14:paraId="3480C5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131" w:author="Author" w:date="2012-02-26T13:32:00Z" w:name="move318026750"/>
      <w:moveTo w:id="1132" w:author="Author" w:date="2012-02-26T13:32:00Z">
        <w:r w:rsidRPr="00673328">
          <w:rPr>
            <w:rFonts w:ascii="宋体" w:eastAsia="宋体" w:hAnsi="宋体" w:cs="宋体" w:hint="eastAsia"/>
          </w:rPr>
          <w:t>dal</w:t>
        </w:r>
      </w:moveTo>
    </w:p>
    <w:moveToRangeEnd w:id="1131"/>
    <w:p w14:paraId="4B19BF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Dalsland</w:t>
      </w:r>
    </w:p>
    <w:p w14:paraId="005116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33" w:author="Author" w:date="2012-02-26T13:32:00Z" w:name="move318026750"/>
      <w:moveFrom w:id="1134" w:author="Author" w:date="2012-02-26T13:32:00Z">
        <w:r w:rsidRPr="00673328">
          <w:rPr>
            <w:rFonts w:ascii="宋体" w:eastAsia="宋体" w:hAnsi="宋体" w:cs="宋体" w:hint="eastAsia"/>
          </w:rPr>
          <w:t>dal</w:t>
        </w:r>
      </w:moveFrom>
    </w:p>
    <w:moveFromRangeEnd w:id="1133"/>
    <w:p w14:paraId="35D144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daltar</w:t>
      </w:r>
    </w:p>
    <w:p w14:paraId="3849AA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damasker</w:t>
      </w:r>
    </w:p>
    <w:p w14:paraId="7D18B0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damast</w:t>
      </w:r>
    </w:p>
    <w:p w14:paraId="372805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dambinda</w:t>
      </w:r>
    </w:p>
    <w:p w14:paraId="157059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damfris0366r</w:t>
      </w:r>
    </w:p>
    <w:p w14:paraId="123403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damfrisering</w:t>
      </w:r>
    </w:p>
    <w:p w14:paraId="707BB5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dammar</w:t>
      </w:r>
    </w:p>
    <w:p w14:paraId="54E1F4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dammig</w:t>
      </w:r>
    </w:p>
    <w:p w14:paraId="7B6466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35" w:author="Author" w:date="2012-02-26T13:32:00Z" w:name="move318026751"/>
      <w:moveTo w:id="113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damm</w:t>
        </w:r>
      </w:moveTo>
    </w:p>
    <w:p w14:paraId="55B5D8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37" w:author="Author" w:date="2012-02-26T13:32:00Z" w:name="move318026752"/>
      <w:moveToRangeEnd w:id="1135"/>
      <w:moveTo w:id="113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dam</w:t>
        </w:r>
      </w:moveTo>
    </w:p>
    <w:moveToRangeEnd w:id="1137"/>
    <w:p w14:paraId="3C4C78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dammsugare</w:t>
      </w:r>
    </w:p>
    <w:p w14:paraId="5CB438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dammsuger</w:t>
      </w:r>
    </w:p>
    <w:p w14:paraId="41DDFC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39" w:author="Author" w:date="2012-02-26T13:32:00Z" w:name="move318026751"/>
      <w:moveFrom w:id="1140" w:author="Author" w:date="2012-02-26T13:32:00Z">
        <w:r w:rsidRPr="00673328">
          <w:rPr>
            <w:rFonts w:ascii="宋体" w:eastAsia="宋体" w:hAnsi="宋体" w:cs="宋体" w:hint="eastAsia"/>
          </w:rPr>
          <w:t>damm</w:t>
        </w:r>
      </w:moveFrom>
    </w:p>
    <w:moveFromRangeEnd w:id="1139"/>
    <w:p w14:paraId="08F5BB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dammtrasa</w:t>
      </w:r>
    </w:p>
    <w:p w14:paraId="5625AD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damrum</w:t>
      </w:r>
    </w:p>
    <w:p w14:paraId="7C1C39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41" w:author="Author" w:date="2012-02-26T13:32:00Z" w:name="move318026752"/>
      <w:moveFrom w:id="1142" w:author="Author" w:date="2012-02-26T13:32:00Z">
        <w:r w:rsidRPr="00673328">
          <w:rPr>
            <w:rFonts w:ascii="宋体" w:eastAsia="宋体" w:hAnsi="宋体" w:cs="宋体" w:hint="eastAsia"/>
          </w:rPr>
          <w:t>dam</w:t>
        </w:r>
      </w:moveFrom>
    </w:p>
    <w:moveFromRangeEnd w:id="1141"/>
    <w:p w14:paraId="7E8C6E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dana</w:t>
      </w:r>
      <w:r w:rsidRPr="00780F39">
        <w:rPr>
          <w:rFonts w:ascii="宋体" w:eastAsia="宋体" w:hAnsi="宋体" w:cs="宋体" w:hint="eastAsia"/>
          <w:lang w:val="sv-SE"/>
        </w:rPr>
        <w:t>r</w:t>
      </w:r>
    </w:p>
    <w:p w14:paraId="6C8839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dank</w:t>
      </w:r>
    </w:p>
    <w:p w14:paraId="41237C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43" w:author="Author" w:date="2012-02-26T13:32:00Z" w:name="move318026753"/>
      <w:moveTo w:id="114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dan</w:t>
        </w:r>
      </w:moveTo>
    </w:p>
    <w:moveToRangeEnd w:id="1143"/>
    <w:p w14:paraId="09751C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dans0366r</w:t>
      </w:r>
    </w:p>
    <w:p w14:paraId="6CCC88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dansar</w:t>
      </w:r>
    </w:p>
    <w:p w14:paraId="7DA8E2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dansbana</w:t>
      </w:r>
    </w:p>
    <w:p w14:paraId="530589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danska</w:t>
      </w:r>
    </w:p>
    <w:p w14:paraId="16897C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dansk</w:t>
      </w:r>
    </w:p>
    <w:p w14:paraId="337648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dans</w:t>
      </w:r>
    </w:p>
    <w:p w14:paraId="5BC60C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45" w:author="Author" w:date="2012-02-26T13:32:00Z" w:name="move318026754"/>
      <w:moveTo w:id="114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dar</w:t>
        </w:r>
      </w:moveTo>
    </w:p>
    <w:p w14:paraId="61DF47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47" w:author="Author" w:date="2012-02-26T13:32:00Z" w:name="move318026753"/>
      <w:moveToRangeEnd w:id="1145"/>
      <w:moveFrom w:id="1148" w:author="Author" w:date="2012-02-26T13:32:00Z">
        <w:r w:rsidRPr="00673328">
          <w:rPr>
            <w:rFonts w:ascii="宋体" w:eastAsia="宋体" w:hAnsi="宋体" w:cs="宋体" w:hint="eastAsia"/>
          </w:rPr>
          <w:t>dan</w:t>
        </w:r>
      </w:moveFrom>
    </w:p>
    <w:moveFromRangeEnd w:id="1147"/>
    <w:p w14:paraId="57E47C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darrar</w:t>
      </w:r>
    </w:p>
    <w:p w14:paraId="7384E3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darrig</w:t>
      </w:r>
    </w:p>
    <w:p w14:paraId="4C0D9B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darr</w:t>
      </w:r>
    </w:p>
    <w:p w14:paraId="4DD046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49" w:author="Author" w:date="2012-02-26T13:32:00Z" w:name="move318026754"/>
      <w:moveFrom w:id="1150" w:author="Author" w:date="2012-02-26T13:32:00Z">
        <w:r w:rsidRPr="00673328">
          <w:rPr>
            <w:rFonts w:ascii="宋体" w:eastAsia="宋体" w:hAnsi="宋体" w:cs="宋体" w:hint="eastAsia"/>
          </w:rPr>
          <w:t>dar</w:t>
        </w:r>
      </w:moveFrom>
    </w:p>
    <w:moveFromRangeEnd w:id="1149"/>
    <w:p w14:paraId="4112AA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dart</w:t>
      </w:r>
    </w:p>
    <w:p w14:paraId="0414A1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dask</w:t>
      </w:r>
    </w:p>
    <w:p w14:paraId="267C07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dass</w:t>
      </w:r>
    </w:p>
    <w:p w14:paraId="7F4A93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databehandling</w:t>
      </w:r>
    </w:p>
    <w:p w14:paraId="6B0990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datainspektionen</w:t>
      </w:r>
    </w:p>
    <w:p w14:paraId="68FD74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datamaskin</w:t>
      </w:r>
    </w:p>
    <w:p w14:paraId="5E7BBA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151" w:author="Author" w:date="2012-02-26T13:32:00Z" w:name="move318026755"/>
      <w:moveTo w:id="1152" w:author="Author" w:date="2012-02-26T13:32:00Z">
        <w:r w:rsidRPr="00673328">
          <w:rPr>
            <w:rFonts w:ascii="宋体" w:eastAsia="宋体" w:hAnsi="宋体" w:cs="宋体" w:hint="eastAsia"/>
          </w:rPr>
          <w:t>data</w:t>
        </w:r>
      </w:moveTo>
    </w:p>
    <w:moveToRangeEnd w:id="1151"/>
    <w:p w14:paraId="4BB1C4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dataregister</w:t>
      </w:r>
    </w:p>
    <w:p w14:paraId="7DBC77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datask0344rm</w:t>
      </w:r>
    </w:p>
    <w:p w14:paraId="4A3232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53" w:author="Author" w:date="2012-02-26T13:32:00Z" w:name="move318026755"/>
      <w:moveFrom w:id="1154" w:author="Author" w:date="2012-02-26T13:32:00Z">
        <w:r w:rsidRPr="00673328">
          <w:rPr>
            <w:rFonts w:ascii="宋体" w:eastAsia="宋体" w:hAnsi="宋体" w:cs="宋体" w:hint="eastAsia"/>
          </w:rPr>
          <w:t>data</w:t>
        </w:r>
      </w:moveFrom>
    </w:p>
    <w:moveFromRangeEnd w:id="1153"/>
    <w:p w14:paraId="42471E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dataterminal</w:t>
      </w:r>
    </w:p>
    <w:p w14:paraId="3D6CF6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daterar</w:t>
      </w:r>
    </w:p>
    <w:p w14:paraId="183D15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55" w:author="Author" w:date="2012-02-26T13:32:00Z" w:name="move318026756"/>
      <w:moveTo w:id="115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dato</w:t>
        </w:r>
      </w:moveTo>
    </w:p>
    <w:moveToRangeEnd w:id="1155"/>
    <w:p w14:paraId="7A6D2D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datoriserar</w:t>
      </w:r>
    </w:p>
    <w:p w14:paraId="49758F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dator</w:t>
      </w:r>
    </w:p>
    <w:p w14:paraId="3E209B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datorutrustning</w:t>
      </w:r>
    </w:p>
    <w:p w14:paraId="02CC2C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57" w:author="Author" w:date="2012-02-26T13:32:00Z" w:name="move318026756"/>
      <w:moveFrom w:id="1158" w:author="Author" w:date="2012-02-26T13:32:00Z">
        <w:r w:rsidRPr="00673328">
          <w:rPr>
            <w:rFonts w:ascii="宋体" w:eastAsia="宋体" w:hAnsi="宋体" w:cs="宋体" w:hint="eastAsia"/>
          </w:rPr>
          <w:t>dato</w:t>
        </w:r>
      </w:moveFrom>
    </w:p>
    <w:moveFromRangeEnd w:id="1157"/>
    <w:p w14:paraId="03FB1E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datt</w:t>
      </w:r>
    </w:p>
    <w:p w14:paraId="53C53E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datumm0344rker</w:t>
      </w:r>
    </w:p>
    <w:p w14:paraId="510B8E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datum</w:t>
      </w:r>
    </w:p>
    <w:p w14:paraId="4375B2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dav</w:t>
      </w:r>
      <w:r w:rsidRPr="00780F39">
        <w:rPr>
          <w:rFonts w:ascii="宋体" w:eastAsia="宋体" w:hAnsi="宋体" w:cs="宋体" w:hint="eastAsia"/>
          <w:lang w:val="sv-SE"/>
        </w:rPr>
        <w:t>idsstj0344rna</w:t>
      </w:r>
    </w:p>
    <w:p w14:paraId="15533A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deadline</w:t>
      </w:r>
    </w:p>
    <w:p w14:paraId="34F499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debatterar</w:t>
      </w:r>
    </w:p>
    <w:p w14:paraId="26A419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debatt</w:t>
      </w:r>
    </w:p>
    <w:p w14:paraId="007F97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159" w:author="Author" w:date="2012-02-26T13:32:00Z" w:name="move318026757"/>
      <w:moveTo w:id="1160" w:author="Author" w:date="2012-02-26T13:32:00Z">
        <w:r w:rsidRPr="00673328">
          <w:rPr>
            <w:rFonts w:ascii="宋体" w:eastAsia="宋体" w:hAnsi="宋体" w:cs="宋体" w:hint="eastAsia"/>
          </w:rPr>
          <w:t>debet</w:t>
        </w:r>
      </w:moveTo>
    </w:p>
    <w:moveToRangeEnd w:id="1159"/>
    <w:p w14:paraId="39DF5B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debetsedel</w:t>
      </w:r>
    </w:p>
    <w:p w14:paraId="6DE3E7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61" w:author="Author" w:date="2012-02-26T13:32:00Z" w:name="move318026757"/>
      <w:moveFrom w:id="1162" w:author="Author" w:date="2012-02-26T13:32:00Z">
        <w:r w:rsidRPr="00673328">
          <w:rPr>
            <w:rFonts w:ascii="宋体" w:eastAsia="宋体" w:hAnsi="宋体" w:cs="宋体" w:hint="eastAsia"/>
          </w:rPr>
          <w:t>debet</w:t>
        </w:r>
      </w:moveFrom>
    </w:p>
    <w:moveFromRangeEnd w:id="1161"/>
    <w:p w14:paraId="48C144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debiterar</w:t>
      </w:r>
    </w:p>
    <w:p w14:paraId="3968D5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debuterar</w:t>
      </w:r>
    </w:p>
    <w:p w14:paraId="05CB5D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debut</w:t>
      </w:r>
    </w:p>
    <w:p w14:paraId="65CE43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december</w:t>
      </w:r>
    </w:p>
    <w:p w14:paraId="35033C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decennium</w:t>
      </w:r>
    </w:p>
    <w:p w14:paraId="58468C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decentraliserar</w:t>
      </w:r>
    </w:p>
    <w:p w14:paraId="25778A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decibel</w:t>
      </w:r>
    </w:p>
    <w:p w14:paraId="760F81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deciliter</w:t>
      </w:r>
    </w:p>
    <w:p w14:paraId="4BEB2B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decimal</w:t>
      </w:r>
    </w:p>
    <w:p w14:paraId="17F305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decimeter</w:t>
      </w:r>
    </w:p>
    <w:p w14:paraId="612730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deckare</w:t>
      </w:r>
    </w:p>
    <w:p w14:paraId="376A7A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dedicerar</w:t>
      </w:r>
    </w:p>
    <w:p w14:paraId="0AF000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dedikation</w:t>
      </w:r>
    </w:p>
    <w:p w14:paraId="3456EC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defekt</w:t>
      </w:r>
    </w:p>
    <w:p w14:paraId="05CB1D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defensiv</w:t>
      </w:r>
    </w:p>
    <w:p w14:paraId="5C3D71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defilerar</w:t>
      </w:r>
    </w:p>
    <w:p w14:paraId="3C3064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definierar</w:t>
      </w:r>
    </w:p>
    <w:p w14:paraId="278A62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definition</w:t>
      </w:r>
    </w:p>
    <w:p w14:paraId="02F470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definitiv</w:t>
      </w:r>
    </w:p>
    <w:p w14:paraId="76823E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definitivt</w:t>
      </w:r>
    </w:p>
    <w:p w14:paraId="7D9948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def</w:t>
      </w:r>
      <w:r w:rsidRPr="00780F39">
        <w:rPr>
          <w:rFonts w:ascii="宋体" w:eastAsia="宋体" w:hAnsi="宋体" w:cs="宋体" w:hint="eastAsia"/>
          <w:lang w:val="sv-SE"/>
        </w:rPr>
        <w:t>ormerar</w:t>
      </w:r>
    </w:p>
    <w:p w14:paraId="7C841C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degar</w:t>
      </w:r>
    </w:p>
    <w:p w14:paraId="7356CB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degel</w:t>
      </w:r>
    </w:p>
    <w:p w14:paraId="63CC9C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63" w:author="Author" w:date="2012-02-26T13:32:00Z" w:name="move318026758"/>
      <w:moveTo w:id="116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deg</w:t>
        </w:r>
      </w:moveTo>
    </w:p>
    <w:moveToRangeEnd w:id="1163"/>
    <w:p w14:paraId="3BA242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degraderar</w:t>
      </w:r>
    </w:p>
    <w:p w14:paraId="5B2A43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65" w:author="Author" w:date="2012-02-26T13:32:00Z" w:name="move318026758"/>
      <w:moveFrom w:id="1166" w:author="Author" w:date="2012-02-26T13:32:00Z">
        <w:r w:rsidRPr="00673328">
          <w:rPr>
            <w:rFonts w:ascii="宋体" w:eastAsia="宋体" w:hAnsi="宋体" w:cs="宋体" w:hint="eastAsia"/>
          </w:rPr>
          <w:t>deg</w:t>
        </w:r>
      </w:moveFrom>
    </w:p>
    <w:moveFromRangeEnd w:id="1165"/>
    <w:p w14:paraId="5ADD28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deja vu</w:t>
      </w:r>
    </w:p>
    <w:p w14:paraId="716E2C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dej</w:t>
      </w:r>
    </w:p>
    <w:p w14:paraId="2AC001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dekadent</w:t>
      </w:r>
    </w:p>
    <w:p w14:paraId="231222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dekal</w:t>
      </w:r>
    </w:p>
    <w:p w14:paraId="09B949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dekar ner sig</w:t>
      </w:r>
    </w:p>
    <w:p w14:paraId="2450C8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dekis</w:t>
      </w:r>
    </w:p>
    <w:p w14:paraId="4A2272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deklamerar</w:t>
      </w:r>
    </w:p>
    <w:p w14:paraId="267DF1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deklaration</w:t>
      </w:r>
    </w:p>
    <w:p w14:paraId="48B6FA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deklarerar</w:t>
      </w:r>
    </w:p>
    <w:p w14:paraId="2EB2D0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deklination</w:t>
      </w:r>
    </w:p>
    <w:p w14:paraId="1CE5D2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dekoder</w:t>
      </w:r>
    </w:p>
    <w:p w14:paraId="37D02C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dekoration</w:t>
      </w:r>
    </w:p>
    <w:p w14:paraId="483ED2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dekorativ</w:t>
      </w:r>
    </w:p>
    <w:p w14:paraId="2D0BCE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dekor</w:t>
      </w:r>
    </w:p>
    <w:p w14:paraId="390A59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del0344gare</w:t>
      </w:r>
    </w:p>
    <w:p w14:paraId="5D1E56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delaktig</w:t>
      </w:r>
    </w:p>
    <w:p w14:paraId="6FDCD5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delar</w:t>
      </w:r>
    </w:p>
    <w:p w14:paraId="05F7E2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delegat</w:t>
      </w:r>
    </w:p>
    <w:p w14:paraId="11B06F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delegerar</w:t>
      </w:r>
    </w:p>
    <w:p w14:paraId="38B6F8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delfin</w:t>
      </w:r>
    </w:p>
    <w:p w14:paraId="5E6B53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delger</w:t>
      </w:r>
    </w:p>
    <w:p w14:paraId="566D75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delikatess</w:t>
      </w:r>
    </w:p>
    <w:p w14:paraId="404108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delikat</w:t>
      </w:r>
    </w:p>
    <w:p w14:paraId="19FFBD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delirium</w:t>
      </w:r>
    </w:p>
    <w:p w14:paraId="0326A4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67" w:author="Author" w:date="2012-02-26T13:32:00Z" w:name="move318026759"/>
      <w:moveTo w:id="116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del</w:t>
        </w:r>
      </w:moveTo>
    </w:p>
    <w:moveToRangeEnd w:id="1167"/>
    <w:p w14:paraId="7C84E6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</w:t>
      </w:r>
      <w:r w:rsidRPr="00780F39">
        <w:rPr>
          <w:rFonts w:ascii="宋体" w:eastAsia="宋体" w:hAnsi="宋体" w:cs="宋体" w:hint="eastAsia"/>
          <w:lang w:val="sv-SE"/>
        </w:rPr>
        <w:t>lpension</w:t>
      </w:r>
    </w:p>
    <w:p w14:paraId="119579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dels</w:t>
      </w:r>
    </w:p>
    <w:p w14:paraId="7F7A2A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69" w:author="Author" w:date="2012-02-26T13:32:00Z" w:name="move318026759"/>
      <w:moveFrom w:id="1170" w:author="Author" w:date="2012-02-26T13:32:00Z">
        <w:r w:rsidRPr="00673328">
          <w:rPr>
            <w:rFonts w:ascii="宋体" w:eastAsia="宋体" w:hAnsi="宋体" w:cs="宋体" w:hint="eastAsia"/>
          </w:rPr>
          <w:t>del</w:t>
        </w:r>
      </w:moveFrom>
    </w:p>
    <w:moveFromRangeEnd w:id="1169"/>
    <w:p w14:paraId="2E5A1F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deltagande</w:t>
      </w:r>
    </w:p>
    <w:p w14:paraId="528711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deltagare</w:t>
      </w:r>
    </w:p>
    <w:p w14:paraId="22AF80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71" w:author="Author" w:date="2012-02-26T13:32:00Z" w:name="move318026760"/>
      <w:moveTo w:id="117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delta</w:t>
        </w:r>
      </w:moveTo>
    </w:p>
    <w:moveToRangeEnd w:id="1171"/>
    <w:p w14:paraId="41EC28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deltar</w:t>
      </w:r>
    </w:p>
    <w:p w14:paraId="1BEA4B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73" w:author="Author" w:date="2012-02-26T13:32:00Z" w:name="move318026761"/>
      <w:moveTo w:id="117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deltid</w:t>
        </w:r>
      </w:moveTo>
    </w:p>
    <w:p w14:paraId="0CC54F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75" w:author="Author" w:date="2012-02-26T13:32:00Z" w:name="move318026760"/>
      <w:moveToRangeEnd w:id="1173"/>
      <w:moveFrom w:id="1176" w:author="Author" w:date="2012-02-26T13:32:00Z">
        <w:r w:rsidRPr="00673328">
          <w:rPr>
            <w:rFonts w:ascii="宋体" w:eastAsia="宋体" w:hAnsi="宋体" w:cs="宋体" w:hint="eastAsia"/>
          </w:rPr>
          <w:t>delta</w:t>
        </w:r>
      </w:moveFrom>
    </w:p>
    <w:moveFromRangeEnd w:id="1175"/>
    <w:p w14:paraId="066284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deltidsarbete</w:t>
      </w:r>
    </w:p>
    <w:p w14:paraId="0C792F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deltidsgrupp</w:t>
      </w:r>
    </w:p>
    <w:p w14:paraId="087A46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77" w:author="Author" w:date="2012-02-26T13:32:00Z" w:name="move318026761"/>
      <w:moveFrom w:id="1178" w:author="Author" w:date="2012-02-26T13:32:00Z">
        <w:r w:rsidRPr="00673328">
          <w:rPr>
            <w:rFonts w:ascii="宋体" w:eastAsia="宋体" w:hAnsi="宋体" w:cs="宋体" w:hint="eastAsia"/>
          </w:rPr>
          <w:t>deltid</w:t>
        </w:r>
      </w:moveFrom>
    </w:p>
    <w:moveFromRangeEnd w:id="1177"/>
    <w:p w14:paraId="2021D7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deltog</w:t>
      </w:r>
    </w:p>
    <w:p w14:paraId="4D588B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delvis</w:t>
      </w:r>
    </w:p>
    <w:p w14:paraId="58ECB0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demagog</w:t>
      </w:r>
    </w:p>
    <w:p w14:paraId="0B4C3E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dementerar</w:t>
      </w:r>
    </w:p>
    <w:p w14:paraId="07069C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79" w:author="Author" w:date="2012-02-26T13:32:00Z" w:name="move318026762"/>
      <w:moveTo w:id="11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dem</w:t>
        </w:r>
      </w:moveTo>
    </w:p>
    <w:p w14:paraId="23AEB8D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181" w:author="Author" w:date="2012-02-26T13:32:00Z" w:name="move318026763"/>
      <w:moveToRangeEnd w:id="1179"/>
      <w:moveTo w:id="1182" w:author="Author" w:date="2012-02-26T13:32:00Z">
        <w:r w:rsidRPr="00673328">
          <w:rPr>
            <w:rFonts w:ascii="宋体" w:eastAsia="宋体" w:hAnsi="宋体" w:cs="宋体" w:hint="eastAsia"/>
          </w:rPr>
          <w:t>demokrati</w:t>
        </w:r>
      </w:moveTo>
    </w:p>
    <w:moveToRangeEnd w:id="1181"/>
    <w:p w14:paraId="00F5B7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demokratisk</w:t>
      </w:r>
    </w:p>
    <w:p w14:paraId="55E184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83" w:author="Author" w:date="2012-02-26T13:32:00Z" w:name="move318026763"/>
      <w:moveFrom w:id="1184" w:author="Author" w:date="2012-02-26T13:32:00Z">
        <w:r w:rsidRPr="00673328">
          <w:rPr>
            <w:rFonts w:ascii="宋体" w:eastAsia="宋体" w:hAnsi="宋体" w:cs="宋体" w:hint="eastAsia"/>
          </w:rPr>
          <w:t>demokrati</w:t>
        </w:r>
      </w:moveFrom>
    </w:p>
    <w:moveFromRangeEnd w:id="1183"/>
    <w:p w14:paraId="6D8E31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demokrat</w:t>
      </w:r>
    </w:p>
    <w:p w14:paraId="031285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85" w:author="Author" w:date="2012-02-26T13:32:00Z" w:name="move318026764"/>
      <w:moveTo w:id="118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demon</w:t>
        </w:r>
      </w:moveTo>
    </w:p>
    <w:moveToRangeEnd w:id="1185"/>
    <w:p w14:paraId="789710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demonstrant</w:t>
      </w:r>
    </w:p>
    <w:p w14:paraId="565D28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demonstration</w:t>
      </w:r>
    </w:p>
    <w:p w14:paraId="4ED528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demonstrerar</w:t>
      </w:r>
    </w:p>
    <w:p w14:paraId="62703094" w14:textId="77777777" w:rsidR="00000000" w:rsidRPr="00673328" w:rsidRDefault="00780F39" w:rsidP="00673328">
      <w:pPr>
        <w:pStyle w:val="PlainText"/>
        <w:rPr>
          <w:ins w:id="1187" w:author="Author" w:date="2012-02-26T13:32:00Z"/>
          <w:rFonts w:ascii="宋体" w:eastAsia="宋体" w:hAnsi="宋体" w:cs="宋体" w:hint="eastAsia"/>
        </w:rPr>
      </w:pPr>
      <w:ins w:id="1188" w:author="Author" w:date="2012-02-26T13:32:00Z">
        <w:r w:rsidRPr="00673328">
          <w:rPr>
            <w:rFonts w:ascii="宋体" w:eastAsia="宋体" w:hAnsi="宋体" w:cs="宋体" w:hint="eastAsia"/>
          </w:rPr>
          <w:t>de</w:t>
        </w:r>
      </w:ins>
    </w:p>
    <w:p w14:paraId="47ABEA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89" w:author="Author" w:date="2012-02-26T13:32:00Z" w:name="move318026764"/>
      <w:moveFrom w:id="1190" w:author="Author" w:date="2012-02-26T13:32:00Z">
        <w:r w:rsidRPr="00673328">
          <w:rPr>
            <w:rFonts w:ascii="宋体" w:eastAsia="宋体" w:hAnsi="宋体" w:cs="宋体" w:hint="eastAsia"/>
          </w:rPr>
          <w:t>demon</w:t>
        </w:r>
      </w:moveFrom>
    </w:p>
    <w:p w14:paraId="294FB1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91" w:author="Author" w:date="2012-02-26T13:32:00Z" w:name="move318026762"/>
      <w:moveFromRangeEnd w:id="1189"/>
      <w:moveFrom w:id="1192" w:author="Author" w:date="2012-02-26T13:32:00Z">
        <w:r w:rsidRPr="00673328">
          <w:rPr>
            <w:rFonts w:ascii="宋体" w:eastAsia="宋体" w:hAnsi="宋体" w:cs="宋体" w:hint="eastAsia"/>
          </w:rPr>
          <w:t>dem</w:t>
        </w:r>
      </w:moveFrom>
    </w:p>
    <w:moveFromRangeEnd w:id="1191"/>
    <w:p w14:paraId="050494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denim</w:t>
      </w:r>
    </w:p>
    <w:p w14:paraId="1BBD15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193" w:author="Author" w:date="2012-02-26T13:32:00Z" w:name="move318026765"/>
      <w:moveTo w:id="1194" w:author="Author" w:date="2012-02-26T13:32:00Z">
        <w:r w:rsidRPr="00673328">
          <w:rPr>
            <w:rFonts w:ascii="宋体" w:eastAsia="宋体" w:hAnsi="宋体" w:cs="宋体" w:hint="eastAsia"/>
          </w:rPr>
          <w:t>den</w:t>
        </w:r>
      </w:moveTo>
    </w:p>
    <w:moveToRangeEnd w:id="1193"/>
    <w:p w14:paraId="3FE7BA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denna</w:t>
      </w:r>
    </w:p>
    <w:p w14:paraId="7149F7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195" w:author="Author" w:date="2012-02-26T13:32:00Z" w:name="move318026765"/>
      <w:moveFrom w:id="1196" w:author="Author" w:date="2012-02-26T13:32:00Z">
        <w:r w:rsidRPr="00673328">
          <w:rPr>
            <w:rFonts w:ascii="宋体" w:eastAsia="宋体" w:hAnsi="宋体" w:cs="宋体" w:hint="eastAsia"/>
          </w:rPr>
          <w:t>den</w:t>
        </w:r>
      </w:moveFrom>
    </w:p>
    <w:moveFromRangeEnd w:id="1195"/>
    <w:p w14:paraId="37EDF7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deodorant</w:t>
      </w:r>
    </w:p>
    <w:p w14:paraId="3F3C5E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dep0345</w:t>
      </w:r>
    </w:p>
    <w:p w14:paraId="0A12DF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departement</w:t>
      </w:r>
    </w:p>
    <w:p w14:paraId="1117E1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deponerar</w:t>
      </w:r>
    </w:p>
    <w:p w14:paraId="5C3A34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</w:t>
      </w:r>
      <w:r w:rsidRPr="00780F39">
        <w:rPr>
          <w:rFonts w:ascii="宋体" w:eastAsia="宋体" w:hAnsi="宋体" w:cs="宋体" w:hint="eastAsia"/>
          <w:lang w:val="sv-SE"/>
        </w:rPr>
        <w:t>porterar</w:t>
      </w:r>
    </w:p>
    <w:p w14:paraId="400077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deppad</w:t>
      </w:r>
    </w:p>
    <w:p w14:paraId="6CEC79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deppar</w:t>
      </w:r>
    </w:p>
    <w:p w14:paraId="470DFC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deppig</w:t>
      </w:r>
    </w:p>
    <w:p w14:paraId="7EA6E7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depression</w:t>
      </w:r>
    </w:p>
    <w:p w14:paraId="64120C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deprimerad</w:t>
      </w:r>
    </w:p>
    <w:p w14:paraId="23867B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deras</w:t>
      </w:r>
    </w:p>
    <w:p w14:paraId="79296A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dermatologisk</w:t>
      </w:r>
    </w:p>
    <w:p w14:paraId="44E746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deserterar</w:t>
      </w:r>
    </w:p>
    <w:p w14:paraId="777B33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design</w:t>
      </w:r>
    </w:p>
    <w:p w14:paraId="4C61DD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desillusionerad</w:t>
      </w:r>
    </w:p>
    <w:p w14:paraId="617D38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desinficerar</w:t>
      </w:r>
    </w:p>
    <w:p w14:paraId="1BF3FF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desinformation</w:t>
      </w:r>
    </w:p>
    <w:p w14:paraId="7A8FEE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desperat</w:t>
      </w:r>
    </w:p>
    <w:p w14:paraId="7EAC71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despot</w:t>
      </w:r>
    </w:p>
    <w:p w14:paraId="387B6F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dessa</w:t>
      </w:r>
    </w:p>
    <w:p w14:paraId="7277FE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dessb0344ttre</w:t>
      </w:r>
    </w:p>
    <w:p w14:paraId="005C76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dessert</w:t>
      </w:r>
    </w:p>
    <w:p w14:paraId="762F70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dessf0366rinnan</w:t>
      </w:r>
    </w:p>
    <w:p w14:paraId="14F3F1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dess</w:t>
      </w:r>
    </w:p>
    <w:p w14:paraId="6D818D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dessutom</w:t>
      </w:r>
    </w:p>
    <w:p w14:paraId="1E30B6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dessv0344rre</w:t>
      </w:r>
    </w:p>
    <w:p w14:paraId="4DD7BC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destillation</w:t>
      </w:r>
    </w:p>
    <w:p w14:paraId="686B2C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destillerar</w:t>
      </w:r>
    </w:p>
    <w:p w14:paraId="72869D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destinatio</w:t>
      </w:r>
      <w:r w:rsidRPr="00780F39">
        <w:rPr>
          <w:rFonts w:ascii="宋体" w:eastAsia="宋体" w:hAnsi="宋体" w:cs="宋体" w:hint="eastAsia"/>
          <w:lang w:val="sv-SE"/>
        </w:rPr>
        <w:t>n</w:t>
      </w:r>
    </w:p>
    <w:p w14:paraId="314F9E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desto</w:t>
      </w:r>
    </w:p>
    <w:p w14:paraId="56880F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destruktiv</w:t>
      </w:r>
    </w:p>
    <w:p w14:paraId="3DA14267" w14:textId="77777777" w:rsidR="00000000" w:rsidRPr="003230D0" w:rsidRDefault="00780F39" w:rsidP="003230D0">
      <w:pPr>
        <w:pStyle w:val="PlainText"/>
        <w:rPr>
          <w:del w:id="1197" w:author="Author" w:date="2012-02-26T13:32:00Z"/>
          <w:rFonts w:ascii="宋体" w:eastAsia="宋体" w:hAnsi="宋体" w:cs="宋体" w:hint="eastAsia"/>
        </w:rPr>
      </w:pPr>
      <w:del w:id="1198" w:author="Author" w:date="2012-02-26T13:32:00Z">
        <w:r w:rsidRPr="003230D0">
          <w:rPr>
            <w:rFonts w:ascii="宋体" w:eastAsia="宋体" w:hAnsi="宋体" w:cs="宋体" w:hint="eastAsia"/>
          </w:rPr>
          <w:delText>de</w:delText>
        </w:r>
      </w:del>
    </w:p>
    <w:p w14:paraId="3CC466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detaljerad</w:t>
      </w:r>
    </w:p>
    <w:p w14:paraId="55943C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detaljhandel</w:t>
      </w:r>
    </w:p>
    <w:p w14:paraId="32D6A0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detalj</w:t>
      </w:r>
    </w:p>
    <w:p w14:paraId="6EDC54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detektiv</w:t>
      </w:r>
    </w:p>
    <w:p w14:paraId="15B46E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199" w:author="Author" w:date="2012-02-26T13:32:00Z" w:name="move318026766"/>
      <w:moveTo w:id="120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det</w:t>
        </w:r>
      </w:moveTo>
    </w:p>
    <w:moveToRangeEnd w:id="1199"/>
    <w:p w14:paraId="460CB8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detonerar</w:t>
      </w:r>
    </w:p>
    <w:p w14:paraId="711B29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detsamma</w:t>
      </w:r>
    </w:p>
    <w:p w14:paraId="6E7D45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01" w:author="Author" w:date="2012-02-26T13:32:00Z" w:name="move318026766"/>
      <w:moveFrom w:id="1202" w:author="Author" w:date="2012-02-26T13:32:00Z">
        <w:r w:rsidRPr="00673328">
          <w:rPr>
            <w:rFonts w:ascii="宋体" w:eastAsia="宋体" w:hAnsi="宋体" w:cs="宋体" w:hint="eastAsia"/>
          </w:rPr>
          <w:t>det</w:t>
        </w:r>
      </w:moveFrom>
    </w:p>
    <w:moveFromRangeEnd w:id="1201"/>
    <w:p w14:paraId="3A06A7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detta</w:t>
      </w:r>
    </w:p>
    <w:p w14:paraId="2C4E9D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devalverar</w:t>
      </w:r>
    </w:p>
    <w:p w14:paraId="5EF4A3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devis</w:t>
      </w:r>
    </w:p>
    <w:p w14:paraId="6A3074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diabetes</w:t>
      </w:r>
    </w:p>
    <w:p w14:paraId="5FFB1B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diabetiker</w:t>
      </w:r>
    </w:p>
    <w:p w14:paraId="3F6D0A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diadem</w:t>
      </w:r>
    </w:p>
    <w:p w14:paraId="55454C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diafragma</w:t>
      </w:r>
    </w:p>
    <w:p w14:paraId="5E822F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diagnos</w:t>
      </w:r>
    </w:p>
    <w:p w14:paraId="4376C9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diagnostiserar</w:t>
      </w:r>
    </w:p>
    <w:p w14:paraId="3F1E46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diagnostisk</w:t>
      </w:r>
    </w:p>
    <w:p w14:paraId="0773B8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diagonal</w:t>
      </w:r>
    </w:p>
    <w:p w14:paraId="7D78C4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diagram</w:t>
      </w:r>
    </w:p>
    <w:p w14:paraId="1D2324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dialekt</w:t>
      </w:r>
    </w:p>
    <w:p w14:paraId="6841B9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dialog</w:t>
      </w:r>
    </w:p>
    <w:p w14:paraId="3C8616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diamant</w:t>
      </w:r>
    </w:p>
    <w:p w14:paraId="7F080A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diameter</w:t>
      </w:r>
    </w:p>
    <w:p w14:paraId="728593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203" w:author="Author" w:date="2012-02-26T13:32:00Z" w:name="move318026767"/>
      <w:moveTo w:id="120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dia</w:t>
        </w:r>
      </w:moveTo>
    </w:p>
    <w:moveToRangeEnd w:id="1203"/>
    <w:p w14:paraId="097B58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diapositiv</w:t>
      </w:r>
    </w:p>
    <w:p w14:paraId="5BF668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diarium</w:t>
      </w:r>
    </w:p>
    <w:p w14:paraId="171770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diarr03</w:t>
      </w:r>
      <w:r w:rsidRPr="00780F39">
        <w:rPr>
          <w:rFonts w:ascii="宋体" w:eastAsia="宋体" w:hAnsi="宋体" w:cs="宋体" w:hint="eastAsia"/>
          <w:lang w:val="sv-SE"/>
        </w:rPr>
        <w:t>51</w:t>
      </w:r>
    </w:p>
    <w:p w14:paraId="56EBC8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05" w:author="Author" w:date="2012-02-26T13:32:00Z" w:name="move318026767"/>
      <w:moveFrom w:id="1206" w:author="Author" w:date="2012-02-26T13:32:00Z">
        <w:r w:rsidRPr="00673328">
          <w:rPr>
            <w:rFonts w:ascii="宋体" w:eastAsia="宋体" w:hAnsi="宋体" w:cs="宋体" w:hint="eastAsia"/>
          </w:rPr>
          <w:t>dia</w:t>
        </w:r>
      </w:moveFrom>
    </w:p>
    <w:moveFromRangeEnd w:id="1205"/>
    <w:p w14:paraId="79318A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dieselmotor</w:t>
      </w:r>
    </w:p>
    <w:p w14:paraId="7C8B94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07" w:author="Author" w:date="2012-02-26T13:32:00Z" w:name="move318026768"/>
      <w:moveTo w:id="1208" w:author="Author" w:date="2012-02-26T13:32:00Z">
        <w:r w:rsidRPr="00673328">
          <w:rPr>
            <w:rFonts w:ascii="宋体" w:eastAsia="宋体" w:hAnsi="宋体" w:cs="宋体" w:hint="eastAsia"/>
          </w:rPr>
          <w:t>diesel</w:t>
        </w:r>
      </w:moveTo>
    </w:p>
    <w:moveToRangeEnd w:id="1207"/>
    <w:p w14:paraId="11CC23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dieselolja</w:t>
      </w:r>
    </w:p>
    <w:p w14:paraId="2E6E25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09" w:author="Author" w:date="2012-02-26T13:32:00Z" w:name="move318026768"/>
      <w:moveFrom w:id="1210" w:author="Author" w:date="2012-02-26T13:32:00Z">
        <w:r w:rsidRPr="00673328">
          <w:rPr>
            <w:rFonts w:ascii="宋体" w:eastAsia="宋体" w:hAnsi="宋体" w:cs="宋体" w:hint="eastAsia"/>
          </w:rPr>
          <w:t>diesel</w:t>
        </w:r>
      </w:moveFrom>
    </w:p>
    <w:moveFromRangeEnd w:id="1209"/>
    <w:p w14:paraId="5F845A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diet</w:t>
      </w:r>
    </w:p>
    <w:p w14:paraId="738A6A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differens</w:t>
      </w:r>
    </w:p>
    <w:p w14:paraId="2013B2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differentierar</w:t>
      </w:r>
    </w:p>
    <w:p w14:paraId="2EC58E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diffus</w:t>
      </w:r>
    </w:p>
    <w:p w14:paraId="6C02B1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difteri</w:t>
      </w:r>
    </w:p>
    <w:p w14:paraId="3E587E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digerd0366den</w:t>
      </w:r>
    </w:p>
    <w:p w14:paraId="63E704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diger</w:t>
      </w:r>
    </w:p>
    <w:p w14:paraId="30B75E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diggar</w:t>
      </w:r>
    </w:p>
    <w:p w14:paraId="05A530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digitalis</w:t>
      </w:r>
    </w:p>
    <w:p w14:paraId="2D3244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211" w:author="Author" w:date="2012-02-26T13:32:00Z" w:name="move318026769"/>
      <w:moveTo w:id="121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digital-</w:t>
        </w:r>
      </w:moveTo>
    </w:p>
    <w:moveToRangeEnd w:id="1211"/>
    <w:p w14:paraId="7C7C0A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digitalpengar</w:t>
      </w:r>
    </w:p>
    <w:p w14:paraId="3DA6A6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213" w:author="Author" w:date="2012-02-26T13:32:00Z" w:name="move318026770"/>
      <w:moveTo w:id="121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dig</w:t>
        </w:r>
      </w:moveTo>
    </w:p>
    <w:p w14:paraId="52B3C2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15" w:author="Author" w:date="2012-02-26T13:32:00Z" w:name="move318026769"/>
      <w:moveToRangeEnd w:id="1213"/>
      <w:moveFrom w:id="1216" w:author="Author" w:date="2012-02-26T13:32:00Z">
        <w:r w:rsidRPr="00673328">
          <w:rPr>
            <w:rFonts w:ascii="宋体" w:eastAsia="宋体" w:hAnsi="宋体" w:cs="宋体" w:hint="eastAsia"/>
          </w:rPr>
          <w:t>digital-</w:t>
        </w:r>
      </w:moveFrom>
    </w:p>
    <w:moveFromRangeEnd w:id="1215"/>
    <w:p w14:paraId="3D57A4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dignar</w:t>
      </w:r>
    </w:p>
    <w:p w14:paraId="665889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dignitet</w:t>
      </w:r>
    </w:p>
    <w:p w14:paraId="554460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17" w:author="Author" w:date="2012-02-26T13:32:00Z" w:name="move318026770"/>
      <w:moveFrom w:id="1218" w:author="Author" w:date="2012-02-26T13:32:00Z">
        <w:r w:rsidRPr="00673328">
          <w:rPr>
            <w:rFonts w:ascii="宋体" w:eastAsia="宋体" w:hAnsi="宋体" w:cs="宋体" w:hint="eastAsia"/>
          </w:rPr>
          <w:t>dig</w:t>
        </w:r>
      </w:moveFrom>
    </w:p>
    <w:moveFromRangeEnd w:id="1217"/>
    <w:p w14:paraId="6D9585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dike</w:t>
      </w:r>
    </w:p>
    <w:p w14:paraId="1C3752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diktamen</w:t>
      </w:r>
    </w:p>
    <w:p w14:paraId="11634D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diktare</w:t>
      </w:r>
    </w:p>
    <w:p w14:paraId="2999C4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diktar</w:t>
      </w:r>
    </w:p>
    <w:p w14:paraId="0B1D55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219" w:author="Author" w:date="2012-02-26T13:32:00Z" w:name="move318026771"/>
      <w:moveTo w:id="122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diktat</w:t>
        </w:r>
      </w:moveTo>
    </w:p>
    <w:moveToRangeEnd w:id="1219"/>
    <w:p w14:paraId="7F73B2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diktator</w:t>
      </w:r>
    </w:p>
    <w:p w14:paraId="3B2893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21" w:author="Author" w:date="2012-02-26T13:32:00Z" w:name="move318026771"/>
      <w:moveFrom w:id="1222" w:author="Author" w:date="2012-02-26T13:32:00Z">
        <w:r w:rsidRPr="00673328">
          <w:rPr>
            <w:rFonts w:ascii="宋体" w:eastAsia="宋体" w:hAnsi="宋体" w:cs="宋体" w:hint="eastAsia"/>
          </w:rPr>
          <w:t>diktat</w:t>
        </w:r>
      </w:moveFrom>
    </w:p>
    <w:moveFromRangeEnd w:id="1221"/>
    <w:p w14:paraId="149514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diktatur</w:t>
      </w:r>
    </w:p>
    <w:p w14:paraId="364FA1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dikterar</w:t>
      </w:r>
    </w:p>
    <w:p w14:paraId="27EF00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dikt</w:t>
      </w:r>
    </w:p>
    <w:p w14:paraId="16F998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dilemma</w:t>
      </w:r>
    </w:p>
    <w:p w14:paraId="00632F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dillar</w:t>
      </w:r>
    </w:p>
    <w:p w14:paraId="780F84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dille</w:t>
      </w:r>
    </w:p>
    <w:p w14:paraId="064F40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dill</w:t>
      </w:r>
    </w:p>
    <w:p w14:paraId="296BD6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dime</w:t>
      </w:r>
      <w:r w:rsidRPr="00780F39">
        <w:rPr>
          <w:rFonts w:ascii="宋体" w:eastAsia="宋体" w:hAnsi="宋体" w:cs="宋体" w:hint="eastAsia"/>
          <w:lang w:val="sv-SE"/>
        </w:rPr>
        <w:t>nsion</w:t>
      </w:r>
    </w:p>
    <w:p w14:paraId="290594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dimljus</w:t>
      </w:r>
    </w:p>
    <w:p w14:paraId="5620FB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dimma</w:t>
      </w:r>
    </w:p>
    <w:p w14:paraId="4A6131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dimmig</w:t>
      </w:r>
    </w:p>
    <w:p w14:paraId="0DC798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dimper</w:t>
      </w:r>
    </w:p>
    <w:p w14:paraId="3D229A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dinglar</w:t>
      </w:r>
    </w:p>
    <w:p w14:paraId="73977C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din</w:t>
      </w:r>
    </w:p>
    <w:p w14:paraId="159FC3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diplomatisk</w:t>
      </w:r>
    </w:p>
    <w:p w14:paraId="2D112D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diplomat</w:t>
      </w:r>
    </w:p>
    <w:p w14:paraId="070F93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diplom</w:t>
      </w:r>
    </w:p>
    <w:p w14:paraId="7B9DBA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dippar</w:t>
      </w:r>
    </w:p>
    <w:p w14:paraId="6CFA7F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dipp</w:t>
      </w:r>
    </w:p>
    <w:p w14:paraId="60FEC5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direkt0366r</w:t>
      </w:r>
    </w:p>
    <w:p w14:paraId="28E649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direkthj0344lp</w:t>
      </w:r>
    </w:p>
    <w:p w14:paraId="258EDC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direktion</w:t>
      </w:r>
    </w:p>
    <w:p w14:paraId="749D0A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direktiv</w:t>
      </w:r>
    </w:p>
    <w:p w14:paraId="4798B147" w14:textId="1EBFBEF2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direkt</w:t>
      </w:r>
      <w:del w:id="12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skatt</w:delText>
        </w:r>
      </w:del>
    </w:p>
    <w:p w14:paraId="47D5CE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direkt</w:t>
      </w:r>
      <w:ins w:id="122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skatt</w:t>
        </w:r>
      </w:ins>
    </w:p>
    <w:p w14:paraId="707233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dirigent</w:t>
      </w:r>
    </w:p>
    <w:p w14:paraId="681C3D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dirigerar</w:t>
      </w:r>
    </w:p>
    <w:p w14:paraId="1E78EC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disciplin</w:t>
      </w:r>
    </w:p>
    <w:p w14:paraId="201996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disharmoni</w:t>
      </w:r>
    </w:p>
    <w:p w14:paraId="10A517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disig</w:t>
      </w:r>
    </w:p>
    <w:p w14:paraId="28814B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diskare</w:t>
      </w:r>
    </w:p>
    <w:p w14:paraId="032FCF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diskar</w:t>
      </w:r>
    </w:p>
    <w:p w14:paraId="5C3C37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diskb0344nk</w:t>
      </w:r>
    </w:p>
    <w:p w14:paraId="0D2989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diskbr0345ck</w:t>
      </w:r>
    </w:p>
    <w:p w14:paraId="0D8D1B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diskett</w:t>
      </w:r>
    </w:p>
    <w:p w14:paraId="79674D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diskho</w:t>
      </w:r>
    </w:p>
    <w:p w14:paraId="0B0BD7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</w:t>
      </w:r>
      <w:r w:rsidRPr="00780F39">
        <w:rPr>
          <w:rFonts w:ascii="宋体" w:eastAsia="宋体" w:hAnsi="宋体" w:cs="宋体" w:hint="eastAsia"/>
          <w:lang w:val="sv-SE"/>
        </w:rPr>
        <w:t>kjockey</w:t>
      </w:r>
    </w:p>
    <w:p w14:paraId="60454A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diskmaskin</w:t>
      </w:r>
    </w:p>
    <w:p w14:paraId="5D3720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225" w:author="Author" w:date="2012-02-26T13:32:00Z" w:name="move318026772"/>
      <w:moveTo w:id="122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disk</w:t>
        </w:r>
      </w:moveTo>
    </w:p>
    <w:p w14:paraId="26F336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227" w:author="Author" w:date="2012-02-26T13:32:00Z" w:name="move318026773"/>
      <w:moveToRangeEnd w:id="1225"/>
      <w:moveTo w:id="122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disko</w:t>
        </w:r>
      </w:moveTo>
    </w:p>
    <w:moveToRangeEnd w:id="1227"/>
    <w:p w14:paraId="5B88B7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diskomusik</w:t>
      </w:r>
    </w:p>
    <w:p w14:paraId="3D0D07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29" w:author="Author" w:date="2012-02-26T13:32:00Z" w:name="move318026773"/>
      <w:moveFrom w:id="1230" w:author="Author" w:date="2012-02-26T13:32:00Z">
        <w:r w:rsidRPr="00673328">
          <w:rPr>
            <w:rFonts w:ascii="宋体" w:eastAsia="宋体" w:hAnsi="宋体" w:cs="宋体" w:hint="eastAsia"/>
          </w:rPr>
          <w:t>disko</w:t>
        </w:r>
      </w:moveFrom>
    </w:p>
    <w:moveFromRangeEnd w:id="1229"/>
    <w:p w14:paraId="26E8E9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diskotek</w:t>
      </w:r>
    </w:p>
    <w:p w14:paraId="5057B7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diskplockare</w:t>
      </w:r>
    </w:p>
    <w:p w14:paraId="5039E0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diskretion</w:t>
      </w:r>
    </w:p>
    <w:p w14:paraId="576BBF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diskret</w:t>
      </w:r>
    </w:p>
    <w:p w14:paraId="5BAC0A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diskriminerar</w:t>
      </w:r>
    </w:p>
    <w:p w14:paraId="722CF6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diskriminering</w:t>
      </w:r>
    </w:p>
    <w:p w14:paraId="420021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diskst0344ll</w:t>
      </w:r>
    </w:p>
    <w:p w14:paraId="37DA46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31" w:author="Author" w:date="2012-02-26T13:32:00Z" w:name="move318026772"/>
      <w:moveFrom w:id="1232" w:author="Author" w:date="2012-02-26T13:32:00Z">
        <w:r w:rsidRPr="00673328">
          <w:rPr>
            <w:rFonts w:ascii="宋体" w:eastAsia="宋体" w:hAnsi="宋体" w:cs="宋体" w:hint="eastAsia"/>
          </w:rPr>
          <w:t>disk</w:t>
        </w:r>
      </w:moveFrom>
    </w:p>
    <w:moveFromRangeEnd w:id="1231"/>
    <w:p w14:paraId="1A24CA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33" w:author="Author" w:date="2012-02-26T13:32:00Z" w:name="move318026774"/>
      <w:moveTo w:id="1234" w:author="Author" w:date="2012-02-26T13:32:00Z">
        <w:r w:rsidRPr="00673328">
          <w:rPr>
            <w:rFonts w:ascii="宋体" w:eastAsia="宋体" w:hAnsi="宋体" w:cs="宋体" w:hint="eastAsia"/>
          </w:rPr>
          <w:t>diskus</w:t>
        </w:r>
      </w:moveTo>
    </w:p>
    <w:p w14:paraId="107346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35" w:author="Author" w:date="2012-02-26T13:32:00Z" w:name="move318026775"/>
      <w:moveToRangeEnd w:id="1233"/>
      <w:moveTo w:id="1236" w:author="Author" w:date="2012-02-26T13:32:00Z">
        <w:r w:rsidRPr="00673328">
          <w:rPr>
            <w:rFonts w:ascii="宋体" w:eastAsia="宋体" w:hAnsi="宋体" w:cs="宋体" w:hint="eastAsia"/>
          </w:rPr>
          <w:t>diskussion</w:t>
        </w:r>
      </w:moveTo>
    </w:p>
    <w:moveToRangeEnd w:id="1235"/>
    <w:p w14:paraId="317295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diskussionsgrupp</w:t>
      </w:r>
    </w:p>
    <w:p w14:paraId="4BBE84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37" w:author="Author" w:date="2012-02-26T13:32:00Z" w:name="move318026775"/>
      <w:moveFrom w:id="1238" w:author="Author" w:date="2012-02-26T13:32:00Z">
        <w:r w:rsidRPr="00673328">
          <w:rPr>
            <w:rFonts w:ascii="宋体" w:eastAsia="宋体" w:hAnsi="宋体" w:cs="宋体" w:hint="eastAsia"/>
          </w:rPr>
          <w:t>diskussion</w:t>
        </w:r>
      </w:moveFrom>
    </w:p>
    <w:p w14:paraId="66DD59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39" w:author="Author" w:date="2012-02-26T13:32:00Z" w:name="move318026774"/>
      <w:moveFromRangeEnd w:id="1237"/>
      <w:moveFrom w:id="1240" w:author="Author" w:date="2012-02-26T13:32:00Z">
        <w:r w:rsidRPr="00673328">
          <w:rPr>
            <w:rFonts w:ascii="宋体" w:eastAsia="宋体" w:hAnsi="宋体" w:cs="宋体" w:hint="eastAsia"/>
          </w:rPr>
          <w:t>diskus</w:t>
        </w:r>
      </w:moveFrom>
    </w:p>
    <w:moveFromRangeEnd w:id="1239"/>
    <w:p w14:paraId="13E319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diskutabel</w:t>
      </w:r>
    </w:p>
    <w:p w14:paraId="0A4E9A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diskuterar</w:t>
      </w:r>
    </w:p>
    <w:p w14:paraId="0490DA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diskvalificerar</w:t>
      </w:r>
    </w:p>
    <w:p w14:paraId="4425EE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241" w:author="Author" w:date="2012-02-26T13:32:00Z" w:name="move318026776"/>
      <w:moveTo w:id="124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dis</w:t>
        </w:r>
      </w:moveTo>
    </w:p>
    <w:moveToRangeEnd w:id="1241"/>
    <w:p w14:paraId="7E45B3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dispens0344r</w:t>
      </w:r>
    </w:p>
    <w:p w14:paraId="52FCE3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dispens</w:t>
      </w:r>
    </w:p>
    <w:p w14:paraId="4AA8AF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disponent</w:t>
      </w:r>
    </w:p>
    <w:p w14:paraId="445BFA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disponerad</w:t>
      </w:r>
    </w:p>
    <w:p w14:paraId="179C01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disponerar</w:t>
      </w:r>
    </w:p>
    <w:p w14:paraId="56F64C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</w:t>
      </w:r>
      <w:r w:rsidRPr="00780F39">
        <w:rPr>
          <w:rFonts w:ascii="宋体" w:eastAsia="宋体" w:hAnsi="宋体" w:cs="宋体" w:hint="eastAsia"/>
          <w:lang w:val="sv-SE"/>
        </w:rPr>
        <w:t>sponibel</w:t>
      </w:r>
    </w:p>
    <w:p w14:paraId="41D0B0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disposition</w:t>
      </w:r>
    </w:p>
    <w:p w14:paraId="7E0FB1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disputation</w:t>
      </w:r>
    </w:p>
    <w:p w14:paraId="3B260C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dispyt</w:t>
      </w:r>
    </w:p>
    <w:p w14:paraId="54B09E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43" w:author="Author" w:date="2012-02-26T13:32:00Z" w:name="move318026776"/>
      <w:moveFrom w:id="1244" w:author="Author" w:date="2012-02-26T13:32:00Z">
        <w:r w:rsidRPr="00673328">
          <w:rPr>
            <w:rFonts w:ascii="宋体" w:eastAsia="宋体" w:hAnsi="宋体" w:cs="宋体" w:hint="eastAsia"/>
          </w:rPr>
          <w:t>dis</w:t>
        </w:r>
      </w:moveFrom>
    </w:p>
    <w:moveFromRangeEnd w:id="1243"/>
    <w:p w14:paraId="3DCC89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distansminut</w:t>
      </w:r>
    </w:p>
    <w:p w14:paraId="6AB61E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distans</w:t>
      </w:r>
    </w:p>
    <w:p w14:paraId="67B7D2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distingerad</w:t>
      </w:r>
    </w:p>
    <w:p w14:paraId="120F22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distinktion</w:t>
      </w:r>
    </w:p>
    <w:p w14:paraId="69B67E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distinkt</w:t>
      </w:r>
    </w:p>
    <w:p w14:paraId="192A07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distr0344</w:t>
      </w:r>
    </w:p>
    <w:p w14:paraId="7C7A6B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distraherar</w:t>
      </w:r>
    </w:p>
    <w:p w14:paraId="7F7C50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distribuerar</w:t>
      </w:r>
    </w:p>
    <w:p w14:paraId="5F3176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distribut0366r</w:t>
      </w:r>
    </w:p>
    <w:p w14:paraId="079D61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distribution</w:t>
      </w:r>
    </w:p>
    <w:p w14:paraId="3BC29A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45" w:author="Author" w:date="2012-02-26T13:32:00Z" w:name="move318026777"/>
      <w:moveTo w:id="1246" w:author="Author" w:date="2012-02-26T13:32:00Z">
        <w:r w:rsidRPr="00673328">
          <w:rPr>
            <w:rFonts w:ascii="宋体" w:eastAsia="宋体" w:hAnsi="宋体" w:cs="宋体" w:hint="eastAsia"/>
          </w:rPr>
          <w:t>distrikt</w:t>
        </w:r>
      </w:moveTo>
    </w:p>
    <w:moveToRangeEnd w:id="1245"/>
    <w:p w14:paraId="339F1C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distriktsl0344kare</w:t>
      </w:r>
    </w:p>
    <w:p w14:paraId="7A0CD6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distriktssk0366terska</w:t>
      </w:r>
    </w:p>
    <w:p w14:paraId="16C437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47" w:author="Author" w:date="2012-02-26T13:32:00Z" w:name="move318026777"/>
      <w:moveFrom w:id="1248" w:author="Author" w:date="2012-02-26T13:32:00Z">
        <w:r w:rsidRPr="00673328">
          <w:rPr>
            <w:rFonts w:ascii="宋体" w:eastAsia="宋体" w:hAnsi="宋体" w:cs="宋体" w:hint="eastAsia"/>
          </w:rPr>
          <w:t>distrikt</w:t>
        </w:r>
      </w:moveFrom>
    </w:p>
    <w:moveFromRangeEnd w:id="1247"/>
    <w:p w14:paraId="598E50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dit0345t</w:t>
      </w:r>
    </w:p>
    <w:p w14:paraId="43A21B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49" w:author="Author" w:date="2012-02-26T13:32:00Z" w:name="move318026778"/>
      <w:moveTo w:id="1250" w:author="Author" w:date="2012-02-26T13:32:00Z">
        <w:r w:rsidRPr="00673328">
          <w:rPr>
            <w:rFonts w:ascii="宋体" w:eastAsia="宋体" w:hAnsi="宋体" w:cs="宋体" w:hint="eastAsia"/>
          </w:rPr>
          <w:t>dit</w:t>
        </w:r>
      </w:moveTo>
    </w:p>
    <w:moveToRangeEnd w:id="1249"/>
    <w:p w14:paraId="3D0BA5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dito</w:t>
      </w:r>
    </w:p>
    <w:p w14:paraId="008B5B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51" w:author="Author" w:date="2012-02-26T13:32:00Z" w:name="move318026778"/>
      <w:moveFrom w:id="1252" w:author="Author" w:date="2012-02-26T13:32:00Z">
        <w:r w:rsidRPr="00673328">
          <w:rPr>
            <w:rFonts w:ascii="宋体" w:eastAsia="宋体" w:hAnsi="宋体" w:cs="宋体" w:hint="eastAsia"/>
          </w:rPr>
          <w:t>dit</w:t>
        </w:r>
      </w:moveFrom>
    </w:p>
    <w:moveFromRangeEnd w:id="1251"/>
    <w:p w14:paraId="02C951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dittills</w:t>
      </w:r>
    </w:p>
    <w:p w14:paraId="0056D5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ditt</w:t>
      </w:r>
    </w:p>
    <w:p w14:paraId="1E3BAC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diva</w:t>
      </w:r>
    </w:p>
    <w:p w14:paraId="72670C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diverse</w:t>
      </w:r>
    </w:p>
    <w:p w14:paraId="7658D6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divi</w:t>
      </w:r>
      <w:r w:rsidRPr="00780F39">
        <w:rPr>
          <w:rFonts w:ascii="宋体" w:eastAsia="宋体" w:hAnsi="宋体" w:cs="宋体" w:hint="eastAsia"/>
          <w:lang w:val="sv-SE"/>
        </w:rPr>
        <w:t>derar</w:t>
      </w:r>
    </w:p>
    <w:p w14:paraId="4917F1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division</w:t>
      </w:r>
    </w:p>
    <w:p w14:paraId="368F50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dj0344kel</w:t>
      </w:r>
    </w:p>
    <w:p w14:paraId="33163B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53" w:author="Author" w:date="2012-02-26T13:32:00Z" w:name="move318026779"/>
      <w:moveTo w:id="1254" w:author="Author" w:date="2012-02-26T13:32:00Z">
        <w:r w:rsidRPr="00673328">
          <w:rPr>
            <w:rFonts w:ascii="宋体" w:eastAsia="宋体" w:hAnsi="宋体" w:cs="宋体" w:hint="eastAsia"/>
          </w:rPr>
          <w:t>dj0344kla</w:t>
        </w:r>
      </w:moveTo>
    </w:p>
    <w:moveToRangeEnd w:id="1253"/>
    <w:p w14:paraId="76F5DB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dj0344klar</w:t>
      </w:r>
    </w:p>
    <w:p w14:paraId="7D384F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55" w:author="Author" w:date="2012-02-26T13:32:00Z" w:name="move318026779"/>
      <w:moveFrom w:id="1256" w:author="Author" w:date="2012-02-26T13:32:00Z">
        <w:r w:rsidRPr="00673328">
          <w:rPr>
            <w:rFonts w:ascii="宋体" w:eastAsia="宋体" w:hAnsi="宋体" w:cs="宋体" w:hint="eastAsia"/>
          </w:rPr>
          <w:t>dj0344kla</w:t>
        </w:r>
      </w:moveFrom>
    </w:p>
    <w:moveFromRangeEnd w:id="1255"/>
    <w:p w14:paraId="50F069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dj0344rv</w:t>
      </w:r>
    </w:p>
    <w:p w14:paraId="320C19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dj0344vel</w:t>
      </w:r>
    </w:p>
    <w:p w14:paraId="152C17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57" w:author="Author" w:date="2012-02-26T13:32:00Z" w:name="move318026780"/>
      <w:moveTo w:id="1258" w:author="Author" w:date="2012-02-26T13:32:00Z">
        <w:r w:rsidRPr="00673328">
          <w:rPr>
            <w:rFonts w:ascii="宋体" w:eastAsia="宋体" w:hAnsi="宋体" w:cs="宋体" w:hint="eastAsia"/>
          </w:rPr>
          <w:t>dj0344vla</w:t>
        </w:r>
      </w:moveTo>
    </w:p>
    <w:moveToRangeEnd w:id="1257"/>
    <w:p w14:paraId="5782B2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dj0344vlar</w:t>
      </w:r>
    </w:p>
    <w:p w14:paraId="745017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59" w:author="Author" w:date="2012-02-26T13:32:00Z" w:name="move318026780"/>
      <w:moveFrom w:id="1260" w:author="Author" w:date="2012-02-26T13:32:00Z">
        <w:r w:rsidRPr="00673328">
          <w:rPr>
            <w:rFonts w:ascii="宋体" w:eastAsia="宋体" w:hAnsi="宋体" w:cs="宋体" w:hint="eastAsia"/>
          </w:rPr>
          <w:t>dj0344vla</w:t>
        </w:r>
      </w:moveFrom>
    </w:p>
    <w:moveFromRangeEnd w:id="1259"/>
    <w:p w14:paraId="4C0E7F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dj0344vlig</w:t>
      </w:r>
    </w:p>
    <w:p w14:paraId="63402E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dj0344vligt</w:t>
      </w:r>
    </w:p>
    <w:p w14:paraId="303541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dj0344vul</w:t>
      </w:r>
    </w:p>
    <w:p w14:paraId="062A7C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djungel</w:t>
      </w:r>
    </w:p>
    <w:p w14:paraId="26E55D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djupfryser</w:t>
      </w:r>
    </w:p>
    <w:p w14:paraId="483952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61" w:author="Author" w:date="2012-02-26T13:32:00Z" w:name="move318026781"/>
      <w:moveTo w:id="1262" w:author="Author" w:date="2012-02-26T13:32:00Z">
        <w:r w:rsidRPr="00673328">
          <w:rPr>
            <w:rFonts w:ascii="宋体" w:eastAsia="宋体" w:hAnsi="宋体" w:cs="宋体" w:hint="eastAsia"/>
          </w:rPr>
          <w:t>djup</w:t>
        </w:r>
      </w:moveTo>
    </w:p>
    <w:moveToRangeEnd w:id="1261"/>
    <w:p w14:paraId="5A2777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djupsinnig</w:t>
      </w:r>
    </w:p>
    <w:p w14:paraId="3FAF1C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63" w:author="Author" w:date="2012-02-26T13:32:00Z" w:name="move318026781"/>
      <w:moveFrom w:id="1264" w:author="Author" w:date="2012-02-26T13:32:00Z">
        <w:r w:rsidRPr="00673328">
          <w:rPr>
            <w:rFonts w:ascii="宋体" w:eastAsia="宋体" w:hAnsi="宋体" w:cs="宋体" w:hint="eastAsia"/>
          </w:rPr>
          <w:t>djup</w:t>
        </w:r>
      </w:moveFrom>
    </w:p>
    <w:moveFromRangeEnd w:id="1263"/>
    <w:p w14:paraId="372B98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djupt</w:t>
      </w:r>
    </w:p>
    <w:p w14:paraId="1E94224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65" w:author="Author" w:date="2012-02-26T13:32:00Z" w:name="move318026782"/>
      <w:moveTo w:id="1266" w:author="Author" w:date="2012-02-26T13:32:00Z">
        <w:r w:rsidRPr="00673328">
          <w:rPr>
            <w:rFonts w:ascii="宋体" w:eastAsia="宋体" w:hAnsi="宋体" w:cs="宋体" w:hint="eastAsia"/>
          </w:rPr>
          <w:t>djur</w:t>
        </w:r>
      </w:moveTo>
    </w:p>
    <w:moveToRangeEnd w:id="1265"/>
    <w:p w14:paraId="33F345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djurriket</w:t>
      </w:r>
    </w:p>
    <w:p w14:paraId="16B3703B" w14:textId="77777777" w:rsidR="00000000" w:rsidRPr="00673328" w:rsidRDefault="00780F39" w:rsidP="00673328">
      <w:pPr>
        <w:pStyle w:val="PlainText"/>
        <w:rPr>
          <w:ins w:id="1267" w:author="Author" w:date="2012-02-26T13:32:00Z"/>
          <w:rFonts w:ascii="宋体" w:eastAsia="宋体" w:hAnsi="宋体" w:cs="宋体" w:hint="eastAsia"/>
        </w:rPr>
      </w:pPr>
      <w:ins w:id="1268" w:author="Author" w:date="2012-02-26T13:32:00Z">
        <w:r w:rsidRPr="00673328">
          <w:rPr>
            <w:rFonts w:ascii="宋体" w:eastAsia="宋体" w:hAnsi="宋体" w:cs="宋体" w:hint="eastAsia"/>
          </w:rPr>
          <w:t>d</w:t>
        </w:r>
      </w:ins>
    </w:p>
    <w:p w14:paraId="3BDE5C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69" w:author="Author" w:date="2012-02-26T13:32:00Z" w:name="move318026782"/>
      <w:moveFrom w:id="1270" w:author="Author" w:date="2012-02-26T13:32:00Z">
        <w:r w:rsidRPr="00673328">
          <w:rPr>
            <w:rFonts w:ascii="宋体" w:eastAsia="宋体" w:hAnsi="宋体" w:cs="宋体" w:hint="eastAsia"/>
          </w:rPr>
          <w:t>djur</w:t>
        </w:r>
      </w:moveFrom>
    </w:p>
    <w:moveFromRangeEnd w:id="1269"/>
    <w:p w14:paraId="7CE536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doar</w:t>
      </w:r>
    </w:p>
    <w:p w14:paraId="0070D5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dobbel</w:t>
      </w:r>
    </w:p>
    <w:p w14:paraId="03BDA8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dobbleri</w:t>
      </w:r>
    </w:p>
    <w:p w14:paraId="1E06DE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docent</w:t>
      </w:r>
    </w:p>
    <w:p w14:paraId="089E14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271" w:author="Author" w:date="2012-02-26T13:32:00Z" w:name="move318026783"/>
      <w:moveTo w:id="127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docka</w:t>
        </w:r>
      </w:moveTo>
    </w:p>
    <w:moveToRangeEnd w:id="1271"/>
    <w:p w14:paraId="338F34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dockar</w:t>
      </w:r>
    </w:p>
    <w:p w14:paraId="5C9B8E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73" w:author="Author" w:date="2012-02-26T13:32:00Z" w:name="move318026783"/>
      <w:moveFrom w:id="1274" w:author="Author" w:date="2012-02-26T13:32:00Z">
        <w:r w:rsidRPr="00673328">
          <w:rPr>
            <w:rFonts w:ascii="宋体" w:eastAsia="宋体" w:hAnsi="宋体" w:cs="宋体" w:hint="eastAsia"/>
          </w:rPr>
          <w:t>docka</w:t>
        </w:r>
      </w:moveFrom>
    </w:p>
    <w:moveFromRangeEnd w:id="1273"/>
    <w:p w14:paraId="17CE8E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dock</w:t>
      </w:r>
    </w:p>
    <w:p w14:paraId="6A402C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doftar</w:t>
      </w:r>
    </w:p>
    <w:p w14:paraId="3B0947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doft</w:t>
      </w:r>
    </w:p>
    <w:p w14:paraId="6E05D3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dogmatisk</w:t>
      </w:r>
    </w:p>
    <w:p w14:paraId="70A2CE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dogm</w:t>
      </w:r>
    </w:p>
    <w:p w14:paraId="30E0AC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dog</w:t>
      </w:r>
    </w:p>
    <w:p w14:paraId="3658C7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</w:t>
      </w:r>
      <w:r w:rsidRPr="00780F39">
        <w:rPr>
          <w:rFonts w:ascii="宋体" w:eastAsia="宋体" w:hAnsi="宋体" w:cs="宋体" w:hint="eastAsia"/>
          <w:lang w:val="sv-SE"/>
        </w:rPr>
        <w:t>ja</w:t>
      </w:r>
    </w:p>
    <w:p w14:paraId="06F289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doktorerar</w:t>
      </w:r>
    </w:p>
    <w:p w14:paraId="2195B5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doktor</w:t>
      </w:r>
    </w:p>
    <w:p w14:paraId="076B95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doktrin</w:t>
      </w:r>
    </w:p>
    <w:p w14:paraId="4553DD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dokument0344r</w:t>
      </w:r>
    </w:p>
    <w:p w14:paraId="3D5E49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dokumentation</w:t>
      </w:r>
    </w:p>
    <w:p w14:paraId="653BCA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dokumenterar</w:t>
      </w:r>
    </w:p>
    <w:p w14:paraId="41D689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dokument</w:t>
      </w:r>
    </w:p>
    <w:p w14:paraId="5E5FD4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dolde</w:t>
      </w:r>
    </w:p>
    <w:p w14:paraId="1D56E3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doldis</w:t>
      </w:r>
    </w:p>
    <w:p w14:paraId="296EB4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dold</w:t>
      </w:r>
    </w:p>
    <w:p w14:paraId="1718EB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dolk</w:t>
      </w:r>
    </w:p>
    <w:p w14:paraId="321C52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dollar</w:t>
      </w:r>
    </w:p>
    <w:p w14:paraId="0396BA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dolt</w:t>
      </w:r>
    </w:p>
    <w:p w14:paraId="486DF5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dom0344nadress</w:t>
      </w:r>
    </w:p>
    <w:p w14:paraId="3D674E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dom0344n</w:t>
      </w:r>
    </w:p>
    <w:p w14:paraId="3F2852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domare</w:t>
      </w:r>
    </w:p>
    <w:p w14:paraId="08F021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domarring</w:t>
      </w:r>
    </w:p>
    <w:p w14:paraId="7F2FF1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domderar</w:t>
      </w:r>
    </w:p>
    <w:p w14:paraId="6D43E0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domedag</w:t>
      </w:r>
    </w:p>
    <w:p w14:paraId="60078A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domherre</w:t>
      </w:r>
    </w:p>
    <w:p w14:paraId="1C60E1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dominerar</w:t>
      </w:r>
    </w:p>
    <w:p w14:paraId="4BC70B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domino</w:t>
      </w:r>
    </w:p>
    <w:p w14:paraId="2E0FEF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domkapitel</w:t>
      </w:r>
    </w:p>
    <w:p w14:paraId="346049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domkraft</w:t>
      </w:r>
    </w:p>
    <w:p w14:paraId="6CEE33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domkyrka</w:t>
      </w:r>
    </w:p>
    <w:p w14:paraId="0940E2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275" w:author="Author" w:date="2012-02-26T13:32:00Z" w:name="move318026784"/>
      <w:moveTo w:id="127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dom</w:t>
        </w:r>
      </w:moveTo>
    </w:p>
    <w:moveToRangeEnd w:id="1275"/>
    <w:p w14:paraId="194843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domnar av</w:t>
      </w:r>
    </w:p>
    <w:p w14:paraId="04453A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domnar</w:t>
      </w:r>
    </w:p>
    <w:p w14:paraId="6ED22E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domprost</w:t>
      </w:r>
    </w:p>
    <w:p w14:paraId="105607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domsaga</w:t>
      </w:r>
    </w:p>
    <w:p w14:paraId="4F772D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domslut</w:t>
      </w:r>
    </w:p>
    <w:p w14:paraId="2A1782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domstol</w:t>
      </w:r>
    </w:p>
    <w:p w14:paraId="56B2BC0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77" w:author="Author" w:date="2012-02-26T13:32:00Z" w:name="move318026784"/>
      <w:moveFrom w:id="1278" w:author="Author" w:date="2012-02-26T13:32:00Z">
        <w:r w:rsidRPr="00673328">
          <w:rPr>
            <w:rFonts w:ascii="宋体" w:eastAsia="宋体" w:hAnsi="宋体" w:cs="宋体" w:hint="eastAsia"/>
          </w:rPr>
          <w:t>dom</w:t>
        </w:r>
      </w:moveFrom>
    </w:p>
    <w:moveFromRangeEnd w:id="1277"/>
    <w:p w14:paraId="62E3F3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donation</w:t>
      </w:r>
    </w:p>
    <w:p w14:paraId="5E042E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donerar</w:t>
      </w:r>
    </w:p>
    <w:p w14:paraId="617CF9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don</w:t>
      </w:r>
    </w:p>
    <w:p w14:paraId="127114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dopar</w:t>
      </w:r>
    </w:p>
    <w:p w14:paraId="172316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dopfunt</w:t>
      </w:r>
    </w:p>
    <w:p w14:paraId="38119D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279" w:author="Author" w:date="2012-02-26T13:32:00Z" w:name="move318026785"/>
      <w:moveTo w:id="12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dop</w:t>
        </w:r>
      </w:moveTo>
    </w:p>
    <w:moveToRangeEnd w:id="1279"/>
    <w:p w14:paraId="16DAF5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dopparedagen</w:t>
      </w:r>
    </w:p>
    <w:p w14:paraId="690723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doppar</w:t>
      </w:r>
    </w:p>
    <w:p w14:paraId="51E706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dopping</w:t>
      </w:r>
    </w:p>
    <w:p w14:paraId="2702B0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dopp</w:t>
      </w:r>
    </w:p>
    <w:p w14:paraId="21E4B5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81" w:author="Author" w:date="2012-02-26T13:32:00Z" w:name="move318026785"/>
      <w:moveFrom w:id="1282" w:author="Author" w:date="2012-02-26T13:32:00Z">
        <w:r w:rsidRPr="00673328">
          <w:rPr>
            <w:rFonts w:ascii="宋体" w:eastAsia="宋体" w:hAnsi="宋体" w:cs="宋体" w:hint="eastAsia"/>
          </w:rPr>
          <w:t>dop</w:t>
        </w:r>
      </w:moveFrom>
    </w:p>
    <w:moveFromRangeEnd w:id="1281"/>
    <w:p w14:paraId="2D2FAF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dosa</w:t>
      </w:r>
    </w:p>
    <w:p w14:paraId="196733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doseringsanvisning</w:t>
      </w:r>
    </w:p>
    <w:p w14:paraId="273A9E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83" w:author="Author" w:date="2012-02-26T13:32:00Z" w:name="move318026786"/>
      <w:moveTo w:id="1284" w:author="Author" w:date="2012-02-26T13:32:00Z">
        <w:r w:rsidRPr="00673328">
          <w:rPr>
            <w:rFonts w:ascii="宋体" w:eastAsia="宋体" w:hAnsi="宋体" w:cs="宋体" w:hint="eastAsia"/>
          </w:rPr>
          <w:t>dos</w:t>
        </w:r>
      </w:moveTo>
    </w:p>
    <w:moveToRangeEnd w:id="1283"/>
    <w:p w14:paraId="0ED6F8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dossier</w:t>
      </w:r>
    </w:p>
    <w:p w14:paraId="5E1129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85" w:author="Author" w:date="2012-02-26T13:32:00Z" w:name="move318026786"/>
      <w:moveFrom w:id="1286" w:author="Author" w:date="2012-02-26T13:32:00Z">
        <w:r w:rsidRPr="00673328">
          <w:rPr>
            <w:rFonts w:ascii="宋体" w:eastAsia="宋体" w:hAnsi="宋体" w:cs="宋体" w:hint="eastAsia"/>
          </w:rPr>
          <w:t>dos</w:t>
        </w:r>
      </w:moveFrom>
    </w:p>
    <w:moveFromRangeEnd w:id="1285"/>
    <w:p w14:paraId="67F84C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dotterbolag</w:t>
      </w:r>
    </w:p>
    <w:p w14:paraId="3B90CD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dotter</w:t>
      </w:r>
    </w:p>
    <w:p w14:paraId="3D1DC5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dovhjort</w:t>
      </w:r>
    </w:p>
    <w:p w14:paraId="3A1FFF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dov</w:t>
      </w:r>
    </w:p>
    <w:p w14:paraId="78A103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downssyndrom</w:t>
      </w:r>
    </w:p>
    <w:p w14:paraId="540DCD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dr0344glig</w:t>
      </w:r>
    </w:p>
    <w:p w14:paraId="30873F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dr0344ktighet</w:t>
      </w:r>
    </w:p>
    <w:p w14:paraId="4FA3AC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dr0344ktig</w:t>
      </w:r>
    </w:p>
    <w:p w14:paraId="550EB8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dr0344kt</w:t>
      </w:r>
    </w:p>
    <w:p w14:paraId="30CB58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dr0344ller</w:t>
      </w:r>
    </w:p>
    <w:p w14:paraId="042097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dr0344mmer till</w:t>
      </w:r>
    </w:p>
    <w:p w14:paraId="715C3F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dr0344</w:t>
      </w:r>
      <w:r w:rsidRPr="00780F39">
        <w:rPr>
          <w:rFonts w:ascii="宋体" w:eastAsia="宋体" w:hAnsi="宋体" w:cs="宋体" w:hint="eastAsia"/>
          <w:lang w:val="sv-SE"/>
        </w:rPr>
        <w:t>ng</w:t>
      </w:r>
    </w:p>
    <w:p w14:paraId="7AEBB5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dr0344nker</w:t>
      </w:r>
    </w:p>
    <w:p w14:paraId="3F956F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dr0344pande</w:t>
      </w:r>
    </w:p>
    <w:p w14:paraId="62D904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dr0344per av</w:t>
      </w:r>
    </w:p>
    <w:p w14:paraId="3A9142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dr0344per</w:t>
      </w:r>
    </w:p>
    <w:p w14:paraId="71B43D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dr0345plig</w:t>
      </w:r>
    </w:p>
    <w:p w14:paraId="2AA441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287" w:author="Author" w:date="2012-02-26T13:32:00Z" w:name="move318026787"/>
      <w:moveTo w:id="128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dr0345p</w:t>
        </w:r>
      </w:moveTo>
    </w:p>
    <w:moveToRangeEnd w:id="1287"/>
    <w:p w14:paraId="7A7C53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dr0345pslag</w:t>
      </w:r>
    </w:p>
    <w:p w14:paraId="5361E8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89" w:author="Author" w:date="2012-02-26T13:32:00Z" w:name="move318026787"/>
      <w:moveFrom w:id="1290" w:author="Author" w:date="2012-02-26T13:32:00Z">
        <w:r w:rsidRPr="00673328">
          <w:rPr>
            <w:rFonts w:ascii="宋体" w:eastAsia="宋体" w:hAnsi="宋体" w:cs="宋体" w:hint="eastAsia"/>
          </w:rPr>
          <w:t>dr0345p</w:t>
        </w:r>
      </w:moveFrom>
    </w:p>
    <w:moveFromRangeEnd w:id="1289"/>
    <w:p w14:paraId="0E955D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dr0345sar</w:t>
      </w:r>
    </w:p>
    <w:p w14:paraId="132E53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dr0366jer</w:t>
      </w:r>
    </w:p>
    <w:p w14:paraId="734DD4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dr0366jsm0345l</w:t>
      </w:r>
    </w:p>
    <w:p w14:paraId="0BEB1B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dr0366mmare</w:t>
      </w:r>
    </w:p>
    <w:p w14:paraId="55902C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dr0366mmer</w:t>
      </w:r>
    </w:p>
    <w:p w14:paraId="1714C1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dr0366m</w:t>
      </w:r>
    </w:p>
    <w:p w14:paraId="124DF2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dr0366nare</w:t>
      </w:r>
    </w:p>
    <w:p w14:paraId="5361D7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dr0366p</w:t>
      </w:r>
    </w:p>
    <w:p w14:paraId="6B95B2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dr0366s</w:t>
      </w:r>
    </w:p>
    <w:p w14:paraId="68E61B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drabbar</w:t>
      </w:r>
    </w:p>
    <w:p w14:paraId="5EBABE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drabbning</w:t>
      </w:r>
    </w:p>
    <w:p w14:paraId="3D2DA7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drack</w:t>
      </w:r>
    </w:p>
    <w:p w14:paraId="1B7355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dragen</w:t>
      </w:r>
    </w:p>
    <w:p w14:paraId="32AE3A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drager</w:t>
      </w:r>
    </w:p>
    <w:p w14:paraId="60F552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draggar</w:t>
      </w:r>
    </w:p>
    <w:p w14:paraId="3E68BD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dragg</w:t>
      </w:r>
    </w:p>
    <w:p w14:paraId="53471C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draghj0344lp</w:t>
      </w:r>
    </w:p>
    <w:p w14:paraId="6A1939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dragig</w:t>
      </w:r>
    </w:p>
    <w:p w14:paraId="64B5BE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dragit</w:t>
      </w:r>
    </w:p>
    <w:p w14:paraId="2B5005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drag</w:t>
      </w:r>
      <w:r w:rsidRPr="00780F39">
        <w:rPr>
          <w:rFonts w:ascii="宋体" w:eastAsia="宋体" w:hAnsi="宋体" w:cs="宋体" w:hint="eastAsia"/>
          <w:lang w:val="sv-SE"/>
        </w:rPr>
        <w:t>kamp</w:t>
      </w:r>
    </w:p>
    <w:p w14:paraId="37E723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dragkedja</w:t>
      </w:r>
    </w:p>
    <w:p w14:paraId="3948B9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91" w:author="Author" w:date="2012-02-26T13:32:00Z" w:name="move318026788"/>
      <w:moveTo w:id="1292" w:author="Author" w:date="2012-02-26T13:32:00Z">
        <w:r w:rsidRPr="00673328">
          <w:rPr>
            <w:rFonts w:ascii="宋体" w:eastAsia="宋体" w:hAnsi="宋体" w:cs="宋体" w:hint="eastAsia"/>
          </w:rPr>
          <w:t>drag</w:t>
        </w:r>
      </w:moveTo>
    </w:p>
    <w:p w14:paraId="35EEA3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293" w:author="Author" w:date="2012-02-26T13:32:00Z" w:name="move318026789"/>
      <w:moveToRangeEnd w:id="1291"/>
      <w:moveTo w:id="1294" w:author="Author" w:date="2012-02-26T13:32:00Z">
        <w:r w:rsidRPr="00673328">
          <w:rPr>
            <w:rFonts w:ascii="宋体" w:eastAsia="宋体" w:hAnsi="宋体" w:cs="宋体" w:hint="eastAsia"/>
          </w:rPr>
          <w:t>dragning</w:t>
        </w:r>
      </w:moveTo>
    </w:p>
    <w:moveToRangeEnd w:id="1293"/>
    <w:p w14:paraId="1EF1DF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dragningskraft</w:t>
      </w:r>
    </w:p>
    <w:p w14:paraId="6E24BA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95" w:author="Author" w:date="2012-02-26T13:32:00Z" w:name="move318026789"/>
      <w:moveFrom w:id="1296" w:author="Author" w:date="2012-02-26T13:32:00Z">
        <w:r w:rsidRPr="00673328">
          <w:rPr>
            <w:rFonts w:ascii="宋体" w:eastAsia="宋体" w:hAnsi="宋体" w:cs="宋体" w:hint="eastAsia"/>
          </w:rPr>
          <w:t>dragning</w:t>
        </w:r>
      </w:moveFrom>
    </w:p>
    <w:moveFromRangeEnd w:id="1295"/>
    <w:p w14:paraId="402A1A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dragon</w:t>
      </w:r>
    </w:p>
    <w:p w14:paraId="2A442E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dragpl0345ster</w:t>
      </w:r>
    </w:p>
    <w:p w14:paraId="14C6FD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dragspel</w:t>
      </w:r>
    </w:p>
    <w:p w14:paraId="120647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297" w:author="Author" w:date="2012-02-26T13:32:00Z" w:name="move318026788"/>
      <w:moveFrom w:id="1298" w:author="Author" w:date="2012-02-26T13:32:00Z">
        <w:r w:rsidRPr="00673328">
          <w:rPr>
            <w:rFonts w:ascii="宋体" w:eastAsia="宋体" w:hAnsi="宋体" w:cs="宋体" w:hint="eastAsia"/>
          </w:rPr>
          <w:t>drag</w:t>
        </w:r>
      </w:moveFrom>
    </w:p>
    <w:moveFromRangeEnd w:id="1297"/>
    <w:p w14:paraId="30E88A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drake</w:t>
      </w:r>
    </w:p>
    <w:p w14:paraId="6428DC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drama</w:t>
      </w:r>
    </w:p>
    <w:p w14:paraId="0EA9D7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dramatik</w:t>
      </w:r>
    </w:p>
    <w:p w14:paraId="24CE0D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dramatiserar</w:t>
      </w:r>
    </w:p>
    <w:p w14:paraId="0FF220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dramatisk</w:t>
      </w:r>
    </w:p>
    <w:p w14:paraId="56C32C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draperi</w:t>
      </w:r>
    </w:p>
    <w:p w14:paraId="18824A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drar 0345t</w:t>
      </w:r>
    </w:p>
    <w:p w14:paraId="598365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drar av</w:t>
      </w:r>
    </w:p>
    <w:p w14:paraId="20D837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drar ig0345ng</w:t>
      </w:r>
    </w:p>
    <w:p w14:paraId="21D18A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drar in</w:t>
      </w:r>
    </w:p>
    <w:p w14:paraId="7EB8AA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299" w:author="Author" w:date="2012-02-26T13:32:00Z" w:name="move318026790"/>
      <w:moveTo w:id="130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drar</w:t>
        </w:r>
      </w:moveTo>
    </w:p>
    <w:moveToRangeEnd w:id="1299"/>
    <w:p w14:paraId="0D6D0D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drar sig</w:t>
      </w:r>
    </w:p>
    <w:p w14:paraId="15E1AD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01" w:author="Author" w:date="2012-02-26T13:32:00Z" w:name="move318026790"/>
      <w:moveFrom w:id="1302" w:author="Author" w:date="2012-02-26T13:32:00Z">
        <w:r w:rsidRPr="00673328">
          <w:rPr>
            <w:rFonts w:ascii="宋体" w:eastAsia="宋体" w:hAnsi="宋体" w:cs="宋体" w:hint="eastAsia"/>
          </w:rPr>
          <w:t>drar</w:t>
        </w:r>
      </w:moveFrom>
    </w:p>
    <w:moveFromRangeEnd w:id="1301"/>
    <w:p w14:paraId="2BB92A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drar ut</w:t>
      </w:r>
    </w:p>
    <w:p w14:paraId="799113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dras med</w:t>
      </w:r>
    </w:p>
    <w:p w14:paraId="4D9FE0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drastisk</w:t>
      </w:r>
    </w:p>
    <w:p w14:paraId="096223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dreglar</w:t>
      </w:r>
    </w:p>
    <w:p w14:paraId="1508AA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drejar</w:t>
      </w:r>
    </w:p>
    <w:p w14:paraId="088BE4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dresserar</w:t>
      </w:r>
    </w:p>
    <w:p w14:paraId="79BB0E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dressing</w:t>
      </w:r>
    </w:p>
    <w:p w14:paraId="181E34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dress</w:t>
      </w:r>
    </w:p>
    <w:p w14:paraId="59E2DC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drev</w:t>
      </w:r>
    </w:p>
    <w:p w14:paraId="6F3F20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</w:t>
      </w:r>
      <w:r w:rsidRPr="00780F39">
        <w:rPr>
          <w:rFonts w:ascii="宋体" w:eastAsia="宋体" w:hAnsi="宋体" w:cs="宋体" w:hint="eastAsia"/>
          <w:lang w:val="sv-SE"/>
        </w:rPr>
        <w:t>bblar</w:t>
      </w:r>
    </w:p>
    <w:p w14:paraId="63D3E2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dribbling</w:t>
      </w:r>
    </w:p>
    <w:p w14:paraId="52AD1D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dricka</w:t>
      </w:r>
    </w:p>
    <w:p w14:paraId="564B2F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dricker</w:t>
      </w:r>
    </w:p>
    <w:p w14:paraId="1D59ED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303" w:author="Author" w:date="2012-02-26T13:32:00Z" w:name="move318026791"/>
      <w:moveTo w:id="1304" w:author="Author" w:date="2012-02-26T13:32:00Z">
        <w:r w:rsidRPr="00673328">
          <w:rPr>
            <w:rFonts w:ascii="宋体" w:eastAsia="宋体" w:hAnsi="宋体" w:cs="宋体" w:hint="eastAsia"/>
          </w:rPr>
          <w:t>dricks</w:t>
        </w:r>
      </w:moveTo>
    </w:p>
    <w:moveToRangeEnd w:id="1303"/>
    <w:p w14:paraId="1DE617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drickspeng</w:t>
      </w:r>
    </w:p>
    <w:p w14:paraId="0DBA61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05" w:author="Author" w:date="2012-02-26T13:32:00Z" w:name="move318026791"/>
      <w:moveFrom w:id="1306" w:author="Author" w:date="2012-02-26T13:32:00Z">
        <w:r w:rsidRPr="00673328">
          <w:rPr>
            <w:rFonts w:ascii="宋体" w:eastAsia="宋体" w:hAnsi="宋体" w:cs="宋体" w:hint="eastAsia"/>
          </w:rPr>
          <w:t>dricks</w:t>
        </w:r>
      </w:moveFrom>
    </w:p>
    <w:moveFromRangeEnd w:id="1305"/>
    <w:p w14:paraId="1F30D3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dricksvatten</w:t>
      </w:r>
    </w:p>
    <w:p w14:paraId="2F38B2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driftig</w:t>
      </w:r>
    </w:p>
    <w:p w14:paraId="2D2706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drift</w:t>
      </w:r>
    </w:p>
    <w:p w14:paraId="4D2480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drillar</w:t>
      </w:r>
    </w:p>
    <w:p w14:paraId="0C7108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drillborr</w:t>
      </w:r>
    </w:p>
    <w:p w14:paraId="6768FB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drill</w:t>
      </w:r>
    </w:p>
    <w:p w14:paraId="418CCE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drink</w:t>
      </w:r>
    </w:p>
    <w:p w14:paraId="51ED3B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dristar sig</w:t>
      </w:r>
    </w:p>
    <w:p w14:paraId="1512EE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driva</w:t>
      </w:r>
    </w:p>
    <w:p w14:paraId="126714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drivb0344nk</w:t>
      </w:r>
    </w:p>
    <w:p w14:paraId="17796D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drive-in-</w:t>
      </w:r>
    </w:p>
    <w:p w14:paraId="286995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307" w:author="Author" w:date="2012-02-26T13:32:00Z" w:name="move318026792"/>
      <w:moveTo w:id="1308" w:author="Author" w:date="2012-02-26T13:32:00Z">
        <w:r w:rsidRPr="00673328">
          <w:rPr>
            <w:rFonts w:ascii="宋体" w:eastAsia="宋体" w:hAnsi="宋体" w:cs="宋体" w:hint="eastAsia"/>
          </w:rPr>
          <w:t>drive</w:t>
        </w:r>
      </w:moveTo>
    </w:p>
    <w:moveToRangeEnd w:id="1307"/>
    <w:p w14:paraId="759DC6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driven</w:t>
      </w:r>
    </w:p>
    <w:p w14:paraId="40CF89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driver fram</w:t>
      </w:r>
    </w:p>
    <w:p w14:paraId="74E7F5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driver igenom</w:t>
      </w:r>
    </w:p>
    <w:p w14:paraId="01CE1E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driver</w:t>
      </w:r>
    </w:p>
    <w:p w14:paraId="5B6D65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driver upp</w:t>
      </w:r>
    </w:p>
    <w:p w14:paraId="424CF7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09" w:author="Author" w:date="2012-02-26T13:32:00Z" w:name="move318026792"/>
      <w:moveFrom w:id="1310" w:author="Author" w:date="2012-02-26T13:32:00Z">
        <w:r w:rsidRPr="00673328">
          <w:rPr>
            <w:rFonts w:ascii="宋体" w:eastAsia="宋体" w:hAnsi="宋体" w:cs="宋体" w:hint="eastAsia"/>
          </w:rPr>
          <w:t>drive</w:t>
        </w:r>
      </w:moveFrom>
    </w:p>
    <w:moveFromRangeEnd w:id="1309"/>
    <w:p w14:paraId="0EE891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drivhus</w:t>
      </w:r>
    </w:p>
    <w:p w14:paraId="0B30DB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drivit</w:t>
      </w:r>
    </w:p>
    <w:p w14:paraId="6C59D0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drivkraft</w:t>
      </w:r>
    </w:p>
    <w:p w14:paraId="4CABE1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drivmedel</w:t>
      </w:r>
    </w:p>
    <w:p w14:paraId="7907F7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drog</w:t>
      </w:r>
    </w:p>
    <w:p w14:paraId="41BB3D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dromedar</w:t>
      </w:r>
    </w:p>
    <w:p w14:paraId="473748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drop</w:t>
      </w:r>
      <w:r w:rsidRPr="00780F39">
        <w:rPr>
          <w:rFonts w:ascii="宋体" w:eastAsia="宋体" w:hAnsi="宋体" w:cs="宋体" w:hint="eastAsia"/>
          <w:lang w:val="sv-SE"/>
        </w:rPr>
        <w:t>par</w:t>
      </w:r>
    </w:p>
    <w:p w14:paraId="2EF7D8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droppe</w:t>
      </w:r>
    </w:p>
    <w:p w14:paraId="7527F8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dropp</w:t>
      </w:r>
    </w:p>
    <w:p w14:paraId="19729D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droska</w:t>
      </w:r>
    </w:p>
    <w:p w14:paraId="5D0C71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drottning</w:t>
      </w:r>
    </w:p>
    <w:p w14:paraId="4158C4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drottningsylt</w:t>
      </w:r>
    </w:p>
    <w:p w14:paraId="057379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drucken</w:t>
      </w:r>
    </w:p>
    <w:p w14:paraId="3A03A5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druckit</w:t>
      </w:r>
    </w:p>
    <w:p w14:paraId="38EC1D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drulle</w:t>
      </w:r>
    </w:p>
    <w:p w14:paraId="552FF3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drummel</w:t>
      </w:r>
    </w:p>
    <w:p w14:paraId="2B9760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drunknar</w:t>
      </w:r>
    </w:p>
    <w:p w14:paraId="6959CB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drunkning</w:t>
      </w:r>
    </w:p>
    <w:p w14:paraId="34F2DB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drupit</w:t>
      </w:r>
    </w:p>
    <w:p w14:paraId="63E1B1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druva</w:t>
      </w:r>
    </w:p>
    <w:p w14:paraId="646F8D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druvsocker</w:t>
      </w:r>
    </w:p>
    <w:p w14:paraId="269225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dryck</w:t>
      </w:r>
    </w:p>
    <w:p w14:paraId="4FA93C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dryftar</w:t>
      </w:r>
    </w:p>
    <w:p w14:paraId="2A862F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dryg</w:t>
      </w:r>
    </w:p>
    <w:p w14:paraId="78D4F4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drygt</w:t>
      </w:r>
    </w:p>
    <w:p w14:paraId="1CB6D4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drypande</w:t>
      </w:r>
    </w:p>
    <w:p w14:paraId="2D083E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dryper av</w:t>
      </w:r>
    </w:p>
    <w:p w14:paraId="304000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dryper</w:t>
      </w:r>
    </w:p>
    <w:p w14:paraId="1DD12076" w14:textId="77777777" w:rsidR="00000000" w:rsidRPr="003230D0" w:rsidRDefault="00780F39" w:rsidP="003230D0">
      <w:pPr>
        <w:pStyle w:val="PlainText"/>
        <w:rPr>
          <w:del w:id="1311" w:author="Author" w:date="2012-02-26T13:32:00Z"/>
          <w:rFonts w:ascii="宋体" w:eastAsia="宋体" w:hAnsi="宋体" w:cs="宋体" w:hint="eastAsia"/>
        </w:rPr>
      </w:pPr>
      <w:del w:id="1312" w:author="Author" w:date="2012-02-26T13:32:00Z">
        <w:r w:rsidRPr="003230D0">
          <w:rPr>
            <w:rFonts w:ascii="宋体" w:eastAsia="宋体" w:hAnsi="宋体" w:cs="宋体" w:hint="eastAsia"/>
          </w:rPr>
          <w:delText>d</w:delText>
        </w:r>
      </w:del>
    </w:p>
    <w:p w14:paraId="2256D7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duar</w:t>
      </w:r>
    </w:p>
    <w:p w14:paraId="78A51F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dubbar</w:t>
      </w:r>
    </w:p>
    <w:p w14:paraId="71B9D4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dubbelbottnad</w:t>
      </w:r>
    </w:p>
    <w:p w14:paraId="012A3F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dubbelg0345ngare</w:t>
      </w:r>
    </w:p>
    <w:p w14:paraId="4CCC01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dubbelmoral</w:t>
      </w:r>
    </w:p>
    <w:p w14:paraId="496968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dubbel</w:t>
      </w:r>
    </w:p>
    <w:p w14:paraId="6BE25C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dubbelt</w:t>
      </w:r>
    </w:p>
    <w:p w14:paraId="661543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dubblar</w:t>
      </w:r>
    </w:p>
    <w:p w14:paraId="58CE42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dubbl</w:t>
      </w:r>
      <w:r w:rsidRPr="00780F39">
        <w:rPr>
          <w:rFonts w:ascii="宋体" w:eastAsia="宋体" w:hAnsi="宋体" w:cs="宋体" w:hint="eastAsia"/>
          <w:lang w:val="sv-SE"/>
        </w:rPr>
        <w:t>a snedstreck</w:t>
      </w:r>
    </w:p>
    <w:p w14:paraId="7BCBE3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dubblerar</w:t>
      </w:r>
    </w:p>
    <w:p w14:paraId="57D515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dubblett</w:t>
      </w:r>
    </w:p>
    <w:p w14:paraId="24981F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dubb</w:t>
      </w:r>
    </w:p>
    <w:p w14:paraId="7B0317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duckar</w:t>
      </w:r>
    </w:p>
    <w:p w14:paraId="40B877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duell</w:t>
      </w:r>
    </w:p>
    <w:p w14:paraId="7FDE4A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duett</w:t>
      </w:r>
    </w:p>
    <w:p w14:paraId="0DEECD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duffel</w:t>
      </w:r>
    </w:p>
    <w:p w14:paraId="1D519D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duger</w:t>
      </w:r>
    </w:p>
    <w:p w14:paraId="5F151A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duggar</w:t>
      </w:r>
    </w:p>
    <w:p w14:paraId="47959F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313" w:author="Author" w:date="2012-02-26T13:32:00Z" w:name="move318026793"/>
      <w:moveTo w:id="131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dugg</w:t>
        </w:r>
      </w:moveTo>
    </w:p>
    <w:moveToRangeEnd w:id="1313"/>
    <w:p w14:paraId="520FC4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duggregn</w:t>
      </w:r>
    </w:p>
    <w:p w14:paraId="7AD71A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15" w:author="Author" w:date="2012-02-26T13:32:00Z" w:name="move318026793"/>
      <w:moveFrom w:id="1316" w:author="Author" w:date="2012-02-26T13:32:00Z">
        <w:r w:rsidRPr="00673328">
          <w:rPr>
            <w:rFonts w:ascii="宋体" w:eastAsia="宋体" w:hAnsi="宋体" w:cs="宋体" w:hint="eastAsia"/>
          </w:rPr>
          <w:t>dugg</w:t>
        </w:r>
      </w:moveFrom>
    </w:p>
    <w:moveFromRangeEnd w:id="1315"/>
    <w:p w14:paraId="420166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duglig</w:t>
      </w:r>
    </w:p>
    <w:p w14:paraId="4ACCBA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dugt</w:t>
      </w:r>
    </w:p>
    <w:p w14:paraId="2B1743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dukar</w:t>
      </w:r>
    </w:p>
    <w:p w14:paraId="36724B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dukar under</w:t>
      </w:r>
    </w:p>
    <w:p w14:paraId="59C4EB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dukar upp</w:t>
      </w:r>
    </w:p>
    <w:p w14:paraId="729977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duk</w:t>
      </w:r>
    </w:p>
    <w:p w14:paraId="04985F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duktig</w:t>
      </w:r>
    </w:p>
    <w:p w14:paraId="649F57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dumbom</w:t>
      </w:r>
    </w:p>
    <w:p w14:paraId="4FE4B7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dumburk</w:t>
      </w:r>
    </w:p>
    <w:p w14:paraId="14685D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dumdristig</w:t>
      </w:r>
    </w:p>
    <w:p w14:paraId="02E9A3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dumhet</w:t>
      </w:r>
    </w:p>
    <w:p w14:paraId="584365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dummar sig</w:t>
      </w:r>
    </w:p>
    <w:p w14:paraId="2C8FA5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317" w:author="Author" w:date="2012-02-26T13:32:00Z" w:name="move318026794"/>
      <w:moveTo w:id="1318" w:author="Author" w:date="2012-02-26T13:32:00Z">
        <w:r w:rsidRPr="00673328">
          <w:rPr>
            <w:rFonts w:ascii="宋体" w:eastAsia="宋体" w:hAnsi="宋体" w:cs="宋体" w:hint="eastAsia"/>
          </w:rPr>
          <w:t>dum</w:t>
        </w:r>
      </w:moveTo>
    </w:p>
    <w:moveToRangeEnd w:id="1317"/>
    <w:p w14:paraId="1DC6AC5C" w14:textId="77777777" w:rsidR="00000000" w:rsidRPr="00673328" w:rsidRDefault="00780F39" w:rsidP="00673328">
      <w:pPr>
        <w:pStyle w:val="PlainText"/>
        <w:rPr>
          <w:ins w:id="1319" w:author="Author" w:date="2012-02-26T13:32:00Z"/>
          <w:rFonts w:ascii="宋体" w:eastAsia="宋体" w:hAnsi="宋体" w:cs="宋体" w:hint="eastAsia"/>
        </w:rPr>
      </w:pPr>
      <w:ins w:id="1320" w:author="Author" w:date="2012-02-26T13:32:00Z">
        <w:r w:rsidRPr="00673328">
          <w:rPr>
            <w:rFonts w:ascii="宋体" w:eastAsia="宋体" w:hAnsi="宋体" w:cs="宋体" w:hint="eastAsia"/>
          </w:rPr>
          <w:t>du</w:t>
        </w:r>
      </w:ins>
    </w:p>
    <w:p w14:paraId="69CF10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dumpar</w:t>
      </w:r>
    </w:p>
    <w:p w14:paraId="290E12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21" w:author="Author" w:date="2012-02-26T13:32:00Z" w:name="move318026794"/>
      <w:moveFrom w:id="1322" w:author="Author" w:date="2012-02-26T13:32:00Z">
        <w:r w:rsidRPr="00673328">
          <w:rPr>
            <w:rFonts w:ascii="宋体" w:eastAsia="宋体" w:hAnsi="宋体" w:cs="宋体" w:hint="eastAsia"/>
          </w:rPr>
          <w:t>dum</w:t>
        </w:r>
      </w:moveFrom>
    </w:p>
    <w:moveFromRangeEnd w:id="1321"/>
    <w:p w14:paraId="47B038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dunder</w:t>
      </w:r>
    </w:p>
    <w:p w14:paraId="4E82D5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dundrar</w:t>
      </w:r>
    </w:p>
    <w:p w14:paraId="0C3F87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dunge</w:t>
      </w:r>
    </w:p>
    <w:p w14:paraId="7C3887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dunkar</w:t>
      </w:r>
    </w:p>
    <w:p w14:paraId="1FB6D4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dunkel</w:t>
      </w:r>
    </w:p>
    <w:p w14:paraId="440C66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dunk</w:t>
      </w:r>
    </w:p>
    <w:p w14:paraId="2AD452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323" w:author="Author" w:date="2012-02-26T13:32:00Z" w:name="move318026795"/>
      <w:moveTo w:id="132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dun</w:t>
        </w:r>
      </w:moveTo>
    </w:p>
    <w:moveToRangeEnd w:id="1323"/>
    <w:p w14:paraId="2E656D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dunsar</w:t>
      </w:r>
    </w:p>
    <w:p w14:paraId="0439A1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duns</w:t>
      </w:r>
    </w:p>
    <w:p w14:paraId="31EE2D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</w:t>
      </w:r>
      <w:r w:rsidRPr="00780F39">
        <w:rPr>
          <w:rFonts w:ascii="宋体" w:eastAsia="宋体" w:hAnsi="宋体" w:cs="宋体" w:hint="eastAsia"/>
          <w:lang w:val="sv-SE"/>
        </w:rPr>
        <w:t>unstar</w:t>
      </w:r>
    </w:p>
    <w:p w14:paraId="1BF311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25" w:author="Author" w:date="2012-02-26T13:32:00Z" w:name="move318026795"/>
      <w:moveFrom w:id="1326" w:author="Author" w:date="2012-02-26T13:32:00Z">
        <w:r w:rsidRPr="00673328">
          <w:rPr>
            <w:rFonts w:ascii="宋体" w:eastAsia="宋体" w:hAnsi="宋体" w:cs="宋体" w:hint="eastAsia"/>
          </w:rPr>
          <w:t>dun</w:t>
        </w:r>
      </w:moveFrom>
    </w:p>
    <w:moveFromRangeEnd w:id="1325"/>
    <w:p w14:paraId="194499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duo</w:t>
      </w:r>
    </w:p>
    <w:p w14:paraId="77C4B4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duperar</w:t>
      </w:r>
    </w:p>
    <w:p w14:paraId="505C0E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duplicerar</w:t>
      </w:r>
    </w:p>
    <w:p w14:paraId="7694F6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durkdriven</w:t>
      </w:r>
    </w:p>
    <w:p w14:paraId="4BB3E4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327" w:author="Author" w:date="2012-02-26T13:32:00Z" w:name="move318026796"/>
      <w:moveTo w:id="132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durk</w:t>
        </w:r>
      </w:moveTo>
    </w:p>
    <w:moveToRangeEnd w:id="1327"/>
    <w:p w14:paraId="4F4B19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durkslag</w:t>
      </w:r>
    </w:p>
    <w:p w14:paraId="56F007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29" w:author="Author" w:date="2012-02-26T13:32:00Z" w:name="move318026796"/>
      <w:moveFrom w:id="1330" w:author="Author" w:date="2012-02-26T13:32:00Z">
        <w:r w:rsidRPr="00673328">
          <w:rPr>
            <w:rFonts w:ascii="宋体" w:eastAsia="宋体" w:hAnsi="宋体" w:cs="宋体" w:hint="eastAsia"/>
          </w:rPr>
          <w:t>durk</w:t>
        </w:r>
      </w:moveFrom>
    </w:p>
    <w:moveFromRangeEnd w:id="1329"/>
    <w:p w14:paraId="0F2972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dur</w:t>
      </w:r>
    </w:p>
    <w:p w14:paraId="440E75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duschar</w:t>
      </w:r>
    </w:p>
    <w:p w14:paraId="79BBB6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dusch</w:t>
      </w:r>
    </w:p>
    <w:p w14:paraId="3149E0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331" w:author="Author" w:date="2012-02-26T13:32:00Z" w:name="move318026797"/>
      <w:moveTo w:id="133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dus</w:t>
        </w:r>
      </w:moveTo>
    </w:p>
    <w:moveToRangeEnd w:id="1331"/>
    <w:p w14:paraId="7A329E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dussin</w:t>
      </w:r>
    </w:p>
    <w:p w14:paraId="515879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33" w:author="Author" w:date="2012-02-26T13:32:00Z" w:name="move318026797"/>
      <w:moveFrom w:id="1334" w:author="Author" w:date="2012-02-26T13:32:00Z">
        <w:r w:rsidRPr="00673328">
          <w:rPr>
            <w:rFonts w:ascii="宋体" w:eastAsia="宋体" w:hAnsi="宋体" w:cs="宋体" w:hint="eastAsia"/>
          </w:rPr>
          <w:t>dus</w:t>
        </w:r>
      </w:moveFrom>
    </w:p>
    <w:moveFromRangeEnd w:id="1333"/>
    <w:p w14:paraId="02F62D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dust</w:t>
      </w:r>
    </w:p>
    <w:p w14:paraId="4A2C56E9" w14:textId="77777777" w:rsidR="00000000" w:rsidRPr="003230D0" w:rsidRDefault="00780F39" w:rsidP="003230D0">
      <w:pPr>
        <w:pStyle w:val="PlainText"/>
        <w:rPr>
          <w:del w:id="1335" w:author="Author" w:date="2012-02-26T13:32:00Z"/>
          <w:rFonts w:ascii="宋体" w:eastAsia="宋体" w:hAnsi="宋体" w:cs="宋体" w:hint="eastAsia"/>
        </w:rPr>
      </w:pPr>
      <w:del w:id="1336" w:author="Author" w:date="2012-02-26T13:32:00Z">
        <w:r w:rsidRPr="003230D0">
          <w:rPr>
            <w:rFonts w:ascii="宋体" w:eastAsia="宋体" w:hAnsi="宋体" w:cs="宋体" w:hint="eastAsia"/>
          </w:rPr>
          <w:delText>du</w:delText>
        </w:r>
      </w:del>
    </w:p>
    <w:p w14:paraId="39339B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duva</w:t>
      </w:r>
    </w:p>
    <w:p w14:paraId="0BDEFC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duvunge</w:t>
      </w:r>
    </w:p>
    <w:p w14:paraId="0490FD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dv0344rg</w:t>
      </w:r>
    </w:p>
    <w:p w14:paraId="4957F4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dvala</w:t>
      </w:r>
    </w:p>
    <w:p w14:paraId="220EF3A6" w14:textId="77777777" w:rsidR="00000000" w:rsidRPr="003230D0" w:rsidRDefault="00780F39" w:rsidP="003230D0">
      <w:pPr>
        <w:pStyle w:val="PlainText"/>
        <w:rPr>
          <w:del w:id="1337" w:author="Author" w:date="2012-02-26T13:32:00Z"/>
          <w:rFonts w:ascii="宋体" w:eastAsia="宋体" w:hAnsi="宋体" w:cs="宋体" w:hint="eastAsia"/>
        </w:rPr>
      </w:pPr>
      <w:del w:id="1338" w:author="Author" w:date="2012-02-26T13:32:00Z">
        <w:r w:rsidRPr="003230D0">
          <w:rPr>
            <w:rFonts w:ascii="宋体" w:eastAsia="宋体" w:hAnsi="宋体" w:cs="宋体" w:hint="eastAsia"/>
          </w:rPr>
          <w:delText>d.v.s.</w:delText>
        </w:r>
      </w:del>
    </w:p>
    <w:p w14:paraId="4E5A15E2" w14:textId="32A5FA54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dvs</w:t>
      </w:r>
      <w:del w:id="133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>.</w:delText>
        </w:r>
      </w:del>
    </w:p>
    <w:p w14:paraId="710657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dybl0366t</w:t>
      </w:r>
    </w:p>
    <w:p w14:paraId="1B49EA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dyft</w:t>
      </w:r>
    </w:p>
    <w:p w14:paraId="7DAF61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dygd</w:t>
      </w:r>
    </w:p>
    <w:p w14:paraId="4C44BB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dygn</w:t>
      </w:r>
    </w:p>
    <w:p w14:paraId="03D7B1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dykare</w:t>
      </w:r>
    </w:p>
    <w:p w14:paraId="04C502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dyker</w:t>
      </w:r>
    </w:p>
    <w:p w14:paraId="14F884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dyker upp</w:t>
      </w:r>
    </w:p>
    <w:p w14:paraId="1CEFA2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dykt</w:t>
      </w:r>
    </w:p>
    <w:p w14:paraId="302780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dylik</w:t>
      </w:r>
    </w:p>
    <w:p w14:paraId="7686AEF0" w14:textId="77777777" w:rsidR="00000000" w:rsidRPr="00780F39" w:rsidRDefault="00780F39" w:rsidP="00673328">
      <w:pPr>
        <w:pStyle w:val="PlainText"/>
        <w:rPr>
          <w:ins w:id="1340" w:author="Author" w:date="2012-02-26T13:32:00Z"/>
          <w:rFonts w:ascii="宋体" w:eastAsia="宋体" w:hAnsi="宋体" w:cs="宋体" w:hint="eastAsia"/>
          <w:lang w:val="sv-SE"/>
        </w:rPr>
      </w:pPr>
      <w:ins w:id="13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dy</w:t>
        </w:r>
      </w:ins>
    </w:p>
    <w:p w14:paraId="27F230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dynamisk</w:t>
      </w:r>
    </w:p>
    <w:p w14:paraId="113CE1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dynamit</w:t>
      </w:r>
    </w:p>
    <w:p w14:paraId="67A943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dynamo</w:t>
      </w:r>
    </w:p>
    <w:p w14:paraId="6395D0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342" w:author="Author" w:date="2012-02-26T13:32:00Z" w:name="move318026798"/>
      <w:moveTo w:id="1343" w:author="Author" w:date="2012-02-26T13:32:00Z">
        <w:r w:rsidRPr="00673328">
          <w:rPr>
            <w:rFonts w:ascii="宋体" w:eastAsia="宋体" w:hAnsi="宋体" w:cs="宋体" w:hint="eastAsia"/>
          </w:rPr>
          <w:t>dyna</w:t>
        </w:r>
      </w:moveTo>
    </w:p>
    <w:moveToRangeEnd w:id="1342"/>
    <w:p w14:paraId="057E3F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dynasti</w:t>
      </w:r>
    </w:p>
    <w:p w14:paraId="248125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44" w:author="Author" w:date="2012-02-26T13:32:00Z" w:name="move318026798"/>
      <w:moveFrom w:id="1345" w:author="Author" w:date="2012-02-26T13:32:00Z">
        <w:r w:rsidRPr="00673328">
          <w:rPr>
            <w:rFonts w:ascii="宋体" w:eastAsia="宋体" w:hAnsi="宋体" w:cs="宋体" w:hint="eastAsia"/>
          </w:rPr>
          <w:t>dyna</w:t>
        </w:r>
      </w:moveFrom>
    </w:p>
    <w:moveFromRangeEnd w:id="1344"/>
    <w:p w14:paraId="57453C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dynga</w:t>
      </w:r>
    </w:p>
    <w:p w14:paraId="161C80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dyning</w:t>
      </w:r>
    </w:p>
    <w:p w14:paraId="5E76E1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dyn</w:t>
      </w:r>
    </w:p>
    <w:p w14:paraId="11B710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dyrbar</w:t>
      </w:r>
    </w:p>
    <w:p w14:paraId="370A50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dyrgrip</w:t>
      </w:r>
    </w:p>
    <w:p w14:paraId="21B63B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dyrk</w:t>
      </w:r>
      <w:r w:rsidRPr="00780F39">
        <w:rPr>
          <w:rFonts w:ascii="宋体" w:eastAsia="宋体" w:hAnsi="宋体" w:cs="宋体" w:hint="eastAsia"/>
          <w:lang w:val="sv-SE"/>
        </w:rPr>
        <w:t>0366pt</w:t>
      </w:r>
    </w:p>
    <w:p w14:paraId="6718BF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dyrkar</w:t>
      </w:r>
    </w:p>
    <w:p w14:paraId="3B696C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dyrk</w:t>
      </w:r>
    </w:p>
    <w:p w14:paraId="567F81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dyr</w:t>
      </w:r>
    </w:p>
    <w:p w14:paraId="74A0E8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dysenteri</w:t>
      </w:r>
    </w:p>
    <w:p w14:paraId="5C13DD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dyster</w:t>
      </w:r>
    </w:p>
    <w:p w14:paraId="09971FE1" w14:textId="77777777" w:rsidR="00000000" w:rsidRPr="003230D0" w:rsidRDefault="00780F39" w:rsidP="003230D0">
      <w:pPr>
        <w:pStyle w:val="PlainText"/>
        <w:rPr>
          <w:del w:id="1346" w:author="Author" w:date="2012-02-26T13:32:00Z"/>
          <w:rFonts w:ascii="宋体" w:eastAsia="宋体" w:hAnsi="宋体" w:cs="宋体" w:hint="eastAsia"/>
        </w:rPr>
      </w:pPr>
      <w:del w:id="1347" w:author="Author" w:date="2012-02-26T13:32:00Z">
        <w:r w:rsidRPr="003230D0">
          <w:rPr>
            <w:rFonts w:ascii="宋体" w:eastAsia="宋体" w:hAnsi="宋体" w:cs="宋体" w:hint="eastAsia"/>
          </w:rPr>
          <w:delText>dy</w:delText>
        </w:r>
      </w:del>
    </w:p>
    <w:p w14:paraId="012294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ebb</w:t>
      </w:r>
    </w:p>
    <w:p w14:paraId="269502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e-brevl0345da</w:t>
      </w:r>
    </w:p>
    <w:p w14:paraId="3D9804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edda</w:t>
      </w:r>
    </w:p>
    <w:p w14:paraId="0BF46B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eder</w:t>
      </w:r>
    </w:p>
    <w:p w14:paraId="3ADC86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ed</w:t>
      </w:r>
    </w:p>
    <w:p w14:paraId="3911D0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EEG</w:t>
      </w:r>
    </w:p>
    <w:p w14:paraId="7B7550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effektiviserar</w:t>
      </w:r>
    </w:p>
    <w:p w14:paraId="5E8E7D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effektivitet</w:t>
      </w:r>
    </w:p>
    <w:p w14:paraId="1B72E2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effektiv</w:t>
      </w:r>
    </w:p>
    <w:p w14:paraId="215FEB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effekt</w:t>
      </w:r>
    </w:p>
    <w:p w14:paraId="77D982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efter0345t</w:t>
      </w:r>
    </w:p>
    <w:p w14:paraId="6E7C10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efterapar</w:t>
      </w:r>
    </w:p>
    <w:p w14:paraId="289A54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efterbliven</w:t>
      </w:r>
    </w:p>
    <w:p w14:paraId="43AEAD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efterdyning</w:t>
      </w:r>
    </w:p>
    <w:p w14:paraId="1F53A2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efterf0366ljande</w:t>
      </w:r>
    </w:p>
    <w:p w14:paraId="6680CD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efterf0366ljd</w:t>
      </w:r>
    </w:p>
    <w:p w14:paraId="7663C8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efterforskning</w:t>
      </w:r>
    </w:p>
    <w:p w14:paraId="6D1D20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efterfr0345gan</w:t>
      </w:r>
    </w:p>
    <w:p w14:paraId="117299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efterfr0345gar</w:t>
      </w:r>
    </w:p>
    <w:p w14:paraId="7480F0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eftergift</w:t>
      </w:r>
    </w:p>
    <w:p w14:paraId="118DCC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efterg</w:t>
      </w:r>
      <w:r w:rsidRPr="00780F39">
        <w:rPr>
          <w:rFonts w:ascii="宋体" w:eastAsia="宋体" w:hAnsi="宋体" w:cs="宋体" w:hint="eastAsia"/>
          <w:lang w:val="sv-SE"/>
        </w:rPr>
        <w:t>iven</w:t>
      </w:r>
    </w:p>
    <w:p w14:paraId="07EA16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efterh0344ngsen</w:t>
      </w:r>
    </w:p>
    <w:p w14:paraId="3A6081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efterh0344rmning</w:t>
      </w:r>
    </w:p>
    <w:p w14:paraId="2359BE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efterhand</w:t>
      </w:r>
    </w:p>
    <w:p w14:paraId="44EC2E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efterk0344lken</w:t>
      </w:r>
    </w:p>
    <w:p w14:paraId="33B24E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efterkrigstid</w:t>
      </w:r>
    </w:p>
    <w:p w14:paraId="5A6C0C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efterl0344mnar</w:t>
      </w:r>
    </w:p>
    <w:p w14:paraId="7E3897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efterl0344ngtad</w:t>
      </w:r>
    </w:p>
    <w:p w14:paraId="5C2338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348" w:author="Author" w:date="2012-02-26T13:32:00Z" w:name="move318026799"/>
      <w:moveTo w:id="134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efterlevande</w:t>
        </w:r>
      </w:moveTo>
    </w:p>
    <w:moveToRangeEnd w:id="1348"/>
    <w:p w14:paraId="4E481C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efterlevandepension</w:t>
      </w:r>
    </w:p>
    <w:p w14:paraId="05AEA6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50" w:author="Author" w:date="2012-02-26T13:32:00Z" w:name="move318026799"/>
      <w:moveFrom w:id="1351" w:author="Author" w:date="2012-02-26T13:32:00Z">
        <w:r w:rsidRPr="00673328">
          <w:rPr>
            <w:rFonts w:ascii="宋体" w:eastAsia="宋体" w:hAnsi="宋体" w:cs="宋体" w:hint="eastAsia"/>
          </w:rPr>
          <w:t>efterlevande</w:t>
        </w:r>
      </w:moveFrom>
    </w:p>
    <w:moveFromRangeEnd w:id="1350"/>
    <w:p w14:paraId="3F6D80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efterlevnad</w:t>
      </w:r>
    </w:p>
    <w:p w14:paraId="66F40B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efterlyser</w:t>
      </w:r>
    </w:p>
    <w:p w14:paraId="3B652A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eftermiddag</w:t>
      </w:r>
    </w:p>
    <w:p w14:paraId="3329EA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352" w:author="Author" w:date="2012-02-26T13:32:00Z" w:name="move318026800"/>
      <w:moveTo w:id="13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efter</w:t>
        </w:r>
      </w:moveTo>
    </w:p>
    <w:moveToRangeEnd w:id="1352"/>
    <w:p w14:paraId="6A0C79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efternamn</w:t>
      </w:r>
    </w:p>
    <w:p w14:paraId="7B90E0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efterr0344kning</w:t>
      </w:r>
    </w:p>
    <w:p w14:paraId="000366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efterr0344tt</w:t>
      </w:r>
    </w:p>
    <w:p w14:paraId="1D6FD3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efters0344nder</w:t>
      </w:r>
    </w:p>
    <w:p w14:paraId="6610AA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efters0366kt</w:t>
      </w:r>
    </w:p>
    <w:p w14:paraId="28649E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eftersa</w:t>
      </w:r>
      <w:r w:rsidRPr="00780F39">
        <w:rPr>
          <w:rFonts w:ascii="宋体" w:eastAsia="宋体" w:hAnsi="宋体" w:cs="宋体" w:hint="eastAsia"/>
          <w:lang w:val="sv-SE"/>
        </w:rPr>
        <w:t>tt</w:t>
      </w:r>
    </w:p>
    <w:p w14:paraId="37231A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eftersk0344nker</w:t>
      </w:r>
    </w:p>
    <w:p w14:paraId="58B02E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efterskott</w:t>
      </w:r>
    </w:p>
    <w:p w14:paraId="7A0145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eftersl0344ng</w:t>
      </w:r>
    </w:p>
    <w:p w14:paraId="1DE241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eftersl0344ntrare</w:t>
      </w:r>
    </w:p>
    <w:p w14:paraId="0BE821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eftersl0344pning</w:t>
      </w:r>
    </w:p>
    <w:p w14:paraId="636153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eftersmak</w:t>
      </w:r>
    </w:p>
    <w:p w14:paraId="27C670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eftersnack</w:t>
      </w:r>
    </w:p>
    <w:p w14:paraId="02DE12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eftersom</w:t>
      </w:r>
    </w:p>
    <w:p w14:paraId="1C7722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efterspanar</w:t>
      </w:r>
    </w:p>
    <w:p w14:paraId="217C9F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efterspel</w:t>
      </w:r>
    </w:p>
    <w:p w14:paraId="450979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efterstr0344var</w:t>
      </w:r>
    </w:p>
    <w:p w14:paraId="184492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54" w:author="Author" w:date="2012-02-26T13:32:00Z" w:name="move318026800"/>
      <w:moveFrom w:id="1355" w:author="Author" w:date="2012-02-26T13:32:00Z">
        <w:r w:rsidRPr="00673328">
          <w:rPr>
            <w:rFonts w:ascii="宋体" w:eastAsia="宋体" w:hAnsi="宋体" w:cs="宋体" w:hint="eastAsia"/>
          </w:rPr>
          <w:t>efter</w:t>
        </w:r>
      </w:moveFrom>
    </w:p>
    <w:moveFromRangeEnd w:id="1354"/>
    <w:p w14:paraId="178A84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eftert0344nksam</w:t>
      </w:r>
    </w:p>
    <w:p w14:paraId="38166C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eftertanke</w:t>
      </w:r>
    </w:p>
    <w:p w14:paraId="4F5B4E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eftertr0344dare</w:t>
      </w:r>
    </w:p>
    <w:p w14:paraId="7CEAD3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eftertr0344der</w:t>
      </w:r>
    </w:p>
    <w:p w14:paraId="57B75B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eftertraktar</w:t>
      </w:r>
    </w:p>
    <w:p w14:paraId="302DC8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eftertrycklig</w:t>
      </w:r>
    </w:p>
    <w:p w14:paraId="67711C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eftertryck</w:t>
      </w:r>
    </w:p>
    <w:p w14:paraId="794E2B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efterv0344rld</w:t>
      </w:r>
    </w:p>
    <w:p w14:paraId="46DCA6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efterv0345rd</w:t>
      </w:r>
    </w:p>
    <w:p w14:paraId="19EEA4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eftr</w:t>
      </w:r>
    </w:p>
    <w:p w14:paraId="73175F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egenart</w:t>
      </w:r>
    </w:p>
    <w:p w14:paraId="62B6E1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egenavgift</w:t>
      </w:r>
    </w:p>
    <w:p w14:paraId="1CFD7F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egendomlig</w:t>
      </w:r>
    </w:p>
    <w:p w14:paraId="440396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egendom</w:t>
      </w:r>
    </w:p>
    <w:p w14:paraId="58B50B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egenh0344ndig</w:t>
      </w:r>
    </w:p>
    <w:p w14:paraId="3478B6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egenhet</w:t>
      </w:r>
    </w:p>
    <w:p w14:paraId="15FEFB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egenm0344ktig</w:t>
      </w:r>
    </w:p>
    <w:p w14:paraId="720C38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356" w:author="Author" w:date="2012-02-26T13:32:00Z" w:name="move318026801"/>
      <w:moveTo w:id="135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egen</w:t>
        </w:r>
      </w:moveTo>
    </w:p>
    <w:moveToRangeEnd w:id="1356"/>
    <w:p w14:paraId="59F1EA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egennamn</w:t>
      </w:r>
    </w:p>
    <w:p w14:paraId="30C934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egennytta</w:t>
      </w:r>
    </w:p>
    <w:p w14:paraId="31FD77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egensinnig</w:t>
      </w:r>
    </w:p>
    <w:p w14:paraId="63DE16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egenskap</w:t>
      </w:r>
    </w:p>
    <w:p w14:paraId="19AE67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58" w:author="Author" w:date="2012-02-26T13:32:00Z" w:name="move318026801"/>
      <w:moveFrom w:id="1359" w:author="Author" w:date="2012-02-26T13:32:00Z">
        <w:r w:rsidRPr="00673328">
          <w:rPr>
            <w:rFonts w:ascii="宋体" w:eastAsia="宋体" w:hAnsi="宋体" w:cs="宋体" w:hint="eastAsia"/>
          </w:rPr>
          <w:t>egen</w:t>
        </w:r>
      </w:moveFrom>
    </w:p>
    <w:moveFromRangeEnd w:id="1358"/>
    <w:p w14:paraId="5A247E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egentligen</w:t>
      </w:r>
    </w:p>
    <w:p w14:paraId="4522C7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egentlig</w:t>
      </w:r>
    </w:p>
    <w:p w14:paraId="625C0C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eggar</w:t>
      </w:r>
    </w:p>
    <w:p w14:paraId="004F3F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egg</w:t>
      </w:r>
    </w:p>
    <w:p w14:paraId="7B3B77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egnahem</w:t>
      </w:r>
    </w:p>
    <w:p w14:paraId="3374F0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egocentrisk</w:t>
      </w:r>
    </w:p>
    <w:p w14:paraId="2833B8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egoism</w:t>
      </w:r>
    </w:p>
    <w:p w14:paraId="633525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egoist</w:t>
      </w:r>
    </w:p>
    <w:p w14:paraId="08DE05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ego</w:t>
      </w:r>
    </w:p>
    <w:p w14:paraId="489281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egotripp</w:t>
      </w:r>
    </w:p>
    <w:p w14:paraId="378337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egyptier</w:t>
      </w:r>
    </w:p>
    <w:p w14:paraId="3FF816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ejder</w:t>
      </w:r>
    </w:p>
    <w:p w14:paraId="2B93C2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ej</w:t>
      </w:r>
    </w:p>
    <w:p w14:paraId="5EAA1F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360" w:author="Author" w:date="2012-02-26T13:32:00Z" w:name="move318026802"/>
      <w:moveTo w:id="1361" w:author="Author" w:date="2012-02-26T13:32:00Z">
        <w:r w:rsidRPr="00673328">
          <w:rPr>
            <w:rFonts w:ascii="宋体" w:eastAsia="宋体" w:hAnsi="宋体" w:cs="宋体" w:hint="eastAsia"/>
          </w:rPr>
          <w:t>eka</w:t>
        </w:r>
      </w:moveTo>
    </w:p>
    <w:moveToRangeEnd w:id="1360"/>
    <w:p w14:paraId="3F9847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ekar</w:t>
      </w:r>
    </w:p>
    <w:p w14:paraId="52CFE6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62" w:author="Author" w:date="2012-02-26T13:32:00Z" w:name="move318026802"/>
      <w:moveFrom w:id="1363" w:author="Author" w:date="2012-02-26T13:32:00Z">
        <w:r w:rsidRPr="00673328">
          <w:rPr>
            <w:rFonts w:ascii="宋体" w:eastAsia="宋体" w:hAnsi="宋体" w:cs="宋体" w:hint="eastAsia"/>
          </w:rPr>
          <w:t>eka</w:t>
        </w:r>
      </w:moveFrom>
    </w:p>
    <w:moveFromRangeEnd w:id="1362"/>
    <w:p w14:paraId="4FFEC9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eker</w:t>
      </w:r>
    </w:p>
    <w:p w14:paraId="7C7B06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EKG</w:t>
      </w:r>
    </w:p>
    <w:p w14:paraId="16A7A3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ekipag</w:t>
      </w:r>
      <w:r w:rsidRPr="00780F39">
        <w:rPr>
          <w:rFonts w:ascii="宋体" w:eastAsia="宋体" w:hAnsi="宋体" w:cs="宋体" w:hint="eastAsia"/>
          <w:lang w:val="sv-SE"/>
        </w:rPr>
        <w:t>e</w:t>
      </w:r>
    </w:p>
    <w:p w14:paraId="382E47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ekipering</w:t>
      </w:r>
    </w:p>
    <w:p w14:paraId="6271731D" w14:textId="77777777" w:rsidR="00000000" w:rsidRPr="00780F39" w:rsidRDefault="00780F39" w:rsidP="00673328">
      <w:pPr>
        <w:pStyle w:val="PlainText"/>
        <w:rPr>
          <w:ins w:id="1364" w:author="Author" w:date="2012-02-26T13:32:00Z"/>
          <w:rFonts w:ascii="宋体" w:eastAsia="宋体" w:hAnsi="宋体" w:cs="宋体" w:hint="eastAsia"/>
          <w:lang w:val="sv-SE"/>
        </w:rPr>
      </w:pPr>
      <w:ins w:id="13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ek</w:t>
        </w:r>
      </w:ins>
    </w:p>
    <w:p w14:paraId="355A17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ekologi</w:t>
      </w:r>
    </w:p>
    <w:p w14:paraId="5C38B6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366" w:author="Author" w:date="2012-02-26T13:32:00Z" w:name="move318026803"/>
      <w:moveTo w:id="13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eko-</w:t>
        </w:r>
      </w:moveTo>
    </w:p>
    <w:p w14:paraId="06ADD9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136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eko</w:t>
        </w:r>
      </w:moveTo>
    </w:p>
    <w:moveToRangeEnd w:id="1366"/>
    <w:p w14:paraId="5686CB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ekonomibitr0344de</w:t>
      </w:r>
    </w:p>
    <w:p w14:paraId="0C2D5A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ekonomiklass</w:t>
      </w:r>
    </w:p>
    <w:p w14:paraId="430657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369" w:author="Author" w:date="2012-02-26T13:32:00Z" w:name="move318026804"/>
      <w:moveTo w:id="1370" w:author="Author" w:date="2012-02-26T13:32:00Z">
        <w:r w:rsidRPr="00673328">
          <w:rPr>
            <w:rFonts w:ascii="宋体" w:eastAsia="宋体" w:hAnsi="宋体" w:cs="宋体" w:hint="eastAsia"/>
          </w:rPr>
          <w:t>ekonomi</w:t>
        </w:r>
      </w:moveTo>
    </w:p>
    <w:moveToRangeEnd w:id="1369"/>
    <w:p w14:paraId="655D20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ekonomisk</w:t>
      </w:r>
    </w:p>
    <w:p w14:paraId="0CD638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71" w:author="Author" w:date="2012-02-26T13:32:00Z" w:name="move318026804"/>
      <w:moveFrom w:id="1372" w:author="Author" w:date="2012-02-26T13:32:00Z">
        <w:r w:rsidRPr="00673328">
          <w:rPr>
            <w:rFonts w:ascii="宋体" w:eastAsia="宋体" w:hAnsi="宋体" w:cs="宋体" w:hint="eastAsia"/>
          </w:rPr>
          <w:t>ekonomi</w:t>
        </w:r>
      </w:moveFrom>
    </w:p>
    <w:moveFromRangeEnd w:id="1371"/>
    <w:p w14:paraId="40A519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ekonom</w:t>
      </w:r>
    </w:p>
    <w:p w14:paraId="18D6DD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ekorre</w:t>
      </w:r>
    </w:p>
    <w:p w14:paraId="05F5FD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ekorrhjul</w:t>
      </w:r>
    </w:p>
    <w:p w14:paraId="114005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73" w:author="Author" w:date="2012-02-26T13:32:00Z" w:name="move318026803"/>
      <w:moveFrom w:id="1374" w:author="Author" w:date="2012-02-26T13:32:00Z">
        <w:r w:rsidRPr="00673328">
          <w:rPr>
            <w:rFonts w:ascii="宋体" w:eastAsia="宋体" w:hAnsi="宋体" w:cs="宋体" w:hint="eastAsia"/>
          </w:rPr>
          <w:t>eko-</w:t>
        </w:r>
      </w:moveFrom>
    </w:p>
    <w:p w14:paraId="60102C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1375" w:author="Author" w:date="2012-02-26T13:32:00Z">
        <w:r w:rsidRPr="00673328">
          <w:rPr>
            <w:rFonts w:ascii="宋体" w:eastAsia="宋体" w:hAnsi="宋体" w:cs="宋体" w:hint="eastAsia"/>
          </w:rPr>
          <w:t>eko</w:t>
        </w:r>
      </w:moveFrom>
    </w:p>
    <w:moveFromRangeEnd w:id="1373"/>
    <w:p w14:paraId="491513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eksem</w:t>
      </w:r>
    </w:p>
    <w:p w14:paraId="67873E74" w14:textId="77777777" w:rsidR="00000000" w:rsidRPr="003230D0" w:rsidRDefault="00780F39" w:rsidP="003230D0">
      <w:pPr>
        <w:pStyle w:val="PlainText"/>
        <w:rPr>
          <w:del w:id="1376" w:author="Author" w:date="2012-02-26T13:32:00Z"/>
          <w:rFonts w:ascii="宋体" w:eastAsia="宋体" w:hAnsi="宋体" w:cs="宋体" w:hint="eastAsia"/>
        </w:rPr>
      </w:pPr>
      <w:del w:id="1377" w:author="Author" w:date="2012-02-26T13:32:00Z">
        <w:r w:rsidRPr="003230D0">
          <w:rPr>
            <w:rFonts w:ascii="宋体" w:eastAsia="宋体" w:hAnsi="宋体" w:cs="宋体" w:hint="eastAsia"/>
          </w:rPr>
          <w:delText>ek</w:delText>
        </w:r>
      </w:del>
    </w:p>
    <w:p w14:paraId="489FEA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ekumenisk</w:t>
      </w:r>
    </w:p>
    <w:p w14:paraId="39F3FB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ekvation</w:t>
      </w:r>
    </w:p>
    <w:p w14:paraId="600456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ekvator</w:t>
      </w:r>
    </w:p>
    <w:p w14:paraId="2185FF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el0344nde</w:t>
      </w:r>
    </w:p>
    <w:p w14:paraId="2CB45F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el0344ndig</w:t>
      </w:r>
    </w:p>
    <w:p w14:paraId="1EB32D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elakartad</w:t>
      </w:r>
    </w:p>
    <w:p w14:paraId="5AEBAC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elakhet</w:t>
      </w:r>
    </w:p>
    <w:p w14:paraId="1E351C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elaking</w:t>
      </w:r>
    </w:p>
    <w:p w14:paraId="768620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elak</w:t>
      </w:r>
    </w:p>
    <w:p w14:paraId="12A3F1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elastisk</w:t>
      </w:r>
    </w:p>
    <w:p w14:paraId="3667E3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eldar</w:t>
      </w:r>
    </w:p>
    <w:p w14:paraId="4A8026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eldbeg0344ngelsebyr0345</w:t>
      </w:r>
    </w:p>
    <w:p w14:paraId="31455B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elddop</w:t>
      </w:r>
    </w:p>
    <w:p w14:paraId="4CE722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eldf0344ngd</w:t>
      </w:r>
    </w:p>
    <w:p w14:paraId="5A2AF7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eldfarli</w:t>
      </w:r>
      <w:r w:rsidRPr="00780F39">
        <w:rPr>
          <w:rFonts w:ascii="宋体" w:eastAsia="宋体" w:hAnsi="宋体" w:cs="宋体" w:hint="eastAsia"/>
          <w:lang w:val="sv-SE"/>
        </w:rPr>
        <w:t>g</w:t>
      </w:r>
    </w:p>
    <w:p w14:paraId="3D631E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eldfast</w:t>
      </w:r>
    </w:p>
    <w:p w14:paraId="1EA7A1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eldgivning</w:t>
      </w:r>
    </w:p>
    <w:p w14:paraId="1FF344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eldhav</w:t>
      </w:r>
    </w:p>
    <w:p w14:paraId="528AED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378" w:author="Author" w:date="2012-02-26T13:32:00Z" w:name="move318026805"/>
      <w:moveTo w:id="13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eld</w:t>
        </w:r>
      </w:moveTo>
    </w:p>
    <w:moveToRangeEnd w:id="1378"/>
    <w:p w14:paraId="36D681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eldning</w:t>
      </w:r>
    </w:p>
    <w:p w14:paraId="5E3E74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eldorado</w:t>
      </w:r>
    </w:p>
    <w:p w14:paraId="1CF919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eldprov</w:t>
      </w:r>
    </w:p>
    <w:p w14:paraId="1B527B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eldsj0344l</w:t>
      </w:r>
    </w:p>
    <w:p w14:paraId="465FF5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eldstad</w:t>
      </w:r>
    </w:p>
    <w:p w14:paraId="6A4C36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eldsv0345da</w:t>
      </w:r>
    </w:p>
    <w:p w14:paraId="4A73C4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80" w:author="Author" w:date="2012-02-26T13:32:00Z" w:name="move318026805"/>
      <w:moveFrom w:id="1381" w:author="Author" w:date="2012-02-26T13:32:00Z">
        <w:r w:rsidRPr="00673328">
          <w:rPr>
            <w:rFonts w:ascii="宋体" w:eastAsia="宋体" w:hAnsi="宋体" w:cs="宋体" w:hint="eastAsia"/>
          </w:rPr>
          <w:t>eld</w:t>
        </w:r>
      </w:moveFrom>
    </w:p>
    <w:moveFromRangeEnd w:id="1380"/>
    <w:p w14:paraId="08D87C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elefant</w:t>
      </w:r>
    </w:p>
    <w:p w14:paraId="741CF0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elegans</w:t>
      </w:r>
    </w:p>
    <w:p w14:paraId="15543A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elegant</w:t>
      </w:r>
    </w:p>
    <w:p w14:paraId="5B43B8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elektricitet</w:t>
      </w:r>
    </w:p>
    <w:p w14:paraId="50154D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elektriker</w:t>
      </w:r>
    </w:p>
    <w:p w14:paraId="5C3E23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elektrisk</w:t>
      </w:r>
    </w:p>
    <w:p w14:paraId="56D32E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elektronik</w:t>
      </w:r>
    </w:p>
    <w:p w14:paraId="7EA0F0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elektronisk</w:t>
      </w:r>
    </w:p>
    <w:p w14:paraId="7F2F07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elektron</w:t>
      </w:r>
    </w:p>
    <w:p w14:paraId="4A3E76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element0344r</w:t>
      </w:r>
    </w:p>
    <w:p w14:paraId="59536E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element</w:t>
      </w:r>
    </w:p>
    <w:p w14:paraId="70B1B2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382" w:author="Author" w:date="2012-02-26T13:32:00Z" w:name="move318026806"/>
      <w:moveTo w:id="1383" w:author="Author" w:date="2012-02-26T13:32:00Z">
        <w:r w:rsidRPr="00673328">
          <w:rPr>
            <w:rFonts w:ascii="宋体" w:eastAsia="宋体" w:hAnsi="宋体" w:cs="宋体" w:hint="eastAsia"/>
          </w:rPr>
          <w:t>elev</w:t>
        </w:r>
      </w:moveTo>
    </w:p>
    <w:moveToRangeEnd w:id="1382"/>
    <w:p w14:paraId="6C235B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elevr0345d</w:t>
      </w:r>
    </w:p>
    <w:p w14:paraId="5652C6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84" w:author="Author" w:date="2012-02-26T13:32:00Z" w:name="move318026806"/>
      <w:moveFrom w:id="1385" w:author="Author" w:date="2012-02-26T13:32:00Z">
        <w:r w:rsidRPr="00673328">
          <w:rPr>
            <w:rFonts w:ascii="宋体" w:eastAsia="宋体" w:hAnsi="宋体" w:cs="宋体" w:hint="eastAsia"/>
          </w:rPr>
          <w:t>elev</w:t>
        </w:r>
      </w:moveFrom>
    </w:p>
    <w:moveFromRangeEnd w:id="1384"/>
    <w:p w14:paraId="237159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elfenben</w:t>
      </w:r>
    </w:p>
    <w:p w14:paraId="4E734D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elfte</w:t>
      </w:r>
    </w:p>
    <w:p w14:paraId="3873DD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eliminerar</w:t>
      </w:r>
    </w:p>
    <w:p w14:paraId="4FF869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elit</w:t>
      </w:r>
    </w:p>
    <w:p w14:paraId="07E6CF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eljest</w:t>
      </w:r>
    </w:p>
    <w:p w14:paraId="3CAB26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ell</w:t>
      </w:r>
      <w:r w:rsidRPr="00780F39">
        <w:rPr>
          <w:rFonts w:ascii="宋体" w:eastAsia="宋体" w:hAnsi="宋体" w:cs="宋体" w:hint="eastAsia"/>
          <w:lang w:val="sv-SE"/>
        </w:rPr>
        <w:t>er</w:t>
      </w:r>
    </w:p>
    <w:p w14:paraId="0CF93C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ellips</w:t>
      </w:r>
    </w:p>
    <w:p w14:paraId="509AB9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elljus</w:t>
      </w:r>
    </w:p>
    <w:p w14:paraId="5AD4FE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elm0344tare</w:t>
      </w:r>
    </w:p>
    <w:p w14:paraId="382D8E7E" w14:textId="77777777" w:rsidR="00000000" w:rsidRPr="00780F39" w:rsidRDefault="00780F39" w:rsidP="00673328">
      <w:pPr>
        <w:pStyle w:val="PlainText"/>
        <w:rPr>
          <w:ins w:id="1386" w:author="Author" w:date="2012-02-26T13:32:00Z"/>
          <w:rFonts w:ascii="宋体" w:eastAsia="宋体" w:hAnsi="宋体" w:cs="宋体" w:hint="eastAsia"/>
          <w:lang w:val="sv-SE"/>
        </w:rPr>
      </w:pPr>
      <w:ins w:id="13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el</w:t>
        </w:r>
      </w:ins>
    </w:p>
    <w:p w14:paraId="46C057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eloge</w:t>
      </w:r>
    </w:p>
    <w:p w14:paraId="5BEADB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elsits</w:t>
      </w:r>
    </w:p>
    <w:p w14:paraId="40A6E1CB" w14:textId="77777777" w:rsidR="00000000" w:rsidRPr="003230D0" w:rsidRDefault="00780F39" w:rsidP="003230D0">
      <w:pPr>
        <w:pStyle w:val="PlainText"/>
        <w:rPr>
          <w:del w:id="1388" w:author="Author" w:date="2012-02-26T13:32:00Z"/>
          <w:rFonts w:ascii="宋体" w:eastAsia="宋体" w:hAnsi="宋体" w:cs="宋体" w:hint="eastAsia"/>
        </w:rPr>
      </w:pPr>
      <w:del w:id="1389" w:author="Author" w:date="2012-02-26T13:32:00Z">
        <w:r w:rsidRPr="003230D0">
          <w:rPr>
            <w:rFonts w:ascii="宋体" w:eastAsia="宋体" w:hAnsi="宋体" w:cs="宋体" w:hint="eastAsia"/>
          </w:rPr>
          <w:delText>el</w:delText>
        </w:r>
      </w:del>
    </w:p>
    <w:p w14:paraId="5BF337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elva</w:t>
      </w:r>
    </w:p>
    <w:p w14:paraId="1CA53B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elverk</w:t>
      </w:r>
    </w:p>
    <w:p w14:paraId="09EF91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emalj</w:t>
      </w:r>
    </w:p>
    <w:p w14:paraId="469B74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emancipation</w:t>
      </w:r>
    </w:p>
    <w:p w14:paraId="54E2DC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emballage</w:t>
      </w:r>
    </w:p>
    <w:p w14:paraId="1E3CAF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embargo</w:t>
      </w:r>
    </w:p>
    <w:p w14:paraId="191A7A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embryo</w:t>
      </w:r>
    </w:p>
    <w:p w14:paraId="27CE7F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emedan</w:t>
      </w:r>
    </w:p>
    <w:p w14:paraId="380D42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emellan0345t</w:t>
      </w:r>
    </w:p>
    <w:p w14:paraId="6FC54E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emellan</w:t>
      </w:r>
    </w:p>
    <w:p w14:paraId="7F5243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emellertid</w:t>
      </w:r>
    </w:p>
    <w:p w14:paraId="11FAB3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emigrant</w:t>
      </w:r>
    </w:p>
    <w:p w14:paraId="59B732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emigration</w:t>
      </w:r>
    </w:p>
    <w:p w14:paraId="641C7B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emigrerar</w:t>
      </w:r>
    </w:p>
    <w:p w14:paraId="33B739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eminent</w:t>
      </w:r>
    </w:p>
    <w:p w14:paraId="17295C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emission</w:t>
      </w:r>
    </w:p>
    <w:p w14:paraId="28DCE3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390" w:author="Author" w:date="2012-02-26T13:32:00Z" w:name="move318026807"/>
      <w:moveTo w:id="139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 m</w:t>
        </w:r>
      </w:moveTo>
    </w:p>
    <w:p w14:paraId="3D0AD5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139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EM</w:t>
        </w:r>
      </w:moveTo>
    </w:p>
    <w:moveToRangeEnd w:id="1390"/>
    <w:p w14:paraId="63B524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emotionell</w:t>
      </w:r>
    </w:p>
    <w:p w14:paraId="374028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393" w:author="Author" w:date="2012-02-26T13:32:00Z" w:name="move318026808"/>
      <w:moveTo w:id="1394" w:author="Author" w:date="2012-02-26T13:32:00Z">
        <w:r w:rsidRPr="00673328">
          <w:rPr>
            <w:rFonts w:ascii="宋体" w:eastAsia="宋体" w:hAnsi="宋体" w:cs="宋体" w:hint="eastAsia"/>
          </w:rPr>
          <w:t>emot</w:t>
        </w:r>
      </w:moveTo>
    </w:p>
    <w:moveToRangeEnd w:id="1393"/>
    <w:p w14:paraId="335F6D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emotser</w:t>
      </w:r>
    </w:p>
    <w:p w14:paraId="6EF3ED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395" w:author="Author" w:date="2012-02-26T13:32:00Z" w:name="move318026809"/>
      <w:moveTo w:id="1396" w:author="Author" w:date="2012-02-26T13:32:00Z">
        <w:r w:rsidRPr="00673328">
          <w:rPr>
            <w:rFonts w:ascii="宋体" w:eastAsia="宋体" w:hAnsi="宋体" w:cs="宋体" w:hint="eastAsia"/>
          </w:rPr>
          <w:t>e-</w:t>
        </w:r>
      </w:moveTo>
    </w:p>
    <w:p w14:paraId="1EF555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 w:id="1397" w:author="Author" w:date="2012-02-26T13:32:00Z">
        <w:r w:rsidRPr="00673328">
          <w:rPr>
            <w:rFonts w:ascii="宋体" w:eastAsia="宋体" w:hAnsi="宋体" w:cs="宋体" w:hint="eastAsia"/>
          </w:rPr>
          <w:t>e</w:t>
        </w:r>
      </w:moveTo>
    </w:p>
    <w:p w14:paraId="5D3105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398" w:author="Author" w:date="2012-02-26T13:32:00Z" w:name="move318026808"/>
      <w:moveToRangeEnd w:id="1395"/>
      <w:moveFrom w:id="1399" w:author="Author" w:date="2012-02-26T13:32:00Z">
        <w:r w:rsidRPr="00673328">
          <w:rPr>
            <w:rFonts w:ascii="宋体" w:eastAsia="宋体" w:hAnsi="宋体" w:cs="宋体" w:hint="eastAsia"/>
          </w:rPr>
          <w:t>emot</w:t>
        </w:r>
      </w:moveFrom>
    </w:p>
    <w:moveFromRangeEnd w:id="1398"/>
    <w:p w14:paraId="44E33B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empirisk</w:t>
      </w:r>
    </w:p>
    <w:p w14:paraId="3CA1A1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00" w:author="Author" w:date="2012-02-26T13:32:00Z" w:name="move318026807"/>
      <w:moveFrom w:id="1401" w:author="Author" w:date="2012-02-26T13:32:00Z">
        <w:r w:rsidRPr="00673328">
          <w:rPr>
            <w:rFonts w:ascii="宋体" w:eastAsia="宋体" w:hAnsi="宋体" w:cs="宋体" w:hint="eastAsia"/>
          </w:rPr>
          <w:t>e m</w:t>
        </w:r>
      </w:moveFrom>
    </w:p>
    <w:p w14:paraId="1FC2CC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1402" w:author="Author" w:date="2012-02-26T13:32:00Z">
        <w:r w:rsidRPr="00673328">
          <w:rPr>
            <w:rFonts w:ascii="宋体" w:eastAsia="宋体" w:hAnsi="宋体" w:cs="宋体" w:hint="eastAsia"/>
          </w:rPr>
          <w:t>EM</w:t>
        </w:r>
      </w:moveFrom>
    </w:p>
    <w:moveFromRangeEnd w:id="1400"/>
    <w:p w14:paraId="5C6FD1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enahanda</w:t>
      </w:r>
    </w:p>
    <w:p w14:paraId="48B6E1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enaktare</w:t>
      </w:r>
    </w:p>
    <w:p w14:paraId="2AF368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403" w:author="Author" w:date="2012-02-26T13:32:00Z" w:name="move318026810"/>
      <w:moveTo w:id="140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ena</w:t>
        </w:r>
      </w:moveTo>
    </w:p>
    <w:moveToRangeEnd w:id="1403"/>
    <w:p w14:paraId="570060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</w:t>
      </w:r>
      <w:r w:rsidRPr="00780F39">
        <w:rPr>
          <w:rFonts w:ascii="宋体" w:eastAsia="宋体" w:hAnsi="宋体" w:cs="宋体" w:hint="eastAsia"/>
          <w:lang w:val="sv-SE"/>
        </w:rPr>
        <w:t>armad</w:t>
      </w:r>
    </w:p>
    <w:p w14:paraId="447245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enar</w:t>
      </w:r>
    </w:p>
    <w:p w14:paraId="6EE679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enast0345ende</w:t>
      </w:r>
    </w:p>
    <w:p w14:paraId="0F386F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05" w:author="Author" w:date="2012-02-26T13:32:00Z" w:name="move318026810"/>
      <w:moveFrom w:id="1406" w:author="Author" w:date="2012-02-26T13:32:00Z">
        <w:r w:rsidRPr="00673328">
          <w:rPr>
            <w:rFonts w:ascii="宋体" w:eastAsia="宋体" w:hAnsi="宋体" w:cs="宋体" w:hint="eastAsia"/>
          </w:rPr>
          <w:t>ena</w:t>
        </w:r>
      </w:moveFrom>
    </w:p>
    <w:moveFromRangeEnd w:id="1405"/>
    <w:p w14:paraId="1ADA68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enbart</w:t>
      </w:r>
    </w:p>
    <w:p w14:paraId="47EA28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enbent</w:t>
      </w:r>
    </w:p>
    <w:p w14:paraId="7D26DF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encyklopedi</w:t>
      </w:r>
    </w:p>
    <w:p w14:paraId="574A68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407" w:author="Author" w:date="2012-02-26T13:32:00Z" w:name="move318026811"/>
      <w:moveTo w:id="140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enda</w:t>
        </w:r>
      </w:moveTo>
    </w:p>
    <w:moveToRangeEnd w:id="1407"/>
    <w:p w14:paraId="5C8B5D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endast</w:t>
      </w:r>
    </w:p>
    <w:p w14:paraId="031F37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09" w:author="Author" w:date="2012-02-26T13:32:00Z" w:name="move318026811"/>
      <w:moveFrom w:id="1410" w:author="Author" w:date="2012-02-26T13:32:00Z">
        <w:r w:rsidRPr="00673328">
          <w:rPr>
            <w:rFonts w:ascii="宋体" w:eastAsia="宋体" w:hAnsi="宋体" w:cs="宋体" w:hint="eastAsia"/>
          </w:rPr>
          <w:t>enda</w:t>
        </w:r>
      </w:moveFrom>
    </w:p>
    <w:moveFromRangeEnd w:id="1409"/>
    <w:p w14:paraId="699FA6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endera</w:t>
      </w:r>
    </w:p>
    <w:p w14:paraId="2CD619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endr0344kt</w:t>
      </w:r>
    </w:p>
    <w:p w14:paraId="2CAA36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energiknippe</w:t>
      </w:r>
    </w:p>
    <w:p w14:paraId="18F7E8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411" w:author="Author" w:date="2012-02-26T13:32:00Z" w:name="move318026812"/>
      <w:moveTo w:id="141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energi</w:t>
        </w:r>
      </w:moveTo>
    </w:p>
    <w:moveToRangeEnd w:id="1411"/>
    <w:p w14:paraId="79AB6A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energisk</w:t>
      </w:r>
    </w:p>
    <w:p w14:paraId="5F90A7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13" w:author="Author" w:date="2012-02-26T13:32:00Z" w:name="move318026812"/>
      <w:moveFrom w:id="1414" w:author="Author" w:date="2012-02-26T13:32:00Z">
        <w:r w:rsidRPr="00673328">
          <w:rPr>
            <w:rFonts w:ascii="宋体" w:eastAsia="宋体" w:hAnsi="宋体" w:cs="宋体" w:hint="eastAsia"/>
          </w:rPr>
          <w:t>energi</w:t>
        </w:r>
      </w:moveFrom>
    </w:p>
    <w:moveFromRangeEnd w:id="1413"/>
    <w:p w14:paraId="4017E8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enf0344rgad</w:t>
      </w:r>
    </w:p>
    <w:p w14:paraId="70379D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 face</w:t>
      </w:r>
    </w:p>
    <w:p w14:paraId="20AAB4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enfaldig</w:t>
      </w:r>
    </w:p>
    <w:p w14:paraId="4FDD3F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enfant terrible</w:t>
      </w:r>
    </w:p>
    <w:p w14:paraId="75E330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enformig</w:t>
      </w:r>
    </w:p>
    <w:p w14:paraId="27CA1A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eng0345ngs-</w:t>
      </w:r>
    </w:p>
    <w:p w14:paraId="0F59A2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engagemang</w:t>
      </w:r>
    </w:p>
    <w:p w14:paraId="7CB192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415" w:author="Author" w:date="2012-02-26T13:32:00Z" w:name="move318026813"/>
      <w:moveTo w:id="141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engagerar</w:t>
        </w:r>
      </w:moveTo>
    </w:p>
    <w:moveToRangeEnd w:id="1415"/>
    <w:p w14:paraId="4349E1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engagerar sig</w:t>
      </w:r>
    </w:p>
    <w:p w14:paraId="4B7A6E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17" w:author="Author" w:date="2012-02-26T13:32:00Z" w:name="move318026813"/>
      <w:moveFrom w:id="1418" w:author="Author" w:date="2012-02-26T13:32:00Z">
        <w:r w:rsidRPr="00673328">
          <w:rPr>
            <w:rFonts w:ascii="宋体" w:eastAsia="宋体" w:hAnsi="宋体" w:cs="宋体" w:hint="eastAsia"/>
          </w:rPr>
          <w:t>engagerar</w:t>
        </w:r>
      </w:moveFrom>
    </w:p>
    <w:moveFromRangeEnd w:id="1417"/>
    <w:p w14:paraId="0468E0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engelska</w:t>
      </w:r>
    </w:p>
    <w:p w14:paraId="467A47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engelsk</w:t>
      </w:r>
    </w:p>
    <w:p w14:paraId="5C0682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engelsman</w:t>
      </w:r>
    </w:p>
    <w:p w14:paraId="00D471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england</w:t>
      </w:r>
    </w:p>
    <w:p w14:paraId="7104A8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enh0344lli</w:t>
      </w:r>
      <w:r w:rsidRPr="00780F39">
        <w:rPr>
          <w:rFonts w:ascii="宋体" w:eastAsia="宋体" w:hAnsi="宋体" w:cs="宋体" w:hint="eastAsia"/>
          <w:lang w:val="sv-SE"/>
        </w:rPr>
        <w:t>g</w:t>
      </w:r>
    </w:p>
    <w:p w14:paraId="5AB2A2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enhetlig</w:t>
      </w:r>
    </w:p>
    <w:p w14:paraId="121A7D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enhet</w:t>
      </w:r>
    </w:p>
    <w:p w14:paraId="1D5E20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enighet</w:t>
      </w:r>
    </w:p>
    <w:p w14:paraId="3EFF7D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enig</w:t>
      </w:r>
    </w:p>
    <w:p w14:paraId="6A6EBF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enk0344t</w:t>
      </w:r>
    </w:p>
    <w:p w14:paraId="35AE1F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enkelhet</w:t>
      </w:r>
    </w:p>
    <w:p w14:paraId="73F692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419" w:author="Author" w:date="2012-02-26T13:32:00Z" w:name="move318026814"/>
      <w:moveTo w:id="1420" w:author="Author" w:date="2012-02-26T13:32:00Z">
        <w:r w:rsidRPr="00673328">
          <w:rPr>
            <w:rFonts w:ascii="宋体" w:eastAsia="宋体" w:hAnsi="宋体" w:cs="宋体" w:hint="eastAsia"/>
          </w:rPr>
          <w:t>enkel</w:t>
        </w:r>
      </w:moveTo>
    </w:p>
    <w:moveToRangeEnd w:id="1419"/>
    <w:p w14:paraId="555A20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enkelriktad</w:t>
      </w:r>
    </w:p>
    <w:p w14:paraId="7DAEED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enkelsp0345rig</w:t>
      </w:r>
    </w:p>
    <w:p w14:paraId="32E669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21" w:author="Author" w:date="2012-02-26T13:32:00Z" w:name="move318026814"/>
      <w:moveFrom w:id="1422" w:author="Author" w:date="2012-02-26T13:32:00Z">
        <w:r w:rsidRPr="00673328">
          <w:rPr>
            <w:rFonts w:ascii="宋体" w:eastAsia="宋体" w:hAnsi="宋体" w:cs="宋体" w:hint="eastAsia"/>
          </w:rPr>
          <w:t>enkel</w:t>
        </w:r>
      </w:moveFrom>
    </w:p>
    <w:moveFromRangeEnd w:id="1421"/>
    <w:p w14:paraId="3AD694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enklav</w:t>
      </w:r>
    </w:p>
    <w:p w14:paraId="550D18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enkrona</w:t>
      </w:r>
    </w:p>
    <w:p w14:paraId="727FF9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enlighet</w:t>
      </w:r>
    </w:p>
    <w:p w14:paraId="328CEE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enligt</w:t>
      </w:r>
    </w:p>
    <w:p w14:paraId="63B795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enl</w:t>
      </w:r>
    </w:p>
    <w:p w14:paraId="14E5A2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enmans-</w:t>
      </w:r>
    </w:p>
    <w:p w14:paraId="488C5239" w14:textId="77777777" w:rsidR="00000000" w:rsidRPr="00780F39" w:rsidRDefault="00780F39" w:rsidP="00673328">
      <w:pPr>
        <w:pStyle w:val="PlainText"/>
        <w:rPr>
          <w:ins w:id="1423" w:author="Author" w:date="2012-02-26T13:32:00Z"/>
          <w:rFonts w:ascii="宋体" w:eastAsia="宋体" w:hAnsi="宋体" w:cs="宋体" w:hint="eastAsia"/>
          <w:lang w:val="sv-SE"/>
        </w:rPr>
      </w:pPr>
      <w:ins w:id="142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en</w:t>
        </w:r>
      </w:ins>
    </w:p>
    <w:p w14:paraId="4A3B2A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enorm</w:t>
      </w:r>
    </w:p>
    <w:p w14:paraId="5AD769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enrum</w:t>
      </w:r>
    </w:p>
    <w:p w14:paraId="14FCB4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ensak</w:t>
      </w:r>
    </w:p>
    <w:p w14:paraId="3DB149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ensamhet</w:t>
      </w:r>
    </w:p>
    <w:p w14:paraId="55515D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425" w:author="Author" w:date="2012-02-26T13:32:00Z" w:name="move318026815"/>
      <w:moveTo w:id="1426" w:author="Author" w:date="2012-02-26T13:32:00Z">
        <w:r w:rsidRPr="00673328">
          <w:rPr>
            <w:rFonts w:ascii="宋体" w:eastAsia="宋体" w:hAnsi="宋体" w:cs="宋体" w:hint="eastAsia"/>
          </w:rPr>
          <w:t>ensam</w:t>
        </w:r>
      </w:moveTo>
    </w:p>
    <w:moveToRangeEnd w:id="1425"/>
    <w:p w14:paraId="2D847C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ensamst0345ende</w:t>
      </w:r>
    </w:p>
    <w:p w14:paraId="4C57D7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27" w:author="Author" w:date="2012-02-26T13:32:00Z" w:name="move318026815"/>
      <w:moveFrom w:id="1428" w:author="Author" w:date="2012-02-26T13:32:00Z">
        <w:r w:rsidRPr="00673328">
          <w:rPr>
            <w:rFonts w:ascii="宋体" w:eastAsia="宋体" w:hAnsi="宋体" w:cs="宋体" w:hint="eastAsia"/>
          </w:rPr>
          <w:t>ensam</w:t>
        </w:r>
      </w:moveFrom>
    </w:p>
    <w:moveFromRangeEnd w:id="1427"/>
    <w:p w14:paraId="4EB30B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ensemble</w:t>
      </w:r>
    </w:p>
    <w:p w14:paraId="45CA0C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ense</w:t>
      </w:r>
    </w:p>
    <w:p w14:paraId="733FCB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ensidig</w:t>
      </w:r>
    </w:p>
    <w:p w14:paraId="717240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enskild</w:t>
      </w:r>
    </w:p>
    <w:p w14:paraId="473026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enslig</w:t>
      </w:r>
    </w:p>
    <w:p w14:paraId="1D54D9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ensling</w:t>
      </w:r>
    </w:p>
    <w:p w14:paraId="5B18C9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ens</w:t>
      </w:r>
    </w:p>
    <w:p w14:paraId="60EF84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enst0344mmig</w:t>
      </w:r>
    </w:p>
    <w:p w14:paraId="5FBC55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enst0366ring</w:t>
      </w:r>
    </w:p>
    <w:p w14:paraId="572473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ensta</w:t>
      </w:r>
      <w:r w:rsidRPr="00780F39">
        <w:rPr>
          <w:rFonts w:ascii="宋体" w:eastAsia="宋体" w:hAnsi="宋体" w:cs="宋体" w:hint="eastAsia"/>
          <w:lang w:val="sv-SE"/>
        </w:rPr>
        <w:t>ka</w:t>
      </w:r>
    </w:p>
    <w:p w14:paraId="610598FD" w14:textId="77777777" w:rsidR="00000000" w:rsidRPr="003230D0" w:rsidRDefault="00780F39" w:rsidP="003230D0">
      <w:pPr>
        <w:pStyle w:val="PlainText"/>
        <w:rPr>
          <w:del w:id="1429" w:author="Author" w:date="2012-02-26T13:32:00Z"/>
          <w:rFonts w:ascii="宋体" w:eastAsia="宋体" w:hAnsi="宋体" w:cs="宋体" w:hint="eastAsia"/>
        </w:rPr>
      </w:pPr>
      <w:del w:id="1430" w:author="Author" w:date="2012-02-26T13:32:00Z">
        <w:r w:rsidRPr="003230D0">
          <w:rPr>
            <w:rFonts w:ascii="宋体" w:eastAsia="宋体" w:hAnsi="宋体" w:cs="宋体" w:hint="eastAsia"/>
          </w:rPr>
          <w:delText>en</w:delText>
        </w:r>
      </w:del>
    </w:p>
    <w:p w14:paraId="2C78B2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entledigar</w:t>
      </w:r>
    </w:p>
    <w:p w14:paraId="2D6BD7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entr0344gen</w:t>
      </w:r>
    </w:p>
    <w:p w14:paraId="1D2570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entr0351</w:t>
      </w:r>
    </w:p>
    <w:p w14:paraId="406AFD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entrepren0366r</w:t>
      </w:r>
    </w:p>
    <w:p w14:paraId="6393E4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entreprenad</w:t>
      </w:r>
    </w:p>
    <w:p w14:paraId="3B9F50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entusiasm</w:t>
      </w:r>
    </w:p>
    <w:p w14:paraId="69DD8A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entusiastisk</w:t>
      </w:r>
    </w:p>
    <w:p w14:paraId="73095C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entydig</w:t>
      </w:r>
    </w:p>
    <w:p w14:paraId="492B70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env0344lde</w:t>
      </w:r>
    </w:p>
    <w:p w14:paraId="229352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env0344ldig</w:t>
      </w:r>
    </w:p>
    <w:p w14:paraId="08E1EC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env0345ldsh0344rskare</w:t>
      </w:r>
    </w:p>
    <w:p w14:paraId="5E2881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envar</w:t>
      </w:r>
    </w:p>
    <w:p w14:paraId="52F994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enveten</w:t>
      </w:r>
    </w:p>
    <w:p w14:paraId="4BB665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environg</w:t>
      </w:r>
    </w:p>
    <w:p w14:paraId="2F711E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envisas</w:t>
      </w:r>
    </w:p>
    <w:p w14:paraId="21A424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envishet</w:t>
      </w:r>
    </w:p>
    <w:p w14:paraId="311342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envis</w:t>
      </w:r>
    </w:p>
    <w:p w14:paraId="4AFA3F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enzym</w:t>
      </w:r>
    </w:p>
    <w:p w14:paraId="7D7087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 o</w:t>
      </w:r>
    </w:p>
    <w:p w14:paraId="61029D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epidemi</w:t>
      </w:r>
    </w:p>
    <w:p w14:paraId="3C4E5D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epik</w:t>
      </w:r>
    </w:p>
    <w:p w14:paraId="2562D0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epilepsi</w:t>
      </w:r>
    </w:p>
    <w:p w14:paraId="5ADA17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epileptiker</w:t>
      </w:r>
    </w:p>
    <w:p w14:paraId="7BD02D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epileptisk</w:t>
      </w:r>
    </w:p>
    <w:p w14:paraId="7C6F58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episk</w:t>
      </w:r>
    </w:p>
    <w:p w14:paraId="56B26D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episod</w:t>
      </w:r>
    </w:p>
    <w:p w14:paraId="160EBB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epis</w:t>
      </w:r>
      <w:r w:rsidRPr="00780F39">
        <w:rPr>
          <w:rFonts w:ascii="宋体" w:eastAsia="宋体" w:hAnsi="宋体" w:cs="宋体" w:hint="eastAsia"/>
          <w:lang w:val="sv-SE"/>
        </w:rPr>
        <w:t>tel</w:t>
      </w:r>
    </w:p>
    <w:p w14:paraId="4E4A82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epok</w:t>
      </w:r>
    </w:p>
    <w:p w14:paraId="1B6A1C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e-postadress</w:t>
      </w:r>
    </w:p>
    <w:p w14:paraId="50E6A1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e-post</w:t>
      </w:r>
    </w:p>
    <w:p w14:paraId="3ABB52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er0366vrar</w:t>
      </w:r>
    </w:p>
    <w:p w14:paraId="3F52CF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era</w:t>
      </w:r>
    </w:p>
    <w:p w14:paraId="66F0A5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erbarmlig</w:t>
      </w:r>
    </w:p>
    <w:p w14:paraId="390019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erbjudande</w:t>
      </w:r>
    </w:p>
    <w:p w14:paraId="53E43B16" w14:textId="2ECB15D3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erbjuder</w:t>
      </w:r>
      <w:del w:id="143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sig</w:delText>
        </w:r>
      </w:del>
    </w:p>
    <w:p w14:paraId="75BB8F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erbjuder</w:t>
      </w:r>
      <w:ins w:id="143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sig</w:t>
        </w:r>
      </w:ins>
    </w:p>
    <w:p w14:paraId="378329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erektion</w:t>
      </w:r>
    </w:p>
    <w:p w14:paraId="3DEE1E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erfarenhet</w:t>
      </w:r>
    </w:p>
    <w:p w14:paraId="731DCD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erfaren</w:t>
      </w:r>
    </w:p>
    <w:p w14:paraId="5966E1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erfar</w:t>
      </w:r>
    </w:p>
    <w:p w14:paraId="5AD371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erforderlig</w:t>
      </w:r>
    </w:p>
    <w:p w14:paraId="7CC68D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erfordrar</w:t>
      </w:r>
    </w:p>
    <w:p w14:paraId="68342E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ergonomi</w:t>
      </w:r>
    </w:p>
    <w:p w14:paraId="34FB36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erh0345ller</w:t>
      </w:r>
    </w:p>
    <w:p w14:paraId="2470C0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eriksgata</w:t>
      </w:r>
    </w:p>
    <w:p w14:paraId="14841A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erinran</w:t>
      </w:r>
    </w:p>
    <w:p w14:paraId="2AF48714" w14:textId="4011196B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erinrar</w:t>
      </w:r>
      <w:del w:id="14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sig</w:delText>
        </w:r>
      </w:del>
    </w:p>
    <w:p w14:paraId="01EED8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erinrar</w:t>
      </w:r>
      <w:ins w:id="143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sig</w:t>
        </w:r>
      </w:ins>
    </w:p>
    <w:p w14:paraId="42F705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erk0344nnande</w:t>
      </w:r>
    </w:p>
    <w:p w14:paraId="1996E1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erk0344nner</w:t>
      </w:r>
    </w:p>
    <w:p w14:paraId="4C659F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erl0344gger</w:t>
      </w:r>
    </w:p>
    <w:p w14:paraId="71B44F36" w14:textId="77777777" w:rsidR="00000000" w:rsidRPr="00780F39" w:rsidRDefault="00780F39" w:rsidP="00673328">
      <w:pPr>
        <w:pStyle w:val="PlainText"/>
        <w:rPr>
          <w:ins w:id="1435" w:author="Author" w:date="2012-02-26T13:32:00Z"/>
          <w:rFonts w:ascii="宋体" w:eastAsia="宋体" w:hAnsi="宋体" w:cs="宋体" w:hint="eastAsia"/>
          <w:lang w:val="sv-SE"/>
        </w:rPr>
      </w:pPr>
      <w:ins w:id="143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er</w:t>
        </w:r>
      </w:ins>
    </w:p>
    <w:p w14:paraId="2D4FB2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erotik</w:t>
      </w:r>
    </w:p>
    <w:p w14:paraId="658CD5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ers034</w:t>
      </w:r>
      <w:r w:rsidRPr="00780F39">
        <w:rPr>
          <w:rFonts w:ascii="宋体" w:eastAsia="宋体" w:hAnsi="宋体" w:cs="宋体" w:hint="eastAsia"/>
          <w:lang w:val="sv-SE"/>
        </w:rPr>
        <w:t>4ttare</w:t>
      </w:r>
    </w:p>
    <w:p w14:paraId="66E458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ers0344tter</w:t>
      </w:r>
    </w:p>
    <w:p w14:paraId="61286A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ers0344ttning</w:t>
      </w:r>
    </w:p>
    <w:p w14:paraId="6B08E893" w14:textId="77777777" w:rsidR="00000000" w:rsidRPr="003230D0" w:rsidRDefault="00780F39" w:rsidP="003230D0">
      <w:pPr>
        <w:pStyle w:val="PlainText"/>
        <w:rPr>
          <w:del w:id="1437" w:author="Author" w:date="2012-02-26T13:32:00Z"/>
          <w:rFonts w:ascii="宋体" w:eastAsia="宋体" w:hAnsi="宋体" w:cs="宋体" w:hint="eastAsia"/>
        </w:rPr>
      </w:pPr>
      <w:del w:id="1438" w:author="Author" w:date="2012-02-26T13:32:00Z">
        <w:r w:rsidRPr="003230D0">
          <w:rPr>
            <w:rFonts w:ascii="宋体" w:eastAsia="宋体" w:hAnsi="宋体" w:cs="宋体" w:hint="eastAsia"/>
          </w:rPr>
          <w:delText>er</w:delText>
        </w:r>
      </w:del>
    </w:p>
    <w:p w14:paraId="66927C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ertappar</w:t>
      </w:r>
    </w:p>
    <w:p w14:paraId="1CB626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eskim0345</w:t>
      </w:r>
    </w:p>
    <w:p w14:paraId="12F888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eskort</w:t>
      </w:r>
    </w:p>
    <w:p w14:paraId="638F37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espresso</w:t>
      </w:r>
    </w:p>
    <w:p w14:paraId="084CF0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ess0344</w:t>
      </w:r>
    </w:p>
    <w:p w14:paraId="0AA45A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439" w:author="Author" w:date="2012-02-26T13:32:00Z" w:name="move318026816"/>
      <w:moveTo w:id="1440" w:author="Author" w:date="2012-02-26T13:32:00Z">
        <w:r w:rsidRPr="00673328">
          <w:rPr>
            <w:rFonts w:ascii="宋体" w:eastAsia="宋体" w:hAnsi="宋体" w:cs="宋体" w:hint="eastAsia"/>
          </w:rPr>
          <w:t>esse</w:t>
        </w:r>
      </w:moveTo>
    </w:p>
    <w:moveToRangeEnd w:id="1439"/>
    <w:p w14:paraId="5E3F5B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essens</w:t>
      </w:r>
    </w:p>
    <w:p w14:paraId="4FCF2C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41" w:author="Author" w:date="2012-02-26T13:32:00Z" w:name="move318026816"/>
      <w:moveFrom w:id="1442" w:author="Author" w:date="2012-02-26T13:32:00Z">
        <w:r w:rsidRPr="00673328">
          <w:rPr>
            <w:rFonts w:ascii="宋体" w:eastAsia="宋体" w:hAnsi="宋体" w:cs="宋体" w:hint="eastAsia"/>
          </w:rPr>
          <w:t>esse</w:t>
        </w:r>
      </w:moveFrom>
    </w:p>
    <w:moveFromRangeEnd w:id="1441"/>
    <w:p w14:paraId="3FA54D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ess</w:t>
      </w:r>
    </w:p>
    <w:p w14:paraId="438ED3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estetisk</w:t>
      </w:r>
    </w:p>
    <w:p w14:paraId="59491E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estnisk</w:t>
      </w:r>
    </w:p>
    <w:p w14:paraId="651765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estrad</w:t>
      </w:r>
    </w:p>
    <w:p w14:paraId="59FADA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43" w:author="Author" w:date="2012-02-26T13:32:00Z" w:name="move318026809"/>
      <w:moveFrom w:id="1444" w:author="Author" w:date="2012-02-26T13:32:00Z">
        <w:r w:rsidRPr="00673328">
          <w:rPr>
            <w:rFonts w:ascii="宋体" w:eastAsia="宋体" w:hAnsi="宋体" w:cs="宋体" w:hint="eastAsia"/>
          </w:rPr>
          <w:t>e-</w:t>
        </w:r>
      </w:moveFrom>
    </w:p>
    <w:p w14:paraId="07AAF9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1445" w:author="Author" w:date="2012-02-26T13:32:00Z">
        <w:r w:rsidRPr="00673328">
          <w:rPr>
            <w:rFonts w:ascii="宋体" w:eastAsia="宋体" w:hAnsi="宋体" w:cs="宋体" w:hint="eastAsia"/>
          </w:rPr>
          <w:t>e</w:t>
        </w:r>
      </w:moveFrom>
    </w:p>
    <w:moveFromRangeEnd w:id="1443"/>
    <w:p w14:paraId="4D9394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etablerad</w:t>
      </w:r>
    </w:p>
    <w:p w14:paraId="31A852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446" w:author="Author" w:date="2012-02-26T13:32:00Z" w:name="move318026817"/>
      <w:moveTo w:id="1447" w:author="Author" w:date="2012-02-26T13:32:00Z">
        <w:r w:rsidRPr="00673328">
          <w:rPr>
            <w:rFonts w:ascii="宋体" w:eastAsia="宋体" w:hAnsi="宋体" w:cs="宋体" w:hint="eastAsia"/>
          </w:rPr>
          <w:t>etablerar</w:t>
        </w:r>
      </w:moveTo>
    </w:p>
    <w:moveToRangeEnd w:id="1446"/>
    <w:p w14:paraId="2183DF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etablerar sig</w:t>
      </w:r>
    </w:p>
    <w:p w14:paraId="4526D3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48" w:author="Author" w:date="2012-02-26T13:32:00Z" w:name="move318026817"/>
      <w:moveFrom w:id="1449" w:author="Author" w:date="2012-02-26T13:32:00Z">
        <w:r w:rsidRPr="00673328">
          <w:rPr>
            <w:rFonts w:ascii="宋体" w:eastAsia="宋体" w:hAnsi="宋体" w:cs="宋体" w:hint="eastAsia"/>
          </w:rPr>
          <w:t>etablerar</w:t>
        </w:r>
      </w:moveFrom>
    </w:p>
    <w:moveFromRangeEnd w:id="1448"/>
    <w:p w14:paraId="5B0F7E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etablissemang</w:t>
      </w:r>
    </w:p>
    <w:p w14:paraId="7C61FF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etagev0345ning</w:t>
      </w:r>
    </w:p>
    <w:p w14:paraId="569767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etapp</w:t>
      </w:r>
    </w:p>
    <w:p w14:paraId="096A67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etc</w:t>
      </w:r>
    </w:p>
    <w:p w14:paraId="5222B5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etermedier</w:t>
      </w:r>
    </w:p>
    <w:p w14:paraId="18AA77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eter</w:t>
      </w:r>
    </w:p>
    <w:p w14:paraId="5EC2D5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etikett</w:t>
      </w:r>
    </w:p>
    <w:p w14:paraId="738499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etik</w:t>
      </w:r>
    </w:p>
    <w:p w14:paraId="4106E6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etisk</w:t>
      </w:r>
    </w:p>
    <w:p w14:paraId="40CFE4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etnisk</w:t>
      </w:r>
    </w:p>
    <w:p w14:paraId="0274D0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etsar</w:t>
      </w:r>
    </w:p>
    <w:p w14:paraId="566544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ett0345rig</w:t>
      </w:r>
    </w:p>
    <w:p w14:paraId="060FE5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etta</w:t>
      </w:r>
    </w:p>
    <w:p w14:paraId="2AF36C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450" w:author="Author" w:date="2012-02-26T13:32:00Z" w:name="move318026818"/>
      <w:moveTo w:id="145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ett</w:t>
        </w:r>
      </w:moveTo>
    </w:p>
    <w:moveToRangeEnd w:id="1450"/>
    <w:p w14:paraId="5799B3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ettrig</w:t>
      </w:r>
    </w:p>
    <w:p w14:paraId="7D9625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52" w:author="Author" w:date="2012-02-26T13:32:00Z" w:name="move318026818"/>
      <w:moveFrom w:id="1453" w:author="Author" w:date="2012-02-26T13:32:00Z">
        <w:r w:rsidRPr="00673328">
          <w:rPr>
            <w:rFonts w:ascii="宋体" w:eastAsia="宋体" w:hAnsi="宋体" w:cs="宋体" w:hint="eastAsia"/>
          </w:rPr>
          <w:t>ett</w:t>
        </w:r>
      </w:moveFrom>
    </w:p>
    <w:moveFromRangeEnd w:id="1452"/>
    <w:p w14:paraId="3E9B20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etui</w:t>
      </w:r>
    </w:p>
    <w:p w14:paraId="604D84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europ0351</w:t>
      </w:r>
    </w:p>
    <w:p w14:paraId="18E395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europeisk</w:t>
      </w:r>
    </w:p>
    <w:p w14:paraId="6DF5CA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evakuerar</w:t>
      </w:r>
    </w:p>
    <w:p w14:paraId="096F67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evakuering</w:t>
      </w:r>
    </w:p>
    <w:p w14:paraId="11D57A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evangelisk</w:t>
      </w:r>
    </w:p>
    <w:p w14:paraId="45B8C6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evangelium</w:t>
      </w:r>
    </w:p>
    <w:p w14:paraId="5CAE89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evenemang</w:t>
      </w:r>
    </w:p>
    <w:p w14:paraId="2EE378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eventualitet</w:t>
      </w:r>
    </w:p>
    <w:p w14:paraId="6791AB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eventuell</w:t>
      </w:r>
    </w:p>
    <w:p w14:paraId="5A71E1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evergreen</w:t>
      </w:r>
    </w:p>
    <w:p w14:paraId="5DEABD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evighet</w:t>
      </w:r>
    </w:p>
    <w:p w14:paraId="116C1F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evig</w:t>
      </w:r>
    </w:p>
    <w:p w14:paraId="7BF093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evinnerlig</w:t>
      </w:r>
    </w:p>
    <w:p w14:paraId="575AB51C" w14:textId="77777777" w:rsidR="00000000" w:rsidRPr="00780F39" w:rsidRDefault="00780F39" w:rsidP="00673328">
      <w:pPr>
        <w:pStyle w:val="PlainText"/>
        <w:rPr>
          <w:ins w:id="1454" w:author="Author" w:date="2012-02-26T13:32:00Z"/>
          <w:rFonts w:ascii="宋体" w:eastAsia="宋体" w:hAnsi="宋体" w:cs="宋体" w:hint="eastAsia"/>
          <w:lang w:val="sv-SE"/>
        </w:rPr>
      </w:pPr>
      <w:ins w:id="145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ev</w:t>
        </w:r>
      </w:ins>
    </w:p>
    <w:p w14:paraId="4DE2E8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evolution</w:t>
      </w:r>
    </w:p>
    <w:p w14:paraId="042579D3" w14:textId="77777777" w:rsidR="00000000" w:rsidRPr="003230D0" w:rsidRDefault="00780F39" w:rsidP="003230D0">
      <w:pPr>
        <w:pStyle w:val="PlainText"/>
        <w:rPr>
          <w:del w:id="1456" w:author="Author" w:date="2012-02-26T13:32:00Z"/>
          <w:rFonts w:ascii="宋体" w:eastAsia="宋体" w:hAnsi="宋体" w:cs="宋体" w:hint="eastAsia"/>
        </w:rPr>
      </w:pPr>
      <w:del w:id="1457" w:author="Author" w:date="2012-02-26T13:32:00Z">
        <w:r w:rsidRPr="003230D0">
          <w:rPr>
            <w:rFonts w:ascii="宋体" w:eastAsia="宋体" w:hAnsi="宋体" w:cs="宋体" w:hint="eastAsia"/>
          </w:rPr>
          <w:delText>ev</w:delText>
        </w:r>
      </w:del>
    </w:p>
    <w:p w14:paraId="14F60E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exakt</w:t>
      </w:r>
    </w:p>
    <w:p w14:paraId="3E9E4B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exalterad</w:t>
      </w:r>
    </w:p>
    <w:p w14:paraId="59C09E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examen</w:t>
      </w:r>
    </w:p>
    <w:p w14:paraId="4D8C1D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excellens</w:t>
      </w:r>
    </w:p>
    <w:p w14:paraId="135316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excentrisk</w:t>
      </w:r>
    </w:p>
    <w:p w14:paraId="759BB5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exceptionell</w:t>
      </w:r>
    </w:p>
    <w:p w14:paraId="7198CB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exekution</w:t>
      </w:r>
    </w:p>
    <w:p w14:paraId="0DC9F9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exekutiv</w:t>
      </w:r>
    </w:p>
    <w:p w14:paraId="187DF4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exempell0366s</w:t>
      </w:r>
    </w:p>
    <w:p w14:paraId="3310A8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exempel</w:t>
      </w:r>
    </w:p>
    <w:p w14:paraId="211087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</w:t>
      </w:r>
      <w:r w:rsidRPr="00780F39">
        <w:rPr>
          <w:rFonts w:ascii="宋体" w:eastAsia="宋体" w:hAnsi="宋体" w:cs="宋体" w:hint="eastAsia"/>
          <w:lang w:val="sv-SE"/>
        </w:rPr>
        <w:t>empelvis</w:t>
      </w:r>
    </w:p>
    <w:p w14:paraId="121E0E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exemplarisk</w:t>
      </w:r>
    </w:p>
    <w:p w14:paraId="26179B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exemplar</w:t>
      </w:r>
    </w:p>
    <w:p w14:paraId="72A538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exemplifierar</w:t>
      </w:r>
    </w:p>
    <w:p w14:paraId="478168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exercis</w:t>
      </w:r>
    </w:p>
    <w:p w14:paraId="4A9836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exil</w:t>
      </w:r>
    </w:p>
    <w:p w14:paraId="4C79D9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existensber0344ttigande</w:t>
      </w:r>
    </w:p>
    <w:p w14:paraId="798EEE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existensminimum</w:t>
      </w:r>
    </w:p>
    <w:p w14:paraId="7B7082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existens</w:t>
      </w:r>
    </w:p>
    <w:p w14:paraId="26451C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existerar</w:t>
      </w:r>
    </w:p>
    <w:p w14:paraId="446AB1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exkl</w:t>
      </w:r>
    </w:p>
    <w:p w14:paraId="4C2692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exklusive</w:t>
      </w:r>
    </w:p>
    <w:p w14:paraId="7EC926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exklusiv</w:t>
      </w:r>
    </w:p>
    <w:p w14:paraId="05DE1D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exlibris</w:t>
      </w:r>
    </w:p>
    <w:p w14:paraId="351629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458" w:author="Author" w:date="2012-02-26T13:32:00Z" w:name="move318026819"/>
      <w:moveTo w:id="145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ex-</w:t>
        </w:r>
      </w:moveTo>
    </w:p>
    <w:p w14:paraId="2E5049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146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ex</w:t>
        </w:r>
      </w:moveTo>
    </w:p>
    <w:moveToRangeEnd w:id="1458"/>
    <w:p w14:paraId="5929C4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exotisk</w:t>
      </w:r>
    </w:p>
    <w:p w14:paraId="326B2C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expanderar</w:t>
      </w:r>
    </w:p>
    <w:p w14:paraId="54864E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expansion</w:t>
      </w:r>
    </w:p>
    <w:p w14:paraId="3F79E7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expansiv</w:t>
      </w:r>
    </w:p>
    <w:p w14:paraId="42A016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expedierar</w:t>
      </w:r>
    </w:p>
    <w:p w14:paraId="129230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expedition</w:t>
      </w:r>
    </w:p>
    <w:p w14:paraId="0D5D85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expedit</w:t>
      </w:r>
    </w:p>
    <w:p w14:paraId="57CF29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experimenterar</w:t>
      </w:r>
    </w:p>
    <w:p w14:paraId="416D32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experiment</w:t>
      </w:r>
    </w:p>
    <w:p w14:paraId="152A79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expert</w:t>
      </w:r>
      <w:r w:rsidRPr="00673328">
        <w:rPr>
          <w:rFonts w:ascii="宋体" w:eastAsia="宋体" w:hAnsi="宋体" w:cs="宋体" w:hint="eastAsia"/>
        </w:rPr>
        <w:t>is</w:t>
      </w:r>
    </w:p>
    <w:p w14:paraId="199299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expert</w:t>
      </w:r>
    </w:p>
    <w:p w14:paraId="28274C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explicit</w:t>
      </w:r>
    </w:p>
    <w:p w14:paraId="069E32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exploat0366r</w:t>
      </w:r>
    </w:p>
    <w:p w14:paraId="7E1250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exploaterar</w:t>
      </w:r>
    </w:p>
    <w:p w14:paraId="1FB2C6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exploatering</w:t>
      </w:r>
    </w:p>
    <w:p w14:paraId="287EA9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exploderar</w:t>
      </w:r>
    </w:p>
    <w:p w14:paraId="1E4AF4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explosion</w:t>
      </w:r>
    </w:p>
    <w:p w14:paraId="3C8F93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explosiv</w:t>
      </w:r>
    </w:p>
    <w:p w14:paraId="6B1E2F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461" w:author="Author" w:date="2012-02-26T13:32:00Z" w:name="move318026820"/>
      <w:moveTo w:id="1462" w:author="Author" w:date="2012-02-26T13:32:00Z">
        <w:r w:rsidRPr="00673328">
          <w:rPr>
            <w:rFonts w:ascii="宋体" w:eastAsia="宋体" w:hAnsi="宋体" w:cs="宋体" w:hint="eastAsia"/>
          </w:rPr>
          <w:t>exp</w:t>
        </w:r>
      </w:moveTo>
    </w:p>
    <w:p w14:paraId="0012D4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463" w:author="Author" w:date="2012-02-26T13:32:00Z" w:name="move318026821"/>
      <w:moveToRangeEnd w:id="1461"/>
      <w:moveTo w:id="1464" w:author="Author" w:date="2012-02-26T13:32:00Z">
        <w:r w:rsidRPr="00673328">
          <w:rPr>
            <w:rFonts w:ascii="宋体" w:eastAsia="宋体" w:hAnsi="宋体" w:cs="宋体" w:hint="eastAsia"/>
          </w:rPr>
          <w:t>expo</w:t>
        </w:r>
      </w:moveTo>
    </w:p>
    <w:moveToRangeEnd w:id="1463"/>
    <w:p w14:paraId="6D80F0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exponerar</w:t>
      </w:r>
    </w:p>
    <w:p w14:paraId="068816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exporterar</w:t>
      </w:r>
    </w:p>
    <w:p w14:paraId="2DD8BE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export</w:t>
      </w:r>
    </w:p>
    <w:p w14:paraId="2CBF36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65" w:author="Author" w:date="2012-02-26T13:32:00Z" w:name="move318026821"/>
      <w:moveFrom w:id="1466" w:author="Author" w:date="2012-02-26T13:32:00Z">
        <w:r w:rsidRPr="00673328">
          <w:rPr>
            <w:rFonts w:ascii="宋体" w:eastAsia="宋体" w:hAnsi="宋体" w:cs="宋体" w:hint="eastAsia"/>
          </w:rPr>
          <w:t>expo</w:t>
        </w:r>
      </w:moveFrom>
    </w:p>
    <w:moveFromRangeEnd w:id="1465"/>
    <w:p w14:paraId="6F21A3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expressbrev</w:t>
      </w:r>
    </w:p>
    <w:p w14:paraId="7880B2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expressiv</w:t>
      </w:r>
    </w:p>
    <w:p w14:paraId="7C4FB9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express</w:t>
      </w:r>
    </w:p>
    <w:p w14:paraId="199F4A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expropriation</w:t>
      </w:r>
    </w:p>
    <w:p w14:paraId="3EABAA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67" w:author="Author" w:date="2012-02-26T13:32:00Z" w:name="move318026820"/>
      <w:moveFrom w:id="1468" w:author="Author" w:date="2012-02-26T13:32:00Z">
        <w:r w:rsidRPr="00673328">
          <w:rPr>
            <w:rFonts w:ascii="宋体" w:eastAsia="宋体" w:hAnsi="宋体" w:cs="宋体" w:hint="eastAsia"/>
          </w:rPr>
          <w:t>exp</w:t>
        </w:r>
      </w:moveFrom>
    </w:p>
    <w:p w14:paraId="5ABC6A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69" w:author="Author" w:date="2012-02-26T13:32:00Z" w:name="move318026819"/>
      <w:moveFromRangeEnd w:id="1467"/>
      <w:moveFrom w:id="1470" w:author="Author" w:date="2012-02-26T13:32:00Z">
        <w:r w:rsidRPr="00673328">
          <w:rPr>
            <w:rFonts w:ascii="宋体" w:eastAsia="宋体" w:hAnsi="宋体" w:cs="宋体" w:hint="eastAsia"/>
          </w:rPr>
          <w:t>ex-</w:t>
        </w:r>
      </w:moveFrom>
    </w:p>
    <w:p w14:paraId="094ABB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1471" w:author="Author" w:date="2012-02-26T13:32:00Z">
        <w:r w:rsidRPr="00673328">
          <w:rPr>
            <w:rFonts w:ascii="宋体" w:eastAsia="宋体" w:hAnsi="宋体" w:cs="宋体" w:hint="eastAsia"/>
          </w:rPr>
          <w:t>ex</w:t>
        </w:r>
      </w:moveFrom>
    </w:p>
    <w:moveFromRangeEnd w:id="1469"/>
    <w:p w14:paraId="0EFCA2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extas</w:t>
      </w:r>
    </w:p>
    <w:p w14:paraId="0CEA2C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extatisk</w:t>
      </w:r>
    </w:p>
    <w:p w14:paraId="0EAA9E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exteri0366r</w:t>
      </w:r>
    </w:p>
    <w:p w14:paraId="4295A2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extern</w:t>
      </w:r>
    </w:p>
    <w:p w14:paraId="018B7B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extrakn0344cker</w:t>
      </w:r>
    </w:p>
    <w:p w14:paraId="5F1F3E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extrakn0344ck</w:t>
      </w:r>
    </w:p>
    <w:p w14:paraId="4CB035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extrakt</w:t>
      </w:r>
    </w:p>
    <w:p w14:paraId="1EFB28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472" w:author="Author" w:date="2012-02-26T13:32:00Z" w:name="move318026822"/>
      <w:moveTo w:id="1473" w:author="Author" w:date="2012-02-26T13:32:00Z">
        <w:r w:rsidRPr="00673328">
          <w:rPr>
            <w:rFonts w:ascii="宋体" w:eastAsia="宋体" w:hAnsi="宋体" w:cs="宋体" w:hint="eastAsia"/>
          </w:rPr>
          <w:t>extra</w:t>
        </w:r>
      </w:moveTo>
    </w:p>
    <w:moveToRangeEnd w:id="1472"/>
    <w:p w14:paraId="2458B3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extrapris</w:t>
      </w:r>
    </w:p>
    <w:p w14:paraId="1305EF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74" w:author="Author" w:date="2012-02-26T13:32:00Z" w:name="move318026822"/>
      <w:moveFrom w:id="1475" w:author="Author" w:date="2012-02-26T13:32:00Z">
        <w:r w:rsidRPr="00673328">
          <w:rPr>
            <w:rFonts w:ascii="宋体" w:eastAsia="宋体" w:hAnsi="宋体" w:cs="宋体" w:hint="eastAsia"/>
          </w:rPr>
          <w:t>extra</w:t>
        </w:r>
      </w:moveFrom>
    </w:p>
    <w:moveFromRangeEnd w:id="1474"/>
    <w:p w14:paraId="79EE52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extremist</w:t>
      </w:r>
    </w:p>
    <w:p w14:paraId="46CE2D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extrem</w:t>
      </w:r>
    </w:p>
    <w:p w14:paraId="6EB7B9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eyeliner</w:t>
      </w:r>
    </w:p>
    <w:p w14:paraId="194793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476" w:author="Author" w:date="2012-02-26T13:32:00Z" w:name="move318026823"/>
      <w:moveTo w:id="1477" w:author="Author" w:date="2012-02-26T13:32:00Z">
        <w:r w:rsidRPr="00673328">
          <w:rPr>
            <w:rFonts w:ascii="宋体" w:eastAsia="宋体" w:hAnsi="宋体" w:cs="宋体" w:hint="eastAsia"/>
          </w:rPr>
          <w:t>f0344derne</w:t>
        </w:r>
      </w:moveTo>
    </w:p>
    <w:moveToRangeEnd w:id="1476"/>
    <w:p w14:paraId="69E3C0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f0344dernesland</w:t>
      </w:r>
    </w:p>
    <w:p w14:paraId="65D296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78" w:author="Author" w:date="2012-02-26T13:32:00Z" w:name="move318026823"/>
      <w:moveFrom w:id="1479" w:author="Author" w:date="2012-02-26T13:32:00Z">
        <w:r w:rsidRPr="00673328">
          <w:rPr>
            <w:rFonts w:ascii="宋体" w:eastAsia="宋体" w:hAnsi="宋体" w:cs="宋体" w:hint="eastAsia"/>
          </w:rPr>
          <w:t>f0344derne</w:t>
        </w:r>
      </w:moveFrom>
    </w:p>
    <w:moveFromRangeEnd w:id="1478"/>
    <w:p w14:paraId="615686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f0344gring</w:t>
      </w:r>
    </w:p>
    <w:p w14:paraId="4F6AF0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f0344hund</w:t>
      </w:r>
    </w:p>
    <w:p w14:paraId="549523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f0344ktar</w:t>
      </w:r>
    </w:p>
    <w:p w14:paraId="788F9D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f0344lg</w:t>
      </w:r>
    </w:p>
    <w:p w14:paraId="38AB5A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f0344lla</w:t>
      </w:r>
    </w:p>
    <w:p w14:paraId="20B152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f0344ller</w:t>
      </w:r>
    </w:p>
    <w:p w14:paraId="4DC7A2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f0344ltassistent</w:t>
      </w:r>
    </w:p>
    <w:p w14:paraId="7EAA00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f0344lt-</w:t>
      </w:r>
    </w:p>
    <w:p w14:paraId="5AE88F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480" w:author="Author" w:date="2012-02-26T13:32:00Z" w:name="move318026824"/>
      <w:moveTo w:id="148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f0344</w:t>
        </w:r>
      </w:moveTo>
    </w:p>
    <w:moveToRangeEnd w:id="1480"/>
    <w:p w14:paraId="26E01E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f0344ngelse</w:t>
      </w:r>
    </w:p>
    <w:p w14:paraId="7EFB4B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f0344ngslande</w:t>
      </w:r>
    </w:p>
    <w:p w14:paraId="0980F8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f0344ngslar</w:t>
      </w:r>
    </w:p>
    <w:p w14:paraId="33C6AA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f0344nrik</w:t>
      </w:r>
    </w:p>
    <w:p w14:paraId="679A73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f0344rdas</w:t>
      </w:r>
    </w:p>
    <w:p w14:paraId="2B49A8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f0344rde</w:t>
      </w:r>
    </w:p>
    <w:p w14:paraId="43C2F9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f0344rdighet</w:t>
      </w:r>
    </w:p>
    <w:p w14:paraId="29E716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482" w:author="Author" w:date="2012-02-26T13:32:00Z" w:name="move318026825"/>
      <w:moveTo w:id="1483" w:author="Author" w:date="2012-02-26T13:32:00Z">
        <w:r w:rsidRPr="00673328">
          <w:rPr>
            <w:rFonts w:ascii="宋体" w:eastAsia="宋体" w:hAnsi="宋体" w:cs="宋体" w:hint="eastAsia"/>
          </w:rPr>
          <w:t>f0344rdig</w:t>
        </w:r>
      </w:moveTo>
    </w:p>
    <w:moveToRangeEnd w:id="1482"/>
    <w:p w14:paraId="215DA3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f0344rdigst0344ller</w:t>
      </w:r>
    </w:p>
    <w:p w14:paraId="5AEEA9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84" w:author="Author" w:date="2012-02-26T13:32:00Z" w:name="move318026825"/>
      <w:moveFrom w:id="1485" w:author="Author" w:date="2012-02-26T13:32:00Z">
        <w:r w:rsidRPr="00673328">
          <w:rPr>
            <w:rFonts w:ascii="宋体" w:eastAsia="宋体" w:hAnsi="宋体" w:cs="宋体" w:hint="eastAsia"/>
          </w:rPr>
          <w:t>f0344rdig</w:t>
        </w:r>
      </w:moveFrom>
    </w:p>
    <w:moveFromRangeEnd w:id="1484"/>
    <w:p w14:paraId="2044BF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</w:t>
      </w:r>
      <w:r w:rsidRPr="00780F39">
        <w:rPr>
          <w:rFonts w:ascii="宋体" w:eastAsia="宋体" w:hAnsi="宋体" w:cs="宋体" w:hint="eastAsia"/>
          <w:lang w:val="sv-SE"/>
        </w:rPr>
        <w:t>44rd</w:t>
      </w:r>
    </w:p>
    <w:p w14:paraId="087A32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f0344rdtj0344nst</w:t>
      </w:r>
    </w:p>
    <w:p w14:paraId="52E2E7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f0344rgad</w:t>
      </w:r>
    </w:p>
    <w:p w14:paraId="65EAF5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f0344rgar</w:t>
      </w:r>
    </w:p>
    <w:p w14:paraId="01E0F2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f0344rgblind</w:t>
      </w:r>
    </w:p>
    <w:p w14:paraId="2DD538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f0344rgglad</w:t>
      </w:r>
    </w:p>
    <w:p w14:paraId="67D555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f0344rghandel</w:t>
      </w:r>
    </w:p>
    <w:p w14:paraId="7E3902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f0344rgl0344gger</w:t>
      </w:r>
    </w:p>
    <w:p w14:paraId="6C30B5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f0344rgl0366s</w:t>
      </w:r>
    </w:p>
    <w:p w14:paraId="23ADE7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486" w:author="Author" w:date="2012-02-26T13:32:00Z" w:name="move318026826"/>
      <w:moveTo w:id="14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f0344rg</w:t>
        </w:r>
      </w:moveTo>
    </w:p>
    <w:moveToRangeEnd w:id="1486"/>
    <w:p w14:paraId="619E9F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f0344rgstark</w:t>
      </w:r>
    </w:p>
    <w:p w14:paraId="10DA4A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88" w:author="Author" w:date="2012-02-26T13:32:00Z" w:name="move318026826"/>
      <w:moveFrom w:id="1489" w:author="Author" w:date="2012-02-26T13:32:00Z">
        <w:r w:rsidRPr="00673328">
          <w:rPr>
            <w:rFonts w:ascii="宋体" w:eastAsia="宋体" w:hAnsi="宋体" w:cs="宋体" w:hint="eastAsia"/>
          </w:rPr>
          <w:t>f0344rg</w:t>
        </w:r>
      </w:moveFrom>
    </w:p>
    <w:moveFromRangeEnd w:id="1488"/>
    <w:p w14:paraId="1D5FE3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f0344rja</w:t>
      </w:r>
    </w:p>
    <w:p w14:paraId="02B5B4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f0344rre</w:t>
      </w:r>
    </w:p>
    <w:p w14:paraId="0FE638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f0344rsk</w:t>
      </w:r>
    </w:p>
    <w:p w14:paraId="0E001B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f0344rs</w:t>
      </w:r>
    </w:p>
    <w:p w14:paraId="3524DA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490" w:author="Author" w:date="2012-02-26T13:32:00Z" w:name="move318026827"/>
      <w:moveTo w:id="1491" w:author="Author" w:date="2012-02-26T13:32:00Z">
        <w:r w:rsidRPr="00673328">
          <w:rPr>
            <w:rFonts w:ascii="宋体" w:eastAsia="宋体" w:hAnsi="宋体" w:cs="宋体" w:hint="eastAsia"/>
          </w:rPr>
          <w:t>f0344ste</w:t>
        </w:r>
      </w:moveTo>
    </w:p>
    <w:moveToRangeEnd w:id="1490"/>
    <w:p w14:paraId="61EAC5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f0344ster</w:t>
      </w:r>
    </w:p>
    <w:p w14:paraId="217173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92" w:author="Author" w:date="2012-02-26T13:32:00Z" w:name="move318026827"/>
      <w:moveFrom w:id="1493" w:author="Author" w:date="2012-02-26T13:32:00Z">
        <w:r w:rsidRPr="00673328">
          <w:rPr>
            <w:rFonts w:ascii="宋体" w:eastAsia="宋体" w:hAnsi="宋体" w:cs="宋体" w:hint="eastAsia"/>
          </w:rPr>
          <w:t>f0344ste</w:t>
        </w:r>
      </w:moveFrom>
    </w:p>
    <w:moveFromRangeEnd w:id="1492"/>
    <w:p w14:paraId="069F61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f0344sting</w:t>
      </w:r>
    </w:p>
    <w:p w14:paraId="2B5B204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f0344stm0366</w:t>
      </w:r>
    </w:p>
    <w:p w14:paraId="61F1A3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f0344stman</w:t>
      </w:r>
    </w:p>
    <w:p w14:paraId="0E25B3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f0344stning</w:t>
      </w:r>
    </w:p>
    <w:p w14:paraId="187621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494" w:author="Author" w:date="2012-02-26T13:32:00Z" w:name="move318026824"/>
      <w:moveFrom w:id="1495" w:author="Author" w:date="2012-02-26T13:32:00Z">
        <w:r w:rsidRPr="00673328">
          <w:rPr>
            <w:rFonts w:ascii="宋体" w:eastAsia="宋体" w:hAnsi="宋体" w:cs="宋体" w:hint="eastAsia"/>
          </w:rPr>
          <w:t>f0344</w:t>
        </w:r>
      </w:moveFrom>
    </w:p>
    <w:moveFromRangeEnd w:id="1494"/>
    <w:p w14:paraId="576FD8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f0345f0344ng</w:t>
      </w:r>
    </w:p>
    <w:p w14:paraId="78DEF6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f0345gel</w:t>
      </w:r>
    </w:p>
    <w:p w14:paraId="1C92BF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f0345llar</w:t>
      </w:r>
    </w:p>
    <w:p w14:paraId="44DB66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f0345ll</w:t>
      </w:r>
    </w:p>
    <w:p w14:paraId="2FEBF1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496" w:author="Author" w:date="2012-02-26T13:32:00Z" w:name="move318026828"/>
      <w:moveTo w:id="1497" w:author="Author" w:date="2012-02-26T13:32:00Z">
        <w:r w:rsidRPr="00673328">
          <w:rPr>
            <w:rFonts w:ascii="宋体" w:eastAsia="宋体" w:hAnsi="宋体" w:cs="宋体" w:hint="eastAsia"/>
          </w:rPr>
          <w:t>f0345</w:t>
        </w:r>
      </w:moveTo>
    </w:p>
    <w:moveToRangeEnd w:id="1496"/>
    <w:p w14:paraId="09A7AE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f0345ne</w:t>
      </w:r>
    </w:p>
    <w:p w14:paraId="00E2D4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498" w:author="Author" w:date="2012-02-26T13:32:00Z" w:name="move318026829"/>
      <w:moveTo w:id="1499" w:author="Author" w:date="2012-02-26T13:32:00Z">
        <w:r w:rsidRPr="00673328">
          <w:rPr>
            <w:rFonts w:ascii="宋体" w:eastAsia="宋体" w:hAnsi="宋体" w:cs="宋体" w:hint="eastAsia"/>
          </w:rPr>
          <w:t>f0345nga</w:t>
        </w:r>
      </w:moveTo>
    </w:p>
    <w:moveToRangeEnd w:id="1498"/>
    <w:p w14:paraId="18F517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f0345ngar</w:t>
      </w:r>
    </w:p>
    <w:p w14:paraId="0D8527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00" w:author="Author" w:date="2012-02-26T13:32:00Z" w:name="move318026830"/>
      <w:moveTo w:id="1501" w:author="Author" w:date="2012-02-26T13:32:00Z">
        <w:r w:rsidRPr="00673328">
          <w:rPr>
            <w:rFonts w:ascii="宋体" w:eastAsia="宋体" w:hAnsi="宋体" w:cs="宋体" w:hint="eastAsia"/>
          </w:rPr>
          <w:t>f0345nge</w:t>
        </w:r>
      </w:moveTo>
    </w:p>
    <w:p w14:paraId="06E0B1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02" w:author="Author" w:date="2012-02-26T13:32:00Z" w:name="move318026829"/>
      <w:moveToRangeEnd w:id="1500"/>
      <w:moveFrom w:id="1503" w:author="Author" w:date="2012-02-26T13:32:00Z">
        <w:r w:rsidRPr="00673328">
          <w:rPr>
            <w:rFonts w:ascii="宋体" w:eastAsia="宋体" w:hAnsi="宋体" w:cs="宋体" w:hint="eastAsia"/>
          </w:rPr>
          <w:t>f0345nga</w:t>
        </w:r>
      </w:moveFrom>
    </w:p>
    <w:moveFromRangeEnd w:id="1502"/>
    <w:p w14:paraId="483DCF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f0345ngenskap</w:t>
      </w:r>
    </w:p>
    <w:p w14:paraId="064FDA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04" w:author="Author" w:date="2012-02-26T13:32:00Z" w:name="move318026831"/>
      <w:moveTo w:id="1505" w:author="Author" w:date="2012-02-26T13:32:00Z">
        <w:r w:rsidRPr="00673328">
          <w:rPr>
            <w:rFonts w:ascii="宋体" w:eastAsia="宋体" w:hAnsi="宋体" w:cs="宋体" w:hint="eastAsia"/>
          </w:rPr>
          <w:t>f0345ng</w:t>
        </w:r>
      </w:moveTo>
    </w:p>
    <w:p w14:paraId="74F4E1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06" w:author="Author" w:date="2012-02-26T13:32:00Z" w:name="move318026830"/>
      <w:moveToRangeEnd w:id="1504"/>
      <w:moveFrom w:id="1507" w:author="Author" w:date="2012-02-26T13:32:00Z">
        <w:r w:rsidRPr="00673328">
          <w:rPr>
            <w:rFonts w:ascii="宋体" w:eastAsia="宋体" w:hAnsi="宋体" w:cs="宋体" w:hint="eastAsia"/>
          </w:rPr>
          <w:t>f0345nge</w:t>
        </w:r>
      </w:moveFrom>
    </w:p>
    <w:moveFromRangeEnd w:id="1506"/>
    <w:p w14:paraId="408EAD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f0345ngst</w:t>
      </w:r>
    </w:p>
    <w:p w14:paraId="717F3B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08" w:author="Author" w:date="2012-02-26T13:32:00Z" w:name="move318026831"/>
      <w:moveFrom w:id="1509" w:author="Author" w:date="2012-02-26T13:32:00Z">
        <w:r w:rsidRPr="00673328">
          <w:rPr>
            <w:rFonts w:ascii="宋体" w:eastAsia="宋体" w:hAnsi="宋体" w:cs="宋体" w:hint="eastAsia"/>
          </w:rPr>
          <w:t>f0345ng</w:t>
        </w:r>
      </w:moveFrom>
    </w:p>
    <w:moveFromRangeEnd w:id="1508"/>
    <w:p w14:paraId="3C9009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f0345nig</w:t>
      </w:r>
    </w:p>
    <w:p w14:paraId="7CD03D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f0345ntratt</w:t>
      </w:r>
    </w:p>
    <w:p w14:paraId="5BE319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f0345ordig</w:t>
      </w:r>
    </w:p>
    <w:p w14:paraId="3267CC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f0345ra</w:t>
      </w:r>
    </w:p>
    <w:p w14:paraId="5328DD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510" w:author="Author" w:date="2012-02-26T13:32:00Z" w:name="move318026832"/>
      <w:moveTo w:id="151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f0345r</w:t>
        </w:r>
      </w:moveTo>
    </w:p>
    <w:moveToRangeEnd w:id="1510"/>
    <w:p w14:paraId="61D552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f0345rskalle</w:t>
      </w:r>
    </w:p>
    <w:p w14:paraId="391DF2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12" w:author="Author" w:date="2012-02-26T13:32:00Z" w:name="move318026832"/>
      <w:moveFrom w:id="1513" w:author="Author" w:date="2012-02-26T13:32:00Z">
        <w:r w:rsidRPr="00673328">
          <w:rPr>
            <w:rFonts w:ascii="宋体" w:eastAsia="宋体" w:hAnsi="宋体" w:cs="宋体" w:hint="eastAsia"/>
          </w:rPr>
          <w:t>f0345r</w:t>
        </w:r>
      </w:moveFrom>
    </w:p>
    <w:p w14:paraId="4CF413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14" w:author="Author" w:date="2012-02-26T13:32:00Z" w:name="move318026828"/>
      <w:moveFromRangeEnd w:id="1512"/>
      <w:moveFrom w:id="1515" w:author="Author" w:date="2012-02-26T13:32:00Z">
        <w:r w:rsidRPr="00673328">
          <w:rPr>
            <w:rFonts w:ascii="宋体" w:eastAsia="宋体" w:hAnsi="宋体" w:cs="宋体" w:hint="eastAsia"/>
          </w:rPr>
          <w:t>f0345</w:t>
        </w:r>
      </w:moveFrom>
    </w:p>
    <w:moveFromRangeEnd w:id="1514"/>
    <w:p w14:paraId="4FCF22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f0345t0366lj</w:t>
      </w:r>
    </w:p>
    <w:p w14:paraId="586213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f0345tal</w:t>
      </w:r>
    </w:p>
    <w:p w14:paraId="45A305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f0345tt</w:t>
      </w:r>
    </w:p>
    <w:p w14:paraId="1A100A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f0366da</w:t>
      </w:r>
    </w:p>
    <w:p w14:paraId="7475B0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f0366delsedag</w:t>
      </w:r>
    </w:p>
    <w:p w14:paraId="61F318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f0366delsedatum</w:t>
      </w:r>
    </w:p>
    <w:p w14:paraId="45F1E6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f0366delsekontroll</w:t>
      </w:r>
    </w:p>
    <w:p w14:paraId="6C2203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16" w:author="Author" w:date="2012-02-26T13:32:00Z" w:name="move318026833"/>
      <w:moveTo w:id="1517" w:author="Author" w:date="2012-02-26T13:32:00Z">
        <w:r w:rsidRPr="00673328">
          <w:rPr>
            <w:rFonts w:ascii="宋体" w:eastAsia="宋体" w:hAnsi="宋体" w:cs="宋体" w:hint="eastAsia"/>
          </w:rPr>
          <w:t>f0366delse</w:t>
        </w:r>
      </w:moveTo>
    </w:p>
    <w:moveToRangeEnd w:id="1516"/>
    <w:p w14:paraId="6FECEA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f0366d</w:t>
      </w:r>
      <w:r w:rsidRPr="00673328">
        <w:rPr>
          <w:rFonts w:ascii="宋体" w:eastAsia="宋体" w:hAnsi="宋体" w:cs="宋体" w:hint="eastAsia"/>
        </w:rPr>
        <w:t>elsenummer</w:t>
      </w:r>
    </w:p>
    <w:p w14:paraId="4AABF6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18" w:author="Author" w:date="2012-02-26T13:32:00Z" w:name="move318026833"/>
      <w:moveFrom w:id="1519" w:author="Author" w:date="2012-02-26T13:32:00Z">
        <w:r w:rsidRPr="00673328">
          <w:rPr>
            <w:rFonts w:ascii="宋体" w:eastAsia="宋体" w:hAnsi="宋体" w:cs="宋体" w:hint="eastAsia"/>
          </w:rPr>
          <w:t>f0366delse</w:t>
        </w:r>
      </w:moveFrom>
    </w:p>
    <w:moveFromRangeEnd w:id="1518"/>
    <w:p w14:paraId="6EEAB9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f0366delsetid</w:t>
      </w:r>
    </w:p>
    <w:p w14:paraId="3DE13C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f0366der</w:t>
      </w:r>
    </w:p>
    <w:p w14:paraId="04D3EA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f0366der upp</w:t>
      </w:r>
    </w:p>
    <w:p w14:paraId="50EA8D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f0366dsel</w:t>
      </w:r>
    </w:p>
    <w:p w14:paraId="5136EA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f0366ds</w:t>
      </w:r>
    </w:p>
    <w:p w14:paraId="42BE45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f0366ga</w:t>
      </w:r>
    </w:p>
    <w:p w14:paraId="18708F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f0366gderi</w:t>
      </w:r>
    </w:p>
    <w:p w14:paraId="3134D4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f0366ljaktligen</w:t>
      </w:r>
    </w:p>
    <w:p w14:paraId="52D6B5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f0366ljande</w:t>
      </w:r>
    </w:p>
    <w:p w14:paraId="11F9A3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20" w:author="Author" w:date="2012-02-26T13:32:00Z" w:name="move318026834"/>
      <w:moveTo w:id="1521" w:author="Author" w:date="2012-02-26T13:32:00Z">
        <w:r w:rsidRPr="00673328">
          <w:rPr>
            <w:rFonts w:ascii="宋体" w:eastAsia="宋体" w:hAnsi="宋体" w:cs="宋体" w:hint="eastAsia"/>
          </w:rPr>
          <w:t>f0366ljd</w:t>
        </w:r>
      </w:moveTo>
    </w:p>
    <w:moveToRangeEnd w:id="1520"/>
    <w:p w14:paraId="30FDA9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f0366ljdriktig</w:t>
      </w:r>
    </w:p>
    <w:p w14:paraId="0E5168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22" w:author="Author" w:date="2012-02-26T13:32:00Z" w:name="move318026835"/>
      <w:moveTo w:id="1523" w:author="Author" w:date="2012-02-26T13:32:00Z">
        <w:r w:rsidRPr="00673328">
          <w:rPr>
            <w:rFonts w:ascii="宋体" w:eastAsia="宋体" w:hAnsi="宋体" w:cs="宋体" w:hint="eastAsia"/>
          </w:rPr>
          <w:t>f0366lje</w:t>
        </w:r>
      </w:moveTo>
    </w:p>
    <w:p w14:paraId="4217DE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24" w:author="Author" w:date="2012-02-26T13:32:00Z" w:name="move318026834"/>
      <w:moveToRangeEnd w:id="1522"/>
      <w:moveFrom w:id="1525" w:author="Author" w:date="2012-02-26T13:32:00Z">
        <w:r w:rsidRPr="00673328">
          <w:rPr>
            <w:rFonts w:ascii="宋体" w:eastAsia="宋体" w:hAnsi="宋体" w:cs="宋体" w:hint="eastAsia"/>
          </w:rPr>
          <w:t>f0366ljd</w:t>
        </w:r>
      </w:moveFrom>
    </w:p>
    <w:moveFromRangeEnd w:id="1524"/>
    <w:p w14:paraId="642ED8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f0366ljer</w:t>
      </w:r>
    </w:p>
    <w:p w14:paraId="743426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f0366ljer upp</w:t>
      </w:r>
    </w:p>
    <w:p w14:paraId="0FC715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f0366ljeslagare</w:t>
      </w:r>
    </w:p>
    <w:p w14:paraId="28B7FB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26" w:author="Author" w:date="2012-02-26T13:32:00Z" w:name="move318026835"/>
      <w:moveFrom w:id="1527" w:author="Author" w:date="2012-02-26T13:32:00Z">
        <w:r w:rsidRPr="00673328">
          <w:rPr>
            <w:rFonts w:ascii="宋体" w:eastAsia="宋体" w:hAnsi="宋体" w:cs="宋体" w:hint="eastAsia"/>
          </w:rPr>
          <w:t>f0366lje</w:t>
        </w:r>
      </w:moveFrom>
    </w:p>
    <w:moveFromRangeEnd w:id="1526"/>
    <w:p w14:paraId="639314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f0366ljetong</w:t>
      </w:r>
    </w:p>
    <w:p w14:paraId="1C8DD3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f0366ll</w:t>
      </w:r>
    </w:p>
    <w:p w14:paraId="07EED9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f0366l</w:t>
      </w:r>
    </w:p>
    <w:p w14:paraId="71172E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528" w:author="Author" w:date="2012-02-26T13:32:00Z" w:name="move318026836"/>
      <w:moveTo w:id="15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 0366</w:t>
        </w:r>
      </w:moveTo>
    </w:p>
    <w:moveToRangeEnd w:id="1528"/>
    <w:p w14:paraId="215A9F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f0366nster</w:t>
      </w:r>
    </w:p>
    <w:p w14:paraId="2CB2F7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f0366r0344dlar</w:t>
      </w:r>
    </w:p>
    <w:p w14:paraId="68C49E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f0366r0344</w:t>
      </w:r>
      <w:r w:rsidRPr="00780F39">
        <w:rPr>
          <w:rFonts w:ascii="宋体" w:eastAsia="宋体" w:hAnsi="宋体" w:cs="宋体" w:hint="eastAsia"/>
          <w:lang w:val="sv-SE"/>
        </w:rPr>
        <w:t>dling</w:t>
      </w:r>
    </w:p>
    <w:p w14:paraId="59FBDA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f0366r0344lder</w:t>
      </w:r>
    </w:p>
    <w:p w14:paraId="2E05F1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f0366r0344ldraf0366rs0344kring</w:t>
      </w:r>
    </w:p>
    <w:p w14:paraId="3502D5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f0366r0344ldral0366s</w:t>
      </w:r>
    </w:p>
    <w:p w14:paraId="48BC84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f0366r0344ldraledighet</w:t>
      </w:r>
    </w:p>
    <w:p w14:paraId="03283A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f0366r0344ldram0366te</w:t>
      </w:r>
    </w:p>
    <w:p w14:paraId="395DB2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f0366r0344ldrapenning</w:t>
      </w:r>
    </w:p>
    <w:p w14:paraId="5A8400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f0366r0344lskad</w:t>
      </w:r>
    </w:p>
    <w:p w14:paraId="1501E7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f0366r0344lskar sig</w:t>
      </w:r>
    </w:p>
    <w:p w14:paraId="051E0D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f0366r0344lskelse</w:t>
      </w:r>
    </w:p>
    <w:p w14:paraId="6CED68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f0366r0344ndrar</w:t>
      </w:r>
    </w:p>
    <w:p w14:paraId="6ABE4E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f0366r0344ndring</w:t>
      </w:r>
    </w:p>
    <w:p w14:paraId="21E048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f0366r0345ldrad</w:t>
      </w:r>
    </w:p>
    <w:p w14:paraId="344E64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f0366r0366dan</w:t>
      </w:r>
      <w:r w:rsidRPr="00780F39">
        <w:rPr>
          <w:rFonts w:ascii="宋体" w:eastAsia="宋体" w:hAnsi="宋体" w:cs="宋体" w:hint="eastAsia"/>
          <w:lang w:val="sv-SE"/>
        </w:rPr>
        <w:t>de</w:t>
      </w:r>
    </w:p>
    <w:p w14:paraId="3E682A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f0366r0366delse</w:t>
      </w:r>
    </w:p>
    <w:p w14:paraId="3D2B20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f0366r0366dmjukar</w:t>
      </w:r>
    </w:p>
    <w:p w14:paraId="3A7FB4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f0366r0366dmjukelse</w:t>
      </w:r>
    </w:p>
    <w:p w14:paraId="5048CA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f0366r0366kar sig</w:t>
      </w:r>
    </w:p>
    <w:p w14:paraId="137F5F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f0366r0366var</w:t>
      </w:r>
    </w:p>
    <w:p w14:paraId="18715A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f0366raktar</w:t>
      </w:r>
    </w:p>
    <w:p w14:paraId="4FAD38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f0366raktfull</w:t>
      </w:r>
    </w:p>
    <w:p w14:paraId="4358E6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f0366raktlig</w:t>
      </w:r>
    </w:p>
    <w:p w14:paraId="448295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f0366rakt</w:t>
      </w:r>
    </w:p>
    <w:p w14:paraId="60B10A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f0366raning</w:t>
      </w:r>
    </w:p>
    <w:p w14:paraId="02F4A7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f0366rankrar</w:t>
      </w:r>
    </w:p>
    <w:p w14:paraId="7ECDD3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f0366rankring</w:t>
      </w:r>
    </w:p>
    <w:p w14:paraId="392C1D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f0366ranl0345ten</w:t>
      </w:r>
    </w:p>
    <w:p w14:paraId="6C7D3D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f0366ranledd</w:t>
      </w:r>
    </w:p>
    <w:p w14:paraId="1B9A91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f0366ranleder</w:t>
      </w:r>
    </w:p>
    <w:p w14:paraId="13BE6E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f0366rare</w:t>
      </w:r>
    </w:p>
    <w:p w14:paraId="0B9601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f0366rargad</w:t>
      </w:r>
    </w:p>
    <w:p w14:paraId="14B332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f0366rargar</w:t>
      </w:r>
    </w:p>
    <w:p w14:paraId="39B2BA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</w:t>
      </w:r>
      <w:r w:rsidRPr="00780F39">
        <w:rPr>
          <w:rFonts w:ascii="宋体" w:eastAsia="宋体" w:hAnsi="宋体" w:cs="宋体" w:hint="eastAsia"/>
          <w:lang w:val="sv-SE"/>
        </w:rPr>
        <w:t>0366rargelse</w:t>
      </w:r>
    </w:p>
    <w:p w14:paraId="18BAC9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f0366rarglig</w:t>
      </w:r>
    </w:p>
    <w:p w14:paraId="50CC64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f0366rarprov</w:t>
      </w:r>
    </w:p>
    <w:p w14:paraId="4C3A7F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f0366rb0344ttrar</w:t>
      </w:r>
    </w:p>
    <w:p w14:paraId="7B2797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f0366rb0344ttring</w:t>
      </w:r>
    </w:p>
    <w:p w14:paraId="38F42A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f0366rband</w:t>
      </w:r>
    </w:p>
    <w:p w14:paraId="0A0DC8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f0366rbannad</w:t>
      </w:r>
    </w:p>
    <w:p w14:paraId="4DDB96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f0366rbannar</w:t>
      </w:r>
    </w:p>
    <w:p w14:paraId="7C3494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f0366rbannat</w:t>
      </w:r>
    </w:p>
    <w:p w14:paraId="083E73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f0366rbannelse</w:t>
      </w:r>
    </w:p>
    <w:p w14:paraId="5EEFBF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f0366rbarmar sig</w:t>
      </w:r>
    </w:p>
    <w:p w14:paraId="2EA0BF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f0366rbaskad</w:t>
      </w:r>
    </w:p>
    <w:p w14:paraId="67CC5F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f0366rbaskat</w:t>
      </w:r>
    </w:p>
    <w:p w14:paraId="268819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f0366rbeh0345ller</w:t>
      </w:r>
    </w:p>
    <w:p w14:paraId="4E3DA1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f0366rbeh0345ll</w:t>
      </w:r>
    </w:p>
    <w:p w14:paraId="2D6A02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f0366rberedelseklass</w:t>
      </w:r>
    </w:p>
    <w:p w14:paraId="56F633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f0366rberedelse</w:t>
      </w:r>
    </w:p>
    <w:p w14:paraId="3E327C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</w:t>
      </w:r>
      <w:r w:rsidRPr="00780F39">
        <w:rPr>
          <w:rFonts w:ascii="宋体" w:eastAsia="宋体" w:hAnsi="宋体" w:cs="宋体" w:hint="eastAsia"/>
          <w:lang w:val="sv-SE"/>
        </w:rPr>
        <w:t>66rbereder</w:t>
      </w:r>
    </w:p>
    <w:p w14:paraId="31D5F1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f0366rbifart</w:t>
      </w:r>
    </w:p>
    <w:p w14:paraId="779FA4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f0366rbig0345ende</w:t>
      </w:r>
    </w:p>
    <w:p w14:paraId="426589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f0366rbig0345r</w:t>
      </w:r>
    </w:p>
    <w:p w14:paraId="4C4680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530" w:author="Author" w:date="2012-02-26T13:32:00Z" w:name="move318026837"/>
      <w:moveTo w:id="153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f0366rbi</w:t>
        </w:r>
      </w:moveTo>
    </w:p>
    <w:moveToRangeEnd w:id="1530"/>
    <w:p w14:paraId="47B1EA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f0366rbindelse</w:t>
      </w:r>
    </w:p>
    <w:p w14:paraId="0F8835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532" w:author="Author" w:date="2012-02-26T13:32:00Z" w:name="move318026838"/>
      <w:moveTo w:id="15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f0366rbinder</w:t>
        </w:r>
      </w:moveTo>
    </w:p>
    <w:moveToRangeEnd w:id="1532"/>
    <w:p w14:paraId="7784AF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f0366rbinder sig</w:t>
      </w:r>
    </w:p>
    <w:p w14:paraId="35383A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34" w:author="Author" w:date="2012-02-26T13:32:00Z" w:name="move318026838"/>
      <w:moveFrom w:id="1535" w:author="Author" w:date="2012-02-26T13:32:00Z">
        <w:r w:rsidRPr="00673328">
          <w:rPr>
            <w:rFonts w:ascii="宋体" w:eastAsia="宋体" w:hAnsi="宋体" w:cs="宋体" w:hint="eastAsia"/>
          </w:rPr>
          <w:t>f0366rbinder</w:t>
        </w:r>
      </w:moveFrom>
    </w:p>
    <w:moveFromRangeEnd w:id="1534"/>
    <w:p w14:paraId="385613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f0366rbiseende</w:t>
      </w:r>
    </w:p>
    <w:p w14:paraId="592A0C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f0366rbiser</w:t>
      </w:r>
    </w:p>
    <w:p w14:paraId="3D35EB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f0366rbistring</w:t>
      </w:r>
    </w:p>
    <w:p w14:paraId="4939D0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36" w:author="Author" w:date="2012-02-26T13:32:00Z" w:name="move318026837"/>
      <w:moveFrom w:id="1537" w:author="Author" w:date="2012-02-26T13:32:00Z">
        <w:r w:rsidRPr="00673328">
          <w:rPr>
            <w:rFonts w:ascii="宋体" w:eastAsia="宋体" w:hAnsi="宋体" w:cs="宋体" w:hint="eastAsia"/>
          </w:rPr>
          <w:t>f0366rbi</w:t>
        </w:r>
      </w:moveFrom>
    </w:p>
    <w:moveFromRangeEnd w:id="1536"/>
    <w:p w14:paraId="58A0D0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f0366rbj0366d</w:t>
      </w:r>
    </w:p>
    <w:p w14:paraId="2C7081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f0366rbjuden</w:t>
      </w:r>
    </w:p>
    <w:p w14:paraId="732CF9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f0366rbjuder</w:t>
      </w:r>
    </w:p>
    <w:p w14:paraId="1F5B9B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f0366rbl0366der</w:t>
      </w:r>
    </w:p>
    <w:p w14:paraId="186587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f0366rblev</w:t>
      </w:r>
    </w:p>
    <w:p w14:paraId="0A1C49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f0366rblir</w:t>
      </w:r>
    </w:p>
    <w:p w14:paraId="7A49A6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f0366rbluffar</w:t>
      </w:r>
    </w:p>
    <w:p w14:paraId="768678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f0366rbr034</w:t>
      </w:r>
      <w:r w:rsidRPr="00780F39">
        <w:rPr>
          <w:rFonts w:ascii="宋体" w:eastAsia="宋体" w:hAnsi="宋体" w:cs="宋体" w:hint="eastAsia"/>
          <w:lang w:val="sv-SE"/>
        </w:rPr>
        <w:t>4nner</w:t>
      </w:r>
    </w:p>
    <w:p w14:paraId="1FD0C4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f0366rbr0344nning</w:t>
      </w:r>
    </w:p>
    <w:p w14:paraId="270168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f0366rbrukar</w:t>
      </w:r>
    </w:p>
    <w:p w14:paraId="7C15C4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38" w:author="Author" w:date="2012-02-26T13:32:00Z" w:name="move318026839"/>
      <w:moveTo w:id="1539" w:author="Author" w:date="2012-02-26T13:32:00Z">
        <w:r w:rsidRPr="00673328">
          <w:rPr>
            <w:rFonts w:ascii="宋体" w:eastAsia="宋体" w:hAnsi="宋体" w:cs="宋体" w:hint="eastAsia"/>
          </w:rPr>
          <w:t>f0366rbrukning</w:t>
        </w:r>
      </w:moveTo>
    </w:p>
    <w:moveToRangeEnd w:id="1538"/>
    <w:p w14:paraId="6A2F31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f0366rbrukningsartikel</w:t>
      </w:r>
    </w:p>
    <w:p w14:paraId="49F015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40" w:author="Author" w:date="2012-02-26T13:32:00Z" w:name="move318026839"/>
      <w:moveFrom w:id="1541" w:author="Author" w:date="2012-02-26T13:32:00Z">
        <w:r w:rsidRPr="00673328">
          <w:rPr>
            <w:rFonts w:ascii="宋体" w:eastAsia="宋体" w:hAnsi="宋体" w:cs="宋体" w:hint="eastAsia"/>
          </w:rPr>
          <w:t>f0366rbrukning</w:t>
        </w:r>
      </w:moveFrom>
    </w:p>
    <w:moveFromRangeEnd w:id="1540"/>
    <w:p w14:paraId="2F89D6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f0366rbryllar</w:t>
      </w:r>
    </w:p>
    <w:p w14:paraId="55EE74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f0366rbrytare</w:t>
      </w:r>
    </w:p>
    <w:p w14:paraId="37F845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f0366rbrytelse</w:t>
      </w:r>
    </w:p>
    <w:p w14:paraId="4A89EC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f0366rbud</w:t>
      </w:r>
    </w:p>
    <w:p w14:paraId="2832BF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f0366rbundit</w:t>
      </w:r>
    </w:p>
    <w:p w14:paraId="3DEFB5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f0366rbund</w:t>
      </w:r>
    </w:p>
    <w:p w14:paraId="30007F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f0366rd0344mning</w:t>
      </w:r>
    </w:p>
    <w:p w14:paraId="1E3A30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f0366rd0344rvar</w:t>
      </w:r>
    </w:p>
    <w:p w14:paraId="395BC0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f0366rd0366mande</w:t>
      </w:r>
    </w:p>
    <w:p w14:paraId="0FEE45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f0366rd0366mer</w:t>
      </w:r>
    </w:p>
    <w:p w14:paraId="42FADF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f0366rdelaktig</w:t>
      </w:r>
    </w:p>
    <w:p w14:paraId="2D6169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f0366rdelar</w:t>
      </w:r>
    </w:p>
    <w:p w14:paraId="0D2A2F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f0366rdel</w:t>
      </w:r>
    </w:p>
    <w:p w14:paraId="266FD8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</w:t>
      </w:r>
      <w:r w:rsidRPr="00780F39">
        <w:rPr>
          <w:rFonts w:ascii="宋体" w:eastAsia="宋体" w:hAnsi="宋体" w:cs="宋体" w:hint="eastAsia"/>
          <w:lang w:val="sv-SE"/>
        </w:rPr>
        <w:t>366rdjupad</w:t>
      </w:r>
    </w:p>
    <w:p w14:paraId="2BE08F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f0366rdjupar sig</w:t>
      </w:r>
    </w:p>
    <w:p w14:paraId="60EA1D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f0366rdom</w:t>
      </w:r>
    </w:p>
    <w:p w14:paraId="107916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f0366rdr0366jer</w:t>
      </w:r>
    </w:p>
    <w:p w14:paraId="106C95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f0366rdrag</w:t>
      </w:r>
    </w:p>
    <w:p w14:paraId="30B535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f0366rdriver</w:t>
      </w:r>
    </w:p>
    <w:p w14:paraId="32D449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f0366rdubblar</w:t>
      </w:r>
    </w:p>
    <w:p w14:paraId="1524CB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f0366rdyrad</w:t>
      </w:r>
    </w:p>
    <w:p w14:paraId="3FA20B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f0366reb0345dar</w:t>
      </w:r>
    </w:p>
    <w:p w14:paraId="4694DD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f0366rebild</w:t>
      </w:r>
    </w:p>
    <w:p w14:paraId="57FF6B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f0366rebr0345r</w:t>
      </w:r>
    </w:p>
    <w:p w14:paraId="7CB9A9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f0366rebud</w:t>
      </w:r>
    </w:p>
    <w:p w14:paraId="79A8C2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f0366rebygger</w:t>
      </w:r>
    </w:p>
    <w:p w14:paraId="5A3601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f0366red0366me</w:t>
      </w:r>
    </w:p>
    <w:p w14:paraId="64E41B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f0366red0366mlig</w:t>
      </w:r>
    </w:p>
    <w:p w14:paraId="1DF2CC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f0366redrag</w:t>
      </w:r>
    </w:p>
    <w:p w14:paraId="0694D9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f0366redrar</w:t>
      </w:r>
    </w:p>
    <w:p w14:paraId="176605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f0366refaller</w:t>
      </w:r>
    </w:p>
    <w:p w14:paraId="3FF02C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f0366reg0345en</w:t>
      </w:r>
      <w:r w:rsidRPr="00780F39">
        <w:rPr>
          <w:rFonts w:ascii="宋体" w:eastAsia="宋体" w:hAnsi="宋体" w:cs="宋体" w:hint="eastAsia"/>
          <w:lang w:val="sv-SE"/>
        </w:rPr>
        <w:t>de</w:t>
      </w:r>
    </w:p>
    <w:p w14:paraId="7BE4ED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f0366reg0345ngare</w:t>
      </w:r>
    </w:p>
    <w:p w14:paraId="186B84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f0366reg0345r</w:t>
      </w:r>
    </w:p>
    <w:p w14:paraId="6FD39C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f0366reger</w:t>
      </w:r>
    </w:p>
    <w:p w14:paraId="24311C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f0366regriper</w:t>
      </w:r>
    </w:p>
    <w:p w14:paraId="0B1223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f0366rehavande</w:t>
      </w:r>
    </w:p>
    <w:p w14:paraId="51E48C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f0366rekommer</w:t>
      </w:r>
    </w:p>
    <w:p w14:paraId="47F45D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f0366rekomst</w:t>
      </w:r>
    </w:p>
    <w:p w14:paraId="04A83D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f0366rel0344ggande</w:t>
      </w:r>
    </w:p>
    <w:p w14:paraId="454864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f0366rel0344gger</w:t>
      </w:r>
    </w:p>
    <w:p w14:paraId="0531F8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f0366rel0344ser</w:t>
      </w:r>
    </w:p>
    <w:p w14:paraId="690C65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f0366religger</w:t>
      </w:r>
    </w:p>
    <w:p w14:paraId="1B9D80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f0366rem0345l</w:t>
      </w:r>
    </w:p>
    <w:p w14:paraId="04524C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542" w:author="Author" w:date="2012-02-26T13:32:00Z" w:name="move318026840"/>
      <w:moveTo w:id="15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f0366re</w:t>
        </w:r>
      </w:moveTo>
    </w:p>
    <w:moveToRangeEnd w:id="1542"/>
    <w:p w14:paraId="644C8B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f0366renar</w:t>
      </w:r>
    </w:p>
    <w:p w14:paraId="679F33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f0366rening</w:t>
      </w:r>
    </w:p>
    <w:p w14:paraId="618193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f0366renklar</w:t>
      </w:r>
    </w:p>
    <w:p w14:paraId="4301C2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f0366renlig</w:t>
      </w:r>
    </w:p>
    <w:p w14:paraId="35898C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f0366res0344tter s</w:t>
      </w:r>
      <w:r w:rsidRPr="00780F39">
        <w:rPr>
          <w:rFonts w:ascii="宋体" w:eastAsia="宋体" w:hAnsi="宋体" w:cs="宋体" w:hint="eastAsia"/>
          <w:lang w:val="sv-SE"/>
        </w:rPr>
        <w:t>ig</w:t>
      </w:r>
    </w:p>
    <w:p w14:paraId="78E2BE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f0366resats</w:t>
      </w:r>
    </w:p>
    <w:p w14:paraId="2DBC42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f0366reskrift</w:t>
      </w:r>
    </w:p>
    <w:p w14:paraId="2A542E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f0366reskriver</w:t>
      </w:r>
    </w:p>
    <w:p w14:paraId="7A83A1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f0366resl0345r</w:t>
      </w:r>
    </w:p>
    <w:p w14:paraId="26E593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f0366reslagit</w:t>
      </w:r>
    </w:p>
    <w:p w14:paraId="505FE9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f0366reslog</w:t>
      </w:r>
    </w:p>
    <w:p w14:paraId="0A91C6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f0366respeglar</w:t>
      </w:r>
    </w:p>
    <w:p w14:paraId="156FC1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f0366respr0345kare</w:t>
      </w:r>
    </w:p>
    <w:p w14:paraId="7B6C5C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f0366respr0345kar</w:t>
      </w:r>
    </w:p>
    <w:p w14:paraId="07285CD5" w14:textId="1A865209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f0366rest0344ller</w:t>
      </w:r>
      <w:del w:id="154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sig</w:delText>
        </w:r>
      </w:del>
    </w:p>
    <w:p w14:paraId="327DFA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f0366rest0344ller</w:t>
      </w:r>
      <w:ins w:id="154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sig</w:t>
        </w:r>
      </w:ins>
    </w:p>
    <w:p w14:paraId="25FAE1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f0366rest0344llning</w:t>
      </w:r>
    </w:p>
    <w:p w14:paraId="24B0C1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f0366rest0345ndare</w:t>
      </w:r>
    </w:p>
    <w:p w14:paraId="2C0A9D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f0366rest0345r</w:t>
      </w:r>
    </w:p>
    <w:p w14:paraId="2E4033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f0366resv0344var</w:t>
      </w:r>
    </w:p>
    <w:p w14:paraId="2E05DF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46" w:author="Author" w:date="2012-02-26T13:32:00Z" w:name="move318026840"/>
      <w:moveFrom w:id="1547" w:author="Author" w:date="2012-02-26T13:32:00Z">
        <w:r w:rsidRPr="00673328">
          <w:rPr>
            <w:rFonts w:ascii="宋体" w:eastAsia="宋体" w:hAnsi="宋体" w:cs="宋体" w:hint="eastAsia"/>
          </w:rPr>
          <w:t>f0366re</w:t>
        </w:r>
      </w:moveFrom>
    </w:p>
    <w:moveFromRangeEnd w:id="1546"/>
    <w:p w14:paraId="6FFD56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f0366ret</w:t>
      </w:r>
      <w:r w:rsidRPr="00780F39">
        <w:rPr>
          <w:rFonts w:ascii="宋体" w:eastAsia="宋体" w:hAnsi="宋体" w:cs="宋体" w:hint="eastAsia"/>
          <w:lang w:val="sv-SE"/>
        </w:rPr>
        <w:t>agare</w:t>
      </w:r>
    </w:p>
    <w:p w14:paraId="64E5E5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548" w:author="Author" w:date="2012-02-26T13:32:00Z" w:name="move318026841"/>
      <w:moveTo w:id="154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f0366retag</w:t>
        </w:r>
      </w:moveTo>
    </w:p>
    <w:moveToRangeEnd w:id="1548"/>
    <w:p w14:paraId="62A80B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f0366retagsamhet</w:t>
      </w:r>
    </w:p>
    <w:p w14:paraId="63C8C4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f0366retagsam</w:t>
      </w:r>
    </w:p>
    <w:p w14:paraId="28275A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f0366retagsh0344lsov0345rd</w:t>
      </w:r>
    </w:p>
    <w:p w14:paraId="3259A0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50" w:author="Author" w:date="2012-02-26T13:32:00Z" w:name="move318026841"/>
      <w:moveFrom w:id="1551" w:author="Author" w:date="2012-02-26T13:32:00Z">
        <w:r w:rsidRPr="00673328">
          <w:rPr>
            <w:rFonts w:ascii="宋体" w:eastAsia="宋体" w:hAnsi="宋体" w:cs="宋体" w:hint="eastAsia"/>
          </w:rPr>
          <w:t>f0366retag</w:t>
        </w:r>
      </w:moveFrom>
    </w:p>
    <w:moveFromRangeEnd w:id="1550"/>
    <w:p w14:paraId="08D772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f0366retal</w:t>
      </w:r>
    </w:p>
    <w:p w14:paraId="4C50EB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f0366retar</w:t>
      </w:r>
    </w:p>
    <w:p w14:paraId="576A34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f0366reteelse</w:t>
      </w:r>
    </w:p>
    <w:p w14:paraId="205AD1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f0366retr0344dare</w:t>
      </w:r>
    </w:p>
    <w:p w14:paraId="571B57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552" w:author="Author" w:date="2012-02-26T13:32:00Z" w:name="move318026842"/>
      <w:moveTo w:id="15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f0366retr0344de</w:t>
        </w:r>
      </w:moveTo>
    </w:p>
    <w:moveToRangeEnd w:id="1552"/>
    <w:p w14:paraId="4EF3DB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f0366retr0344der</w:t>
      </w:r>
    </w:p>
    <w:p w14:paraId="7C4292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f0366retr0344desvis</w:t>
      </w:r>
    </w:p>
    <w:p w14:paraId="335E27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54" w:author="Author" w:date="2012-02-26T13:32:00Z" w:name="move318026842"/>
      <w:moveFrom w:id="1555" w:author="Author" w:date="2012-02-26T13:32:00Z">
        <w:r w:rsidRPr="00673328">
          <w:rPr>
            <w:rFonts w:ascii="宋体" w:eastAsia="宋体" w:hAnsi="宋体" w:cs="宋体" w:hint="eastAsia"/>
          </w:rPr>
          <w:t>f0366retr0344de</w:t>
        </w:r>
      </w:moveFrom>
    </w:p>
    <w:moveFromRangeEnd w:id="1554"/>
    <w:p w14:paraId="20EE5C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f0366rev0344ndning</w:t>
      </w:r>
    </w:p>
    <w:p w14:paraId="736555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f0366revigar</w:t>
      </w:r>
    </w:p>
    <w:p w14:paraId="118259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f0366rf0344ran</w:t>
      </w:r>
    </w:p>
    <w:p w14:paraId="50BF94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f0366rf0344rlig</w:t>
      </w:r>
    </w:p>
    <w:p w14:paraId="60A7A1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f0366rf0345</w:t>
      </w:r>
      <w:r w:rsidRPr="00780F39">
        <w:rPr>
          <w:rFonts w:ascii="宋体" w:eastAsia="宋体" w:hAnsi="宋体" w:cs="宋体" w:hint="eastAsia"/>
          <w:lang w:val="sv-SE"/>
        </w:rPr>
        <w:t>ng</w:t>
      </w:r>
    </w:p>
    <w:p w14:paraId="19F1A9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f0366rf0366ljelse</w:t>
      </w:r>
    </w:p>
    <w:p w14:paraId="670592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f0366rf0366ljer</w:t>
      </w:r>
    </w:p>
    <w:p w14:paraId="5BD232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f0366rf0366ll</w:t>
      </w:r>
    </w:p>
    <w:p w14:paraId="29F5ED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f0366rf0366r</w:t>
      </w:r>
    </w:p>
    <w:p w14:paraId="5A97B2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f0366rfader</w:t>
      </w:r>
    </w:p>
    <w:p w14:paraId="08B087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f0366rfaller</w:t>
      </w:r>
    </w:p>
    <w:p w14:paraId="774366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56" w:author="Author" w:date="2012-02-26T13:32:00Z" w:name="move318026843"/>
      <w:moveTo w:id="1557" w:author="Author" w:date="2012-02-26T13:32:00Z">
        <w:r w:rsidRPr="00673328">
          <w:rPr>
            <w:rFonts w:ascii="宋体" w:eastAsia="宋体" w:hAnsi="宋体" w:cs="宋体" w:hint="eastAsia"/>
          </w:rPr>
          <w:t>f0366rfall</w:t>
        </w:r>
      </w:moveTo>
    </w:p>
    <w:moveToRangeEnd w:id="1556"/>
    <w:p w14:paraId="6FCE40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f0366rfallodag</w:t>
      </w:r>
    </w:p>
    <w:p w14:paraId="3E10FC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58" w:author="Author" w:date="2012-02-26T13:32:00Z" w:name="move318026843"/>
      <w:moveFrom w:id="1559" w:author="Author" w:date="2012-02-26T13:32:00Z">
        <w:r w:rsidRPr="00673328">
          <w:rPr>
            <w:rFonts w:ascii="宋体" w:eastAsia="宋体" w:hAnsi="宋体" w:cs="宋体" w:hint="eastAsia"/>
          </w:rPr>
          <w:t>f0366rfall</w:t>
        </w:r>
      </w:moveFrom>
    </w:p>
    <w:moveFromRangeEnd w:id="1558"/>
    <w:p w14:paraId="569E45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f0366rfalskar</w:t>
      </w:r>
    </w:p>
    <w:p w14:paraId="10E7B0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f0366rfalskning</w:t>
      </w:r>
    </w:p>
    <w:p w14:paraId="236129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f0366rfarande</w:t>
      </w:r>
    </w:p>
    <w:p w14:paraId="617901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f0366rfar</w:t>
      </w:r>
    </w:p>
    <w:p w14:paraId="7A369A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f0366rfattare</w:t>
      </w:r>
    </w:p>
    <w:p w14:paraId="1BCDB1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f0366rfattar</w:t>
      </w:r>
    </w:p>
    <w:p w14:paraId="3D3211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f0366rfattning</w:t>
      </w:r>
    </w:p>
    <w:p w14:paraId="44DBE5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f0366rfinad</w:t>
      </w:r>
    </w:p>
    <w:p w14:paraId="430E6A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f0366rfining</w:t>
      </w:r>
    </w:p>
    <w:p w14:paraId="1B1151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f0366rfluten</w:t>
      </w:r>
    </w:p>
    <w:p w14:paraId="027B53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</w:t>
      </w:r>
      <w:r w:rsidRPr="00780F39">
        <w:rPr>
          <w:rFonts w:ascii="宋体" w:eastAsia="宋体" w:hAnsi="宋体" w:cs="宋体" w:hint="eastAsia"/>
          <w:lang w:val="sv-SE"/>
        </w:rPr>
        <w:t>lyter</w:t>
      </w:r>
    </w:p>
    <w:p w14:paraId="504D99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f0366rflyttar</w:t>
      </w:r>
    </w:p>
    <w:p w14:paraId="4C0BAC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f0366rfogande</w:t>
      </w:r>
    </w:p>
    <w:p w14:paraId="76F2FF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f0366rfogar</w:t>
      </w:r>
    </w:p>
    <w:p w14:paraId="63368B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f0366rfr0345gan</w:t>
      </w:r>
    </w:p>
    <w:p w14:paraId="3E8114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f0366rfr0366s</w:t>
      </w:r>
    </w:p>
    <w:p w14:paraId="78FEC3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f0366rfriskning</w:t>
      </w:r>
    </w:p>
    <w:p w14:paraId="60AE95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f0366rfrusen</w:t>
      </w:r>
    </w:p>
    <w:p w14:paraId="249E40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f0366rfrusit</w:t>
      </w:r>
    </w:p>
    <w:p w14:paraId="66234E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f0366rfryser</w:t>
      </w:r>
    </w:p>
    <w:p w14:paraId="737F3D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f0366rfuskar</w:t>
      </w:r>
    </w:p>
    <w:p w14:paraId="7375C8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f0366rg0344nglig</w:t>
      </w:r>
    </w:p>
    <w:p w14:paraId="088BDA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f0366rg0344tmigej</w:t>
      </w:r>
    </w:p>
    <w:p w14:paraId="78382D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f0366rg0344ves</w:t>
      </w:r>
    </w:p>
    <w:p w14:paraId="1E3115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f0366rg0345ngen</w:t>
      </w:r>
    </w:p>
    <w:p w14:paraId="5C01DD34" w14:textId="2CC11070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f0366rg0345r</w:t>
      </w:r>
      <w:del w:id="156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sig</w:delText>
        </w:r>
      </w:del>
    </w:p>
    <w:p w14:paraId="4E8FFE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f0366rg0345r</w:t>
      </w:r>
      <w:ins w:id="156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sig</w:t>
        </w:r>
      </w:ins>
    </w:p>
    <w:p w14:paraId="051B34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f0366rg0345s</w:t>
      </w:r>
    </w:p>
    <w:p w14:paraId="7FA7AD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</w:t>
      </w:r>
      <w:r w:rsidRPr="00780F39">
        <w:rPr>
          <w:rFonts w:ascii="宋体" w:eastAsia="宋体" w:hAnsi="宋体" w:cs="宋体" w:hint="eastAsia"/>
          <w:lang w:val="sv-SE"/>
        </w:rPr>
        <w:t>66rg0366r</w:t>
      </w:r>
    </w:p>
    <w:p w14:paraId="5EB935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f0366rgasare</w:t>
      </w:r>
    </w:p>
    <w:p w14:paraId="02358D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f0366rgiftar</w:t>
      </w:r>
    </w:p>
    <w:p w14:paraId="5B9501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f0366rgiftning</w:t>
      </w:r>
    </w:p>
    <w:p w14:paraId="7E607B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f0366rgjort</w:t>
      </w:r>
    </w:p>
    <w:p w14:paraId="567011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f0366rgl0366mmer</w:t>
      </w:r>
    </w:p>
    <w:p w14:paraId="246DC0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f0366rgrenar sig</w:t>
      </w:r>
    </w:p>
    <w:p w14:paraId="216F15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f0366rgriper sig</w:t>
      </w:r>
    </w:p>
    <w:p w14:paraId="3D8F7C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f0366rgrund</w:t>
      </w:r>
    </w:p>
    <w:p w14:paraId="449C16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f0366rgrymmad</w:t>
      </w:r>
    </w:p>
    <w:p w14:paraId="332771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f0366rgyller</w:t>
      </w:r>
    </w:p>
    <w:p w14:paraId="0B2B2D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f0366rh0345llande</w:t>
      </w:r>
    </w:p>
    <w:p w14:paraId="127096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f0366rh0345llandevis</w:t>
      </w:r>
    </w:p>
    <w:p w14:paraId="045CAB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f0366rh0345ller sig</w:t>
      </w:r>
    </w:p>
    <w:p w14:paraId="723857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f0366rh0345rdnad</w:t>
      </w:r>
    </w:p>
    <w:p w14:paraId="76763D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f0366rh0366jd</w:t>
      </w:r>
    </w:p>
    <w:p w14:paraId="311E9E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f0366rh0366je</w:t>
      </w:r>
      <w:r w:rsidRPr="00780F39">
        <w:rPr>
          <w:rFonts w:ascii="宋体" w:eastAsia="宋体" w:hAnsi="宋体" w:cs="宋体" w:hint="eastAsia"/>
          <w:lang w:val="sv-SE"/>
        </w:rPr>
        <w:t>r</w:t>
      </w:r>
    </w:p>
    <w:p w14:paraId="7EB7D329" w14:textId="05A058FB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f0366rh0366r</w:t>
      </w:r>
      <w:del w:id="156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sig</w:delText>
        </w:r>
      </w:del>
    </w:p>
    <w:p w14:paraId="6D2CBB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f0366rh0366r</w:t>
      </w:r>
      <w:ins w:id="156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sig</w:t>
        </w:r>
      </w:ins>
    </w:p>
    <w:p w14:paraId="682EE8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f0366rhalar</w:t>
      </w:r>
    </w:p>
    <w:p w14:paraId="6AA67F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f0366rhandlar</w:t>
      </w:r>
    </w:p>
    <w:p w14:paraId="106EA3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f0366rhandling</w:t>
      </w:r>
    </w:p>
    <w:p w14:paraId="7F94D8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564" w:author="Author" w:date="2012-02-26T13:32:00Z" w:name="move318026844"/>
      <w:moveTo w:id="15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f0366rhand</w:t>
        </w:r>
      </w:moveTo>
    </w:p>
    <w:moveToRangeEnd w:id="1564"/>
    <w:p w14:paraId="0C52DD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f0366rhandsbesked</w:t>
      </w:r>
    </w:p>
    <w:p w14:paraId="738242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66" w:author="Author" w:date="2012-02-26T13:32:00Z" w:name="move318026844"/>
      <w:moveFrom w:id="1567" w:author="Author" w:date="2012-02-26T13:32:00Z">
        <w:r w:rsidRPr="00673328">
          <w:rPr>
            <w:rFonts w:ascii="宋体" w:eastAsia="宋体" w:hAnsi="宋体" w:cs="宋体" w:hint="eastAsia"/>
          </w:rPr>
          <w:t>f0366rhand</w:t>
        </w:r>
      </w:moveFrom>
    </w:p>
    <w:moveFromRangeEnd w:id="1566"/>
    <w:p w14:paraId="620E3C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f0366rhastad</w:t>
      </w:r>
    </w:p>
    <w:p w14:paraId="573551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f0366rhinder</w:t>
      </w:r>
    </w:p>
    <w:p w14:paraId="33732E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f0366rhindrar</w:t>
      </w:r>
    </w:p>
    <w:p w14:paraId="64BF2E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f0366rhistoria</w:t>
      </w:r>
    </w:p>
    <w:p w14:paraId="156D2F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f0366rhistorisk</w:t>
      </w:r>
    </w:p>
    <w:p w14:paraId="18C63C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68" w:author="Author" w:date="2012-02-26T13:32:00Z" w:name="move318026845"/>
      <w:moveTo w:id="1569" w:author="Author" w:date="2012-02-26T13:32:00Z">
        <w:r w:rsidRPr="00673328">
          <w:rPr>
            <w:rFonts w:ascii="宋体" w:eastAsia="宋体" w:hAnsi="宋体" w:cs="宋体" w:hint="eastAsia"/>
          </w:rPr>
          <w:t>f0366rhoppning</w:t>
        </w:r>
      </w:moveTo>
    </w:p>
    <w:moveToRangeEnd w:id="1568"/>
    <w:p w14:paraId="080F5D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f0366rhoppningsvis</w:t>
      </w:r>
    </w:p>
    <w:p w14:paraId="674A17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70" w:author="Author" w:date="2012-02-26T13:32:00Z" w:name="move318026845"/>
      <w:moveFrom w:id="1571" w:author="Author" w:date="2012-02-26T13:32:00Z">
        <w:r w:rsidRPr="00673328">
          <w:rPr>
            <w:rFonts w:ascii="宋体" w:eastAsia="宋体" w:hAnsi="宋体" w:cs="宋体" w:hint="eastAsia"/>
          </w:rPr>
          <w:t>f0366rhoppning</w:t>
        </w:r>
      </w:moveFrom>
    </w:p>
    <w:moveFromRangeEnd w:id="1570"/>
    <w:p w14:paraId="507645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f0366rhyrd</w:t>
      </w:r>
    </w:p>
    <w:p w14:paraId="64568F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f0366rintar</w:t>
      </w:r>
    </w:p>
    <w:p w14:paraId="67D8A9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f0366rivrar sig</w:t>
      </w:r>
    </w:p>
    <w:p w14:paraId="7DFB06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f0366rk034</w:t>
      </w:r>
      <w:r w:rsidRPr="00780F39">
        <w:rPr>
          <w:rFonts w:ascii="宋体" w:eastAsia="宋体" w:hAnsi="宋体" w:cs="宋体" w:hint="eastAsia"/>
          <w:lang w:val="sv-SE"/>
        </w:rPr>
        <w:t>4mpe</w:t>
      </w:r>
    </w:p>
    <w:p w14:paraId="223D87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f0366rk0344rlek</w:t>
      </w:r>
    </w:p>
    <w:p w14:paraId="2D8CBD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f0366rk0366p</w:t>
      </w:r>
    </w:p>
    <w:p w14:paraId="0B608C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f0366rkalkning</w:t>
      </w:r>
    </w:p>
    <w:p w14:paraId="120BB5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f0366rkastar</w:t>
      </w:r>
    </w:p>
    <w:p w14:paraId="664728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f0366rkastlig</w:t>
      </w:r>
    </w:p>
    <w:p w14:paraId="52DE8D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f0366rkl0344dd</w:t>
      </w:r>
    </w:p>
    <w:p w14:paraId="3EEE6C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f0366rkl0344de</w:t>
      </w:r>
    </w:p>
    <w:p w14:paraId="5BBBF9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f0366rkl0344r sig</w:t>
      </w:r>
    </w:p>
    <w:p w14:paraId="555499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f0366rklarar</w:t>
      </w:r>
    </w:p>
    <w:p w14:paraId="2996AF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f0366rklaring</w:t>
      </w:r>
    </w:p>
    <w:p w14:paraId="14E4E3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f0366rklarlig</w:t>
      </w:r>
    </w:p>
    <w:p w14:paraId="2BE79E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f0366rklingar</w:t>
      </w:r>
    </w:p>
    <w:p w14:paraId="6FB3A0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f0366rknippar</w:t>
      </w:r>
    </w:p>
    <w:p w14:paraId="59173C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f0366rkommen</w:t>
      </w:r>
    </w:p>
    <w:p w14:paraId="6B75C3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f0366rkortar</w:t>
      </w:r>
    </w:p>
    <w:p w14:paraId="1FCFEA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f0366rkortning</w:t>
      </w:r>
    </w:p>
    <w:p w14:paraId="065E6D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f0366rkovrar sig</w:t>
      </w:r>
    </w:p>
    <w:p w14:paraId="6FA7AC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</w:t>
      </w:r>
      <w:r w:rsidRPr="00780F39">
        <w:rPr>
          <w:rFonts w:ascii="宋体" w:eastAsia="宋体" w:hAnsi="宋体" w:cs="宋体" w:hint="eastAsia"/>
          <w:lang w:val="sv-SE"/>
        </w:rPr>
        <w:t>rkromar</w:t>
      </w:r>
    </w:p>
    <w:p w14:paraId="0E99AE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f0366rkroppsligar</w:t>
      </w:r>
    </w:p>
    <w:p w14:paraId="38C3F7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f0366rkrossad</w:t>
      </w:r>
    </w:p>
    <w:p w14:paraId="510B82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f0366rkrossande</w:t>
      </w:r>
    </w:p>
    <w:p w14:paraId="418F2B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f0366rkunnar</w:t>
      </w:r>
    </w:p>
    <w:p w14:paraId="2C7779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f0366rkv0344ver</w:t>
      </w:r>
    </w:p>
    <w:p w14:paraId="7E8465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f0366rkyld</w:t>
      </w:r>
    </w:p>
    <w:p w14:paraId="382A3C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f0366rkyler sig</w:t>
      </w:r>
    </w:p>
    <w:p w14:paraId="474F7E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f0366rkylning</w:t>
      </w:r>
    </w:p>
    <w:p w14:paraId="4FBE10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f0366rl0344gen</w:t>
      </w:r>
    </w:p>
    <w:p w14:paraId="499356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f0366rl0344gger</w:t>
      </w:r>
    </w:p>
    <w:p w14:paraId="345925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f0366rl0344ggning</w:t>
      </w:r>
    </w:p>
    <w:p w14:paraId="5AF939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f0366rl0344nger</w:t>
      </w:r>
    </w:p>
    <w:p w14:paraId="262BD2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f0366rl0344ngning</w:t>
      </w:r>
    </w:p>
    <w:p w14:paraId="7A46C8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f0366rl0344ngt barnbidrag</w:t>
      </w:r>
    </w:p>
    <w:p w14:paraId="089234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f0366rl0344t</w:t>
      </w:r>
    </w:p>
    <w:p w14:paraId="6C07C9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f0366rl0</w:t>
      </w:r>
      <w:r w:rsidRPr="00780F39">
        <w:rPr>
          <w:rFonts w:ascii="宋体" w:eastAsia="宋体" w:hAnsi="宋体" w:cs="宋体" w:hint="eastAsia"/>
          <w:lang w:val="sv-SE"/>
        </w:rPr>
        <w:t>345telse</w:t>
      </w:r>
    </w:p>
    <w:p w14:paraId="01DA07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f0366rl0345ter</w:t>
      </w:r>
    </w:p>
    <w:p w14:paraId="245CA0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f0366rl0345t</w:t>
      </w:r>
    </w:p>
    <w:p w14:paraId="10905E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f0366rl0366jligar</w:t>
      </w:r>
    </w:p>
    <w:p w14:paraId="0D9239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f0366rl0366ser</w:t>
      </w:r>
    </w:p>
    <w:p w14:paraId="3DBCE7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f0366rlaga</w:t>
      </w:r>
    </w:p>
    <w:p w14:paraId="1305AC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f0366rlag</w:t>
      </w:r>
    </w:p>
    <w:p w14:paraId="5BC563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f0366rlamad</w:t>
      </w:r>
    </w:p>
    <w:p w14:paraId="3E80DE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f0366rlamar</w:t>
      </w:r>
    </w:p>
    <w:p w14:paraId="70DBB2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f0366rlamning</w:t>
      </w:r>
    </w:p>
    <w:p w14:paraId="375B52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f0366rleder</w:t>
      </w:r>
    </w:p>
    <w:p w14:paraId="45848A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f0366rlegad</w:t>
      </w:r>
    </w:p>
    <w:p w14:paraId="08B56B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f0366rlikar sig</w:t>
      </w:r>
    </w:p>
    <w:p w14:paraId="32ED3C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f0366rlikas</w:t>
      </w:r>
    </w:p>
    <w:p w14:paraId="524145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f0366rlikning</w:t>
      </w:r>
    </w:p>
    <w:p w14:paraId="2D0AB9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f0366rliser</w:t>
      </w:r>
    </w:p>
    <w:p w14:paraId="0F881D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f0366rlitar sig p0345</w:t>
      </w:r>
    </w:p>
    <w:p w14:paraId="73EC6A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f0366rljugen</w:t>
      </w:r>
    </w:p>
    <w:p w14:paraId="4FC1D4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f0366rlopp</w:t>
      </w:r>
    </w:p>
    <w:p w14:paraId="5A11AF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</w:t>
      </w:r>
      <w:r w:rsidRPr="00780F39">
        <w:rPr>
          <w:rFonts w:ascii="宋体" w:eastAsia="宋体" w:hAnsi="宋体" w:cs="宋体" w:hint="eastAsia"/>
          <w:lang w:val="sv-SE"/>
        </w:rPr>
        <w:t>66rlorar</w:t>
      </w:r>
    </w:p>
    <w:p w14:paraId="7373BA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f0366rlossning</w:t>
      </w:r>
    </w:p>
    <w:p w14:paraId="39CDDF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f0366rlovad</w:t>
      </w:r>
    </w:p>
    <w:p w14:paraId="2A0081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f0366rlovar sig</w:t>
      </w:r>
    </w:p>
    <w:p w14:paraId="7067B6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f0366rlovning</w:t>
      </w:r>
    </w:p>
    <w:p w14:paraId="55CB2D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f0366rlust</w:t>
      </w:r>
    </w:p>
    <w:p w14:paraId="6E9D78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f0366rm0344ten</w:t>
      </w:r>
    </w:p>
    <w:p w14:paraId="2A15F0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f0366rm0345ga</w:t>
      </w:r>
    </w:p>
    <w:p w14:paraId="26C9F3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f0366rm0345n</w:t>
      </w:r>
    </w:p>
    <w:p w14:paraId="2CA057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f0366rm0345r</w:t>
      </w:r>
    </w:p>
    <w:p w14:paraId="1E5A87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f0366rm0366genhet</w:t>
      </w:r>
    </w:p>
    <w:p w14:paraId="121C6A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f0366rm0366gen</w:t>
      </w:r>
    </w:p>
    <w:p w14:paraId="671F68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f0366rmaning</w:t>
      </w:r>
    </w:p>
    <w:p w14:paraId="3B005B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f0366rman</w:t>
      </w:r>
    </w:p>
    <w:p w14:paraId="17B646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f0366rmedlar</w:t>
      </w:r>
    </w:p>
    <w:p w14:paraId="46C254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f0366rmedling</w:t>
      </w:r>
    </w:p>
    <w:p w14:paraId="28377E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f0366rmenande</w:t>
      </w:r>
    </w:p>
    <w:p w14:paraId="73F87A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f0366rment</w:t>
      </w:r>
    </w:p>
    <w:p w14:paraId="1E7B89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f0366rmer</w:t>
      </w:r>
    </w:p>
    <w:p w14:paraId="045B5D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</w:t>
      </w:r>
      <w:r w:rsidRPr="00780F39">
        <w:rPr>
          <w:rFonts w:ascii="宋体" w:eastAsia="宋体" w:hAnsi="宋体" w:cs="宋体" w:hint="eastAsia"/>
          <w:lang w:val="sv-SE"/>
        </w:rPr>
        <w:t>middag</w:t>
      </w:r>
    </w:p>
    <w:p w14:paraId="400C74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f0366rmildrande</w:t>
      </w:r>
    </w:p>
    <w:p w14:paraId="38EC19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f0366rmodan</w:t>
      </w:r>
    </w:p>
    <w:p w14:paraId="54928E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f0366rmodar</w:t>
      </w:r>
    </w:p>
    <w:p w14:paraId="15668A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f0366rmodligen</w:t>
      </w:r>
    </w:p>
    <w:p w14:paraId="19CEE0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572" w:author="Author" w:date="2012-02-26T13:32:00Z" w:name="move318026846"/>
      <w:moveTo w:id="157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</w:t>
        </w:r>
      </w:moveTo>
    </w:p>
    <w:moveToRangeEnd w:id="1572"/>
    <w:p w14:paraId="30882C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f0366rmyndare</w:t>
      </w:r>
    </w:p>
    <w:p w14:paraId="732B90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f0366rn0344mlig</w:t>
      </w:r>
    </w:p>
    <w:p w14:paraId="694741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f0366rn0344m</w:t>
      </w:r>
    </w:p>
    <w:p w14:paraId="6DA8B1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f0366rn0344r</w:t>
      </w:r>
    </w:p>
    <w:p w14:paraId="7B9C38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f0366rn0366denhet</w:t>
      </w:r>
    </w:p>
    <w:p w14:paraId="332120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f0366rn0366jsam</w:t>
      </w:r>
    </w:p>
    <w:p w14:paraId="18DA4E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f0366rnamn</w:t>
      </w:r>
    </w:p>
    <w:p w14:paraId="09EF69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f0366rnedrar</w:t>
      </w:r>
    </w:p>
    <w:p w14:paraId="40A219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f0366rnekar</w:t>
      </w:r>
    </w:p>
    <w:p w14:paraId="25C646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f0366rnimmelse</w:t>
      </w:r>
    </w:p>
    <w:p w14:paraId="4279CD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f0366rnimmer</w:t>
      </w:r>
    </w:p>
    <w:p w14:paraId="55DD73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f0366rnuftig</w:t>
      </w:r>
    </w:p>
    <w:p w14:paraId="2BA512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f0366rnuft</w:t>
      </w:r>
    </w:p>
    <w:p w14:paraId="76C29A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f0366rnya</w:t>
      </w:r>
      <w:r w:rsidRPr="00780F39">
        <w:rPr>
          <w:rFonts w:ascii="宋体" w:eastAsia="宋体" w:hAnsi="宋体" w:cs="宋体" w:hint="eastAsia"/>
          <w:lang w:val="sv-SE"/>
        </w:rPr>
        <w:t>r</w:t>
      </w:r>
    </w:p>
    <w:p w14:paraId="22AA31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f0366rnyelse</w:t>
      </w:r>
    </w:p>
    <w:p w14:paraId="762EF6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f0366rol0344mpning</w:t>
      </w:r>
    </w:p>
    <w:p w14:paraId="02A240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f0366rolyckas</w:t>
      </w:r>
    </w:p>
    <w:p w14:paraId="258662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f0366ror0344ttad</w:t>
      </w:r>
    </w:p>
    <w:p w14:paraId="2F81D2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f0366rordar</w:t>
      </w:r>
    </w:p>
    <w:p w14:paraId="226F32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574" w:author="Author" w:date="2012-02-26T13:32:00Z" w:name="move318026847"/>
      <w:moveTo w:id="157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f0366rord</w:t>
        </w:r>
      </w:moveTo>
    </w:p>
    <w:moveToRangeEnd w:id="1574"/>
    <w:p w14:paraId="1EDE98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f0366rordnar</w:t>
      </w:r>
    </w:p>
    <w:p w14:paraId="5C81A0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f0366rordning</w:t>
      </w:r>
    </w:p>
    <w:p w14:paraId="20671B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76" w:author="Author" w:date="2012-02-26T13:32:00Z" w:name="move318026847"/>
      <w:moveFrom w:id="1577" w:author="Author" w:date="2012-02-26T13:32:00Z">
        <w:r w:rsidRPr="00673328">
          <w:rPr>
            <w:rFonts w:ascii="宋体" w:eastAsia="宋体" w:hAnsi="宋体" w:cs="宋体" w:hint="eastAsia"/>
          </w:rPr>
          <w:t>f0366rord</w:t>
        </w:r>
      </w:moveFrom>
    </w:p>
    <w:moveFromRangeEnd w:id="1576"/>
    <w:p w14:paraId="73FF4B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f0366rorenar</w:t>
      </w:r>
    </w:p>
    <w:p w14:paraId="23F498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f0366rorening</w:t>
      </w:r>
    </w:p>
    <w:p w14:paraId="7982B0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f0366rorsakar</w:t>
      </w:r>
    </w:p>
    <w:p w14:paraId="25C6E1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f0366rort</w:t>
      </w:r>
    </w:p>
    <w:p w14:paraId="59D14A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f0366rpackar</w:t>
      </w:r>
    </w:p>
    <w:p w14:paraId="4D134A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f0366rpackning</w:t>
      </w:r>
    </w:p>
    <w:p w14:paraId="7828EE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f0366rpassar</w:t>
      </w:r>
    </w:p>
    <w:p w14:paraId="554C59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f0366rpestar</w:t>
      </w:r>
    </w:p>
    <w:p w14:paraId="6D245B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f0366rpliktar</w:t>
      </w:r>
    </w:p>
    <w:p w14:paraId="26CAD6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f0366rpliktelse</w:t>
      </w:r>
    </w:p>
    <w:p w14:paraId="4E983C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</w:t>
      </w:r>
      <w:r w:rsidRPr="00780F39">
        <w:rPr>
          <w:rFonts w:ascii="宋体" w:eastAsia="宋体" w:hAnsi="宋体" w:cs="宋体" w:hint="eastAsia"/>
          <w:lang w:val="sv-SE"/>
        </w:rPr>
        <w:t>0344dare</w:t>
      </w:r>
    </w:p>
    <w:p w14:paraId="414C16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f0366rr0344disk</w:t>
      </w:r>
    </w:p>
    <w:p w14:paraId="1F024F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f0366rr0344n</w:t>
      </w:r>
    </w:p>
    <w:p w14:paraId="36BFA5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f0366rr0344ttar</w:t>
      </w:r>
    </w:p>
    <w:p w14:paraId="713B6C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f0366rr0344ttning</w:t>
      </w:r>
    </w:p>
    <w:p w14:paraId="0FB37D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f0366rr0345der</w:t>
      </w:r>
    </w:p>
    <w:p w14:paraId="73EA48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f0366rr0345d</w:t>
      </w:r>
    </w:p>
    <w:p w14:paraId="7DF29F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f0366rra</w:t>
      </w:r>
    </w:p>
    <w:p w14:paraId="5FE310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f0366rresten</w:t>
      </w:r>
    </w:p>
    <w:p w14:paraId="24EB82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f0366rrg0345r</w:t>
      </w:r>
    </w:p>
    <w:p w14:paraId="79F9BE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f0366rringar</w:t>
      </w:r>
    </w:p>
    <w:p w14:paraId="7D20D7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</w:t>
      </w:r>
    </w:p>
    <w:p w14:paraId="700AC3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f0366rruttnelse</w:t>
      </w:r>
    </w:p>
    <w:p w14:paraId="680B2B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f0366rrycker</w:t>
      </w:r>
    </w:p>
    <w:p w14:paraId="0F9BFC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f0366rryckt</w:t>
      </w:r>
    </w:p>
    <w:p w14:paraId="6E3AB6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f0366rrymd</w:t>
      </w:r>
    </w:p>
    <w:p w14:paraId="5D78F5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f0366rs0344ger sig</w:t>
      </w:r>
    </w:p>
    <w:p w14:paraId="046CC3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f0366rs0344kran</w:t>
      </w:r>
    </w:p>
    <w:p w14:paraId="5BA40B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f0366rs0344k</w:t>
      </w:r>
      <w:r w:rsidRPr="00780F39">
        <w:rPr>
          <w:rFonts w:ascii="宋体" w:eastAsia="宋体" w:hAnsi="宋体" w:cs="宋体" w:hint="eastAsia"/>
          <w:lang w:val="sv-SE"/>
        </w:rPr>
        <w:t>rar</w:t>
      </w:r>
    </w:p>
    <w:p w14:paraId="3F674D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578" w:author="Author" w:date="2012-02-26T13:32:00Z" w:name="move318026848"/>
      <w:moveTo w:id="15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f0366rs0344kring</w:t>
        </w:r>
      </w:moveTo>
    </w:p>
    <w:moveToRangeEnd w:id="1578"/>
    <w:p w14:paraId="791A3C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f0366rs0344kringsbesked</w:t>
      </w:r>
    </w:p>
    <w:p w14:paraId="7E9C90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f0366rs0344kringsbolag</w:t>
      </w:r>
    </w:p>
    <w:p w14:paraId="575964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580" w:author="Author" w:date="2012-02-26T13:32:00Z" w:name="move318026849"/>
      <w:moveTo w:id="158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f0366rs0344kringskassa</w:t>
        </w:r>
      </w:moveTo>
    </w:p>
    <w:moveToRangeEnd w:id="1580"/>
    <w:p w14:paraId="1B76D3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f0366rs0344kringskassan</w:t>
      </w:r>
    </w:p>
    <w:p w14:paraId="2E873F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82" w:author="Author" w:date="2012-02-26T13:32:00Z" w:name="move318026849"/>
      <w:moveFrom w:id="1583" w:author="Author" w:date="2012-02-26T13:32:00Z">
        <w:r w:rsidRPr="00673328">
          <w:rPr>
            <w:rFonts w:ascii="宋体" w:eastAsia="宋体" w:hAnsi="宋体" w:cs="宋体" w:hint="eastAsia"/>
          </w:rPr>
          <w:t>f0366rs0344kringskassa</w:t>
        </w:r>
      </w:moveFrom>
    </w:p>
    <w:moveFromRangeEnd w:id="1582"/>
    <w:p w14:paraId="388D59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f0366rs0344kringsl0344kare</w:t>
      </w:r>
    </w:p>
    <w:p w14:paraId="219D07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f0366rs0344kringspremie</w:t>
      </w:r>
    </w:p>
    <w:p w14:paraId="158C00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84" w:author="Author" w:date="2012-02-26T13:32:00Z" w:name="move318026848"/>
      <w:moveFrom w:id="1585" w:author="Author" w:date="2012-02-26T13:32:00Z">
        <w:r w:rsidRPr="00673328">
          <w:rPr>
            <w:rFonts w:ascii="宋体" w:eastAsia="宋体" w:hAnsi="宋体" w:cs="宋体" w:hint="eastAsia"/>
          </w:rPr>
          <w:t>f0366rs0344kring</w:t>
        </w:r>
      </w:moveFrom>
    </w:p>
    <w:moveFromRangeEnd w:id="1584"/>
    <w:p w14:paraId="20258A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f0366rs0344ljare</w:t>
      </w:r>
    </w:p>
    <w:p w14:paraId="5B40CF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f0366rs0344ljning</w:t>
      </w:r>
    </w:p>
    <w:p w14:paraId="605746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f0366rs0344mrar</w:t>
      </w:r>
    </w:p>
    <w:p w14:paraId="0F4B00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f0366rs0344mring</w:t>
      </w:r>
    </w:p>
    <w:p w14:paraId="4B517A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f0366rs0344ndelse</w:t>
      </w:r>
    </w:p>
    <w:p w14:paraId="0FC389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</w:t>
      </w:r>
      <w:r w:rsidRPr="00673328">
        <w:rPr>
          <w:rFonts w:ascii="宋体" w:eastAsia="宋体" w:hAnsi="宋体" w:cs="宋体" w:hint="eastAsia"/>
        </w:rPr>
        <w:t>6rs0344tter</w:t>
      </w:r>
    </w:p>
    <w:p w14:paraId="5B6BCE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f0366rs0345tlig</w:t>
      </w:r>
    </w:p>
    <w:p w14:paraId="51CF3E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f0366rs0345t</w:t>
      </w:r>
    </w:p>
    <w:p w14:paraId="1690FF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f0366rs0366ker</w:t>
      </w:r>
    </w:p>
    <w:p w14:paraId="53ADFD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86" w:author="Author" w:date="2012-02-26T13:32:00Z" w:name="move318026850"/>
      <w:moveTo w:id="1587" w:author="Author" w:date="2012-02-26T13:32:00Z">
        <w:r w:rsidRPr="00673328">
          <w:rPr>
            <w:rFonts w:ascii="宋体" w:eastAsia="宋体" w:hAnsi="宋体" w:cs="宋体" w:hint="eastAsia"/>
          </w:rPr>
          <w:t>f0366rs0366k</w:t>
        </w:r>
      </w:moveTo>
    </w:p>
    <w:moveToRangeEnd w:id="1586"/>
    <w:p w14:paraId="54EC57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f0366rs0366kskanin</w:t>
      </w:r>
    </w:p>
    <w:p w14:paraId="370AF2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88" w:author="Author" w:date="2012-02-26T13:32:00Z" w:name="move318026850"/>
      <w:moveFrom w:id="1589" w:author="Author" w:date="2012-02-26T13:32:00Z">
        <w:r w:rsidRPr="00673328">
          <w:rPr>
            <w:rFonts w:ascii="宋体" w:eastAsia="宋体" w:hAnsi="宋体" w:cs="宋体" w:hint="eastAsia"/>
          </w:rPr>
          <w:t>f0366rs0366k</w:t>
        </w:r>
      </w:moveFrom>
    </w:p>
    <w:moveFromRangeEnd w:id="1588"/>
    <w:p w14:paraId="09D4D0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f0366rs0366rjer</w:t>
      </w:r>
    </w:p>
    <w:p w14:paraId="443CDC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90" w:author="Author" w:date="2012-02-26T13:32:00Z" w:name="move318026851"/>
      <w:moveTo w:id="1591" w:author="Author" w:date="2012-02-26T13:32:00Z">
        <w:r w:rsidRPr="00673328">
          <w:rPr>
            <w:rFonts w:ascii="宋体" w:eastAsia="宋体" w:hAnsi="宋体" w:cs="宋体" w:hint="eastAsia"/>
          </w:rPr>
          <w:t>f0366rs0366rjning</w:t>
        </w:r>
      </w:moveTo>
    </w:p>
    <w:moveToRangeEnd w:id="1590"/>
    <w:p w14:paraId="6DEBC8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f0366rs0366rjningsplikt</w:t>
      </w:r>
    </w:p>
    <w:p w14:paraId="3A0FE4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92" w:author="Author" w:date="2012-02-26T13:32:00Z" w:name="move318026851"/>
      <w:moveFrom w:id="1593" w:author="Author" w:date="2012-02-26T13:32:00Z">
        <w:r w:rsidRPr="00673328">
          <w:rPr>
            <w:rFonts w:ascii="宋体" w:eastAsia="宋体" w:hAnsi="宋体" w:cs="宋体" w:hint="eastAsia"/>
          </w:rPr>
          <w:t>f0366rs0366rjning</w:t>
        </w:r>
      </w:moveFrom>
    </w:p>
    <w:moveFromRangeEnd w:id="1592"/>
    <w:p w14:paraId="09787C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f0366rsagd</w:t>
      </w:r>
    </w:p>
    <w:p w14:paraId="6E3C8B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f0366rsakar</w:t>
      </w:r>
    </w:p>
    <w:p w14:paraId="23C5E8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f0366rsamlas</w:t>
      </w:r>
    </w:p>
    <w:p w14:paraId="7A847C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f0366rsamling</w:t>
      </w:r>
    </w:p>
    <w:p w14:paraId="47ADBB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f0366rseelse</w:t>
      </w:r>
    </w:p>
    <w:p w14:paraId="6EECB8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f0366rseglar</w:t>
      </w:r>
    </w:p>
    <w:p w14:paraId="0A61D4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f0366rsegling</w:t>
      </w:r>
    </w:p>
    <w:p w14:paraId="662A1F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f0366rsenad</w:t>
      </w:r>
    </w:p>
    <w:p w14:paraId="7905C7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f0366rse</w:t>
      </w:r>
      <w:r w:rsidRPr="00780F39">
        <w:rPr>
          <w:rFonts w:ascii="宋体" w:eastAsia="宋体" w:hAnsi="宋体" w:cs="宋体" w:hint="eastAsia"/>
          <w:lang w:val="sv-SE"/>
        </w:rPr>
        <w:t>nar</w:t>
      </w:r>
    </w:p>
    <w:p w14:paraId="6DC0D7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f0366rsening</w:t>
      </w:r>
    </w:p>
    <w:p w14:paraId="1A238B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f0366rsent</w:t>
      </w:r>
    </w:p>
    <w:p w14:paraId="60A3A2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f0366rser</w:t>
      </w:r>
    </w:p>
    <w:p w14:paraId="009EC6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f0366rsigg0345r</w:t>
      </w:r>
    </w:p>
    <w:p w14:paraId="66264B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f0366rsigkommen</w:t>
      </w:r>
    </w:p>
    <w:p w14:paraId="663E5B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f0366rsiktig</w:t>
      </w:r>
    </w:p>
    <w:p w14:paraId="015063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f0366rsitter</w:t>
      </w:r>
    </w:p>
    <w:p w14:paraId="04013E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f0366rsjunker</w:t>
      </w:r>
    </w:p>
    <w:p w14:paraId="3EB673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f0366rsk0344rare</w:t>
      </w:r>
    </w:p>
    <w:p w14:paraId="787262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f0366rsk0366nar</w:t>
      </w:r>
    </w:p>
    <w:p w14:paraId="574BAE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f0366rskingrar</w:t>
      </w:r>
    </w:p>
    <w:p w14:paraId="0D6C2F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f0366rskingring</w:t>
      </w:r>
    </w:p>
    <w:p w14:paraId="0A5A96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f0366rskjuter</w:t>
      </w:r>
    </w:p>
    <w:p w14:paraId="504FA5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f0366rskjutning</w:t>
      </w:r>
    </w:p>
    <w:p w14:paraId="1A93A5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f0366rskola</w:t>
      </w:r>
    </w:p>
    <w:p w14:paraId="2D45EB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f0366rskole0345lder</w:t>
      </w:r>
    </w:p>
    <w:p w14:paraId="6E7306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f0366rskonar</w:t>
      </w:r>
    </w:p>
    <w:p w14:paraId="4DC9D1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</w:t>
      </w:r>
      <w:r w:rsidRPr="00780F39">
        <w:rPr>
          <w:rFonts w:ascii="宋体" w:eastAsia="宋体" w:hAnsi="宋体" w:cs="宋体" w:hint="eastAsia"/>
          <w:lang w:val="sv-SE"/>
        </w:rPr>
        <w:t>koning</w:t>
      </w:r>
    </w:p>
    <w:p w14:paraId="526A55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f0366rskott</w:t>
      </w:r>
    </w:p>
    <w:p w14:paraId="546026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f0366rskr0344ckelse</w:t>
      </w:r>
    </w:p>
    <w:p w14:paraId="07AC7D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f0366rskr0344cklig</w:t>
      </w:r>
    </w:p>
    <w:p w14:paraId="7F4814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f0366rskr0344ckt</w:t>
      </w:r>
    </w:p>
    <w:p w14:paraId="0B4A4C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f0366rsl0345r</w:t>
      </w:r>
    </w:p>
    <w:p w14:paraId="3C5A4A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94" w:author="Author" w:date="2012-02-26T13:32:00Z" w:name="move318026852"/>
      <w:moveTo w:id="1595" w:author="Author" w:date="2012-02-26T13:32:00Z">
        <w:r w:rsidRPr="00673328">
          <w:rPr>
            <w:rFonts w:ascii="宋体" w:eastAsia="宋体" w:hAnsi="宋体" w:cs="宋体" w:hint="eastAsia"/>
          </w:rPr>
          <w:t>f0366rslag</w:t>
        </w:r>
      </w:moveTo>
    </w:p>
    <w:moveToRangeEnd w:id="1594"/>
    <w:p w14:paraId="6ED687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f0366rslagsvis</w:t>
      </w:r>
    </w:p>
    <w:p w14:paraId="0EC59A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596" w:author="Author" w:date="2012-02-26T13:32:00Z" w:name="move318026852"/>
      <w:moveFrom w:id="1597" w:author="Author" w:date="2012-02-26T13:32:00Z">
        <w:r w:rsidRPr="00673328">
          <w:rPr>
            <w:rFonts w:ascii="宋体" w:eastAsia="宋体" w:hAnsi="宋体" w:cs="宋体" w:hint="eastAsia"/>
          </w:rPr>
          <w:t>f0366rslag</w:t>
        </w:r>
      </w:moveFrom>
    </w:p>
    <w:moveFromRangeEnd w:id="1596"/>
    <w:p w14:paraId="371BB9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f0366rslitning</w:t>
      </w:r>
    </w:p>
    <w:p w14:paraId="3D9A70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f0366rslummas</w:t>
      </w:r>
    </w:p>
    <w:p w14:paraId="68D995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f0366rsm0344dlig</w:t>
      </w:r>
    </w:p>
    <w:p w14:paraId="7E5C08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f0366rsm0345r</w:t>
      </w:r>
    </w:p>
    <w:p w14:paraId="2BBBAD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f0366rsmak</w:t>
      </w:r>
    </w:p>
    <w:p w14:paraId="5A09CB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f0366rsnillar</w:t>
      </w:r>
    </w:p>
    <w:p w14:paraId="44D3D3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f0366rsommar</w:t>
      </w:r>
    </w:p>
    <w:p w14:paraId="0D73C3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f0366rsonas</w:t>
      </w:r>
    </w:p>
    <w:p w14:paraId="2D1022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f0366rsoning</w:t>
      </w:r>
    </w:p>
    <w:p w14:paraId="5EFDA8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f0366rsonlig</w:t>
      </w:r>
    </w:p>
    <w:p w14:paraId="4436B8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</w:t>
      </w:r>
      <w:r w:rsidRPr="00780F39">
        <w:rPr>
          <w:rFonts w:ascii="宋体" w:eastAsia="宋体" w:hAnsi="宋体" w:cs="宋体" w:hint="eastAsia"/>
          <w:lang w:val="sv-SE"/>
        </w:rPr>
        <w:t>rsorg</w:t>
      </w:r>
    </w:p>
    <w:p w14:paraId="0252E8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f0366rsover sig</w:t>
      </w:r>
    </w:p>
    <w:p w14:paraId="41BF38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f0366rsp0344nt</w:t>
      </w:r>
    </w:p>
    <w:p w14:paraId="5FEFDC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f0366rspel</w:t>
      </w:r>
    </w:p>
    <w:p w14:paraId="0FEB6D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f0366rspiller</w:t>
      </w:r>
    </w:p>
    <w:p w14:paraId="55C62E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f0366rspr0345ng</w:t>
      </w:r>
    </w:p>
    <w:p w14:paraId="2EFE67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f0366rst0344rkare</w:t>
      </w:r>
    </w:p>
    <w:p w14:paraId="70E600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f0366rst0344rker</w:t>
      </w:r>
    </w:p>
    <w:p w14:paraId="42A0F1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f0366rst0345elig</w:t>
      </w:r>
    </w:p>
    <w:p w14:paraId="335F5A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f0366rst0345else</w:t>
      </w:r>
    </w:p>
    <w:p w14:paraId="6C2B6D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f0366rst0345ndig</w:t>
      </w:r>
    </w:p>
    <w:p w14:paraId="59185B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f0366rst0345nd</w:t>
      </w:r>
    </w:p>
    <w:p w14:paraId="167A29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f0366rst0345r</w:t>
      </w:r>
    </w:p>
    <w:p w14:paraId="679790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f0366rst0345s</w:t>
      </w:r>
    </w:p>
    <w:p w14:paraId="3C993A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f0366rst0345tt</w:t>
      </w:r>
    </w:p>
    <w:p w14:paraId="5D5B44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f0366rst0366relse</w:t>
      </w:r>
    </w:p>
    <w:p w14:paraId="116820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f0366rst0366r</w:t>
      </w:r>
    </w:p>
    <w:p w14:paraId="62B4EB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</w:t>
      </w:r>
      <w:r w:rsidRPr="00780F39">
        <w:rPr>
          <w:rFonts w:ascii="宋体" w:eastAsia="宋体" w:hAnsi="宋体" w:cs="宋体" w:hint="eastAsia"/>
          <w:lang w:val="sv-SE"/>
        </w:rPr>
        <w:t>366rstad</w:t>
      </w:r>
    </w:p>
    <w:p w14:paraId="51BB95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f0366rstahandskontrakt</w:t>
      </w:r>
    </w:p>
    <w:p w14:paraId="2462F6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598" w:author="Author" w:date="2012-02-26T13:32:00Z" w:name="move318026853"/>
      <w:moveTo w:id="1599" w:author="Author" w:date="2012-02-26T13:32:00Z">
        <w:r w:rsidRPr="00673328">
          <w:rPr>
            <w:rFonts w:ascii="宋体" w:eastAsia="宋体" w:hAnsi="宋体" w:cs="宋体" w:hint="eastAsia"/>
          </w:rPr>
          <w:t>f0366rsta</w:t>
        </w:r>
      </w:moveTo>
    </w:p>
    <w:moveToRangeEnd w:id="1598"/>
    <w:p w14:paraId="039BB7D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f0366rstasida</w:t>
      </w:r>
    </w:p>
    <w:p w14:paraId="4DBC0A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00" w:author="Author" w:date="2012-02-26T13:32:00Z" w:name="move318026853"/>
      <w:moveFrom w:id="1601" w:author="Author" w:date="2012-02-26T13:32:00Z">
        <w:r w:rsidRPr="00673328">
          <w:rPr>
            <w:rFonts w:ascii="宋体" w:eastAsia="宋体" w:hAnsi="宋体" w:cs="宋体" w:hint="eastAsia"/>
          </w:rPr>
          <w:t>f0366rsta</w:t>
        </w:r>
      </w:moveFrom>
    </w:p>
    <w:moveFromRangeEnd w:id="1600"/>
    <w:p w14:paraId="07E835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f0366rstatligar</w:t>
      </w:r>
    </w:p>
    <w:p w14:paraId="724DE9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f0366rsteg</w:t>
      </w:r>
    </w:p>
    <w:p w14:paraId="31F182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f0366rstklassig</w:t>
      </w:r>
    </w:p>
    <w:p w14:paraId="19382E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602" w:author="Author" w:date="2012-02-26T13:32:00Z" w:name="move318026854"/>
      <w:moveTo w:id="16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f0366rst</w:t>
        </w:r>
      </w:moveTo>
    </w:p>
    <w:moveToRangeEnd w:id="1602"/>
    <w:p w14:paraId="1B6B99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f0366rstn0344mnd</w:t>
      </w:r>
    </w:p>
    <w:p w14:paraId="09E01D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f0366rstod</w:t>
      </w:r>
    </w:p>
    <w:p w14:paraId="75DC77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f0366rstone</w:t>
      </w:r>
    </w:p>
    <w:p w14:paraId="25CE6E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f0366rstoppning</w:t>
      </w:r>
    </w:p>
    <w:p w14:paraId="7B6A73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f0366rstorar</w:t>
      </w:r>
    </w:p>
    <w:p w14:paraId="3DDB66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f0366rstoring</w:t>
      </w:r>
    </w:p>
    <w:p w14:paraId="24E517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f0366rstr0366dd</w:t>
      </w:r>
    </w:p>
    <w:p w14:paraId="03CEA2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f0366rstr0366r</w:t>
      </w:r>
    </w:p>
    <w:p w14:paraId="41EADA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04" w:author="Author" w:date="2012-02-26T13:32:00Z" w:name="move318026854"/>
      <w:moveFrom w:id="1605" w:author="Author" w:date="2012-02-26T13:32:00Z">
        <w:r w:rsidRPr="00673328">
          <w:rPr>
            <w:rFonts w:ascii="宋体" w:eastAsia="宋体" w:hAnsi="宋体" w:cs="宋体" w:hint="eastAsia"/>
          </w:rPr>
          <w:t>f0366rst</w:t>
        </w:r>
      </w:moveFrom>
    </w:p>
    <w:moveFromRangeEnd w:id="1604"/>
    <w:p w14:paraId="292A09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f0366rstummas</w:t>
      </w:r>
    </w:p>
    <w:p w14:paraId="4CC33C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f0366rsumlig</w:t>
      </w:r>
    </w:p>
    <w:p w14:paraId="78F782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</w:t>
      </w:r>
      <w:r w:rsidRPr="00780F39">
        <w:rPr>
          <w:rFonts w:ascii="宋体" w:eastAsia="宋体" w:hAnsi="宋体" w:cs="宋体" w:hint="eastAsia"/>
          <w:lang w:val="sv-SE"/>
        </w:rPr>
        <w:t>ummar</w:t>
      </w:r>
    </w:p>
    <w:p w14:paraId="4A51BF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f0366rsummelse</w:t>
      </w:r>
    </w:p>
    <w:p w14:paraId="3D1FBF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f0366rsupen</w:t>
      </w:r>
    </w:p>
    <w:p w14:paraId="05F2D9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f0366rsurning</w:t>
      </w:r>
    </w:p>
    <w:p w14:paraId="509B79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f0366rsv0345rar</w:t>
      </w:r>
    </w:p>
    <w:p w14:paraId="778760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f0366rsvagar</w:t>
      </w:r>
    </w:p>
    <w:p w14:paraId="1F9DFA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f0366rsvann</w:t>
      </w:r>
    </w:p>
    <w:p w14:paraId="0AB125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f0366rsvarare</w:t>
      </w:r>
    </w:p>
    <w:p w14:paraId="48FA73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f0366rsvarar</w:t>
      </w:r>
    </w:p>
    <w:p w14:paraId="4B3E45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f0366rsvarlig</w:t>
      </w:r>
    </w:p>
    <w:p w14:paraId="2F0CA3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06" w:author="Author" w:date="2012-02-26T13:32:00Z" w:name="move318026855"/>
      <w:moveTo w:id="1607" w:author="Author" w:date="2012-02-26T13:32:00Z">
        <w:r w:rsidRPr="00673328">
          <w:rPr>
            <w:rFonts w:ascii="宋体" w:eastAsia="宋体" w:hAnsi="宋体" w:cs="宋体" w:hint="eastAsia"/>
          </w:rPr>
          <w:t>f0366rsvar</w:t>
        </w:r>
      </w:moveTo>
    </w:p>
    <w:moveToRangeEnd w:id="1606"/>
    <w:p w14:paraId="12FABD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f0366rsvarsadvokat</w:t>
      </w:r>
    </w:p>
    <w:p w14:paraId="69BE64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08" w:author="Author" w:date="2012-02-26T13:32:00Z" w:name="move318026855"/>
      <w:moveFrom w:id="1609" w:author="Author" w:date="2012-02-26T13:32:00Z">
        <w:r w:rsidRPr="00673328">
          <w:rPr>
            <w:rFonts w:ascii="宋体" w:eastAsia="宋体" w:hAnsi="宋体" w:cs="宋体" w:hint="eastAsia"/>
          </w:rPr>
          <w:t>f0366rsvar</w:t>
        </w:r>
      </w:moveFrom>
    </w:p>
    <w:moveFromRangeEnd w:id="1608"/>
    <w:p w14:paraId="38394D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f0366rsvenskar</w:t>
      </w:r>
    </w:p>
    <w:p w14:paraId="095F30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f0366rsvinnande</w:t>
      </w:r>
    </w:p>
    <w:p w14:paraId="23E766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f0366rsvinner</w:t>
      </w:r>
    </w:p>
    <w:p w14:paraId="7F41E7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f0366rsvunnen</w:t>
      </w:r>
    </w:p>
    <w:p w14:paraId="1E607B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f0366rsvunnit</w:t>
      </w:r>
    </w:p>
    <w:p w14:paraId="482908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10" w:author="Author" w:date="2012-02-26T13:32:00Z" w:name="move318026846"/>
      <w:moveFrom w:id="1611" w:author="Author" w:date="2012-02-26T13:32:00Z">
        <w:r w:rsidRPr="00673328">
          <w:rPr>
            <w:rFonts w:ascii="宋体" w:eastAsia="宋体" w:hAnsi="宋体" w:cs="宋体" w:hint="eastAsia"/>
          </w:rPr>
          <w:t>f0366r</w:t>
        </w:r>
      </w:moveFrom>
    </w:p>
    <w:moveFromRangeEnd w:id="1610"/>
    <w:p w14:paraId="766576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f0366rsyn</w:t>
      </w:r>
    </w:p>
    <w:p w14:paraId="2D7C4F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f0366rsynt</w:t>
      </w:r>
    </w:p>
    <w:p w14:paraId="14F13B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</w:t>
      </w:r>
      <w:r w:rsidRPr="00673328">
        <w:rPr>
          <w:rFonts w:ascii="宋体" w:eastAsia="宋体" w:hAnsi="宋体" w:cs="宋体" w:hint="eastAsia"/>
        </w:rPr>
        <w:t>66rt0344ckt</w:t>
      </w:r>
    </w:p>
    <w:p w14:paraId="0596BD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f0366rt0344ljer</w:t>
      </w:r>
    </w:p>
    <w:p w14:paraId="02F5EB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f0366rt0344r</w:t>
      </w:r>
    </w:p>
    <w:p w14:paraId="2F5AA2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f0366rt0344tad</w:t>
      </w:r>
    </w:p>
    <w:p w14:paraId="43198C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f0366rt0366jer</w:t>
      </w:r>
    </w:p>
    <w:p w14:paraId="462D26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f0366rtalar</w:t>
      </w:r>
    </w:p>
    <w:p w14:paraId="4D32EA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f0366rtal</w:t>
      </w:r>
    </w:p>
    <w:p w14:paraId="3552C8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f0366rtar sig</w:t>
      </w:r>
    </w:p>
    <w:p w14:paraId="43CFFE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f0366rtecken</w:t>
      </w:r>
    </w:p>
    <w:p w14:paraId="1D66EF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f0366rteckning</w:t>
      </w:r>
    </w:p>
    <w:p w14:paraId="10FCED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f0366rtegen</w:t>
      </w:r>
    </w:p>
    <w:p w14:paraId="52355E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612" w:author="Author" w:date="2012-02-26T13:32:00Z" w:name="move318026856"/>
      <w:moveTo w:id="161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f0366rtid</w:t>
        </w:r>
      </w:moveTo>
    </w:p>
    <w:moveToRangeEnd w:id="1612"/>
    <w:p w14:paraId="64738D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f0366rtidspension</w:t>
      </w:r>
    </w:p>
    <w:p w14:paraId="6925E3C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14" w:author="Author" w:date="2012-02-26T13:32:00Z" w:name="move318026856"/>
      <w:moveFrom w:id="1615" w:author="Author" w:date="2012-02-26T13:32:00Z">
        <w:r w:rsidRPr="00673328">
          <w:rPr>
            <w:rFonts w:ascii="宋体" w:eastAsia="宋体" w:hAnsi="宋体" w:cs="宋体" w:hint="eastAsia"/>
          </w:rPr>
          <w:t>f0366rtid</w:t>
        </w:r>
      </w:moveFrom>
    </w:p>
    <w:moveFromRangeEnd w:id="1614"/>
    <w:p w14:paraId="400C34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f0366rtiger</w:t>
      </w:r>
    </w:p>
    <w:p w14:paraId="2F3E27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f0366rti</w:t>
      </w:r>
    </w:p>
    <w:p w14:paraId="7E7ADA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f0366rtj0344nar</w:t>
      </w:r>
    </w:p>
    <w:p w14:paraId="4A0A6A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f0366rtj0344nst</w:t>
      </w:r>
    </w:p>
    <w:p w14:paraId="0C9246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f0366rtj0344nt</w:t>
      </w:r>
    </w:p>
    <w:p w14:paraId="629C84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f0366rtjusand</w:t>
      </w:r>
      <w:r w:rsidRPr="00673328">
        <w:rPr>
          <w:rFonts w:ascii="宋体" w:eastAsia="宋体" w:hAnsi="宋体" w:cs="宋体" w:hint="eastAsia"/>
        </w:rPr>
        <w:t>e</w:t>
      </w:r>
    </w:p>
    <w:p w14:paraId="298A3D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f0366rtjusning</w:t>
      </w:r>
    </w:p>
    <w:p w14:paraId="376CF9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f0366rtjust</w:t>
      </w:r>
    </w:p>
    <w:p w14:paraId="6A9B54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f0366rtr0344fflig</w:t>
      </w:r>
    </w:p>
    <w:p w14:paraId="640362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f0366rtr0344ngd</w:t>
      </w:r>
    </w:p>
    <w:p w14:paraId="70E293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f0366rtr0344nger</w:t>
      </w:r>
    </w:p>
    <w:p w14:paraId="3F3CF6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f0366rtr0366stan</w:t>
      </w:r>
    </w:p>
    <w:p w14:paraId="20C9C6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f0366rtret</w:t>
      </w:r>
    </w:p>
    <w:p w14:paraId="77C743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f0366rtroendeingivande</w:t>
      </w:r>
    </w:p>
    <w:p w14:paraId="327E96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f0366rtroendeman</w:t>
      </w:r>
    </w:p>
    <w:p w14:paraId="3D5636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f0366rtroende</w:t>
      </w:r>
    </w:p>
    <w:p w14:paraId="2F8594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f0366rtroendeuppdrag</w:t>
      </w:r>
    </w:p>
    <w:p w14:paraId="32AE89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f0366rtrogen</w:t>
      </w:r>
    </w:p>
    <w:p w14:paraId="6CE4CC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f0366rtrolighet</w:t>
      </w:r>
    </w:p>
    <w:p w14:paraId="208BE0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f0366rtrolig</w:t>
      </w:r>
    </w:p>
    <w:p w14:paraId="312FC9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f0366rtrollad</w:t>
      </w:r>
    </w:p>
    <w:p w14:paraId="114BF5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f0366rtrollning</w:t>
      </w:r>
    </w:p>
    <w:p w14:paraId="2A1DF8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</w:t>
      </w:r>
      <w:r w:rsidRPr="00780F39">
        <w:rPr>
          <w:rFonts w:ascii="宋体" w:eastAsia="宋体" w:hAnsi="宋体" w:cs="宋体" w:hint="eastAsia"/>
          <w:lang w:val="sv-SE"/>
        </w:rPr>
        <w:t>0366rtrycker</w:t>
      </w:r>
    </w:p>
    <w:p w14:paraId="5AC76F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f0366rtryck</w:t>
      </w:r>
    </w:p>
    <w:p w14:paraId="2FFB49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f0366rtryckt</w:t>
      </w:r>
    </w:p>
    <w:p w14:paraId="5647DA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f0366rtullar</w:t>
      </w:r>
    </w:p>
    <w:p w14:paraId="1D8620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f0366rtur</w:t>
      </w:r>
    </w:p>
    <w:p w14:paraId="3DAC36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f0366rtvinar</w:t>
      </w:r>
    </w:p>
    <w:p w14:paraId="12BBFC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f0366rtvivlad</w:t>
      </w:r>
    </w:p>
    <w:p w14:paraId="50C506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f0366rtvivlan</w:t>
      </w:r>
    </w:p>
    <w:p w14:paraId="3190E4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f0366rtvivlar</w:t>
      </w:r>
    </w:p>
    <w:p w14:paraId="1E9A61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f0366rtydligande</w:t>
      </w:r>
    </w:p>
    <w:p w14:paraId="23A23A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f0366rtydligar</w:t>
      </w:r>
    </w:p>
    <w:p w14:paraId="21BDA9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f0366runderlig</w:t>
      </w:r>
    </w:p>
    <w:p w14:paraId="040FA5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f0366runders0366kning</w:t>
      </w:r>
    </w:p>
    <w:p w14:paraId="674803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f0366rutfattad</w:t>
      </w:r>
    </w:p>
    <w:p w14:paraId="50C1FF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616" w:author="Author" w:date="2012-02-26T13:32:00Z" w:name="move318026857"/>
      <w:moveTo w:id="16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f0366rut</w:t>
        </w:r>
      </w:moveTo>
    </w:p>
    <w:moveToRangeEnd w:id="1616"/>
    <w:p w14:paraId="3D7B7F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f0366rutom</w:t>
      </w:r>
    </w:p>
    <w:p w14:paraId="45E656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f0366ruts0344ger</w:t>
      </w:r>
    </w:p>
    <w:p w14:paraId="308E4C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f0366ruts0344tter</w:t>
      </w:r>
    </w:p>
    <w:p w14:paraId="5E0A0C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18" w:author="Author" w:date="2012-02-26T13:32:00Z" w:name="move318026858"/>
      <w:moveTo w:id="1619" w:author="Author" w:date="2012-02-26T13:32:00Z">
        <w:r w:rsidRPr="00673328">
          <w:rPr>
            <w:rFonts w:ascii="宋体" w:eastAsia="宋体" w:hAnsi="宋体" w:cs="宋体" w:hint="eastAsia"/>
          </w:rPr>
          <w:t>f</w:t>
        </w:r>
        <w:r w:rsidRPr="00673328">
          <w:rPr>
            <w:rFonts w:ascii="宋体" w:eastAsia="宋体" w:hAnsi="宋体" w:cs="宋体" w:hint="eastAsia"/>
          </w:rPr>
          <w:t>0366ruts0344ttning</w:t>
        </w:r>
      </w:moveTo>
    </w:p>
    <w:moveToRangeEnd w:id="1618"/>
    <w:p w14:paraId="429E18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f0366ruts0344ttningsl0366s</w:t>
      </w:r>
    </w:p>
    <w:p w14:paraId="6DA172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20" w:author="Author" w:date="2012-02-26T13:32:00Z" w:name="move318026858"/>
      <w:moveFrom w:id="1621" w:author="Author" w:date="2012-02-26T13:32:00Z">
        <w:r w:rsidRPr="00673328">
          <w:rPr>
            <w:rFonts w:ascii="宋体" w:eastAsia="宋体" w:hAnsi="宋体" w:cs="宋体" w:hint="eastAsia"/>
          </w:rPr>
          <w:t>f</w:t>
        </w:r>
        <w:r w:rsidRPr="00673328">
          <w:rPr>
            <w:rFonts w:ascii="宋体" w:eastAsia="宋体" w:hAnsi="宋体" w:cs="宋体" w:hint="eastAsia"/>
          </w:rPr>
          <w:t>0366ruts0344ttning</w:t>
        </w:r>
      </w:moveFrom>
    </w:p>
    <w:moveFromRangeEnd w:id="1620"/>
    <w:p w14:paraId="461D74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f0366rutser</w:t>
      </w:r>
    </w:p>
    <w:p w14:paraId="65AA3E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22" w:author="Author" w:date="2012-02-26T13:32:00Z" w:name="move318026857"/>
      <w:moveFrom w:id="1623" w:author="Author" w:date="2012-02-26T13:32:00Z">
        <w:r w:rsidRPr="00673328">
          <w:rPr>
            <w:rFonts w:ascii="宋体" w:eastAsia="宋体" w:hAnsi="宋体" w:cs="宋体" w:hint="eastAsia"/>
          </w:rPr>
          <w:t>f0366rut</w:t>
        </w:r>
      </w:moveFrom>
    </w:p>
    <w:moveFromRangeEnd w:id="1622"/>
    <w:p w14:paraId="730D57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f0366rutvarande</w:t>
      </w:r>
    </w:p>
    <w:p w14:paraId="61F338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24" w:author="Author" w:date="2012-02-26T13:32:00Z" w:name="move318026859"/>
      <w:moveTo w:id="1625" w:author="Author" w:date="2012-02-26T13:32:00Z">
        <w:r w:rsidRPr="00673328">
          <w:rPr>
            <w:rFonts w:ascii="宋体" w:eastAsia="宋体" w:hAnsi="宋体" w:cs="宋体" w:hint="eastAsia"/>
          </w:rPr>
          <w:t>f0366rv0344g</w:t>
        </w:r>
      </w:moveTo>
    </w:p>
    <w:moveToRangeEnd w:id="1624"/>
    <w:p w14:paraId="4AC4B3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f0366rv0344grar</w:t>
      </w:r>
    </w:p>
    <w:p w14:paraId="4F2E6D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26" w:author="Author" w:date="2012-02-26T13:32:00Z" w:name="move318026859"/>
      <w:moveFrom w:id="1627" w:author="Author" w:date="2012-02-26T13:32:00Z">
        <w:r w:rsidRPr="00673328">
          <w:rPr>
            <w:rFonts w:ascii="宋体" w:eastAsia="宋体" w:hAnsi="宋体" w:cs="宋体" w:hint="eastAsia"/>
          </w:rPr>
          <w:t>f0366rv0344g</w:t>
        </w:r>
      </w:moveFrom>
    </w:p>
    <w:moveFromRangeEnd w:id="1626"/>
    <w:p w14:paraId="772800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f0366rv0344ller</w:t>
      </w:r>
    </w:p>
    <w:p w14:paraId="54AF0D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f0366rv0344ntan</w:t>
      </w:r>
    </w:p>
    <w:p w14:paraId="5AAE25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f0366rv0344ntar</w:t>
      </w:r>
    </w:p>
    <w:p w14:paraId="65D17D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f0366rv0344ntning</w:t>
      </w:r>
    </w:p>
    <w:p w14:paraId="30C007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f0366rv0344rrar</w:t>
      </w:r>
    </w:p>
    <w:p w14:paraId="51DF2E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f0366rv0344rvar</w:t>
      </w:r>
    </w:p>
    <w:p w14:paraId="7A03C0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628" w:author="Author" w:date="2012-02-26T13:32:00Z" w:name="move318026860"/>
      <w:moveTo w:id="16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f0366rv0344rv</w:t>
        </w:r>
      </w:moveTo>
    </w:p>
    <w:moveToRangeEnd w:id="1628"/>
    <w:p w14:paraId="7D0144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f0366rv0344rvsarbetar</w:t>
      </w:r>
    </w:p>
    <w:p w14:paraId="34B7E5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f0366rv0344rvsarbet</w:t>
      </w:r>
      <w:r w:rsidRPr="00780F39">
        <w:rPr>
          <w:rFonts w:ascii="宋体" w:eastAsia="宋体" w:hAnsi="宋体" w:cs="宋体" w:hint="eastAsia"/>
          <w:lang w:val="sv-SE"/>
        </w:rPr>
        <w:t>e</w:t>
      </w:r>
    </w:p>
    <w:p w14:paraId="0DDCDE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f0366rv0344rvsk0344lla</w:t>
      </w:r>
    </w:p>
    <w:p w14:paraId="6D4ED0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f0366rv0344rvstillst0345nd</w:t>
      </w:r>
    </w:p>
    <w:p w14:paraId="432EB6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30" w:author="Author" w:date="2012-02-26T13:32:00Z" w:name="move318026860"/>
      <w:moveFrom w:id="1631" w:author="Author" w:date="2012-02-26T13:32:00Z">
        <w:r w:rsidRPr="00673328">
          <w:rPr>
            <w:rFonts w:ascii="宋体" w:eastAsia="宋体" w:hAnsi="宋体" w:cs="宋体" w:hint="eastAsia"/>
          </w:rPr>
          <w:t>f0366rv0344rv</w:t>
        </w:r>
      </w:moveFrom>
    </w:p>
    <w:moveFromRangeEnd w:id="1630"/>
    <w:p w14:paraId="03B3A9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f0366rv0344xlar</w:t>
      </w:r>
    </w:p>
    <w:p w14:paraId="1E6F64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f0366rv0344xling</w:t>
      </w:r>
    </w:p>
    <w:p w14:paraId="327C7F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f0366rv0345nad</w:t>
      </w:r>
    </w:p>
    <w:p w14:paraId="6D2E3A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f0366rv0345nar</w:t>
      </w:r>
    </w:p>
    <w:p w14:paraId="21907A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f0366rv0345ning</w:t>
      </w:r>
    </w:p>
    <w:p w14:paraId="3EC47E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f0366rvaltare</w:t>
      </w:r>
    </w:p>
    <w:p w14:paraId="132519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f0366rvaltar</w:t>
      </w:r>
    </w:p>
    <w:p w14:paraId="114AA7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32" w:author="Author" w:date="2012-02-26T13:32:00Z" w:name="move318026861"/>
      <w:moveTo w:id="1633" w:author="Author" w:date="2012-02-26T13:32:00Z">
        <w:r w:rsidRPr="00673328">
          <w:rPr>
            <w:rFonts w:ascii="宋体" w:eastAsia="宋体" w:hAnsi="宋体" w:cs="宋体" w:hint="eastAsia"/>
          </w:rPr>
          <w:t>f0366rvaltning</w:t>
        </w:r>
      </w:moveTo>
    </w:p>
    <w:moveToRangeEnd w:id="1632"/>
    <w:p w14:paraId="780211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f0366rvaltningsdomstol</w:t>
      </w:r>
    </w:p>
    <w:p w14:paraId="720D26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34" w:author="Author" w:date="2012-02-26T13:32:00Z" w:name="move318026861"/>
      <w:moveFrom w:id="1635" w:author="Author" w:date="2012-02-26T13:32:00Z">
        <w:r w:rsidRPr="00673328">
          <w:rPr>
            <w:rFonts w:ascii="宋体" w:eastAsia="宋体" w:hAnsi="宋体" w:cs="宋体" w:hint="eastAsia"/>
          </w:rPr>
          <w:t>f0366rvaltning</w:t>
        </w:r>
      </w:moveFrom>
    </w:p>
    <w:moveFromRangeEnd w:id="1634"/>
    <w:p w14:paraId="025C35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f0366rvalt v0344rde</w:t>
      </w:r>
    </w:p>
    <w:p w14:paraId="26715F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f0366rvandlar</w:t>
      </w:r>
    </w:p>
    <w:p w14:paraId="665C70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f0366rvandling</w:t>
      </w:r>
    </w:p>
    <w:p w14:paraId="03632F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f0366rvansk</w:t>
      </w:r>
      <w:r w:rsidRPr="00780F39">
        <w:rPr>
          <w:rFonts w:ascii="宋体" w:eastAsia="宋体" w:hAnsi="宋体" w:cs="宋体" w:hint="eastAsia"/>
          <w:lang w:val="sv-SE"/>
        </w:rPr>
        <w:t>ar</w:t>
      </w:r>
    </w:p>
    <w:p w14:paraId="0F119C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f0366rvarar</w:t>
      </w:r>
    </w:p>
    <w:p w14:paraId="31A923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36" w:author="Author" w:date="2012-02-26T13:32:00Z" w:name="move318026862"/>
      <w:moveTo w:id="1637" w:author="Author" w:date="2012-02-26T13:32:00Z">
        <w:r w:rsidRPr="00673328">
          <w:rPr>
            <w:rFonts w:ascii="宋体" w:eastAsia="宋体" w:hAnsi="宋体" w:cs="宋体" w:hint="eastAsia"/>
          </w:rPr>
          <w:t>f0366rvaring</w:t>
        </w:r>
      </w:moveTo>
    </w:p>
    <w:moveToRangeEnd w:id="1636"/>
    <w:p w14:paraId="40B3C1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f0366rvaringsbox</w:t>
      </w:r>
    </w:p>
    <w:p w14:paraId="4B0F98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38" w:author="Author" w:date="2012-02-26T13:32:00Z" w:name="move318026863"/>
      <w:moveTo w:id="1639" w:author="Author" w:date="2012-02-26T13:32:00Z">
        <w:r w:rsidRPr="00673328">
          <w:rPr>
            <w:rFonts w:ascii="宋体" w:eastAsia="宋体" w:hAnsi="宋体" w:cs="宋体" w:hint="eastAsia"/>
          </w:rPr>
          <w:t>f0366rvar</w:t>
        </w:r>
      </w:moveTo>
    </w:p>
    <w:p w14:paraId="7D98CC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40" w:author="Author" w:date="2012-02-26T13:32:00Z" w:name="move318026862"/>
      <w:moveToRangeEnd w:id="1638"/>
      <w:moveFrom w:id="1641" w:author="Author" w:date="2012-02-26T13:32:00Z">
        <w:r w:rsidRPr="00673328">
          <w:rPr>
            <w:rFonts w:ascii="宋体" w:eastAsia="宋体" w:hAnsi="宋体" w:cs="宋体" w:hint="eastAsia"/>
          </w:rPr>
          <w:t>f0366rvaring</w:t>
        </w:r>
      </w:moveFrom>
    </w:p>
    <w:moveFromRangeEnd w:id="1640"/>
    <w:p w14:paraId="3055CD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f0366rvarnar</w:t>
      </w:r>
    </w:p>
    <w:p w14:paraId="66AB49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f0366rvarning</w:t>
      </w:r>
    </w:p>
    <w:p w14:paraId="69DE60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42" w:author="Author" w:date="2012-02-26T13:32:00Z" w:name="move318026863"/>
      <w:moveFrom w:id="1643" w:author="Author" w:date="2012-02-26T13:32:00Z">
        <w:r w:rsidRPr="00673328">
          <w:rPr>
            <w:rFonts w:ascii="宋体" w:eastAsia="宋体" w:hAnsi="宋体" w:cs="宋体" w:hint="eastAsia"/>
          </w:rPr>
          <w:t>f0366rvar</w:t>
        </w:r>
      </w:moveFrom>
    </w:p>
    <w:moveFromRangeEnd w:id="1642"/>
    <w:p w14:paraId="543162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f0366rveckling</w:t>
      </w:r>
    </w:p>
    <w:p w14:paraId="059E2A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f0366rverkar</w:t>
      </w:r>
    </w:p>
    <w:p w14:paraId="1FCEF0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f0366rverkligar</w:t>
      </w:r>
    </w:p>
    <w:p w14:paraId="60EDCC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f0366rvillar</w:t>
      </w:r>
    </w:p>
    <w:p w14:paraId="1DB8D4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f0366rvirrad</w:t>
      </w:r>
    </w:p>
    <w:p w14:paraId="56B84A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f0366rvirrar</w:t>
      </w:r>
    </w:p>
    <w:p w14:paraId="7715CC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f0366rvirring</w:t>
      </w:r>
    </w:p>
    <w:p w14:paraId="1A647B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f0366rvisning</w:t>
      </w:r>
    </w:p>
    <w:p w14:paraId="1BD022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f0366rvissning</w:t>
      </w:r>
    </w:p>
    <w:p w14:paraId="1ABAA9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f0366rvisso</w:t>
      </w:r>
    </w:p>
    <w:p w14:paraId="05F904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f0366rvr0344nger</w:t>
      </w:r>
    </w:p>
    <w:p w14:paraId="3D40DE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f0366rvuxen</w:t>
      </w:r>
    </w:p>
    <w:p w14:paraId="7CAACC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f0366ry</w:t>
      </w:r>
      <w:r w:rsidRPr="00780F39">
        <w:rPr>
          <w:rFonts w:ascii="宋体" w:eastAsia="宋体" w:hAnsi="宋体" w:cs="宋体" w:hint="eastAsia"/>
          <w:lang w:val="sv-SE"/>
        </w:rPr>
        <w:t>ngrar</w:t>
      </w:r>
    </w:p>
    <w:p w14:paraId="3F6842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f0366ryngring</w:t>
      </w:r>
    </w:p>
    <w:p w14:paraId="1DD0D1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f0366ser</w:t>
      </w:r>
    </w:p>
    <w:p w14:paraId="13353D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44" w:author="Author" w:date="2012-02-26T13:32:00Z" w:name="move318026836"/>
      <w:moveFrom w:id="1645" w:author="Author" w:date="2012-02-26T13:32:00Z">
        <w:r w:rsidRPr="00673328">
          <w:rPr>
            <w:rFonts w:ascii="宋体" w:eastAsia="宋体" w:hAnsi="宋体" w:cs="宋体" w:hint="eastAsia"/>
          </w:rPr>
          <w:t>f 0366</w:t>
        </w:r>
      </w:moveFrom>
    </w:p>
    <w:moveFromRangeEnd w:id="1644"/>
    <w:p w14:paraId="6EF8C8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f0366tter</w:t>
      </w:r>
    </w:p>
    <w:p w14:paraId="5938D1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fabel</w:t>
      </w:r>
    </w:p>
    <w:p w14:paraId="73DD02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fabricerar</w:t>
      </w:r>
    </w:p>
    <w:p w14:paraId="00B2BA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fabrikant</w:t>
      </w:r>
    </w:p>
    <w:p w14:paraId="63A7F0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fabrikat</w:t>
      </w:r>
    </w:p>
    <w:p w14:paraId="3CC02C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fabrik</w:t>
      </w:r>
    </w:p>
    <w:p w14:paraId="3372E7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fabulerar</w:t>
      </w:r>
    </w:p>
    <w:p w14:paraId="5A1942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facilitet</w:t>
      </w:r>
    </w:p>
    <w:p w14:paraId="162BBC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facit</w:t>
      </w:r>
    </w:p>
    <w:p w14:paraId="26F022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fackf0366rbund</w:t>
      </w:r>
    </w:p>
    <w:p w14:paraId="656314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fackf0366rening</w:t>
      </w:r>
    </w:p>
    <w:p w14:paraId="250D3D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fackklubb</w:t>
      </w:r>
    </w:p>
    <w:p w14:paraId="07F5D9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fackla</w:t>
      </w:r>
    </w:p>
    <w:p w14:paraId="7DB5B4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Facklig Centralorganisation</w:t>
      </w:r>
    </w:p>
    <w:p w14:paraId="3ECD4D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facklig</w:t>
      </w:r>
    </w:p>
    <w:p w14:paraId="6529DC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facklitteratur</w:t>
      </w:r>
    </w:p>
    <w:p w14:paraId="11F5A3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fackman</w:t>
      </w:r>
    </w:p>
    <w:p w14:paraId="178300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646" w:author="Author" w:date="2012-02-26T13:32:00Z" w:name="move318026864"/>
      <w:moveTo w:id="16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fack</w:t>
        </w:r>
      </w:moveTo>
    </w:p>
    <w:moveToRangeEnd w:id="1646"/>
    <w:p w14:paraId="17AF27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fackpress</w:t>
      </w:r>
    </w:p>
    <w:p w14:paraId="7C7A5A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48" w:author="Author" w:date="2012-02-26T13:32:00Z" w:name="move318026864"/>
      <w:moveFrom w:id="1649" w:author="Author" w:date="2012-02-26T13:32:00Z">
        <w:r w:rsidRPr="00673328">
          <w:rPr>
            <w:rFonts w:ascii="宋体" w:eastAsia="宋体" w:hAnsi="宋体" w:cs="宋体" w:hint="eastAsia"/>
          </w:rPr>
          <w:t>fack</w:t>
        </w:r>
      </w:moveFrom>
    </w:p>
    <w:moveFromRangeEnd w:id="1648"/>
    <w:p w14:paraId="358AFC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fad0344s</w:t>
      </w:r>
    </w:p>
    <w:p w14:paraId="2FFF81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fadder</w:t>
      </w:r>
    </w:p>
    <w:p w14:paraId="780C7B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fadd</w:t>
      </w:r>
    </w:p>
    <w:p w14:paraId="11E83F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650" w:author="Author" w:date="2012-02-26T13:32:00Z" w:name="move318026865"/>
      <w:moveTo w:id="165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fader</w:t>
        </w:r>
      </w:moveTo>
    </w:p>
    <w:moveToRangeEnd w:id="1650"/>
    <w:p w14:paraId="15D7B8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faderskap</w:t>
      </w:r>
    </w:p>
    <w:p w14:paraId="7CEF7D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52" w:author="Author" w:date="2012-02-26T13:32:00Z" w:name="move318026865"/>
      <w:moveFrom w:id="1653" w:author="Author" w:date="2012-02-26T13:32:00Z">
        <w:r w:rsidRPr="00673328">
          <w:rPr>
            <w:rFonts w:ascii="宋体" w:eastAsia="宋体" w:hAnsi="宋体" w:cs="宋体" w:hint="eastAsia"/>
          </w:rPr>
          <w:t>fader</w:t>
        </w:r>
      </w:moveFrom>
    </w:p>
    <w:moveFromRangeEnd w:id="1652"/>
    <w:p w14:paraId="0FDC8B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fager</w:t>
      </w:r>
    </w:p>
    <w:p w14:paraId="1AD5CA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faggorna</w:t>
      </w:r>
    </w:p>
    <w:p w14:paraId="16C16E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fajtas</w:t>
      </w:r>
    </w:p>
    <w:p w14:paraId="15CB96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fakta</w:t>
      </w:r>
    </w:p>
    <w:p w14:paraId="3E5AC9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faktisk</w:t>
      </w:r>
    </w:p>
    <w:p w14:paraId="3BE5BC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faktiskt</w:t>
      </w:r>
    </w:p>
    <w:p w14:paraId="776A9D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faktor</w:t>
      </w:r>
    </w:p>
    <w:p w14:paraId="5017CD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faktum</w:t>
      </w:r>
    </w:p>
    <w:p w14:paraId="3C2115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faktura</w:t>
      </w:r>
    </w:p>
    <w:p w14:paraId="5C4E43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fakultet</w:t>
      </w:r>
    </w:p>
    <w:p w14:paraId="41779A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falang</w:t>
      </w:r>
    </w:p>
    <w:p w14:paraId="246301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falk</w:t>
      </w:r>
    </w:p>
    <w:p w14:paraId="053977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fallenhet</w:t>
      </w:r>
    </w:p>
    <w:p w14:paraId="08A494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fallen</w:t>
      </w:r>
    </w:p>
    <w:p w14:paraId="2CE5E1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faller</w:t>
      </w:r>
    </w:p>
    <w:p w14:paraId="09FAEB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fallf0344rdig</w:t>
      </w:r>
    </w:p>
    <w:p w14:paraId="7A3AF3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fallgrop</w:t>
      </w:r>
    </w:p>
    <w:p w14:paraId="429FBC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fallit</w:t>
      </w:r>
    </w:p>
    <w:p w14:paraId="051604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654" w:author="Author" w:date="2012-02-26T13:32:00Z" w:name="move318026866"/>
      <w:moveTo w:id="165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fall</w:t>
        </w:r>
      </w:moveTo>
    </w:p>
    <w:moveToRangeEnd w:id="1654"/>
    <w:p w14:paraId="38A454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fallrepet</w:t>
      </w:r>
    </w:p>
    <w:p w14:paraId="135C16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fallsk0344rm</w:t>
      </w:r>
    </w:p>
    <w:p w14:paraId="0AB25C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56" w:author="Author" w:date="2012-02-26T13:32:00Z" w:name="move318026866"/>
      <w:moveFrom w:id="1657" w:author="Author" w:date="2012-02-26T13:32:00Z">
        <w:r w:rsidRPr="00673328">
          <w:rPr>
            <w:rFonts w:ascii="宋体" w:eastAsia="宋体" w:hAnsi="宋体" w:cs="宋体" w:hint="eastAsia"/>
          </w:rPr>
          <w:t>fall</w:t>
        </w:r>
      </w:moveFrom>
    </w:p>
    <w:moveFromRangeEnd w:id="1656"/>
    <w:p w14:paraId="4ED7B1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falnar</w:t>
      </w:r>
    </w:p>
    <w:p w14:paraId="43B97C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falsett</w:t>
      </w:r>
    </w:p>
    <w:p w14:paraId="3DD948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falsk</w:t>
      </w:r>
    </w:p>
    <w:p w14:paraId="53B6BD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fals</w:t>
      </w:r>
    </w:p>
    <w:p w14:paraId="2483A0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falukorv</w:t>
      </w:r>
    </w:p>
    <w:p w14:paraId="68C114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fam0366s</w:t>
      </w:r>
    </w:p>
    <w:p w14:paraId="524567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familj0344r</w:t>
      </w:r>
    </w:p>
    <w:p w14:paraId="4B9DDF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familjedaghem</w:t>
      </w:r>
    </w:p>
    <w:p w14:paraId="02A054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famil</w:t>
      </w:r>
      <w:r w:rsidRPr="00780F39">
        <w:rPr>
          <w:rFonts w:ascii="宋体" w:eastAsia="宋体" w:hAnsi="宋体" w:cs="宋体" w:hint="eastAsia"/>
          <w:lang w:val="sv-SE"/>
        </w:rPr>
        <w:t>jehem</w:t>
      </w:r>
    </w:p>
    <w:p w14:paraId="5BDA85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familjepedagog</w:t>
      </w:r>
    </w:p>
    <w:p w14:paraId="6942DB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familjepension</w:t>
      </w:r>
    </w:p>
    <w:p w14:paraId="44ED92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familjeplanering</w:t>
      </w:r>
    </w:p>
    <w:p w14:paraId="6926AA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familjer0345dgivare</w:t>
      </w:r>
    </w:p>
    <w:p w14:paraId="0B6228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familj</w:t>
      </w:r>
    </w:p>
    <w:p w14:paraId="4FBE15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famlar</w:t>
      </w:r>
    </w:p>
    <w:p w14:paraId="4A50E3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famn</w:t>
      </w:r>
    </w:p>
    <w:p w14:paraId="1C4519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famntag</w:t>
      </w:r>
    </w:p>
    <w:p w14:paraId="21FE55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fana</w:t>
      </w:r>
    </w:p>
    <w:p w14:paraId="353178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fanatiker</w:t>
      </w:r>
    </w:p>
    <w:p w14:paraId="45F11E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fanatisk</w:t>
      </w:r>
    </w:p>
    <w:p w14:paraId="4E38B2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fanatism</w:t>
      </w:r>
    </w:p>
    <w:p w14:paraId="7015C9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fanders</w:t>
      </w:r>
    </w:p>
    <w:p w14:paraId="0ED161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faner</w:t>
      </w:r>
    </w:p>
    <w:p w14:paraId="11A126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fanfar</w:t>
      </w:r>
    </w:p>
    <w:p w14:paraId="6E4BE5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fanjunkare</w:t>
      </w:r>
    </w:p>
    <w:p w14:paraId="70A60D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58" w:author="Author" w:date="2012-02-26T13:32:00Z" w:name="move318026867"/>
      <w:moveTo w:id="1659" w:author="Author" w:date="2012-02-26T13:32:00Z">
        <w:r w:rsidRPr="00673328">
          <w:rPr>
            <w:rFonts w:ascii="宋体" w:eastAsia="宋体" w:hAnsi="宋体" w:cs="宋体" w:hint="eastAsia"/>
          </w:rPr>
          <w:t>fan</w:t>
        </w:r>
      </w:moveTo>
    </w:p>
    <w:p w14:paraId="2D529F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60" w:author="Author" w:date="2012-02-26T13:32:00Z" w:name="move318026868"/>
      <w:moveToRangeEnd w:id="1658"/>
      <w:moveTo w:id="1661" w:author="Author" w:date="2012-02-26T13:32:00Z">
        <w:r w:rsidRPr="00673328">
          <w:rPr>
            <w:rFonts w:ascii="宋体" w:eastAsia="宋体" w:hAnsi="宋体" w:cs="宋体" w:hint="eastAsia"/>
          </w:rPr>
          <w:t>fann</w:t>
        </w:r>
      </w:moveTo>
    </w:p>
    <w:moveToRangeEnd w:id="1660"/>
    <w:p w14:paraId="55B25D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fanns</w:t>
      </w:r>
    </w:p>
    <w:p w14:paraId="778CE5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62" w:author="Author" w:date="2012-02-26T13:32:00Z" w:name="move318026868"/>
      <w:moveFrom w:id="1663" w:author="Author" w:date="2012-02-26T13:32:00Z">
        <w:r w:rsidRPr="00673328">
          <w:rPr>
            <w:rFonts w:ascii="宋体" w:eastAsia="宋体" w:hAnsi="宋体" w:cs="宋体" w:hint="eastAsia"/>
          </w:rPr>
          <w:t>fann</w:t>
        </w:r>
      </w:moveFrom>
    </w:p>
    <w:moveFromRangeEnd w:id="1662"/>
    <w:p w14:paraId="36AFD4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fanskap</w:t>
      </w:r>
    </w:p>
    <w:p w14:paraId="734191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64" w:author="Author" w:date="2012-02-26T13:32:00Z" w:name="move318026867"/>
      <w:moveFrom w:id="1665" w:author="Author" w:date="2012-02-26T13:32:00Z">
        <w:r w:rsidRPr="00673328">
          <w:rPr>
            <w:rFonts w:ascii="宋体" w:eastAsia="宋体" w:hAnsi="宋体" w:cs="宋体" w:hint="eastAsia"/>
          </w:rPr>
          <w:t>fan</w:t>
        </w:r>
      </w:moveFrom>
    </w:p>
    <w:moveFromRangeEnd w:id="1664"/>
    <w:p w14:paraId="128025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fantasi</w:t>
      </w:r>
    </w:p>
    <w:p w14:paraId="59187D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fantastisk</w:t>
      </w:r>
    </w:p>
    <w:p w14:paraId="1BA173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fantastiskt</w:t>
      </w:r>
    </w:p>
    <w:p w14:paraId="1BE0BA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fantast</w:t>
      </w:r>
    </w:p>
    <w:p w14:paraId="175503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fantiserar</w:t>
      </w:r>
    </w:p>
    <w:p w14:paraId="3382D3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fantom</w:t>
      </w:r>
    </w:p>
    <w:p w14:paraId="3CF91D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fara</w:t>
      </w:r>
    </w:p>
    <w:p w14:paraId="3BE730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farbro</w:t>
      </w:r>
      <w:r w:rsidRPr="00780F39">
        <w:rPr>
          <w:rFonts w:ascii="宋体" w:eastAsia="宋体" w:hAnsi="宋体" w:cs="宋体" w:hint="eastAsia"/>
          <w:lang w:val="sv-SE"/>
        </w:rPr>
        <w:t>r</w:t>
      </w:r>
    </w:p>
    <w:p w14:paraId="2F39AA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farf0366r0344ldrar</w:t>
      </w:r>
    </w:p>
    <w:p w14:paraId="525589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farfar</w:t>
      </w:r>
    </w:p>
    <w:p w14:paraId="369A77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farh0345ga</w:t>
      </w:r>
    </w:p>
    <w:p w14:paraId="5EE3D7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farin</w:t>
      </w:r>
    </w:p>
    <w:p w14:paraId="65C3BA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farit</w:t>
      </w:r>
    </w:p>
    <w:p w14:paraId="20D603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farkost</w:t>
      </w:r>
    </w:p>
    <w:p w14:paraId="4D5731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farled</w:t>
      </w:r>
    </w:p>
    <w:p w14:paraId="250D24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farlig</w:t>
      </w:r>
    </w:p>
    <w:p w14:paraId="042D2F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farmaceut</w:t>
      </w:r>
    </w:p>
    <w:p w14:paraId="54857D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666" w:author="Author" w:date="2012-02-26T13:32:00Z" w:name="move318026869"/>
      <w:moveTo w:id="16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farm</w:t>
        </w:r>
      </w:moveTo>
    </w:p>
    <w:moveToRangeEnd w:id="1666"/>
    <w:p w14:paraId="203326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farmor</w:t>
      </w:r>
    </w:p>
    <w:p w14:paraId="656054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668" w:author="Author" w:date="2012-02-26T13:32:00Z" w:name="move318026870"/>
      <w:moveTo w:id="16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far</w:t>
        </w:r>
      </w:moveTo>
    </w:p>
    <w:p w14:paraId="35768E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70" w:author="Author" w:date="2012-02-26T13:32:00Z" w:name="move318026869"/>
      <w:moveToRangeEnd w:id="1668"/>
      <w:moveFrom w:id="1671" w:author="Author" w:date="2012-02-26T13:32:00Z">
        <w:r w:rsidRPr="00673328">
          <w:rPr>
            <w:rFonts w:ascii="宋体" w:eastAsia="宋体" w:hAnsi="宋体" w:cs="宋体" w:hint="eastAsia"/>
          </w:rPr>
          <w:t>farm</w:t>
        </w:r>
      </w:moveFrom>
    </w:p>
    <w:moveFromRangeEnd w:id="1670"/>
    <w:p w14:paraId="3B884B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farozon</w:t>
      </w:r>
    </w:p>
    <w:p w14:paraId="76B911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farsa</w:t>
      </w:r>
    </w:p>
    <w:p w14:paraId="34E919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72" w:author="Author" w:date="2012-02-26T13:32:00Z" w:name="move318026871"/>
      <w:moveTo w:id="1673" w:author="Author" w:date="2012-02-26T13:32:00Z">
        <w:r w:rsidRPr="00673328">
          <w:rPr>
            <w:rFonts w:ascii="宋体" w:eastAsia="宋体" w:hAnsi="宋体" w:cs="宋体" w:hint="eastAsia"/>
          </w:rPr>
          <w:t>fars</w:t>
        </w:r>
      </w:moveTo>
    </w:p>
    <w:moveToRangeEnd w:id="1672"/>
    <w:p w14:paraId="6D74FE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farsot</w:t>
      </w:r>
    </w:p>
    <w:p w14:paraId="204299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74" w:author="Author" w:date="2012-02-26T13:32:00Z" w:name="move318026871"/>
      <w:moveFrom w:id="1675" w:author="Author" w:date="2012-02-26T13:32:00Z">
        <w:r w:rsidRPr="00673328">
          <w:rPr>
            <w:rFonts w:ascii="宋体" w:eastAsia="宋体" w:hAnsi="宋体" w:cs="宋体" w:hint="eastAsia"/>
          </w:rPr>
          <w:t>fars</w:t>
        </w:r>
      </w:moveFrom>
    </w:p>
    <w:moveFromRangeEnd w:id="1674"/>
    <w:p w14:paraId="3C4A7D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farstu</w:t>
      </w:r>
    </w:p>
    <w:p w14:paraId="3602F7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76" w:author="Author" w:date="2012-02-26T13:32:00Z" w:name="move318026870"/>
      <w:moveFrom w:id="1677" w:author="Author" w:date="2012-02-26T13:32:00Z">
        <w:r w:rsidRPr="00673328">
          <w:rPr>
            <w:rFonts w:ascii="宋体" w:eastAsia="宋体" w:hAnsi="宋体" w:cs="宋体" w:hint="eastAsia"/>
          </w:rPr>
          <w:t>far</w:t>
        </w:r>
      </w:moveFrom>
    </w:p>
    <w:moveFromRangeEnd w:id="1676"/>
    <w:p w14:paraId="10C7C1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fart</w:t>
      </w:r>
    </w:p>
    <w:p w14:paraId="5A68DA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fartsyndare</w:t>
      </w:r>
    </w:p>
    <w:p w14:paraId="03961B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fartyg</w:t>
      </w:r>
    </w:p>
    <w:p w14:paraId="30BA74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farv0344l</w:t>
      </w:r>
    </w:p>
    <w:p w14:paraId="7C0869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farvatten</w:t>
      </w:r>
    </w:p>
    <w:p w14:paraId="69D263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fasad</w:t>
      </w:r>
    </w:p>
    <w:p w14:paraId="47398D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78" w:author="Author" w:date="2012-02-26T13:32:00Z" w:name="move318026872"/>
      <w:moveTo w:id="1679" w:author="Author" w:date="2012-02-26T13:32:00Z">
        <w:r w:rsidRPr="00673328">
          <w:rPr>
            <w:rFonts w:ascii="宋体" w:eastAsia="宋体" w:hAnsi="宋体" w:cs="宋体" w:hint="eastAsia"/>
          </w:rPr>
          <w:t>fasa</w:t>
        </w:r>
      </w:moveTo>
    </w:p>
    <w:p w14:paraId="05E79E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80" w:author="Author" w:date="2012-02-26T13:32:00Z" w:name="move318026873"/>
      <w:moveToRangeEnd w:id="1678"/>
      <w:moveTo w:id="1681" w:author="Author" w:date="2012-02-26T13:32:00Z">
        <w:r w:rsidRPr="00673328">
          <w:rPr>
            <w:rFonts w:ascii="宋体" w:eastAsia="宋体" w:hAnsi="宋体" w:cs="宋体" w:hint="eastAsia"/>
          </w:rPr>
          <w:t>fasan</w:t>
        </w:r>
      </w:moveTo>
    </w:p>
    <w:moveToRangeEnd w:id="1680"/>
    <w:p w14:paraId="21BA5B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fasansfull</w:t>
      </w:r>
    </w:p>
    <w:p w14:paraId="2ADA0A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82" w:author="Author" w:date="2012-02-26T13:32:00Z" w:name="move318026873"/>
      <w:moveFrom w:id="1683" w:author="Author" w:date="2012-02-26T13:32:00Z">
        <w:r w:rsidRPr="00673328">
          <w:rPr>
            <w:rFonts w:ascii="宋体" w:eastAsia="宋体" w:hAnsi="宋体" w:cs="宋体" w:hint="eastAsia"/>
          </w:rPr>
          <w:t>fasan</w:t>
        </w:r>
      </w:moveFrom>
    </w:p>
    <w:moveFromRangeEnd w:id="1682"/>
    <w:p w14:paraId="054A3E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fasar</w:t>
      </w:r>
    </w:p>
    <w:p w14:paraId="09C25F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84" w:author="Author" w:date="2012-02-26T13:32:00Z" w:name="move318026872"/>
      <w:moveFrom w:id="1685" w:author="Author" w:date="2012-02-26T13:32:00Z">
        <w:r w:rsidRPr="00673328">
          <w:rPr>
            <w:rFonts w:ascii="宋体" w:eastAsia="宋体" w:hAnsi="宋体" w:cs="宋体" w:hint="eastAsia"/>
          </w:rPr>
          <w:t>fasa</w:t>
        </w:r>
      </w:moveFrom>
    </w:p>
    <w:moveFromRangeEnd w:id="1684"/>
    <w:p w14:paraId="0C4F4E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fascinerad</w:t>
      </w:r>
    </w:p>
    <w:p w14:paraId="599531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fascinerande</w:t>
      </w:r>
    </w:p>
    <w:p w14:paraId="4B895D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fascinerar</w:t>
      </w:r>
    </w:p>
    <w:p w14:paraId="6FE72E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fascism</w:t>
      </w:r>
    </w:p>
    <w:p w14:paraId="12E0F6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fas</w:t>
      </w:r>
      <w:r w:rsidRPr="00780F39">
        <w:rPr>
          <w:rFonts w:ascii="宋体" w:eastAsia="宋体" w:hAnsi="宋体" w:cs="宋体" w:hint="eastAsia"/>
          <w:lang w:val="sv-SE"/>
        </w:rPr>
        <w:t>cist</w:t>
      </w:r>
    </w:p>
    <w:p w14:paraId="5B6763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fasetterad</w:t>
      </w:r>
    </w:p>
    <w:p w14:paraId="286C2B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fasett</w:t>
      </w:r>
    </w:p>
    <w:p w14:paraId="58BF56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fashionabel</w:t>
      </w:r>
    </w:p>
    <w:p w14:paraId="3F5E7C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faslig</w:t>
      </w:r>
    </w:p>
    <w:p w14:paraId="26CC9B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686" w:author="Author" w:date="2012-02-26T13:32:00Z" w:name="move318026874"/>
      <w:moveTo w:id="16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fas</w:t>
        </w:r>
      </w:moveTo>
    </w:p>
    <w:moveToRangeEnd w:id="1686"/>
    <w:p w14:paraId="126E1A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fason</w:t>
      </w:r>
    </w:p>
    <w:p w14:paraId="00D8E2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88" w:author="Author" w:date="2012-02-26T13:32:00Z" w:name="move318026874"/>
      <w:moveFrom w:id="1689" w:author="Author" w:date="2012-02-26T13:32:00Z">
        <w:r w:rsidRPr="00673328">
          <w:rPr>
            <w:rFonts w:ascii="宋体" w:eastAsia="宋体" w:hAnsi="宋体" w:cs="宋体" w:hint="eastAsia"/>
          </w:rPr>
          <w:t>fas</w:t>
        </w:r>
      </w:moveFrom>
    </w:p>
    <w:moveFromRangeEnd w:id="1688"/>
    <w:p w14:paraId="24EF4E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fast0344n</w:t>
      </w:r>
    </w:p>
    <w:p w14:paraId="0BA9EE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90" w:author="Author" w:date="2012-02-26T13:32:00Z" w:name="move318026875"/>
      <w:moveTo w:id="1691" w:author="Author" w:date="2012-02-26T13:32:00Z">
        <w:r w:rsidRPr="00673328">
          <w:rPr>
            <w:rFonts w:ascii="宋体" w:eastAsia="宋体" w:hAnsi="宋体" w:cs="宋体" w:hint="eastAsia"/>
          </w:rPr>
          <w:t>fasta</w:t>
        </w:r>
      </w:moveTo>
    </w:p>
    <w:moveToRangeEnd w:id="1690"/>
    <w:p w14:paraId="113F0C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fastar</w:t>
      </w:r>
    </w:p>
    <w:p w14:paraId="1B6950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92" w:author="Author" w:date="2012-02-26T13:32:00Z" w:name="move318026875"/>
      <w:moveFrom w:id="1693" w:author="Author" w:date="2012-02-26T13:32:00Z">
        <w:r w:rsidRPr="00673328">
          <w:rPr>
            <w:rFonts w:ascii="宋体" w:eastAsia="宋体" w:hAnsi="宋体" w:cs="宋体" w:hint="eastAsia"/>
          </w:rPr>
          <w:t>fasta</w:t>
        </w:r>
      </w:moveFrom>
    </w:p>
    <w:moveFromRangeEnd w:id="1692"/>
    <w:p w14:paraId="3AD447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faster</w:t>
      </w:r>
    </w:p>
    <w:p w14:paraId="7CD5DF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694" w:author="Author" w:date="2012-02-26T13:32:00Z" w:name="move318026876"/>
      <w:moveTo w:id="1695" w:author="Author" w:date="2012-02-26T13:32:00Z">
        <w:r w:rsidRPr="00673328">
          <w:rPr>
            <w:rFonts w:ascii="宋体" w:eastAsia="宋体" w:hAnsi="宋体" w:cs="宋体" w:hint="eastAsia"/>
          </w:rPr>
          <w:t>fastighet</w:t>
        </w:r>
      </w:moveTo>
    </w:p>
    <w:moveToRangeEnd w:id="1694"/>
    <w:p w14:paraId="33DE83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fastighetsdomstol</w:t>
      </w:r>
    </w:p>
    <w:p w14:paraId="7A7814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fastighetsm0344klare</w:t>
      </w:r>
    </w:p>
    <w:p w14:paraId="3249F5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696" w:author="Author" w:date="2012-02-26T13:32:00Z" w:name="move318026876"/>
      <w:moveFrom w:id="1697" w:author="Author" w:date="2012-02-26T13:32:00Z">
        <w:r w:rsidRPr="00673328">
          <w:rPr>
            <w:rFonts w:ascii="宋体" w:eastAsia="宋体" w:hAnsi="宋体" w:cs="宋体" w:hint="eastAsia"/>
          </w:rPr>
          <w:t>fastighet</w:t>
        </w:r>
      </w:moveFrom>
    </w:p>
    <w:moveFromRangeEnd w:id="1696"/>
    <w:p w14:paraId="6BA837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fastlagen</w:t>
      </w:r>
    </w:p>
    <w:p w14:paraId="2F551F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fastlagsbulle</w:t>
      </w:r>
    </w:p>
    <w:p w14:paraId="6FB2D8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fastlagss0366ndagen</w:t>
      </w:r>
    </w:p>
    <w:p w14:paraId="3B30B0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fastland</w:t>
      </w:r>
    </w:p>
    <w:p w14:paraId="55DD1A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698" w:author="Author" w:date="2012-02-26T13:32:00Z" w:name="move318026877"/>
      <w:moveTo w:id="169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fast</w:t>
        </w:r>
      </w:moveTo>
    </w:p>
    <w:moveToRangeEnd w:id="1698"/>
    <w:p w14:paraId="1E4184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fastnar</w:t>
      </w:r>
    </w:p>
    <w:p w14:paraId="52772C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fastsl0345r</w:t>
      </w:r>
    </w:p>
    <w:p w14:paraId="40F1FE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fastst0344ller</w:t>
      </w:r>
    </w:p>
    <w:p w14:paraId="5A56CC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00" w:author="Author" w:date="2012-02-26T13:32:00Z" w:name="move318026877"/>
      <w:moveFrom w:id="1701" w:author="Author" w:date="2012-02-26T13:32:00Z">
        <w:r w:rsidRPr="00673328">
          <w:rPr>
            <w:rFonts w:ascii="宋体" w:eastAsia="宋体" w:hAnsi="宋体" w:cs="宋体" w:hint="eastAsia"/>
          </w:rPr>
          <w:t>fast</w:t>
        </w:r>
      </w:moveFrom>
    </w:p>
    <w:moveFromRangeEnd w:id="1700"/>
    <w:p w14:paraId="1EB073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fatal</w:t>
      </w:r>
    </w:p>
    <w:p w14:paraId="7256E0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fat</w:t>
      </w:r>
    </w:p>
    <w:p w14:paraId="09F913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fattar</w:t>
      </w:r>
    </w:p>
    <w:p w14:paraId="337A32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fattas</w:t>
      </w:r>
    </w:p>
    <w:p w14:paraId="71F743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fattigdo</w:t>
      </w:r>
      <w:r w:rsidRPr="00780F39">
        <w:rPr>
          <w:rFonts w:ascii="宋体" w:eastAsia="宋体" w:hAnsi="宋体" w:cs="宋体" w:hint="eastAsia"/>
          <w:lang w:val="sv-SE"/>
        </w:rPr>
        <w:t>m</w:t>
      </w:r>
    </w:p>
    <w:p w14:paraId="35F032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fattiglapp</w:t>
      </w:r>
    </w:p>
    <w:p w14:paraId="5AC22F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fattig</w:t>
      </w:r>
    </w:p>
    <w:p w14:paraId="66B3BF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02" w:author="Author" w:date="2012-02-26T13:32:00Z" w:name="move318026878"/>
      <w:moveTo w:id="1703" w:author="Author" w:date="2012-02-26T13:32:00Z">
        <w:r w:rsidRPr="00673328">
          <w:rPr>
            <w:rFonts w:ascii="宋体" w:eastAsia="宋体" w:hAnsi="宋体" w:cs="宋体" w:hint="eastAsia"/>
          </w:rPr>
          <w:t>fatt</w:t>
        </w:r>
      </w:moveTo>
    </w:p>
    <w:moveToRangeEnd w:id="1702"/>
    <w:p w14:paraId="18D104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fattning</w:t>
      </w:r>
    </w:p>
    <w:p w14:paraId="4EE8DA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04" w:author="Author" w:date="2012-02-26T13:32:00Z" w:name="move318026878"/>
      <w:moveFrom w:id="1705" w:author="Author" w:date="2012-02-26T13:32:00Z">
        <w:r w:rsidRPr="00673328">
          <w:rPr>
            <w:rFonts w:ascii="宋体" w:eastAsia="宋体" w:hAnsi="宋体" w:cs="宋体" w:hint="eastAsia"/>
          </w:rPr>
          <w:t>fatt</w:t>
        </w:r>
      </w:moveFrom>
    </w:p>
    <w:moveFromRangeEnd w:id="1704"/>
    <w:p w14:paraId="25A62F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fauna</w:t>
      </w:r>
    </w:p>
    <w:p w14:paraId="7374CC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fav0366r</w:t>
      </w:r>
    </w:p>
    <w:p w14:paraId="62C69A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favoriserar</w:t>
      </w:r>
    </w:p>
    <w:p w14:paraId="7820E1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favorit</w:t>
      </w:r>
    </w:p>
    <w:p w14:paraId="2066D2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FCO</w:t>
      </w:r>
    </w:p>
    <w:p w14:paraId="23B08C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 d</w:t>
      </w:r>
    </w:p>
    <w:p w14:paraId="470FFE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feature</w:t>
      </w:r>
    </w:p>
    <w:p w14:paraId="4B9481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feber</w:t>
      </w:r>
    </w:p>
    <w:p w14:paraId="1B397C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febrig</w:t>
      </w:r>
    </w:p>
    <w:p w14:paraId="077466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febril</w:t>
      </w:r>
    </w:p>
    <w:p w14:paraId="179CCE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februari</w:t>
      </w:r>
    </w:p>
    <w:p w14:paraId="759FD8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federal</w:t>
      </w:r>
    </w:p>
    <w:p w14:paraId="1031C8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federation</w:t>
      </w:r>
    </w:p>
    <w:p w14:paraId="60E45C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feedback</w:t>
      </w:r>
    </w:p>
    <w:p w14:paraId="33BC15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feghet</w:t>
      </w:r>
    </w:p>
    <w:p w14:paraId="51A0FC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feg</w:t>
      </w:r>
    </w:p>
    <w:p w14:paraId="27F58D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fejar</w:t>
      </w:r>
    </w:p>
    <w:p w14:paraId="124434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fejd</w:t>
      </w:r>
    </w:p>
    <w:p w14:paraId="5DB099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fejkar</w:t>
      </w:r>
    </w:p>
    <w:p w14:paraId="5B0E34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felaktig</w:t>
      </w:r>
    </w:p>
    <w:p w14:paraId="4AF282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felar</w:t>
      </w:r>
    </w:p>
    <w:p w14:paraId="547F58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fel</w:t>
      </w:r>
    </w:p>
    <w:p w14:paraId="34670A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fem0366ring</w:t>
      </w:r>
    </w:p>
    <w:p w14:paraId="70121F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femdagarsvecka</w:t>
      </w:r>
    </w:p>
    <w:p w14:paraId="02557D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femdygnsprognos</w:t>
      </w:r>
    </w:p>
    <w:p w14:paraId="24C7C8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feminin</w:t>
      </w:r>
    </w:p>
    <w:p w14:paraId="1F52D6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feminism</w:t>
      </w:r>
    </w:p>
    <w:p w14:paraId="47F018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femini</w:t>
      </w:r>
      <w:r w:rsidRPr="00780F39">
        <w:rPr>
          <w:rFonts w:ascii="宋体" w:eastAsia="宋体" w:hAnsi="宋体" w:cs="宋体" w:hint="eastAsia"/>
          <w:lang w:val="sv-SE"/>
        </w:rPr>
        <w:t>st</w:t>
      </w:r>
    </w:p>
    <w:p w14:paraId="60E7D1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femkamp</w:t>
      </w:r>
    </w:p>
    <w:p w14:paraId="386737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femma</w:t>
      </w:r>
    </w:p>
    <w:p w14:paraId="6AB7C8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06" w:author="Author" w:date="2012-02-26T13:32:00Z" w:name="move318026879"/>
      <w:moveTo w:id="1707" w:author="Author" w:date="2012-02-26T13:32:00Z">
        <w:r w:rsidRPr="00673328">
          <w:rPr>
            <w:rFonts w:ascii="宋体" w:eastAsia="宋体" w:hAnsi="宋体" w:cs="宋体" w:hint="eastAsia"/>
          </w:rPr>
          <w:t>fem</w:t>
        </w:r>
      </w:moveTo>
    </w:p>
    <w:moveToRangeEnd w:id="1706"/>
    <w:p w14:paraId="278C6FB1" w14:textId="77777777" w:rsidR="00000000" w:rsidRPr="00673328" w:rsidRDefault="00780F39" w:rsidP="00673328">
      <w:pPr>
        <w:pStyle w:val="PlainText"/>
        <w:rPr>
          <w:ins w:id="1708" w:author="Author" w:date="2012-02-26T13:32:00Z"/>
          <w:rFonts w:ascii="宋体" w:eastAsia="宋体" w:hAnsi="宋体" w:cs="宋体" w:hint="eastAsia"/>
        </w:rPr>
      </w:pPr>
      <w:ins w:id="1709" w:author="Author" w:date="2012-02-26T13:32:00Z">
        <w:r w:rsidRPr="00673328">
          <w:rPr>
            <w:rFonts w:ascii="宋体" w:eastAsia="宋体" w:hAnsi="宋体" w:cs="宋体" w:hint="eastAsia"/>
          </w:rPr>
          <w:t>fe</w:t>
        </w:r>
      </w:ins>
    </w:p>
    <w:p w14:paraId="51A5AF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femrummare</w:t>
      </w:r>
    </w:p>
    <w:p w14:paraId="562213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10" w:author="Author" w:date="2012-02-26T13:32:00Z" w:name="move318026879"/>
      <w:moveFrom w:id="1711" w:author="Author" w:date="2012-02-26T13:32:00Z">
        <w:r w:rsidRPr="00673328">
          <w:rPr>
            <w:rFonts w:ascii="宋体" w:eastAsia="宋体" w:hAnsi="宋体" w:cs="宋体" w:hint="eastAsia"/>
          </w:rPr>
          <w:t>fem</w:t>
        </w:r>
      </w:moveFrom>
    </w:p>
    <w:moveFromRangeEnd w:id="1710"/>
    <w:p w14:paraId="5C57C3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femte</w:t>
      </w:r>
    </w:p>
    <w:p w14:paraId="2DF194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femti0366ring</w:t>
      </w:r>
    </w:p>
    <w:p w14:paraId="27EC12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femtielva</w:t>
      </w:r>
    </w:p>
    <w:p w14:paraId="268A06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femtilapp</w:t>
      </w:r>
    </w:p>
    <w:p w14:paraId="1835BD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712" w:author="Author" w:date="2012-02-26T13:32:00Z" w:name="move318026880"/>
      <w:moveTo w:id="171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femtio</w:t>
        </w:r>
      </w:moveTo>
    </w:p>
    <w:moveToRangeEnd w:id="1712"/>
    <w:p w14:paraId="60B1BF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femtionde</w:t>
      </w:r>
    </w:p>
    <w:p w14:paraId="7442AD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14" w:author="Author" w:date="2012-02-26T13:32:00Z" w:name="move318026880"/>
      <w:moveFrom w:id="1715" w:author="Author" w:date="2012-02-26T13:32:00Z">
        <w:r w:rsidRPr="00673328">
          <w:rPr>
            <w:rFonts w:ascii="宋体" w:eastAsia="宋体" w:hAnsi="宋体" w:cs="宋体" w:hint="eastAsia"/>
          </w:rPr>
          <w:t>femtio</w:t>
        </w:r>
      </w:moveFrom>
    </w:p>
    <w:moveFromRangeEnd w:id="1714"/>
    <w:p w14:paraId="1E1E42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femtonde</w:t>
      </w:r>
    </w:p>
    <w:p w14:paraId="09F34E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femton</w:t>
      </w:r>
    </w:p>
    <w:p w14:paraId="562908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fena</w:t>
      </w:r>
    </w:p>
    <w:p w14:paraId="7F31A4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fenomenal</w:t>
      </w:r>
    </w:p>
    <w:p w14:paraId="2E7A29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fenomen</w:t>
      </w:r>
    </w:p>
    <w:p w14:paraId="1F9A88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feodalism</w:t>
      </w:r>
    </w:p>
    <w:p w14:paraId="0671BA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feodal</w:t>
      </w:r>
    </w:p>
    <w:p w14:paraId="541F1E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feriehem</w:t>
      </w:r>
    </w:p>
    <w:p w14:paraId="48D498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ferie</w:t>
      </w:r>
    </w:p>
    <w:p w14:paraId="1EE6B5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16" w:author="Author" w:date="2012-02-26T13:32:00Z" w:name="move318026881"/>
      <w:moveTo w:id="1717" w:author="Author" w:date="2012-02-26T13:32:00Z">
        <w:r w:rsidRPr="00673328">
          <w:rPr>
            <w:rFonts w:ascii="宋体" w:eastAsia="宋体" w:hAnsi="宋体" w:cs="宋体" w:hint="eastAsia"/>
          </w:rPr>
          <w:t>fernissa</w:t>
        </w:r>
      </w:moveTo>
    </w:p>
    <w:moveToRangeEnd w:id="1716"/>
    <w:p w14:paraId="13D771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fernissar</w:t>
      </w:r>
    </w:p>
    <w:p w14:paraId="3CFC3E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18" w:author="Author" w:date="2012-02-26T13:32:00Z" w:name="move318026881"/>
      <w:moveFrom w:id="1719" w:author="Author" w:date="2012-02-26T13:32:00Z">
        <w:r w:rsidRPr="00673328">
          <w:rPr>
            <w:rFonts w:ascii="宋体" w:eastAsia="宋体" w:hAnsi="宋体" w:cs="宋体" w:hint="eastAsia"/>
          </w:rPr>
          <w:t>fernissa</w:t>
        </w:r>
      </w:moveFrom>
    </w:p>
    <w:moveFromRangeEnd w:id="1718"/>
    <w:p w14:paraId="4B3954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fertil</w:t>
      </w:r>
    </w:p>
    <w:p w14:paraId="71716B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festar</w:t>
      </w:r>
    </w:p>
    <w:p w14:paraId="272975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festival</w:t>
      </w:r>
    </w:p>
    <w:p w14:paraId="7C8941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festlig</w:t>
      </w:r>
    </w:p>
    <w:p w14:paraId="389A84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fest</w:t>
      </w:r>
    </w:p>
    <w:p w14:paraId="33E614A1" w14:textId="77777777" w:rsidR="00000000" w:rsidRPr="003230D0" w:rsidRDefault="00780F39" w:rsidP="003230D0">
      <w:pPr>
        <w:pStyle w:val="PlainText"/>
        <w:rPr>
          <w:del w:id="1720" w:author="Author" w:date="2012-02-26T13:32:00Z"/>
          <w:rFonts w:ascii="宋体" w:eastAsia="宋体" w:hAnsi="宋体" w:cs="宋体" w:hint="eastAsia"/>
        </w:rPr>
      </w:pPr>
      <w:del w:id="1721" w:author="Author" w:date="2012-02-26T13:32:00Z">
        <w:r w:rsidRPr="003230D0">
          <w:rPr>
            <w:rFonts w:ascii="宋体" w:eastAsia="宋体" w:hAnsi="宋体" w:cs="宋体" w:hint="eastAsia"/>
          </w:rPr>
          <w:delText>fe</w:delText>
        </w:r>
      </w:del>
    </w:p>
    <w:p w14:paraId="1AC8F4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fetknopp</w:t>
      </w:r>
    </w:p>
    <w:p w14:paraId="2A5B0C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fetma</w:t>
      </w:r>
    </w:p>
    <w:p w14:paraId="01F11E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fet</w:t>
      </w:r>
    </w:p>
    <w:p w14:paraId="1A1AEB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fettisdag</w:t>
      </w:r>
    </w:p>
    <w:p w14:paraId="15BB4E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fett</w:t>
      </w:r>
    </w:p>
    <w:p w14:paraId="4DB972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22" w:author="Author" w:date="2012-02-26T13:32:00Z" w:name="move318026882"/>
      <w:moveTo w:id="1723" w:author="Author" w:date="2012-02-26T13:32:00Z">
        <w:r w:rsidRPr="00673328">
          <w:rPr>
            <w:rFonts w:ascii="宋体" w:eastAsia="宋体" w:hAnsi="宋体" w:cs="宋体" w:hint="eastAsia"/>
          </w:rPr>
          <w:t>fia</w:t>
        </w:r>
      </w:moveTo>
    </w:p>
    <w:moveToRangeEnd w:id="1722"/>
    <w:p w14:paraId="5E6639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fiasko</w:t>
      </w:r>
    </w:p>
    <w:p w14:paraId="1CB221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24" w:author="Author" w:date="2012-02-26T13:32:00Z" w:name="move318026882"/>
      <w:moveFrom w:id="1725" w:author="Author" w:date="2012-02-26T13:32:00Z">
        <w:r w:rsidRPr="00673328">
          <w:rPr>
            <w:rFonts w:ascii="宋体" w:eastAsia="宋体" w:hAnsi="宋体" w:cs="宋体" w:hint="eastAsia"/>
          </w:rPr>
          <w:t>fia</w:t>
        </w:r>
      </w:moveFrom>
    </w:p>
    <w:moveFromRangeEnd w:id="1724"/>
    <w:p w14:paraId="12C42E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fiber</w:t>
      </w:r>
    </w:p>
    <w:p w14:paraId="0B3084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ficka</w:t>
      </w:r>
    </w:p>
    <w:p w14:paraId="5F6873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fickdator</w:t>
      </w:r>
    </w:p>
    <w:p w14:paraId="45187C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ficklampa</w:t>
      </w:r>
    </w:p>
    <w:p w14:paraId="576AB9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726" w:author="Author" w:date="2012-02-26T13:32:00Z" w:name="move318026883"/>
      <w:moveTo w:id="172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fick</w:t>
        </w:r>
      </w:moveTo>
    </w:p>
    <w:moveToRangeEnd w:id="1726"/>
    <w:p w14:paraId="34656F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fickpengar</w:t>
      </w:r>
    </w:p>
    <w:p w14:paraId="78AA00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28" w:author="Author" w:date="2012-02-26T13:32:00Z" w:name="move318026883"/>
      <w:moveFrom w:id="1729" w:author="Author" w:date="2012-02-26T13:32:00Z">
        <w:r w:rsidRPr="00673328">
          <w:rPr>
            <w:rFonts w:ascii="宋体" w:eastAsia="宋体" w:hAnsi="宋体" w:cs="宋体" w:hint="eastAsia"/>
          </w:rPr>
          <w:t>fick</w:t>
        </w:r>
      </w:moveFrom>
    </w:p>
    <w:moveFromRangeEnd w:id="1728"/>
    <w:p w14:paraId="326C4B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ficktjuv</w:t>
      </w:r>
    </w:p>
    <w:p w14:paraId="7F981A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fiende</w:t>
      </w:r>
    </w:p>
    <w:p w14:paraId="09434D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fientlig</w:t>
      </w:r>
    </w:p>
    <w:p w14:paraId="75F7E0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fiffel</w:t>
      </w:r>
    </w:p>
    <w:p w14:paraId="415A3A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fiffig</w:t>
      </w:r>
    </w:p>
    <w:p w14:paraId="3D81E3D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fifflar</w:t>
      </w:r>
    </w:p>
    <w:p w14:paraId="3B0E65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fifty-fifty</w:t>
      </w:r>
    </w:p>
    <w:p w14:paraId="324D5B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figurerar</w:t>
      </w:r>
    </w:p>
    <w:p w14:paraId="5CB36F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figur</w:t>
      </w:r>
    </w:p>
    <w:p w14:paraId="6AB787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30" w:author="Author" w:date="2012-02-26T13:32:00Z" w:name="move318026884"/>
      <w:moveTo w:id="1731" w:author="Author" w:date="2012-02-26T13:32:00Z">
        <w:r w:rsidRPr="00673328">
          <w:rPr>
            <w:rFonts w:ascii="宋体" w:eastAsia="宋体" w:hAnsi="宋体" w:cs="宋体" w:hint="eastAsia"/>
          </w:rPr>
          <w:t>fika</w:t>
        </w:r>
      </w:moveTo>
    </w:p>
    <w:moveToRangeEnd w:id="1730"/>
    <w:p w14:paraId="1DDA2F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fikar</w:t>
      </w:r>
    </w:p>
    <w:p w14:paraId="5653CA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32" w:author="Author" w:date="2012-02-26T13:32:00Z" w:name="move318026885"/>
      <w:moveTo w:id="1733" w:author="Author" w:date="2012-02-26T13:32:00Z">
        <w:r w:rsidRPr="00673328">
          <w:rPr>
            <w:rFonts w:ascii="宋体" w:eastAsia="宋体" w:hAnsi="宋体" w:cs="宋体" w:hint="eastAsia"/>
          </w:rPr>
          <w:t>fik</w:t>
        </w:r>
      </w:moveTo>
    </w:p>
    <w:p w14:paraId="2CEBC5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34" w:author="Author" w:date="2012-02-26T13:32:00Z" w:name="move318026884"/>
      <w:moveToRangeEnd w:id="1732"/>
      <w:moveFrom w:id="1735" w:author="Author" w:date="2012-02-26T13:32:00Z">
        <w:r w:rsidRPr="00673328">
          <w:rPr>
            <w:rFonts w:ascii="宋体" w:eastAsia="宋体" w:hAnsi="宋体" w:cs="宋体" w:hint="eastAsia"/>
          </w:rPr>
          <w:t>fika</w:t>
        </w:r>
      </w:moveFrom>
    </w:p>
    <w:moveFromRangeEnd w:id="1734"/>
    <w:p w14:paraId="6792FE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36" w:author="Author" w:date="2012-02-26T13:32:00Z" w:name="move318026886"/>
      <w:moveTo w:id="1737" w:author="Author" w:date="2012-02-26T13:32:00Z">
        <w:r w:rsidRPr="00673328">
          <w:rPr>
            <w:rFonts w:ascii="宋体" w:eastAsia="宋体" w:hAnsi="宋体" w:cs="宋体" w:hint="eastAsia"/>
          </w:rPr>
          <w:t>fikon</w:t>
        </w:r>
      </w:moveTo>
    </w:p>
    <w:moveToRangeEnd w:id="1736"/>
    <w:p w14:paraId="0D2EE2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fikonspr0345k</w:t>
      </w:r>
    </w:p>
    <w:p w14:paraId="6C0793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38" w:author="Author" w:date="2012-02-26T13:32:00Z" w:name="move318026886"/>
      <w:moveFrom w:id="1739" w:author="Author" w:date="2012-02-26T13:32:00Z">
        <w:r w:rsidRPr="00673328">
          <w:rPr>
            <w:rFonts w:ascii="宋体" w:eastAsia="宋体" w:hAnsi="宋体" w:cs="宋体" w:hint="eastAsia"/>
          </w:rPr>
          <w:t>fikon</w:t>
        </w:r>
      </w:moveFrom>
    </w:p>
    <w:p w14:paraId="79C40B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40" w:author="Author" w:date="2012-02-26T13:32:00Z" w:name="move318026885"/>
      <w:moveFromRangeEnd w:id="1738"/>
      <w:moveFrom w:id="1741" w:author="Author" w:date="2012-02-26T13:32:00Z">
        <w:r w:rsidRPr="00673328">
          <w:rPr>
            <w:rFonts w:ascii="宋体" w:eastAsia="宋体" w:hAnsi="宋体" w:cs="宋体" w:hint="eastAsia"/>
          </w:rPr>
          <w:t>fik</w:t>
        </w:r>
      </w:moveFrom>
    </w:p>
    <w:moveFromRangeEnd w:id="1740"/>
    <w:p w14:paraId="5AC4E7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fiktion</w:t>
      </w:r>
    </w:p>
    <w:p w14:paraId="4EE0E4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fiktiv</w:t>
      </w:r>
    </w:p>
    <w:p w14:paraId="249A54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fikus</w:t>
      </w:r>
    </w:p>
    <w:p w14:paraId="4F9BAF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fil0351</w:t>
      </w:r>
    </w:p>
    <w:p w14:paraId="22BB69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filar</w:t>
      </w:r>
    </w:p>
    <w:p w14:paraId="0AD8D4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filharmoniker</w:t>
      </w:r>
    </w:p>
    <w:p w14:paraId="3B5AE3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filial</w:t>
      </w:r>
    </w:p>
    <w:p w14:paraId="28DFD1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filmar</w:t>
      </w:r>
    </w:p>
    <w:p w14:paraId="2D63E8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filmatisering</w:t>
      </w:r>
    </w:p>
    <w:p w14:paraId="6CDCE9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filmduk</w:t>
      </w:r>
    </w:p>
    <w:p w14:paraId="7205E8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filmj0</w:t>
      </w:r>
      <w:r w:rsidRPr="00780F39">
        <w:rPr>
          <w:rFonts w:ascii="宋体" w:eastAsia="宋体" w:hAnsi="宋体" w:cs="宋体" w:hint="eastAsia"/>
          <w:lang w:val="sv-SE"/>
        </w:rPr>
        <w:t>366lk</w:t>
      </w:r>
    </w:p>
    <w:p w14:paraId="67B0CA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film</w:t>
      </w:r>
    </w:p>
    <w:p w14:paraId="045739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742" w:author="Author" w:date="2012-02-26T13:32:00Z" w:name="move318026887"/>
      <w:moveTo w:id="17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fil</w:t>
        </w:r>
      </w:moveTo>
    </w:p>
    <w:moveToRangeEnd w:id="1742"/>
    <w:p w14:paraId="214D3D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filosoferar</w:t>
      </w:r>
    </w:p>
    <w:p w14:paraId="2B3E32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filosofi</w:t>
      </w:r>
    </w:p>
    <w:p w14:paraId="0C12AD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filosof</w:t>
      </w:r>
    </w:p>
    <w:p w14:paraId="710D28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44" w:author="Author" w:date="2012-02-26T13:32:00Z" w:name="move318026887"/>
      <w:moveFrom w:id="1745" w:author="Author" w:date="2012-02-26T13:32:00Z">
        <w:r w:rsidRPr="00673328">
          <w:rPr>
            <w:rFonts w:ascii="宋体" w:eastAsia="宋体" w:hAnsi="宋体" w:cs="宋体" w:hint="eastAsia"/>
          </w:rPr>
          <w:t>fil</w:t>
        </w:r>
      </w:moveFrom>
    </w:p>
    <w:moveFromRangeEnd w:id="1744"/>
    <w:p w14:paraId="438BA2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filter</w:t>
      </w:r>
    </w:p>
    <w:p w14:paraId="5EE980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46" w:author="Author" w:date="2012-02-26T13:32:00Z" w:name="move318026888"/>
      <w:moveTo w:id="1747" w:author="Author" w:date="2012-02-26T13:32:00Z">
        <w:r w:rsidRPr="00673328">
          <w:rPr>
            <w:rFonts w:ascii="宋体" w:eastAsia="宋体" w:hAnsi="宋体" w:cs="宋体" w:hint="eastAsia"/>
          </w:rPr>
          <w:t>filt</w:t>
        </w:r>
      </w:moveTo>
    </w:p>
    <w:moveToRangeEnd w:id="1746"/>
    <w:p w14:paraId="3F05D5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filtrerar</w:t>
      </w:r>
    </w:p>
    <w:p w14:paraId="20D1E2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48" w:author="Author" w:date="2012-02-26T13:32:00Z" w:name="move318026888"/>
      <w:moveFrom w:id="1749" w:author="Author" w:date="2012-02-26T13:32:00Z">
        <w:r w:rsidRPr="00673328">
          <w:rPr>
            <w:rFonts w:ascii="宋体" w:eastAsia="宋体" w:hAnsi="宋体" w:cs="宋体" w:hint="eastAsia"/>
          </w:rPr>
          <w:t>filt</w:t>
        </w:r>
      </w:moveFrom>
    </w:p>
    <w:moveFromRangeEnd w:id="1748"/>
    <w:p w14:paraId="5DEBEC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filur</w:t>
      </w:r>
    </w:p>
    <w:p w14:paraId="3ECA1A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fimpar</w:t>
      </w:r>
    </w:p>
    <w:p w14:paraId="6A7745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fimp</w:t>
      </w:r>
    </w:p>
    <w:p w14:paraId="7CA28B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final</w:t>
      </w:r>
    </w:p>
    <w:p w14:paraId="02CE88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finansierar</w:t>
      </w:r>
    </w:p>
    <w:p w14:paraId="486743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finansinspektionen</w:t>
      </w:r>
    </w:p>
    <w:p w14:paraId="3C97BA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finans</w:t>
      </w:r>
    </w:p>
    <w:p w14:paraId="23E983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finemang</w:t>
      </w:r>
    </w:p>
    <w:p w14:paraId="5068F0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finess</w:t>
      </w:r>
    </w:p>
    <w:p w14:paraId="64E99E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fingerar</w:t>
      </w:r>
    </w:p>
    <w:p w14:paraId="715FE1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fingerborg</w:t>
      </w:r>
    </w:p>
    <w:p w14:paraId="065096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fingerf0344rdig</w:t>
      </w:r>
    </w:p>
    <w:p w14:paraId="5C9F60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finger</w:t>
      </w:r>
    </w:p>
    <w:p w14:paraId="693947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fingervisning</w:t>
      </w:r>
    </w:p>
    <w:p w14:paraId="557B0F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fingrar</w:t>
      </w:r>
    </w:p>
    <w:p w14:paraId="6CFCE7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finish</w:t>
      </w:r>
    </w:p>
    <w:p w14:paraId="3D4AC0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finito</w:t>
      </w:r>
    </w:p>
    <w:p w14:paraId="77D8BF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fink0344nslig</w:t>
      </w:r>
    </w:p>
    <w:p w14:paraId="5136BB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finkammar</w:t>
      </w:r>
    </w:p>
    <w:p w14:paraId="3BB20A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finka</w:t>
      </w:r>
    </w:p>
    <w:p w14:paraId="384CC6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fin</w:t>
      </w:r>
      <w:r w:rsidRPr="00673328">
        <w:rPr>
          <w:rFonts w:ascii="宋体" w:eastAsia="宋体" w:hAnsi="宋体" w:cs="宋体" w:hint="eastAsia"/>
        </w:rPr>
        <w:t>l0344ndare</w:t>
      </w:r>
    </w:p>
    <w:p w14:paraId="74661F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finl0344ndsk</w:t>
      </w:r>
    </w:p>
    <w:p w14:paraId="0CC766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50" w:author="Author" w:date="2012-02-26T13:32:00Z" w:name="move318026889"/>
      <w:moveTo w:id="1751" w:author="Author" w:date="2012-02-26T13:32:00Z">
        <w:r w:rsidRPr="00673328">
          <w:rPr>
            <w:rFonts w:ascii="宋体" w:eastAsia="宋体" w:hAnsi="宋体" w:cs="宋体" w:hint="eastAsia"/>
          </w:rPr>
          <w:t>finland</w:t>
        </w:r>
      </w:moveTo>
    </w:p>
    <w:moveToRangeEnd w:id="1750"/>
    <w:p w14:paraId="58B341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finlandssvensk</w:t>
      </w:r>
    </w:p>
    <w:p w14:paraId="2EDCF9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52" w:author="Author" w:date="2012-02-26T13:32:00Z" w:name="move318026889"/>
      <w:moveFrom w:id="1753" w:author="Author" w:date="2012-02-26T13:32:00Z">
        <w:r w:rsidRPr="00673328">
          <w:rPr>
            <w:rFonts w:ascii="宋体" w:eastAsia="宋体" w:hAnsi="宋体" w:cs="宋体" w:hint="eastAsia"/>
          </w:rPr>
          <w:t>finland</w:t>
        </w:r>
      </w:moveFrom>
    </w:p>
    <w:moveFromRangeEnd w:id="1752"/>
    <w:p w14:paraId="6FEC08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finlemmad</w:t>
      </w:r>
    </w:p>
    <w:p w14:paraId="4D076C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finmaskig</w:t>
      </w:r>
    </w:p>
    <w:p w14:paraId="30D983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finmekaniker</w:t>
      </w:r>
    </w:p>
    <w:p w14:paraId="23A6DB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54" w:author="Author" w:date="2012-02-26T13:32:00Z" w:name="move318026890"/>
      <w:moveTo w:id="1755" w:author="Author" w:date="2012-02-26T13:32:00Z">
        <w:r w:rsidRPr="00673328">
          <w:rPr>
            <w:rFonts w:ascii="宋体" w:eastAsia="宋体" w:hAnsi="宋体" w:cs="宋体" w:hint="eastAsia"/>
          </w:rPr>
          <w:t>fin</w:t>
        </w:r>
      </w:moveTo>
    </w:p>
    <w:p w14:paraId="6E5526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56" w:author="Author" w:date="2012-02-26T13:32:00Z" w:name="move318026891"/>
      <w:moveToRangeEnd w:id="1754"/>
      <w:moveFrom w:id="1757" w:author="Author" w:date="2012-02-26T13:32:00Z">
        <w:r w:rsidRPr="00673328">
          <w:rPr>
            <w:rFonts w:ascii="宋体" w:eastAsia="宋体" w:hAnsi="宋体" w:cs="宋体" w:hint="eastAsia"/>
          </w:rPr>
          <w:t>finner sig</w:t>
        </w:r>
      </w:moveFrom>
    </w:p>
    <w:p w14:paraId="53A20F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58" w:author="Author" w:date="2012-02-26T13:32:00Z" w:name="move318026892"/>
      <w:moveFromRangeEnd w:id="1756"/>
      <w:moveFrom w:id="1759" w:author="Author" w:date="2012-02-26T13:32:00Z">
        <w:r w:rsidRPr="00673328">
          <w:rPr>
            <w:rFonts w:ascii="宋体" w:eastAsia="宋体" w:hAnsi="宋体" w:cs="宋体" w:hint="eastAsia"/>
          </w:rPr>
          <w:t>finner</w:t>
        </w:r>
      </w:moveFrom>
    </w:p>
    <w:moveFromRangeEnd w:id="1758"/>
    <w:p w14:paraId="533B38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finne</w:t>
      </w:r>
    </w:p>
    <w:p w14:paraId="220500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760" w:author="Author" w:date="2012-02-26T13:32:00Z" w:name="move318026892"/>
      <w:moveTo w:id="176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finner</w:t>
        </w:r>
      </w:moveTo>
    </w:p>
    <w:p w14:paraId="34F4AF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762" w:author="Author" w:date="2012-02-26T13:32:00Z" w:name="move318026891"/>
      <w:moveToRangeEnd w:id="1760"/>
      <w:moveTo w:id="176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finner sig</w:t>
        </w:r>
      </w:moveTo>
    </w:p>
    <w:moveToRangeEnd w:id="1762"/>
    <w:p w14:paraId="29EFF5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finns</w:t>
      </w:r>
    </w:p>
    <w:p w14:paraId="75B5D8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finska</w:t>
      </w:r>
    </w:p>
    <w:p w14:paraId="5C2FFF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finsk</w:t>
      </w:r>
    </w:p>
    <w:p w14:paraId="3856FE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finskuren</w:t>
      </w:r>
    </w:p>
    <w:p w14:paraId="7C6736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finslipar</w:t>
      </w:r>
    </w:p>
    <w:p w14:paraId="1E9B0F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finsmakare</w:t>
      </w:r>
    </w:p>
    <w:p w14:paraId="3DB802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finst0344md</w:t>
      </w:r>
    </w:p>
    <w:p w14:paraId="573B58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finstilt</w:t>
      </w:r>
    </w:p>
    <w:p w14:paraId="0B48CD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64" w:author="Author" w:date="2012-02-26T13:32:00Z" w:name="move318026890"/>
      <w:moveFrom w:id="1765" w:author="Author" w:date="2012-02-26T13:32:00Z">
        <w:r w:rsidRPr="00673328">
          <w:rPr>
            <w:rFonts w:ascii="宋体" w:eastAsia="宋体" w:hAnsi="宋体" w:cs="宋体" w:hint="eastAsia"/>
          </w:rPr>
          <w:t>fin</w:t>
        </w:r>
      </w:moveFrom>
    </w:p>
    <w:moveFromRangeEnd w:id="1764"/>
    <w:p w14:paraId="1AC774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fintar</w:t>
      </w:r>
    </w:p>
    <w:p w14:paraId="70C444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fint</w:t>
      </w:r>
    </w:p>
    <w:p w14:paraId="347ED6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finurlig</w:t>
      </w:r>
    </w:p>
    <w:p w14:paraId="00F915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fiol</w:t>
      </w:r>
    </w:p>
    <w:p w14:paraId="6EB1C7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firar</w:t>
      </w:r>
    </w:p>
    <w:p w14:paraId="353375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firma</w:t>
      </w:r>
    </w:p>
    <w:p w14:paraId="122D89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fiser</w:t>
      </w:r>
    </w:p>
    <w:p w14:paraId="77F294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fiskare</w:t>
      </w:r>
    </w:p>
    <w:p w14:paraId="303200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fiskar</w:t>
      </w:r>
    </w:p>
    <w:p w14:paraId="094E38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fiskegr0344ns</w:t>
      </w:r>
    </w:p>
    <w:p w14:paraId="18D149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fisk</w:t>
      </w:r>
      <w:r w:rsidRPr="00780F39">
        <w:rPr>
          <w:rFonts w:ascii="宋体" w:eastAsia="宋体" w:hAnsi="宋体" w:cs="宋体" w:hint="eastAsia"/>
          <w:lang w:val="sv-SE"/>
        </w:rPr>
        <w:t>ekort</w:t>
      </w:r>
    </w:p>
    <w:p w14:paraId="2FEFCC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fiskel0344ge</w:t>
      </w:r>
    </w:p>
    <w:p w14:paraId="1D7252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fiske</w:t>
      </w:r>
    </w:p>
    <w:p w14:paraId="45C38B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fiskm0345s</w:t>
      </w:r>
    </w:p>
    <w:p w14:paraId="79CE7D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766" w:author="Author" w:date="2012-02-26T13:32:00Z" w:name="move318026893"/>
      <w:moveTo w:id="17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fisk</w:t>
        </w:r>
      </w:moveTo>
    </w:p>
    <w:moveToRangeEnd w:id="1766"/>
    <w:p w14:paraId="01A1AA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fiskpinnar</w:t>
      </w:r>
    </w:p>
    <w:p w14:paraId="0301D8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68" w:author="Author" w:date="2012-02-26T13:32:00Z" w:name="move318026893"/>
      <w:moveFrom w:id="1769" w:author="Author" w:date="2012-02-26T13:32:00Z">
        <w:r w:rsidRPr="00673328">
          <w:rPr>
            <w:rFonts w:ascii="宋体" w:eastAsia="宋体" w:hAnsi="宋体" w:cs="宋体" w:hint="eastAsia"/>
          </w:rPr>
          <w:t>fisk</w:t>
        </w:r>
      </w:moveFrom>
    </w:p>
    <w:moveFromRangeEnd w:id="1768"/>
    <w:p w14:paraId="321323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fission</w:t>
      </w:r>
    </w:p>
    <w:p w14:paraId="23470A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fitta</w:t>
      </w:r>
    </w:p>
    <w:p w14:paraId="77742D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fixare</w:t>
      </w:r>
    </w:p>
    <w:p w14:paraId="3F0CC1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fixar</w:t>
      </w:r>
    </w:p>
    <w:p w14:paraId="67711F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fixerar</w:t>
      </w:r>
    </w:p>
    <w:p w14:paraId="79CE0D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fix</w:t>
      </w:r>
    </w:p>
    <w:p w14:paraId="70F64B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fj0344der</w:t>
      </w:r>
    </w:p>
    <w:p w14:paraId="33C799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fj0344drar</w:t>
      </w:r>
    </w:p>
    <w:p w14:paraId="0B4DE2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fj0344dring</w:t>
      </w:r>
    </w:p>
    <w:p w14:paraId="460168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fj0344ll</w:t>
      </w:r>
    </w:p>
    <w:p w14:paraId="3F2019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fj0344rde</w:t>
      </w:r>
    </w:p>
    <w:p w14:paraId="4D6D3D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fj0344rd</w:t>
      </w:r>
    </w:p>
    <w:p w14:paraId="72E49D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fj0344ril</w:t>
      </w:r>
    </w:p>
    <w:p w14:paraId="478758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fj0344rmar sig</w:t>
      </w:r>
    </w:p>
    <w:p w14:paraId="2E49F7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fj0344rran</w:t>
      </w:r>
    </w:p>
    <w:p w14:paraId="66BA81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fj0344rrstyrd</w:t>
      </w:r>
    </w:p>
    <w:p w14:paraId="1BFDF2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fj0344rrv0344rme</w:t>
      </w:r>
    </w:p>
    <w:p w14:paraId="785D7D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fj0344rtar</w:t>
      </w:r>
    </w:p>
    <w:p w14:paraId="35A4D7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fj0344rt</w:t>
      </w:r>
    </w:p>
    <w:p w14:paraId="0FE7F8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fj0344skar</w:t>
      </w:r>
    </w:p>
    <w:p w14:paraId="512A04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</w:t>
      </w:r>
      <w:r w:rsidRPr="00780F39">
        <w:rPr>
          <w:rFonts w:ascii="宋体" w:eastAsia="宋体" w:hAnsi="宋体" w:cs="宋体" w:hint="eastAsia"/>
          <w:lang w:val="sv-SE"/>
        </w:rPr>
        <w:t>skig</w:t>
      </w:r>
    </w:p>
    <w:p w14:paraId="53ED88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fj0344sk</w:t>
      </w:r>
    </w:p>
    <w:p w14:paraId="5A94FC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fj0344ttrar</w:t>
      </w:r>
    </w:p>
    <w:p w14:paraId="20A794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fjant</w:t>
      </w:r>
    </w:p>
    <w:p w14:paraId="57F85F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fjolla</w:t>
      </w:r>
    </w:p>
    <w:p w14:paraId="6E6213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fjol</w:t>
      </w:r>
    </w:p>
    <w:p w14:paraId="43A4B9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fjord</w:t>
      </w:r>
    </w:p>
    <w:p w14:paraId="217519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fjor</w:t>
      </w:r>
    </w:p>
    <w:p w14:paraId="245EB3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fjortonde</w:t>
      </w:r>
    </w:p>
    <w:p w14:paraId="6013B5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fjorton</w:t>
      </w:r>
    </w:p>
    <w:p w14:paraId="6F158B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fjun</w:t>
      </w:r>
    </w:p>
    <w:p w14:paraId="289142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fjuttig</w:t>
      </w:r>
    </w:p>
    <w:p w14:paraId="67BA04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fl0344ckig</w:t>
      </w:r>
    </w:p>
    <w:p w14:paraId="663F49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fl0344ck</w:t>
      </w:r>
    </w:p>
    <w:p w14:paraId="24EFD5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fl0344kt</w:t>
      </w:r>
    </w:p>
    <w:p w14:paraId="1FDC7F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fl0344mtar</w:t>
      </w:r>
    </w:p>
    <w:p w14:paraId="6909EE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fl0344ng</w:t>
      </w:r>
    </w:p>
    <w:p w14:paraId="3D03E6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fl0344rd</w:t>
      </w:r>
    </w:p>
    <w:p w14:paraId="59A904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770" w:author="Author" w:date="2012-02-26T13:32:00Z" w:name="move318026894"/>
      <w:moveTo w:id="17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fl0344sk</w:t>
        </w:r>
      </w:moveTo>
    </w:p>
    <w:moveToRangeEnd w:id="1770"/>
    <w:p w14:paraId="440B77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fl0344skpannkaka</w:t>
      </w:r>
    </w:p>
    <w:p w14:paraId="06E5DB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72" w:author="Author" w:date="2012-02-26T13:32:00Z" w:name="move318026895"/>
      <w:moveTo w:id="1773" w:author="Author" w:date="2012-02-26T13:32:00Z">
        <w:r w:rsidRPr="00673328">
          <w:rPr>
            <w:rFonts w:ascii="宋体" w:eastAsia="宋体" w:hAnsi="宋体" w:cs="宋体" w:hint="eastAsia"/>
          </w:rPr>
          <w:t>fl0344ta</w:t>
        </w:r>
      </w:moveTo>
    </w:p>
    <w:p w14:paraId="78DEC7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74" w:author="Author" w:date="2012-02-26T13:32:00Z" w:name="move318026894"/>
      <w:moveToRangeEnd w:id="1772"/>
      <w:moveFrom w:id="1775" w:author="Author" w:date="2012-02-26T13:32:00Z">
        <w:r w:rsidRPr="00673328">
          <w:rPr>
            <w:rFonts w:ascii="宋体" w:eastAsia="宋体" w:hAnsi="宋体" w:cs="宋体" w:hint="eastAsia"/>
          </w:rPr>
          <w:t>fl0344sk</w:t>
        </w:r>
      </w:moveFrom>
    </w:p>
    <w:moveFromRangeEnd w:id="1774"/>
    <w:p w14:paraId="3B234F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fl0344tar</w:t>
      </w:r>
    </w:p>
    <w:p w14:paraId="15A532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76" w:author="Author" w:date="2012-02-26T13:32:00Z" w:name="move318026895"/>
      <w:moveFrom w:id="1777" w:author="Author" w:date="2012-02-26T13:32:00Z">
        <w:r w:rsidRPr="00673328">
          <w:rPr>
            <w:rFonts w:ascii="宋体" w:eastAsia="宋体" w:hAnsi="宋体" w:cs="宋体" w:hint="eastAsia"/>
          </w:rPr>
          <w:t>fl0344ta</w:t>
        </w:r>
      </w:moveFrom>
    </w:p>
    <w:moveFromRangeEnd w:id="1776"/>
    <w:p w14:paraId="54AB58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fl0345r</w:t>
      </w:r>
    </w:p>
    <w:p w14:paraId="4C6FE8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fl0345sar</w:t>
      </w:r>
    </w:p>
    <w:p w14:paraId="7C38EA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fl0345shurtig</w:t>
      </w:r>
    </w:p>
    <w:p w14:paraId="2E88E7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fl0366dar</w:t>
      </w:r>
    </w:p>
    <w:p w14:paraId="552019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fl0366de</w:t>
      </w:r>
    </w:p>
    <w:p w14:paraId="4B85BB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fl0366g</w:t>
      </w:r>
    </w:p>
    <w:p w14:paraId="646D18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fl0366jt</w:t>
      </w:r>
    </w:p>
    <w:p w14:paraId="4855DF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fl0366rt</w:t>
      </w:r>
    </w:p>
    <w:p w14:paraId="21685E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fl0366te</w:t>
      </w:r>
    </w:p>
    <w:p w14:paraId="3BF432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fl0366t</w:t>
      </w:r>
    </w:p>
    <w:p w14:paraId="22466C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flabbar</w:t>
      </w:r>
    </w:p>
    <w:p w14:paraId="02BB79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flabb</w:t>
      </w:r>
    </w:p>
    <w:p w14:paraId="6D3307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flackar</w:t>
      </w:r>
    </w:p>
    <w:p w14:paraId="59A5BF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flack</w:t>
      </w:r>
    </w:p>
    <w:p w14:paraId="46B656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fladdermus</w:t>
      </w:r>
    </w:p>
    <w:p w14:paraId="5C2882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fladdrar</w:t>
      </w:r>
    </w:p>
    <w:p w14:paraId="192E6B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78" w:author="Author" w:date="2012-02-26T13:32:00Z" w:name="move318026896"/>
      <w:moveTo w:id="1779" w:author="Author" w:date="2012-02-26T13:32:00Z">
        <w:r w:rsidRPr="00673328">
          <w:rPr>
            <w:rFonts w:ascii="宋体" w:eastAsia="宋体" w:hAnsi="宋体" w:cs="宋体" w:hint="eastAsia"/>
          </w:rPr>
          <w:t>flaga</w:t>
        </w:r>
      </w:moveTo>
    </w:p>
    <w:moveToRangeEnd w:id="1778"/>
    <w:p w14:paraId="24F051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flagar</w:t>
      </w:r>
    </w:p>
    <w:p w14:paraId="326218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80" w:author="Author" w:date="2012-02-26T13:32:00Z" w:name="move318026897"/>
      <w:moveTo w:id="1781" w:author="Author" w:date="2012-02-26T13:32:00Z">
        <w:r w:rsidRPr="00673328">
          <w:rPr>
            <w:rFonts w:ascii="宋体" w:eastAsia="宋体" w:hAnsi="宋体" w:cs="宋体" w:hint="eastAsia"/>
          </w:rPr>
          <w:t>flagga</w:t>
        </w:r>
      </w:moveTo>
    </w:p>
    <w:p w14:paraId="7D8802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82" w:author="Author" w:date="2012-02-26T13:32:00Z" w:name="move318026896"/>
      <w:moveToRangeEnd w:id="1780"/>
      <w:moveFrom w:id="1783" w:author="Author" w:date="2012-02-26T13:32:00Z">
        <w:r w:rsidRPr="00673328">
          <w:rPr>
            <w:rFonts w:ascii="宋体" w:eastAsia="宋体" w:hAnsi="宋体" w:cs="宋体" w:hint="eastAsia"/>
          </w:rPr>
          <w:t>flaga</w:t>
        </w:r>
      </w:moveFrom>
    </w:p>
    <w:moveFromRangeEnd w:id="1782"/>
    <w:p w14:paraId="784AD4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flaggar</w:t>
      </w:r>
    </w:p>
    <w:p w14:paraId="69C367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84" w:author="Author" w:date="2012-02-26T13:32:00Z" w:name="move318026898"/>
      <w:moveTo w:id="1785" w:author="Author" w:date="2012-02-26T13:32:00Z">
        <w:r w:rsidRPr="00673328">
          <w:rPr>
            <w:rFonts w:ascii="宋体" w:eastAsia="宋体" w:hAnsi="宋体" w:cs="宋体" w:hint="eastAsia"/>
          </w:rPr>
          <w:t>flagg</w:t>
        </w:r>
      </w:moveTo>
    </w:p>
    <w:p w14:paraId="65C56D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86" w:author="Author" w:date="2012-02-26T13:32:00Z" w:name="move318026897"/>
      <w:moveToRangeEnd w:id="1784"/>
      <w:moveFrom w:id="1787" w:author="Author" w:date="2012-02-26T13:32:00Z">
        <w:r w:rsidRPr="00673328">
          <w:rPr>
            <w:rFonts w:ascii="宋体" w:eastAsia="宋体" w:hAnsi="宋体" w:cs="宋体" w:hint="eastAsia"/>
          </w:rPr>
          <w:t>flagga</w:t>
        </w:r>
      </w:moveFrom>
    </w:p>
    <w:moveFromRangeEnd w:id="1786"/>
    <w:p w14:paraId="0865C1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flaggskepp</w:t>
      </w:r>
    </w:p>
    <w:p w14:paraId="62076B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88" w:author="Author" w:date="2012-02-26T13:32:00Z" w:name="move318026898"/>
      <w:moveFrom w:id="1789" w:author="Author" w:date="2012-02-26T13:32:00Z">
        <w:r w:rsidRPr="00673328">
          <w:rPr>
            <w:rFonts w:ascii="宋体" w:eastAsia="宋体" w:hAnsi="宋体" w:cs="宋体" w:hint="eastAsia"/>
          </w:rPr>
          <w:t>flagg</w:t>
        </w:r>
      </w:moveFrom>
    </w:p>
    <w:moveFromRangeEnd w:id="1788"/>
    <w:p w14:paraId="42BB95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flagnar</w:t>
      </w:r>
    </w:p>
    <w:p w14:paraId="315B5E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flagrant</w:t>
      </w:r>
    </w:p>
    <w:p w14:paraId="194EB2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flak</w:t>
      </w:r>
    </w:p>
    <w:p w14:paraId="7B3343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flamberar</w:t>
      </w:r>
    </w:p>
    <w:p w14:paraId="78BA2C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790" w:author="Author" w:date="2012-02-26T13:32:00Z" w:name="move318026899"/>
      <w:moveTo w:id="179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flamma</w:t>
        </w:r>
      </w:moveTo>
    </w:p>
    <w:moveToRangeEnd w:id="1790"/>
    <w:p w14:paraId="19500D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flammar</w:t>
      </w:r>
    </w:p>
    <w:p w14:paraId="51B3BB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92" w:author="Author" w:date="2012-02-26T13:32:00Z" w:name="move318026899"/>
      <w:moveFrom w:id="1793" w:author="Author" w:date="2012-02-26T13:32:00Z">
        <w:r w:rsidRPr="00673328">
          <w:rPr>
            <w:rFonts w:ascii="宋体" w:eastAsia="宋体" w:hAnsi="宋体" w:cs="宋体" w:hint="eastAsia"/>
          </w:rPr>
          <w:t>flamma</w:t>
        </w:r>
      </w:moveFrom>
    </w:p>
    <w:moveFromRangeEnd w:id="1792"/>
    <w:p w14:paraId="2F11E5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flammig</w:t>
      </w:r>
    </w:p>
    <w:p w14:paraId="5C9191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flamskv0344vnad</w:t>
      </w:r>
    </w:p>
    <w:p w14:paraId="579987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flanell</w:t>
      </w:r>
    </w:p>
    <w:p w14:paraId="37ED1A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flanerar</w:t>
      </w:r>
    </w:p>
    <w:p w14:paraId="1E10C4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flaska</w:t>
      </w:r>
    </w:p>
    <w:p w14:paraId="043FD7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flaskhals</w:t>
      </w:r>
    </w:p>
    <w:p w14:paraId="204BD8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flata</w:t>
      </w:r>
    </w:p>
    <w:p w14:paraId="18B97C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flathet</w:t>
      </w:r>
    </w:p>
    <w:p w14:paraId="1EDAAA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flat</w:t>
      </w:r>
    </w:p>
    <w:p w14:paraId="45B93A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flaxar</w:t>
      </w:r>
    </w:p>
    <w:p w14:paraId="6E0A66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flera</w:t>
      </w:r>
    </w:p>
    <w:p w14:paraId="201422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flerfamiljshus</w:t>
      </w:r>
    </w:p>
    <w:p w14:paraId="3F691C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fler</w:t>
      </w:r>
    </w:p>
    <w:p w14:paraId="3E75B9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flertal</w:t>
      </w:r>
    </w:p>
    <w:p w14:paraId="454BED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flest</w:t>
      </w:r>
    </w:p>
    <w:p w14:paraId="0CEE77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flexar</w:t>
      </w:r>
    </w:p>
    <w:p w14:paraId="336CA7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flexibel</w:t>
      </w:r>
    </w:p>
    <w:p w14:paraId="6A534C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flextid</w:t>
      </w:r>
    </w:p>
    <w:p w14:paraId="18A098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flicka</w:t>
      </w:r>
    </w:p>
    <w:p w14:paraId="63F607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flicknamn</w:t>
      </w:r>
    </w:p>
    <w:p w14:paraId="7078B5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flickv0344n</w:t>
      </w:r>
    </w:p>
    <w:p w14:paraId="61E018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flik</w:t>
      </w:r>
    </w:p>
    <w:p w14:paraId="6D1229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flimmer</w:t>
      </w:r>
    </w:p>
    <w:p w14:paraId="6CBFBB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flimrar</w:t>
      </w:r>
    </w:p>
    <w:p w14:paraId="12868E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flinar</w:t>
      </w:r>
    </w:p>
    <w:p w14:paraId="4F0B3F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flinga</w:t>
      </w:r>
    </w:p>
    <w:p w14:paraId="7D8F27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flink</w:t>
      </w:r>
    </w:p>
    <w:p w14:paraId="77ED2C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flin</w:t>
      </w:r>
    </w:p>
    <w:p w14:paraId="60C5BA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flinta</w:t>
      </w:r>
    </w:p>
    <w:p w14:paraId="1CA20A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794" w:author="Author" w:date="2012-02-26T13:32:00Z" w:name="move318026900"/>
      <w:moveTo w:id="179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flint</w:t>
        </w:r>
      </w:moveTo>
    </w:p>
    <w:moveToRangeEnd w:id="1794"/>
    <w:p w14:paraId="0F7674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flintskallig</w:t>
      </w:r>
    </w:p>
    <w:p w14:paraId="772772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796" w:author="Author" w:date="2012-02-26T13:32:00Z" w:name="move318026900"/>
      <w:moveFrom w:id="1797" w:author="Author" w:date="2012-02-26T13:32:00Z">
        <w:r w:rsidRPr="00673328">
          <w:rPr>
            <w:rFonts w:ascii="宋体" w:eastAsia="宋体" w:hAnsi="宋体" w:cs="宋体" w:hint="eastAsia"/>
          </w:rPr>
          <w:t>flint</w:t>
        </w:r>
      </w:moveFrom>
    </w:p>
    <w:moveFromRangeEnd w:id="1796"/>
    <w:p w14:paraId="4E5888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flipperspel</w:t>
      </w:r>
    </w:p>
    <w:p w14:paraId="356A87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flirt</w:t>
      </w:r>
    </w:p>
    <w:p w14:paraId="52E566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flisa</w:t>
      </w:r>
    </w:p>
    <w:p w14:paraId="45A3A3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flis</w:t>
      </w:r>
    </w:p>
    <w:p w14:paraId="31C33C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flitig</w:t>
      </w:r>
    </w:p>
    <w:p w14:paraId="2A077C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flit</w:t>
      </w:r>
    </w:p>
    <w:p w14:paraId="7C344C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flock</w:t>
      </w:r>
    </w:p>
    <w:p w14:paraId="7D5B35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flod</w:t>
      </w:r>
    </w:p>
    <w:p w14:paraId="2F1345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flop</w:t>
      </w:r>
    </w:p>
    <w:p w14:paraId="115B57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flora</w:t>
      </w:r>
    </w:p>
    <w:p w14:paraId="782DB3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florerar</w:t>
      </w:r>
    </w:p>
    <w:p w14:paraId="0C3A93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798" w:author="Author" w:date="2012-02-26T13:32:00Z" w:name="move318026901"/>
      <w:moveTo w:id="1799" w:author="Author" w:date="2012-02-26T13:32:00Z">
        <w:r w:rsidRPr="00673328">
          <w:rPr>
            <w:rFonts w:ascii="宋体" w:eastAsia="宋体" w:hAnsi="宋体" w:cs="宋体" w:hint="eastAsia"/>
          </w:rPr>
          <w:t>flor</w:t>
        </w:r>
      </w:moveTo>
    </w:p>
    <w:moveToRangeEnd w:id="1798"/>
    <w:p w14:paraId="3E3C3B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florsocker</w:t>
      </w:r>
    </w:p>
    <w:p w14:paraId="3F549D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00" w:author="Author" w:date="2012-02-26T13:32:00Z" w:name="move318026901"/>
      <w:moveFrom w:id="1801" w:author="Author" w:date="2012-02-26T13:32:00Z">
        <w:r w:rsidRPr="00673328">
          <w:rPr>
            <w:rFonts w:ascii="宋体" w:eastAsia="宋体" w:hAnsi="宋体" w:cs="宋体" w:hint="eastAsia"/>
          </w:rPr>
          <w:t>flor</w:t>
        </w:r>
      </w:moveFrom>
    </w:p>
    <w:moveFromRangeEnd w:id="1800"/>
    <w:p w14:paraId="27C39A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floskel</w:t>
      </w:r>
    </w:p>
    <w:p w14:paraId="15FEBA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802" w:author="Author" w:date="2012-02-26T13:32:00Z" w:name="move318026902"/>
      <w:moveTo w:id="1803" w:author="Author" w:date="2012-02-26T13:32:00Z">
        <w:r w:rsidRPr="00673328">
          <w:rPr>
            <w:rFonts w:ascii="宋体" w:eastAsia="宋体" w:hAnsi="宋体" w:cs="宋体" w:hint="eastAsia"/>
          </w:rPr>
          <w:t>flotta</w:t>
        </w:r>
      </w:moveTo>
    </w:p>
    <w:moveToRangeEnd w:id="1802"/>
    <w:p w14:paraId="6837D2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flottar</w:t>
      </w:r>
    </w:p>
    <w:p w14:paraId="2C25D1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04" w:author="Author" w:date="2012-02-26T13:32:00Z" w:name="move318026902"/>
      <w:moveFrom w:id="1805" w:author="Author" w:date="2012-02-26T13:32:00Z">
        <w:r w:rsidRPr="00673328">
          <w:rPr>
            <w:rFonts w:ascii="宋体" w:eastAsia="宋体" w:hAnsi="宋体" w:cs="宋体" w:hint="eastAsia"/>
          </w:rPr>
          <w:t>flotta</w:t>
        </w:r>
      </w:moveFrom>
    </w:p>
    <w:moveFromRangeEnd w:id="1804"/>
    <w:p w14:paraId="408D36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flotte</w:t>
      </w:r>
    </w:p>
    <w:p w14:paraId="0473F0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flottilj</w:t>
      </w:r>
    </w:p>
    <w:p w14:paraId="6ED6DC0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806" w:author="Author" w:date="2012-02-26T13:32:00Z" w:name="move318026903"/>
      <w:moveTo w:id="1807" w:author="Author" w:date="2012-02-26T13:32:00Z">
        <w:r w:rsidRPr="00673328">
          <w:rPr>
            <w:rFonts w:ascii="宋体" w:eastAsia="宋体" w:hAnsi="宋体" w:cs="宋体" w:hint="eastAsia"/>
          </w:rPr>
          <w:t>flott</w:t>
        </w:r>
      </w:moveTo>
    </w:p>
    <w:moveToRangeEnd w:id="1806"/>
    <w:p w14:paraId="43C467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flottning</w:t>
      </w:r>
    </w:p>
    <w:p w14:paraId="41DA58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08" w:author="Author" w:date="2012-02-26T13:32:00Z" w:name="move318026903"/>
      <w:moveFrom w:id="1809" w:author="Author" w:date="2012-02-26T13:32:00Z">
        <w:r w:rsidRPr="00673328">
          <w:rPr>
            <w:rFonts w:ascii="宋体" w:eastAsia="宋体" w:hAnsi="宋体" w:cs="宋体" w:hint="eastAsia"/>
          </w:rPr>
          <w:t>flott</w:t>
        </w:r>
      </w:moveFrom>
    </w:p>
    <w:moveFromRangeEnd w:id="1808"/>
    <w:p w14:paraId="60C5E9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fluga</w:t>
      </w:r>
    </w:p>
    <w:p w14:paraId="23A6A2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flugit</w:t>
      </w:r>
    </w:p>
    <w:p w14:paraId="4AA6AB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flugsm0344lla</w:t>
      </w:r>
    </w:p>
    <w:p w14:paraId="77037E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flugsnappare</w:t>
      </w:r>
    </w:p>
    <w:p w14:paraId="5C140C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flugsvamp</w:t>
      </w:r>
    </w:p>
    <w:p w14:paraId="082EA7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fluktuerar</w:t>
      </w:r>
    </w:p>
    <w:p w14:paraId="00D96F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flummig</w:t>
      </w:r>
    </w:p>
    <w:p w14:paraId="308C65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flundra</w:t>
      </w:r>
    </w:p>
    <w:p w14:paraId="151BD5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fluor</w:t>
      </w:r>
    </w:p>
    <w:p w14:paraId="67D1B9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flutit</w:t>
      </w:r>
    </w:p>
    <w:p w14:paraId="73B80F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flux</w:t>
      </w:r>
    </w:p>
    <w:p w14:paraId="772DED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flygare</w:t>
      </w:r>
    </w:p>
    <w:p w14:paraId="3809C7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flygblad</w:t>
      </w:r>
    </w:p>
    <w:p w14:paraId="6A2F43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flygel</w:t>
      </w:r>
    </w:p>
    <w:p w14:paraId="3243AC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flyger</w:t>
      </w:r>
    </w:p>
    <w:p w14:paraId="6930DE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flyglarm</w:t>
      </w:r>
    </w:p>
    <w:p w14:paraId="12D623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810" w:author="Author" w:date="2012-02-26T13:32:00Z" w:name="move318026904"/>
      <w:moveTo w:id="1811" w:author="Author" w:date="2012-02-26T13:32:00Z">
        <w:r w:rsidRPr="00673328">
          <w:rPr>
            <w:rFonts w:ascii="宋体" w:eastAsia="宋体" w:hAnsi="宋体" w:cs="宋体" w:hint="eastAsia"/>
          </w:rPr>
          <w:t>flyg</w:t>
        </w:r>
      </w:moveTo>
    </w:p>
    <w:moveToRangeEnd w:id="1810"/>
    <w:p w14:paraId="3C24AC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flygplan</w:t>
      </w:r>
    </w:p>
    <w:p w14:paraId="6607CF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flygplats</w:t>
      </w:r>
    </w:p>
    <w:p w14:paraId="70739A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12" w:author="Author" w:date="2012-02-26T13:32:00Z" w:name="move318026904"/>
      <w:moveFrom w:id="1813" w:author="Author" w:date="2012-02-26T13:32:00Z">
        <w:r w:rsidRPr="00673328">
          <w:rPr>
            <w:rFonts w:ascii="宋体" w:eastAsia="宋体" w:hAnsi="宋体" w:cs="宋体" w:hint="eastAsia"/>
          </w:rPr>
          <w:t>flyg</w:t>
        </w:r>
      </w:moveFrom>
    </w:p>
    <w:moveFromRangeEnd w:id="1812"/>
    <w:p w14:paraId="54AABD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flygv0344rdinna</w:t>
      </w:r>
    </w:p>
    <w:p w14:paraId="353BC4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flygvapen</w:t>
      </w:r>
    </w:p>
    <w:p w14:paraId="50EB92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flyh0344nt</w:t>
      </w:r>
    </w:p>
    <w:p w14:paraId="785A00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flyktig</w:t>
      </w:r>
    </w:p>
    <w:p w14:paraId="2FCE3F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flykt</w:t>
      </w:r>
      <w:r w:rsidRPr="00780F39">
        <w:rPr>
          <w:rFonts w:ascii="宋体" w:eastAsia="宋体" w:hAnsi="宋体" w:cs="宋体" w:hint="eastAsia"/>
          <w:lang w:val="sv-SE"/>
        </w:rPr>
        <w:t>ing</w:t>
      </w:r>
    </w:p>
    <w:p w14:paraId="1661CB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flykt</w:t>
      </w:r>
    </w:p>
    <w:p w14:paraId="40D411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flyr</w:t>
      </w:r>
    </w:p>
    <w:p w14:paraId="22C349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flyter</w:t>
      </w:r>
    </w:p>
    <w:p w14:paraId="38D4EF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14" w:author="Author" w:date="2012-02-26T13:32:00Z" w:name="move318026905"/>
      <w:moveTo w:id="181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flyt</w:t>
        </w:r>
      </w:moveTo>
    </w:p>
    <w:moveToRangeEnd w:id="1814"/>
    <w:p w14:paraId="5BE496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flytning</w:t>
      </w:r>
    </w:p>
    <w:p w14:paraId="6B7AFE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816" w:author="Author" w:date="2012-02-26T13:32:00Z" w:name="move318026906"/>
      <w:moveTo w:id="1817" w:author="Author" w:date="2012-02-26T13:32:00Z">
        <w:r w:rsidRPr="00673328">
          <w:rPr>
            <w:rFonts w:ascii="宋体" w:eastAsia="宋体" w:hAnsi="宋体" w:cs="宋体" w:hint="eastAsia"/>
          </w:rPr>
          <w:t>flyttar</w:t>
        </w:r>
      </w:moveTo>
    </w:p>
    <w:p w14:paraId="1DF9B5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18" w:author="Author" w:date="2012-02-26T13:32:00Z" w:name="move318026905"/>
      <w:moveToRangeEnd w:id="1816"/>
      <w:moveFrom w:id="1819" w:author="Author" w:date="2012-02-26T13:32:00Z">
        <w:r w:rsidRPr="00673328">
          <w:rPr>
            <w:rFonts w:ascii="宋体" w:eastAsia="宋体" w:hAnsi="宋体" w:cs="宋体" w:hint="eastAsia"/>
          </w:rPr>
          <w:t>flyt</w:t>
        </w:r>
      </w:moveFrom>
    </w:p>
    <w:moveFromRangeEnd w:id="1818"/>
    <w:p w14:paraId="687724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flyttar sig</w:t>
      </w:r>
    </w:p>
    <w:p w14:paraId="0FA47E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20" w:author="Author" w:date="2012-02-26T13:32:00Z" w:name="move318026906"/>
      <w:moveFrom w:id="1821" w:author="Author" w:date="2012-02-26T13:32:00Z">
        <w:r w:rsidRPr="00673328">
          <w:rPr>
            <w:rFonts w:ascii="宋体" w:eastAsia="宋体" w:hAnsi="宋体" w:cs="宋体" w:hint="eastAsia"/>
          </w:rPr>
          <w:t>flyttar</w:t>
        </w:r>
      </w:moveFrom>
    </w:p>
    <w:moveFromRangeEnd w:id="1820"/>
    <w:p w14:paraId="3DB1B6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flyttbar</w:t>
      </w:r>
    </w:p>
    <w:p w14:paraId="65B7A0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flyttf0345gel</w:t>
      </w:r>
    </w:p>
    <w:p w14:paraId="50A14E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22" w:author="Author" w:date="2012-02-26T13:32:00Z" w:name="move318026907"/>
      <w:moveTo w:id="18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flyttlass</w:t>
        </w:r>
      </w:moveTo>
    </w:p>
    <w:moveToRangeEnd w:id="1822"/>
    <w:p w14:paraId="574BEB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flyttlasspolitik</w:t>
      </w:r>
    </w:p>
    <w:p w14:paraId="168BA1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24" w:author="Author" w:date="2012-02-26T13:32:00Z" w:name="move318026908"/>
      <w:moveTo w:id="182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flyttning</w:t>
        </w:r>
      </w:moveTo>
    </w:p>
    <w:p w14:paraId="349CBE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26" w:author="Author" w:date="2012-02-26T13:32:00Z" w:name="move318026907"/>
      <w:moveToRangeEnd w:id="1824"/>
      <w:moveFrom w:id="1827" w:author="Author" w:date="2012-02-26T13:32:00Z">
        <w:r w:rsidRPr="00673328">
          <w:rPr>
            <w:rFonts w:ascii="宋体" w:eastAsia="宋体" w:hAnsi="宋体" w:cs="宋体" w:hint="eastAsia"/>
          </w:rPr>
          <w:t>flyttlass</w:t>
        </w:r>
      </w:moveFrom>
    </w:p>
    <w:moveFromRangeEnd w:id="1826"/>
    <w:p w14:paraId="05CC1D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flyttningsanm0344lan</w:t>
      </w:r>
    </w:p>
    <w:p w14:paraId="029D4F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flyttningsbidrag</w:t>
      </w:r>
    </w:p>
    <w:p w14:paraId="67EC72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flyttningshj0344lp</w:t>
      </w:r>
    </w:p>
    <w:p w14:paraId="7C5117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28" w:author="Author" w:date="2012-02-26T13:32:00Z" w:name="move318026908"/>
      <w:moveFrom w:id="1829" w:author="Author" w:date="2012-02-26T13:32:00Z">
        <w:r w:rsidRPr="00673328">
          <w:rPr>
            <w:rFonts w:ascii="宋体" w:eastAsia="宋体" w:hAnsi="宋体" w:cs="宋体" w:hint="eastAsia"/>
          </w:rPr>
          <w:t>flyttning</w:t>
        </w:r>
      </w:moveFrom>
    </w:p>
    <w:moveFromRangeEnd w:id="1828"/>
    <w:p w14:paraId="74E1B3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flytv0344st</w:t>
      </w:r>
    </w:p>
    <w:p w14:paraId="11C148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 m</w:t>
      </w:r>
    </w:p>
    <w:p w14:paraId="3F0F93C9" w14:textId="77777777" w:rsidR="00000000" w:rsidRPr="00780F39" w:rsidRDefault="00780F39" w:rsidP="00673328">
      <w:pPr>
        <w:pStyle w:val="PlainText"/>
        <w:rPr>
          <w:ins w:id="1830" w:author="Author" w:date="2012-02-26T13:32:00Z"/>
          <w:rFonts w:ascii="宋体" w:eastAsia="宋体" w:hAnsi="宋体" w:cs="宋体" w:hint="eastAsia"/>
          <w:lang w:val="sv-SE"/>
        </w:rPr>
      </w:pPr>
      <w:ins w:id="183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</w:t>
        </w:r>
      </w:ins>
    </w:p>
    <w:p w14:paraId="53A550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fn0366ske</w:t>
      </w:r>
    </w:p>
    <w:p w14:paraId="081986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fnask</w:t>
      </w:r>
    </w:p>
    <w:p w14:paraId="564D18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fnatt</w:t>
      </w:r>
    </w:p>
    <w:p w14:paraId="66B502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fnissar</w:t>
      </w:r>
    </w:p>
    <w:p w14:paraId="491FFC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fnittrar</w:t>
      </w:r>
    </w:p>
    <w:p w14:paraId="6B18BB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 n</w:t>
      </w:r>
    </w:p>
    <w:p w14:paraId="2EDD45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FN</w:t>
      </w:r>
    </w:p>
    <w:p w14:paraId="79C728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fnurra</w:t>
      </w:r>
    </w:p>
    <w:p w14:paraId="687940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fnyser</w:t>
      </w:r>
    </w:p>
    <w:p w14:paraId="0EA937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foaj0</w:t>
      </w:r>
      <w:r w:rsidRPr="00780F39">
        <w:rPr>
          <w:rFonts w:ascii="宋体" w:eastAsia="宋体" w:hAnsi="宋体" w:cs="宋体" w:hint="eastAsia"/>
          <w:lang w:val="sv-SE"/>
        </w:rPr>
        <w:t>351</w:t>
      </w:r>
    </w:p>
    <w:p w14:paraId="0CC48D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fobi</w:t>
      </w:r>
    </w:p>
    <w:p w14:paraId="6B8229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foder</w:t>
      </w:r>
    </w:p>
    <w:p w14:paraId="7B7A31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fodral</w:t>
      </w:r>
    </w:p>
    <w:p w14:paraId="19CABF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32" w:author="Author" w:date="2012-02-26T13:32:00Z" w:name="move318026909"/>
      <w:moveTo w:id="18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fogar</w:t>
        </w:r>
      </w:moveTo>
    </w:p>
    <w:moveToRangeEnd w:id="1832"/>
    <w:p w14:paraId="122F67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fogar sig</w:t>
      </w:r>
    </w:p>
    <w:p w14:paraId="4DEFAB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34" w:author="Author" w:date="2012-02-26T13:32:00Z" w:name="move318026909"/>
      <w:moveFrom w:id="1835" w:author="Author" w:date="2012-02-26T13:32:00Z">
        <w:r w:rsidRPr="00673328">
          <w:rPr>
            <w:rFonts w:ascii="宋体" w:eastAsia="宋体" w:hAnsi="宋体" w:cs="宋体" w:hint="eastAsia"/>
          </w:rPr>
          <w:t>fogar</w:t>
        </w:r>
      </w:moveFrom>
    </w:p>
    <w:moveFromRangeEnd w:id="1834"/>
    <w:p w14:paraId="3FA4D6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fogde</w:t>
      </w:r>
    </w:p>
    <w:p w14:paraId="31D262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fog</w:t>
      </w:r>
    </w:p>
    <w:p w14:paraId="6F2704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fokus</w:t>
      </w:r>
    </w:p>
    <w:p w14:paraId="46F33B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folder</w:t>
      </w:r>
    </w:p>
    <w:p w14:paraId="7C2E34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folie</w:t>
      </w:r>
    </w:p>
    <w:p w14:paraId="139467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folk0366l</w:t>
      </w:r>
    </w:p>
    <w:p w14:paraId="3F6212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folkbokf0366ring</w:t>
      </w:r>
    </w:p>
    <w:p w14:paraId="305F66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folkgrupp</w:t>
      </w:r>
    </w:p>
    <w:p w14:paraId="56E041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folkh0366gskola</w:t>
      </w:r>
    </w:p>
    <w:p w14:paraId="744104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folkhem</w:t>
      </w:r>
    </w:p>
    <w:p w14:paraId="7D6559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folklig</w:t>
      </w:r>
    </w:p>
    <w:p w14:paraId="3432BF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folklore</w:t>
      </w:r>
    </w:p>
    <w:p w14:paraId="19DBFF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36" w:author="Author" w:date="2012-02-26T13:32:00Z" w:name="move318026910"/>
      <w:moveTo w:id="18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folk</w:t>
        </w:r>
      </w:moveTo>
    </w:p>
    <w:moveToRangeEnd w:id="1836"/>
    <w:p w14:paraId="27D765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folkmun</w:t>
      </w:r>
    </w:p>
    <w:p w14:paraId="0D50BD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folkomr0366stning</w:t>
      </w:r>
    </w:p>
    <w:p w14:paraId="6D7DB9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folkpark</w:t>
      </w:r>
    </w:p>
    <w:p w14:paraId="0B3F9B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Folkpartiet Liberalerna</w:t>
      </w:r>
    </w:p>
    <w:p w14:paraId="22408F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folkpension</w:t>
      </w:r>
    </w:p>
    <w:p w14:paraId="21C468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folkr0366relse</w:t>
      </w:r>
    </w:p>
    <w:p w14:paraId="06DEB0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folkskola</w:t>
      </w:r>
    </w:p>
    <w:p w14:paraId="2835DD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folkslag</w:t>
      </w:r>
    </w:p>
    <w:p w14:paraId="358F63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</w:t>
      </w:r>
      <w:r w:rsidRPr="00673328">
        <w:rPr>
          <w:rFonts w:ascii="宋体" w:eastAsia="宋体" w:hAnsi="宋体" w:cs="宋体" w:hint="eastAsia"/>
        </w:rPr>
        <w:t>olkstorm</w:t>
      </w:r>
    </w:p>
    <w:p w14:paraId="7EA312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38" w:author="Author" w:date="2012-02-26T13:32:00Z" w:name="move318026910"/>
      <w:moveFrom w:id="1839" w:author="Author" w:date="2012-02-26T13:32:00Z">
        <w:r w:rsidRPr="00673328">
          <w:rPr>
            <w:rFonts w:ascii="宋体" w:eastAsia="宋体" w:hAnsi="宋体" w:cs="宋体" w:hint="eastAsia"/>
          </w:rPr>
          <w:t>folk</w:t>
        </w:r>
      </w:moveFrom>
    </w:p>
    <w:moveFromRangeEnd w:id="1838"/>
    <w:p w14:paraId="58DD8B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folktandv0345rd</w:t>
      </w:r>
    </w:p>
    <w:p w14:paraId="4647E2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fond</w:t>
      </w:r>
    </w:p>
    <w:p w14:paraId="4EBBC6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font0344n</w:t>
      </w:r>
    </w:p>
    <w:p w14:paraId="14CDA3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forcerar</w:t>
      </w:r>
    </w:p>
    <w:p w14:paraId="2FF57D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40" w:author="Author" w:date="2012-02-26T13:32:00Z" w:name="move318026911"/>
      <w:moveTo w:id="18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fordon</w:t>
        </w:r>
      </w:moveTo>
    </w:p>
    <w:moveToRangeEnd w:id="1840"/>
    <w:p w14:paraId="77E6CA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fordonsskatt</w:t>
      </w:r>
    </w:p>
    <w:p w14:paraId="5110CC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42" w:author="Author" w:date="2012-02-26T13:32:00Z" w:name="move318026911"/>
      <w:moveFrom w:id="1843" w:author="Author" w:date="2012-02-26T13:32:00Z">
        <w:r w:rsidRPr="00673328">
          <w:rPr>
            <w:rFonts w:ascii="宋体" w:eastAsia="宋体" w:hAnsi="宋体" w:cs="宋体" w:hint="eastAsia"/>
          </w:rPr>
          <w:t>fordon</w:t>
        </w:r>
      </w:moveFrom>
    </w:p>
    <w:moveFromRangeEnd w:id="1842"/>
    <w:p w14:paraId="6BE24C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fordran</w:t>
      </w:r>
    </w:p>
    <w:p w14:paraId="63A1C8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fordrar</w:t>
      </w:r>
    </w:p>
    <w:p w14:paraId="50874A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fordring</w:t>
      </w:r>
    </w:p>
    <w:p w14:paraId="713525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forell</w:t>
      </w:r>
    </w:p>
    <w:p w14:paraId="1EF007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formalin</w:t>
      </w:r>
    </w:p>
    <w:p w14:paraId="794DEE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formalism</w:t>
      </w:r>
    </w:p>
    <w:p w14:paraId="3DB349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formalitet</w:t>
      </w:r>
    </w:p>
    <w:p w14:paraId="2216FA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formar</w:t>
      </w:r>
    </w:p>
    <w:p w14:paraId="668892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formation</w:t>
      </w:r>
    </w:p>
    <w:p w14:paraId="20605F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format</w:t>
      </w:r>
    </w:p>
    <w:p w14:paraId="2C4CA8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formbar</w:t>
      </w:r>
    </w:p>
    <w:p w14:paraId="13D86B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formell</w:t>
      </w:r>
    </w:p>
    <w:p w14:paraId="708E66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formel</w:t>
      </w:r>
    </w:p>
    <w:p w14:paraId="21F756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formgivare</w:t>
      </w:r>
    </w:p>
    <w:p w14:paraId="28B9F9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formgivning</w:t>
      </w:r>
    </w:p>
    <w:p w14:paraId="01AAF5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formligen</w:t>
      </w:r>
    </w:p>
    <w:p w14:paraId="1688B4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formlig</w:t>
      </w:r>
    </w:p>
    <w:p w14:paraId="157B50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44" w:author="Author" w:date="2012-02-26T13:32:00Z" w:name="move318026912"/>
      <w:moveTo w:id="184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form</w:t>
        </w:r>
      </w:moveTo>
    </w:p>
    <w:p w14:paraId="36D259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46" w:author="Author" w:date="2012-02-26T13:32:00Z" w:name="move318026913"/>
      <w:moveToRangeEnd w:id="1844"/>
      <w:moveTo w:id="18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for</w:t>
        </w:r>
      </w:moveTo>
    </w:p>
    <w:moveToRangeEnd w:id="1846"/>
    <w:p w14:paraId="3EB428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formsak</w:t>
      </w:r>
    </w:p>
    <w:p w14:paraId="0C784C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48" w:author="Author" w:date="2012-02-26T13:32:00Z" w:name="move318026912"/>
      <w:moveFrom w:id="1849" w:author="Author" w:date="2012-02-26T13:32:00Z">
        <w:r w:rsidRPr="00673328">
          <w:rPr>
            <w:rFonts w:ascii="宋体" w:eastAsia="宋体" w:hAnsi="宋体" w:cs="宋体" w:hint="eastAsia"/>
          </w:rPr>
          <w:t>form</w:t>
        </w:r>
      </w:moveFrom>
    </w:p>
    <w:moveFromRangeEnd w:id="1848"/>
    <w:p w14:paraId="207836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formul0344r</w:t>
      </w:r>
    </w:p>
    <w:p w14:paraId="3EC429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formuler</w:t>
      </w:r>
      <w:r w:rsidRPr="00780F39">
        <w:rPr>
          <w:rFonts w:ascii="宋体" w:eastAsia="宋体" w:hAnsi="宋体" w:cs="宋体" w:hint="eastAsia"/>
          <w:lang w:val="sv-SE"/>
        </w:rPr>
        <w:t>ar</w:t>
      </w:r>
    </w:p>
    <w:p w14:paraId="06753D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formulering</w:t>
      </w:r>
    </w:p>
    <w:p w14:paraId="5ABE31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forn</w:t>
      </w:r>
    </w:p>
    <w:p w14:paraId="4D83BC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forntid</w:t>
      </w:r>
    </w:p>
    <w:p w14:paraId="51EBAB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850" w:author="Author" w:date="2012-02-26T13:32:00Z" w:name="move318026914"/>
      <w:moveTo w:id="1851" w:author="Author" w:date="2012-02-26T13:32:00Z">
        <w:r w:rsidRPr="00673328">
          <w:rPr>
            <w:rFonts w:ascii="宋体" w:eastAsia="宋体" w:hAnsi="宋体" w:cs="宋体" w:hint="eastAsia"/>
          </w:rPr>
          <w:t>forsa</w:t>
        </w:r>
      </w:moveTo>
    </w:p>
    <w:moveToRangeEnd w:id="1850"/>
    <w:p w14:paraId="5924B9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forsar</w:t>
      </w:r>
    </w:p>
    <w:p w14:paraId="7E15EC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52" w:author="Author" w:date="2012-02-26T13:32:00Z" w:name="move318026914"/>
      <w:moveFrom w:id="1853" w:author="Author" w:date="2012-02-26T13:32:00Z">
        <w:r w:rsidRPr="00673328">
          <w:rPr>
            <w:rFonts w:ascii="宋体" w:eastAsia="宋体" w:hAnsi="宋体" w:cs="宋体" w:hint="eastAsia"/>
          </w:rPr>
          <w:t>forsa</w:t>
        </w:r>
      </w:moveFrom>
    </w:p>
    <w:moveFromRangeEnd w:id="1852"/>
    <w:p w14:paraId="70F6C8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forskare</w:t>
      </w:r>
    </w:p>
    <w:p w14:paraId="466F0B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forskar</w:t>
      </w:r>
    </w:p>
    <w:p w14:paraId="2D221C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forskning</w:t>
      </w:r>
    </w:p>
    <w:p w14:paraId="10A6F9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forslar</w:t>
      </w:r>
    </w:p>
    <w:p w14:paraId="70B6A6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fors</w:t>
      </w:r>
    </w:p>
    <w:p w14:paraId="2A28ED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54" w:author="Author" w:date="2012-02-26T13:32:00Z" w:name="move318026913"/>
      <w:moveFrom w:id="1855" w:author="Author" w:date="2012-02-26T13:32:00Z">
        <w:r w:rsidRPr="00673328">
          <w:rPr>
            <w:rFonts w:ascii="宋体" w:eastAsia="宋体" w:hAnsi="宋体" w:cs="宋体" w:hint="eastAsia"/>
          </w:rPr>
          <w:t>for</w:t>
        </w:r>
      </w:moveFrom>
    </w:p>
    <w:moveFromRangeEnd w:id="1854"/>
    <w:p w14:paraId="2A1CCC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fortbest0345nd</w:t>
      </w:r>
    </w:p>
    <w:p w14:paraId="2DD061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fortbildning</w:t>
      </w:r>
    </w:p>
    <w:p w14:paraId="2E3F6F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fortfarande</w:t>
      </w:r>
    </w:p>
    <w:p w14:paraId="52A1A8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fortg0345r</w:t>
      </w:r>
    </w:p>
    <w:p w14:paraId="1ECBCC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fortk0366rare</w:t>
      </w:r>
    </w:p>
    <w:p w14:paraId="0B6ECC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fortk0366rning</w:t>
      </w:r>
    </w:p>
    <w:p w14:paraId="34B23A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fortl0366pande</w:t>
      </w:r>
    </w:p>
    <w:p w14:paraId="346D67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56" w:author="Author" w:date="2012-02-26T13:32:00Z" w:name="move318026915"/>
      <w:moveTo w:id="185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fort </w:t>
        </w:r>
      </w:moveTo>
    </w:p>
    <w:moveToRangeEnd w:id="1856"/>
    <w:p w14:paraId="6418F2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fortplantar sig</w:t>
      </w:r>
    </w:p>
    <w:p w14:paraId="2C2604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forts0344tter</w:t>
      </w:r>
    </w:p>
    <w:p w14:paraId="497524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forts0344ttning</w:t>
      </w:r>
    </w:p>
    <w:p w14:paraId="2DFAF0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fortskaffningsmedel</w:t>
      </w:r>
    </w:p>
    <w:p w14:paraId="0EF3CE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fortskri</w:t>
      </w:r>
      <w:r w:rsidRPr="00673328">
        <w:rPr>
          <w:rFonts w:ascii="宋体" w:eastAsia="宋体" w:hAnsi="宋体" w:cs="宋体" w:hint="eastAsia"/>
        </w:rPr>
        <w:t>der</w:t>
      </w:r>
    </w:p>
    <w:p w14:paraId="7F2845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58" w:author="Author" w:date="2012-02-26T13:32:00Z" w:name="move318026915"/>
      <w:moveFrom w:id="1859" w:author="Author" w:date="2012-02-26T13:32:00Z">
        <w:r w:rsidRPr="00673328">
          <w:rPr>
            <w:rFonts w:ascii="宋体" w:eastAsia="宋体" w:hAnsi="宋体" w:cs="宋体" w:hint="eastAsia"/>
          </w:rPr>
          <w:t xml:space="preserve">fort </w:t>
        </w:r>
      </w:moveFrom>
    </w:p>
    <w:moveFromRangeEnd w:id="1858"/>
    <w:p w14:paraId="3A540C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forum</w:t>
      </w:r>
    </w:p>
    <w:p w14:paraId="458046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forward</w:t>
      </w:r>
    </w:p>
    <w:p w14:paraId="652DA4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fosfat</w:t>
      </w:r>
    </w:p>
    <w:p w14:paraId="2307CC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fosfor</w:t>
      </w:r>
    </w:p>
    <w:p w14:paraId="7D2F76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fossil</w:t>
      </w:r>
    </w:p>
    <w:p w14:paraId="20D04C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fosterbarn</w:t>
      </w:r>
    </w:p>
    <w:p w14:paraId="72092A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fosterf0366r0344lder</w:t>
      </w:r>
    </w:p>
    <w:p w14:paraId="64BC03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fosterhem</w:t>
      </w:r>
    </w:p>
    <w:p w14:paraId="1BE2A1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fosterland</w:t>
      </w:r>
    </w:p>
    <w:p w14:paraId="604C50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foster</w:t>
      </w:r>
    </w:p>
    <w:p w14:paraId="6AC091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fostran</w:t>
      </w:r>
    </w:p>
    <w:p w14:paraId="788BAD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fostrar</w:t>
      </w:r>
    </w:p>
    <w:p w14:paraId="21992D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fotar</w:t>
      </w:r>
    </w:p>
    <w:p w14:paraId="0C6165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fotboll</w:t>
      </w:r>
    </w:p>
    <w:p w14:paraId="0F8362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fotf0344ste</w:t>
      </w:r>
    </w:p>
    <w:p w14:paraId="3E5F9F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fotfolk</w:t>
      </w:r>
    </w:p>
    <w:p w14:paraId="7565CF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fotg0344ngare</w:t>
      </w:r>
    </w:p>
    <w:p w14:paraId="5DE689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60" w:author="Author" w:date="2012-02-26T13:32:00Z" w:name="move318026916"/>
      <w:moveTo w:id="186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fot</w:t>
        </w:r>
      </w:moveTo>
    </w:p>
    <w:moveToRangeEnd w:id="1860"/>
    <w:p w14:paraId="7044E5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fotnot</w:t>
      </w:r>
    </w:p>
    <w:p w14:paraId="1E1587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fotogen</w:t>
      </w:r>
    </w:p>
    <w:p w14:paraId="3AFA87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fotograferar</w:t>
      </w:r>
    </w:p>
    <w:p w14:paraId="381E6E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fotografering</w:t>
      </w:r>
    </w:p>
    <w:p w14:paraId="0274A9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fotografi</w:t>
      </w:r>
    </w:p>
    <w:p w14:paraId="5091E4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fotograf</w:t>
      </w:r>
    </w:p>
    <w:p w14:paraId="07E762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fotokopia</w:t>
      </w:r>
    </w:p>
    <w:p w14:paraId="52B9CE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862" w:author="Author" w:date="2012-02-26T13:32:00Z" w:name="move318026917"/>
      <w:moveTo w:id="1863" w:author="Author" w:date="2012-02-26T13:32:00Z">
        <w:r w:rsidRPr="00673328">
          <w:rPr>
            <w:rFonts w:ascii="宋体" w:eastAsia="宋体" w:hAnsi="宋体" w:cs="宋体" w:hint="eastAsia"/>
          </w:rPr>
          <w:t>foto</w:t>
        </w:r>
      </w:moveTo>
    </w:p>
    <w:moveToRangeEnd w:id="1862"/>
    <w:p w14:paraId="3D2BE3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fotos0344ttni</w:t>
      </w:r>
      <w:r w:rsidRPr="00673328">
        <w:rPr>
          <w:rFonts w:ascii="宋体" w:eastAsia="宋体" w:hAnsi="宋体" w:cs="宋体" w:hint="eastAsia"/>
        </w:rPr>
        <w:t>ng</w:t>
      </w:r>
    </w:p>
    <w:p w14:paraId="470FC0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64" w:author="Author" w:date="2012-02-26T13:32:00Z" w:name="move318026917"/>
      <w:moveFrom w:id="1865" w:author="Author" w:date="2012-02-26T13:32:00Z">
        <w:r w:rsidRPr="00673328">
          <w:rPr>
            <w:rFonts w:ascii="宋体" w:eastAsia="宋体" w:hAnsi="宋体" w:cs="宋体" w:hint="eastAsia"/>
          </w:rPr>
          <w:t>foto</w:t>
        </w:r>
      </w:moveFrom>
    </w:p>
    <w:moveFromRangeEnd w:id="1864"/>
    <w:p w14:paraId="57BAA7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fotsp0345r</w:t>
      </w:r>
    </w:p>
    <w:p w14:paraId="2EBCC1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fotsteg</w:t>
      </w:r>
    </w:p>
    <w:p w14:paraId="425A12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66" w:author="Author" w:date="2012-02-26T13:32:00Z" w:name="move318026916"/>
      <w:moveFrom w:id="1867" w:author="Author" w:date="2012-02-26T13:32:00Z">
        <w:r w:rsidRPr="00673328">
          <w:rPr>
            <w:rFonts w:ascii="宋体" w:eastAsia="宋体" w:hAnsi="宋体" w:cs="宋体" w:hint="eastAsia"/>
          </w:rPr>
          <w:t>fot</w:t>
        </w:r>
      </w:moveFrom>
    </w:p>
    <w:moveFromRangeEnd w:id="1866"/>
    <w:p w14:paraId="1A5702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foxterrier</w:t>
      </w:r>
    </w:p>
    <w:p w14:paraId="170682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fp</w:t>
      </w:r>
    </w:p>
    <w:p w14:paraId="6FC25D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fr0344ckis</w:t>
      </w:r>
    </w:p>
    <w:p w14:paraId="0E8EBB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fr0344ck</w:t>
      </w:r>
    </w:p>
    <w:p w14:paraId="14AEED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fr0344knar</w:t>
      </w:r>
    </w:p>
    <w:p w14:paraId="15D1D7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fr0344knig</w:t>
      </w:r>
    </w:p>
    <w:p w14:paraId="2E4E86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fr0344lser</w:t>
      </w:r>
    </w:p>
    <w:p w14:paraId="157CDF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Fr0344lsningsarm0351n</w:t>
      </w:r>
    </w:p>
    <w:p w14:paraId="7285FC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fr0344mjar</w:t>
      </w:r>
    </w:p>
    <w:p w14:paraId="19468A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68" w:author="Author" w:date="2012-02-26T13:32:00Z" w:name="move318026918"/>
      <w:moveTo w:id="18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fr0344mling</w:t>
        </w:r>
      </w:moveTo>
    </w:p>
    <w:moveToRangeEnd w:id="1868"/>
    <w:p w14:paraId="42407E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fr0344mlingspass</w:t>
      </w:r>
    </w:p>
    <w:p w14:paraId="14724A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70" w:author="Author" w:date="2012-02-26T13:32:00Z" w:name="move318026918"/>
      <w:moveFrom w:id="1871" w:author="Author" w:date="2012-02-26T13:32:00Z">
        <w:r w:rsidRPr="00673328">
          <w:rPr>
            <w:rFonts w:ascii="宋体" w:eastAsia="宋体" w:hAnsi="宋体" w:cs="宋体" w:hint="eastAsia"/>
          </w:rPr>
          <w:t>fr0344mling</w:t>
        </w:r>
      </w:moveFrom>
    </w:p>
    <w:moveFromRangeEnd w:id="1870"/>
    <w:p w14:paraId="3F48A4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fr0344mmande</w:t>
      </w:r>
    </w:p>
    <w:p w14:paraId="60D384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fr0344mre</w:t>
      </w:r>
    </w:p>
    <w:p w14:paraId="2D9D3E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fr0344mst</w:t>
      </w:r>
    </w:p>
    <w:p w14:paraId="04782A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fr0344n</w:t>
      </w:r>
    </w:p>
    <w:p w14:paraId="1112FB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fr0344schar upp</w:t>
      </w:r>
    </w:p>
    <w:p w14:paraId="204BC7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fr0344sch</w:t>
      </w:r>
    </w:p>
    <w:p w14:paraId="163036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fr0344ser</w:t>
      </w:r>
    </w:p>
    <w:p w14:paraId="5297CE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fr0344sig</w:t>
      </w:r>
    </w:p>
    <w:p w14:paraId="24DE81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fr0344s</w:t>
      </w:r>
    </w:p>
    <w:p w14:paraId="071820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fr0344ter</w:t>
      </w:r>
    </w:p>
    <w:p w14:paraId="439E93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872" w:author="Author" w:date="2012-02-26T13:32:00Z" w:name="move318026919"/>
      <w:moveTo w:id="1873" w:author="Author" w:date="2012-02-26T13:32:00Z">
        <w:r w:rsidRPr="00673328">
          <w:rPr>
            <w:rFonts w:ascii="宋体" w:eastAsia="宋体" w:hAnsi="宋体" w:cs="宋体" w:hint="eastAsia"/>
          </w:rPr>
          <w:t>fr0345ga</w:t>
        </w:r>
      </w:moveTo>
    </w:p>
    <w:moveToRangeEnd w:id="1872"/>
    <w:p w14:paraId="359F07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fr0345gar</w:t>
      </w:r>
    </w:p>
    <w:p w14:paraId="7F9713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74" w:author="Author" w:date="2012-02-26T13:32:00Z" w:name="move318026919"/>
      <w:moveFrom w:id="1875" w:author="Author" w:date="2012-02-26T13:32:00Z">
        <w:r w:rsidRPr="00673328">
          <w:rPr>
            <w:rFonts w:ascii="宋体" w:eastAsia="宋体" w:hAnsi="宋体" w:cs="宋体" w:hint="eastAsia"/>
          </w:rPr>
          <w:t>fr0345ga</w:t>
        </w:r>
      </w:moveFrom>
    </w:p>
    <w:moveFromRangeEnd w:id="1874"/>
    <w:p w14:paraId="30F84F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fr0345gest0344llning</w:t>
      </w:r>
    </w:p>
    <w:p w14:paraId="41174E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fr0345getecken</w:t>
      </w:r>
    </w:p>
    <w:p w14:paraId="36233D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fr0345gvis</w:t>
      </w:r>
    </w:p>
    <w:p w14:paraId="0106E8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76" w:author="Author" w:date="2012-02-26T13:32:00Z" w:name="move318026920"/>
      <w:moveTo w:id="187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fr0345n</w:t>
        </w:r>
      </w:moveTo>
    </w:p>
    <w:moveToRangeEnd w:id="1876"/>
    <w:p w14:paraId="010970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fr0345nsett</w:t>
      </w:r>
    </w:p>
    <w:p w14:paraId="621FDD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fr0345nskild</w:t>
      </w:r>
    </w:p>
    <w:p w14:paraId="7B7169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fr0345nst0366tande</w:t>
      </w:r>
    </w:p>
    <w:p w14:paraId="61C499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78" w:author="Author" w:date="2012-02-26T13:32:00Z" w:name="move318026920"/>
      <w:moveFrom w:id="1879" w:author="Author" w:date="2012-02-26T13:32:00Z">
        <w:r w:rsidRPr="00673328">
          <w:rPr>
            <w:rFonts w:ascii="宋体" w:eastAsia="宋体" w:hAnsi="宋体" w:cs="宋体" w:hint="eastAsia"/>
          </w:rPr>
          <w:t>fr0345n</w:t>
        </w:r>
      </w:moveFrom>
    </w:p>
    <w:moveFromRangeEnd w:id="1878"/>
    <w:p w14:paraId="48E255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fr0345nvarande</w:t>
      </w:r>
    </w:p>
    <w:p w14:paraId="2DFA63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fr0345nvaro</w:t>
      </w:r>
    </w:p>
    <w:p w14:paraId="79D2FF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fr0366jd</w:t>
      </w:r>
    </w:p>
    <w:p w14:paraId="2E9BA1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fr0366ken</w:t>
      </w:r>
    </w:p>
    <w:p w14:paraId="239BEC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Fr0366ken Ur</w:t>
      </w:r>
    </w:p>
    <w:p w14:paraId="2FBB84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880" w:author="Author" w:date="2012-02-26T13:32:00Z" w:name="move318026921"/>
      <w:moveTo w:id="1881" w:author="Author" w:date="2012-02-26T13:32:00Z">
        <w:r w:rsidRPr="00673328">
          <w:rPr>
            <w:rFonts w:ascii="宋体" w:eastAsia="宋体" w:hAnsi="宋体" w:cs="宋体" w:hint="eastAsia"/>
          </w:rPr>
          <w:t>fr0366</w:t>
        </w:r>
      </w:moveTo>
    </w:p>
    <w:moveToRangeEnd w:id="1880"/>
    <w:p w14:paraId="47E034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fr0366s</w:t>
      </w:r>
    </w:p>
    <w:p w14:paraId="4E4086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82" w:author="Author" w:date="2012-02-26T13:32:00Z" w:name="move318026921"/>
      <w:moveFrom w:id="1883" w:author="Author" w:date="2012-02-26T13:32:00Z">
        <w:r w:rsidRPr="00673328">
          <w:rPr>
            <w:rFonts w:ascii="宋体" w:eastAsia="宋体" w:hAnsi="宋体" w:cs="宋体" w:hint="eastAsia"/>
          </w:rPr>
          <w:t>fr0366</w:t>
        </w:r>
      </w:moveFrom>
    </w:p>
    <w:moveFromRangeEnd w:id="1882"/>
    <w:p w14:paraId="7F4DFD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frack</w:t>
      </w:r>
    </w:p>
    <w:p w14:paraId="6E036C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fradga</w:t>
      </w:r>
    </w:p>
    <w:p w14:paraId="1455D4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fragment</w:t>
      </w:r>
    </w:p>
    <w:p w14:paraId="3BC6AE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fraktar</w:t>
      </w:r>
    </w:p>
    <w:p w14:paraId="500F60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fraktion</w:t>
      </w:r>
    </w:p>
    <w:p w14:paraId="78EA18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frakt</w:t>
      </w:r>
    </w:p>
    <w:p w14:paraId="47B086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fraktur</w:t>
      </w:r>
    </w:p>
    <w:p w14:paraId="5A32E1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fram0345tan</w:t>
      </w:r>
      <w:r w:rsidRPr="00780F39">
        <w:rPr>
          <w:rFonts w:ascii="宋体" w:eastAsia="宋体" w:hAnsi="宋体" w:cs="宋体" w:hint="eastAsia"/>
          <w:lang w:val="sv-SE"/>
        </w:rPr>
        <w:t>da</w:t>
      </w:r>
    </w:p>
    <w:p w14:paraId="6CEF45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84" w:author="Author" w:date="2012-02-26T13:32:00Z" w:name="move318026922"/>
      <w:moveTo w:id="188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fram0345t</w:t>
        </w:r>
      </w:moveTo>
    </w:p>
    <w:moveToRangeEnd w:id="1884"/>
    <w:p w14:paraId="324FBA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fram0345tskridande</w:t>
      </w:r>
    </w:p>
    <w:p w14:paraId="1C6D45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86" w:author="Author" w:date="2012-02-26T13:32:00Z" w:name="move318026922"/>
      <w:moveFrom w:id="1887" w:author="Author" w:date="2012-02-26T13:32:00Z">
        <w:r w:rsidRPr="00673328">
          <w:rPr>
            <w:rFonts w:ascii="宋体" w:eastAsia="宋体" w:hAnsi="宋体" w:cs="宋体" w:hint="eastAsia"/>
          </w:rPr>
          <w:t>fram0345t</w:t>
        </w:r>
      </w:moveFrom>
    </w:p>
    <w:moveFromRangeEnd w:id="1886"/>
    <w:p w14:paraId="37A1B9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fram0366ver</w:t>
      </w:r>
    </w:p>
    <w:p w14:paraId="525CEE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frambringar</w:t>
      </w:r>
    </w:p>
    <w:p w14:paraId="523F16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framdeles</w:t>
      </w:r>
    </w:p>
    <w:p w14:paraId="59618A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framf0366r</w:t>
      </w:r>
    </w:p>
    <w:p w14:paraId="0E1D72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framfart</w:t>
      </w:r>
    </w:p>
    <w:p w14:paraId="1AD00E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framfusig</w:t>
      </w:r>
    </w:p>
    <w:p w14:paraId="3ACB00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framg0345ng</w:t>
      </w:r>
    </w:p>
    <w:p w14:paraId="18D0C1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framg0345r</w:t>
      </w:r>
    </w:p>
    <w:p w14:paraId="1BA447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framh0344rdar</w:t>
      </w:r>
    </w:p>
    <w:p w14:paraId="084A43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framh0344ver</w:t>
      </w:r>
    </w:p>
    <w:p w14:paraId="23FC8B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framh0345ller</w:t>
      </w:r>
    </w:p>
    <w:p w14:paraId="2A7B6F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framhjul</w:t>
      </w:r>
    </w:p>
    <w:p w14:paraId="5C830F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framifr0345n</w:t>
      </w:r>
    </w:p>
    <w:p w14:paraId="2B05DB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framkallar</w:t>
      </w:r>
    </w:p>
    <w:p w14:paraId="1AB321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framkallning</w:t>
      </w:r>
    </w:p>
    <w:p w14:paraId="650CA6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framkastar</w:t>
      </w:r>
    </w:p>
    <w:p w14:paraId="314AE7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framkomlig</w:t>
      </w:r>
    </w:p>
    <w:p w14:paraId="218D30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framkommer</w:t>
      </w:r>
    </w:p>
    <w:p w14:paraId="409C23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framl0344gger</w:t>
      </w:r>
    </w:p>
    <w:p w14:paraId="40FDB4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</w:t>
      </w:r>
      <w:r w:rsidRPr="00780F39">
        <w:rPr>
          <w:rFonts w:ascii="宋体" w:eastAsia="宋体" w:hAnsi="宋体" w:cs="宋体" w:hint="eastAsia"/>
          <w:lang w:val="sv-SE"/>
        </w:rPr>
        <w:t>ml0344nges</w:t>
      </w:r>
    </w:p>
    <w:p w14:paraId="601220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framliden</w:t>
      </w:r>
    </w:p>
    <w:p w14:paraId="32717C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frammarsch</w:t>
      </w:r>
    </w:p>
    <w:p w14:paraId="46C936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framme</w:t>
      </w:r>
    </w:p>
    <w:p w14:paraId="302B10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88" w:author="Author" w:date="2012-02-26T13:32:00Z" w:name="move318026923"/>
      <w:moveTo w:id="188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fram</w:t>
        </w:r>
      </w:moveTo>
    </w:p>
    <w:moveToRangeEnd w:id="1888"/>
    <w:p w14:paraId="7F1664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frams0344te</w:t>
      </w:r>
    </w:p>
    <w:p w14:paraId="190A45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framsida</w:t>
      </w:r>
    </w:p>
    <w:p w14:paraId="3A28AB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framskjuten</w:t>
      </w:r>
    </w:p>
    <w:p w14:paraId="454ECF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framskriden</w:t>
      </w:r>
    </w:p>
    <w:p w14:paraId="7B89E8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framst0344ller</w:t>
      </w:r>
    </w:p>
    <w:p w14:paraId="749F75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framst0344llning</w:t>
      </w:r>
    </w:p>
    <w:p w14:paraId="247A0D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framst0345ende</w:t>
      </w:r>
    </w:p>
    <w:p w14:paraId="7952D3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framst0345r</w:t>
      </w:r>
    </w:p>
    <w:p w14:paraId="7978AB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framst0366t</w:t>
      </w:r>
    </w:p>
    <w:p w14:paraId="254673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framsteg</w:t>
      </w:r>
    </w:p>
    <w:p w14:paraId="1AC514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framstupa</w:t>
      </w:r>
    </w:p>
    <w:p w14:paraId="271EF0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90" w:author="Author" w:date="2012-02-26T13:32:00Z" w:name="move318026923"/>
      <w:moveFrom w:id="1891" w:author="Author" w:date="2012-02-26T13:32:00Z">
        <w:r w:rsidRPr="00673328">
          <w:rPr>
            <w:rFonts w:ascii="宋体" w:eastAsia="宋体" w:hAnsi="宋体" w:cs="宋体" w:hint="eastAsia"/>
          </w:rPr>
          <w:t>fram</w:t>
        </w:r>
      </w:moveFrom>
    </w:p>
    <w:moveFromRangeEnd w:id="1890"/>
    <w:p w14:paraId="15B038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framsynt</w:t>
      </w:r>
    </w:p>
    <w:p w14:paraId="24683A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framtand</w:t>
      </w:r>
    </w:p>
    <w:p w14:paraId="4D8873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framtida</w:t>
      </w:r>
    </w:p>
    <w:p w14:paraId="06C76A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framtid</w:t>
      </w:r>
    </w:p>
    <w:p w14:paraId="2B5754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framtill</w:t>
      </w:r>
    </w:p>
    <w:p w14:paraId="505037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framtoning</w:t>
      </w:r>
    </w:p>
    <w:p w14:paraId="307643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framtr0344dande</w:t>
      </w:r>
    </w:p>
    <w:p w14:paraId="43FC95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framtr</w:t>
      </w:r>
      <w:r w:rsidRPr="00780F39">
        <w:rPr>
          <w:rFonts w:ascii="宋体" w:eastAsia="宋体" w:hAnsi="宋体" w:cs="宋体" w:hint="eastAsia"/>
          <w:lang w:val="sv-SE"/>
        </w:rPr>
        <w:t>0344der</w:t>
      </w:r>
    </w:p>
    <w:p w14:paraId="4BF5B7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framtvingar</w:t>
      </w:r>
    </w:p>
    <w:p w14:paraId="2C8E67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frankerar</w:t>
      </w:r>
    </w:p>
    <w:p w14:paraId="6E1CA8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frank</w:t>
      </w:r>
    </w:p>
    <w:p w14:paraId="5C872E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franska</w:t>
      </w:r>
    </w:p>
    <w:p w14:paraId="4912CD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franskbr0366d</w:t>
      </w:r>
    </w:p>
    <w:p w14:paraId="71569A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fransk</w:t>
      </w:r>
    </w:p>
    <w:p w14:paraId="2261E3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fransman</w:t>
      </w:r>
    </w:p>
    <w:p w14:paraId="206E31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frans</w:t>
      </w:r>
    </w:p>
    <w:p w14:paraId="3E7C53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fransyska</w:t>
      </w:r>
    </w:p>
    <w:p w14:paraId="42AA17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frapperar</w:t>
      </w:r>
    </w:p>
    <w:p w14:paraId="1264EC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frasar</w:t>
      </w:r>
    </w:p>
    <w:p w14:paraId="44D9E7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frasig</w:t>
      </w:r>
    </w:p>
    <w:p w14:paraId="7692C3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fras</w:t>
      </w:r>
    </w:p>
    <w:p w14:paraId="776CD4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fredag</w:t>
      </w:r>
    </w:p>
    <w:p w14:paraId="251D2E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fredl0366s</w:t>
      </w:r>
    </w:p>
    <w:p w14:paraId="6B94E3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fredlig</w:t>
      </w:r>
    </w:p>
    <w:p w14:paraId="49E80C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92" w:author="Author" w:date="2012-02-26T13:32:00Z" w:name="move318026924"/>
      <w:moveTo w:id="189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fred</w:t>
        </w:r>
      </w:moveTo>
    </w:p>
    <w:moveToRangeEnd w:id="1892"/>
    <w:p w14:paraId="6627E5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fredsplikt</w:t>
      </w:r>
    </w:p>
    <w:p w14:paraId="238B01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fredstid</w:t>
      </w:r>
    </w:p>
    <w:p w14:paraId="68F793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94" w:author="Author" w:date="2012-02-26T13:32:00Z" w:name="move318026924"/>
      <w:moveFrom w:id="1895" w:author="Author" w:date="2012-02-26T13:32:00Z">
        <w:r w:rsidRPr="00673328">
          <w:rPr>
            <w:rFonts w:ascii="宋体" w:eastAsia="宋体" w:hAnsi="宋体" w:cs="宋体" w:hint="eastAsia"/>
          </w:rPr>
          <w:t>fred</w:t>
        </w:r>
      </w:moveFrom>
    </w:p>
    <w:moveFromRangeEnd w:id="1894"/>
    <w:p w14:paraId="26BB28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freestyle</w:t>
      </w:r>
    </w:p>
    <w:p w14:paraId="751337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frekvens</w:t>
      </w:r>
    </w:p>
    <w:p w14:paraId="7D4809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frenetisk</w:t>
      </w:r>
    </w:p>
    <w:p w14:paraId="4F9B7A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frestad</w:t>
      </w:r>
    </w:p>
    <w:p w14:paraId="1AB421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frestar</w:t>
      </w:r>
    </w:p>
    <w:p w14:paraId="0B7CDC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frestelse</w:t>
      </w:r>
    </w:p>
    <w:p w14:paraId="50293D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friare</w:t>
      </w:r>
    </w:p>
    <w:p w14:paraId="592ADF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friar</w:t>
      </w:r>
    </w:p>
    <w:p w14:paraId="5CD2E1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fridag</w:t>
      </w:r>
    </w:p>
    <w:p w14:paraId="212407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fridfull</w:t>
      </w:r>
    </w:p>
    <w:p w14:paraId="7E3766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</w:t>
      </w:r>
      <w:r w:rsidRPr="00780F39">
        <w:rPr>
          <w:rFonts w:ascii="宋体" w:eastAsia="宋体" w:hAnsi="宋体" w:cs="宋体" w:hint="eastAsia"/>
          <w:lang w:val="sv-SE"/>
        </w:rPr>
        <w:t>idlyser</w:t>
      </w:r>
    </w:p>
    <w:p w14:paraId="2E6F17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frid</w:t>
      </w:r>
    </w:p>
    <w:p w14:paraId="76F37A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frig0366r</w:t>
      </w:r>
    </w:p>
    <w:p w14:paraId="75A540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friger</w:t>
      </w:r>
    </w:p>
    <w:p w14:paraId="5FB35B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friggebod</w:t>
      </w:r>
    </w:p>
    <w:p w14:paraId="7EDA65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frigid</w:t>
      </w:r>
    </w:p>
    <w:p w14:paraId="1B6712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frigjord</w:t>
      </w:r>
    </w:p>
    <w:p w14:paraId="5C3640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frihandel</w:t>
      </w:r>
    </w:p>
    <w:p w14:paraId="285C47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friherre</w:t>
      </w:r>
    </w:p>
    <w:p w14:paraId="772450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frihet</w:t>
      </w:r>
    </w:p>
    <w:p w14:paraId="4727E0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friidrott</w:t>
      </w:r>
    </w:p>
    <w:p w14:paraId="5FEC9B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frik0344nner</w:t>
      </w:r>
    </w:p>
    <w:p w14:paraId="131AED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frik0366per</w:t>
      </w:r>
    </w:p>
    <w:p w14:paraId="0B066C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frikadeller</w:t>
      </w:r>
    </w:p>
    <w:p w14:paraId="1078F4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frikallad</w:t>
      </w:r>
    </w:p>
    <w:p w14:paraId="0B45A0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frikallar</w:t>
      </w:r>
    </w:p>
    <w:p w14:paraId="093059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frikort</w:t>
      </w:r>
    </w:p>
    <w:p w14:paraId="1ED4CD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frikostig</w:t>
      </w:r>
    </w:p>
    <w:p w14:paraId="64ED73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friktion</w:t>
      </w:r>
    </w:p>
    <w:p w14:paraId="046D98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frikyrka</w:t>
      </w:r>
    </w:p>
    <w:p w14:paraId="7B91C1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frikyrklig</w:t>
      </w:r>
    </w:p>
    <w:p w14:paraId="21AAC5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frilans</w:t>
      </w:r>
    </w:p>
    <w:p w14:paraId="2F661B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friluftsfr0344mjandet</w:t>
      </w:r>
    </w:p>
    <w:p w14:paraId="7B4582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896" w:author="Author" w:date="2012-02-26T13:32:00Z" w:name="move318026925"/>
      <w:moveTo w:id="189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frilufts-</w:t>
        </w:r>
      </w:moveTo>
    </w:p>
    <w:moveToRangeEnd w:id="1896"/>
    <w:p w14:paraId="34B7F1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friluftsomr0345de</w:t>
      </w:r>
    </w:p>
    <w:p w14:paraId="7CD6D1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898" w:author="Author" w:date="2012-02-26T13:32:00Z" w:name="move318026925"/>
      <w:moveFrom w:id="1899" w:author="Author" w:date="2012-02-26T13:32:00Z">
        <w:r w:rsidRPr="00673328">
          <w:rPr>
            <w:rFonts w:ascii="宋体" w:eastAsia="宋体" w:hAnsi="宋体" w:cs="宋体" w:hint="eastAsia"/>
          </w:rPr>
          <w:t>frilufts-</w:t>
        </w:r>
      </w:moveFrom>
    </w:p>
    <w:moveFromRangeEnd w:id="1898"/>
    <w:p w14:paraId="0FC8E9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</w:t>
      </w:r>
      <w:r w:rsidRPr="00780F39">
        <w:rPr>
          <w:rFonts w:ascii="宋体" w:eastAsia="宋体" w:hAnsi="宋体" w:cs="宋体" w:hint="eastAsia"/>
          <w:lang w:val="sv-SE"/>
        </w:rPr>
        <w:t>im0344rke</w:t>
      </w:r>
    </w:p>
    <w:p w14:paraId="29C18C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00" w:author="Author" w:date="2012-02-26T13:32:00Z" w:name="move318026926"/>
      <w:moveTo w:id="190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fri</w:t>
        </w:r>
      </w:moveTo>
    </w:p>
    <w:moveToRangeEnd w:id="1900"/>
    <w:p w14:paraId="013E68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frimurare</w:t>
      </w:r>
    </w:p>
    <w:p w14:paraId="5248EF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frireligi0366s</w:t>
      </w:r>
    </w:p>
    <w:p w14:paraId="5316E5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fris0366r</w:t>
      </w:r>
    </w:p>
    <w:p w14:paraId="306E17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frisinnad</w:t>
      </w:r>
    </w:p>
    <w:p w14:paraId="0A9A43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friskintyg</w:t>
      </w:r>
    </w:p>
    <w:p w14:paraId="5B2557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902" w:author="Author" w:date="2012-02-26T13:32:00Z" w:name="move318026927"/>
      <w:moveTo w:id="1903" w:author="Author" w:date="2012-02-26T13:32:00Z">
        <w:r w:rsidRPr="00673328">
          <w:rPr>
            <w:rFonts w:ascii="宋体" w:eastAsia="宋体" w:hAnsi="宋体" w:cs="宋体" w:hint="eastAsia"/>
          </w:rPr>
          <w:t>frisk</w:t>
        </w:r>
      </w:moveTo>
    </w:p>
    <w:moveToRangeEnd w:id="1902"/>
    <w:p w14:paraId="429863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frisksportare</w:t>
      </w:r>
    </w:p>
    <w:p w14:paraId="58333A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04" w:author="Author" w:date="2012-02-26T13:32:00Z" w:name="move318026927"/>
      <w:moveFrom w:id="1905" w:author="Author" w:date="2012-02-26T13:32:00Z">
        <w:r w:rsidRPr="00673328">
          <w:rPr>
            <w:rFonts w:ascii="宋体" w:eastAsia="宋体" w:hAnsi="宋体" w:cs="宋体" w:hint="eastAsia"/>
          </w:rPr>
          <w:t>frisk</w:t>
        </w:r>
      </w:moveFrom>
    </w:p>
    <w:moveFromRangeEnd w:id="1904"/>
    <w:p w14:paraId="6B2314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frisl0344pper</w:t>
      </w:r>
    </w:p>
    <w:p w14:paraId="3BDC95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frispr0345kig</w:t>
      </w:r>
    </w:p>
    <w:p w14:paraId="186E7D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frissa</w:t>
      </w:r>
    </w:p>
    <w:p w14:paraId="61C705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frist0344lld</w:t>
      </w:r>
    </w:p>
    <w:p w14:paraId="2B2B84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frist0344ller</w:t>
      </w:r>
    </w:p>
    <w:p w14:paraId="3F9748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frist0345ende</w:t>
      </w:r>
    </w:p>
    <w:p w14:paraId="29B6A6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fristad</w:t>
      </w:r>
    </w:p>
    <w:p w14:paraId="5F29E2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frist</w:t>
      </w:r>
    </w:p>
    <w:p w14:paraId="4069D6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06" w:author="Author" w:date="2012-02-26T13:32:00Z" w:name="move318026926"/>
      <w:moveFrom w:id="1907" w:author="Author" w:date="2012-02-26T13:32:00Z">
        <w:r w:rsidRPr="00673328">
          <w:rPr>
            <w:rFonts w:ascii="宋体" w:eastAsia="宋体" w:hAnsi="宋体" w:cs="宋体" w:hint="eastAsia"/>
          </w:rPr>
          <w:t>fri</w:t>
        </w:r>
      </w:moveFrom>
    </w:p>
    <w:moveFromRangeEnd w:id="1906"/>
    <w:p w14:paraId="64E84A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frisyr</w:t>
      </w:r>
    </w:p>
    <w:p w14:paraId="3E878E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fritar</w:t>
      </w:r>
    </w:p>
    <w:p w14:paraId="716AD3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friterar</w:t>
      </w:r>
    </w:p>
    <w:p w14:paraId="2A3EB4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08" w:author="Author" w:date="2012-02-26T13:32:00Z" w:name="move318026928"/>
      <w:moveTo w:id="190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fritid</w:t>
        </w:r>
      </w:moveTo>
    </w:p>
    <w:moveToRangeEnd w:id="1908"/>
    <w:p w14:paraId="429D79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fritidsg0345rd</w:t>
      </w:r>
    </w:p>
    <w:p w14:paraId="2E3E34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fritidshem</w:t>
      </w:r>
    </w:p>
    <w:p w14:paraId="237E34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fritidshus</w:t>
      </w:r>
    </w:p>
    <w:p w14:paraId="3BB42A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fritidsn0</w:t>
      </w:r>
      <w:r w:rsidRPr="00673328">
        <w:rPr>
          <w:rFonts w:ascii="宋体" w:eastAsia="宋体" w:hAnsi="宋体" w:cs="宋体" w:hint="eastAsia"/>
        </w:rPr>
        <w:t>344mnd</w:t>
      </w:r>
    </w:p>
    <w:p w14:paraId="375870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10" w:author="Author" w:date="2012-02-26T13:32:00Z" w:name="move318026928"/>
      <w:moveFrom w:id="1911" w:author="Author" w:date="2012-02-26T13:32:00Z">
        <w:r w:rsidRPr="00673328">
          <w:rPr>
            <w:rFonts w:ascii="宋体" w:eastAsia="宋体" w:hAnsi="宋体" w:cs="宋体" w:hint="eastAsia"/>
          </w:rPr>
          <w:t>fritid</w:t>
        </w:r>
      </w:moveFrom>
    </w:p>
    <w:moveFromRangeEnd w:id="1910"/>
    <w:p w14:paraId="09CE1E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fritis</w:t>
      </w:r>
    </w:p>
    <w:p w14:paraId="437402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frivillig</w:t>
      </w:r>
    </w:p>
    <w:p w14:paraId="549DC7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frodas</w:t>
      </w:r>
    </w:p>
    <w:p w14:paraId="4404DB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frodig</w:t>
      </w:r>
    </w:p>
    <w:p w14:paraId="09722E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fromma</w:t>
      </w:r>
    </w:p>
    <w:p w14:paraId="7C5BBB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 o m</w:t>
      </w:r>
    </w:p>
    <w:p w14:paraId="664710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from</w:t>
      </w:r>
    </w:p>
    <w:p w14:paraId="4F54D9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frontal-</w:t>
      </w:r>
    </w:p>
    <w:p w14:paraId="05236A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front</w:t>
      </w:r>
    </w:p>
    <w:p w14:paraId="3AAA2C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912" w:author="Author" w:date="2012-02-26T13:32:00Z" w:name="move318026929"/>
      <w:moveTo w:id="1913" w:author="Author" w:date="2012-02-26T13:32:00Z">
        <w:r w:rsidRPr="00673328">
          <w:rPr>
            <w:rFonts w:ascii="宋体" w:eastAsia="宋体" w:hAnsi="宋体" w:cs="宋体" w:hint="eastAsia"/>
          </w:rPr>
          <w:t>frossa</w:t>
        </w:r>
      </w:moveTo>
    </w:p>
    <w:moveToRangeEnd w:id="1912"/>
    <w:p w14:paraId="2D7843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frossar</w:t>
      </w:r>
    </w:p>
    <w:p w14:paraId="56F049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14" w:author="Author" w:date="2012-02-26T13:32:00Z" w:name="move318026929"/>
      <w:moveFrom w:id="1915" w:author="Author" w:date="2012-02-26T13:32:00Z">
        <w:r w:rsidRPr="00673328">
          <w:rPr>
            <w:rFonts w:ascii="宋体" w:eastAsia="宋体" w:hAnsi="宋体" w:cs="宋体" w:hint="eastAsia"/>
          </w:rPr>
          <w:t>frossa</w:t>
        </w:r>
      </w:moveFrom>
    </w:p>
    <w:moveFromRangeEnd w:id="1914"/>
    <w:p w14:paraId="79B4B6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frostar av</w:t>
      </w:r>
    </w:p>
    <w:p w14:paraId="24CD71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frost</w:t>
      </w:r>
    </w:p>
    <w:p w14:paraId="788E19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frott0351</w:t>
      </w:r>
    </w:p>
    <w:p w14:paraId="7E7D59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fruga</w:t>
      </w:r>
    </w:p>
    <w:p w14:paraId="29E30D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frukost</w:t>
      </w:r>
    </w:p>
    <w:p w14:paraId="068746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916" w:author="Author" w:date="2012-02-26T13:32:00Z" w:name="move318026930"/>
      <w:moveTo w:id="1917" w:author="Author" w:date="2012-02-26T13:32:00Z">
        <w:r w:rsidRPr="00673328">
          <w:rPr>
            <w:rFonts w:ascii="宋体" w:eastAsia="宋体" w:hAnsi="宋体" w:cs="宋体" w:hint="eastAsia"/>
          </w:rPr>
          <w:t>fruktan</w:t>
        </w:r>
      </w:moveTo>
    </w:p>
    <w:moveToRangeEnd w:id="1916"/>
    <w:p w14:paraId="0EB5BF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fruktansv0344rd</w:t>
      </w:r>
    </w:p>
    <w:p w14:paraId="5B2E55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18" w:author="Author" w:date="2012-02-26T13:32:00Z" w:name="move318026930"/>
      <w:moveFrom w:id="1919" w:author="Author" w:date="2012-02-26T13:32:00Z">
        <w:r w:rsidRPr="00673328">
          <w:rPr>
            <w:rFonts w:ascii="宋体" w:eastAsia="宋体" w:hAnsi="宋体" w:cs="宋体" w:hint="eastAsia"/>
          </w:rPr>
          <w:t>fruktan</w:t>
        </w:r>
      </w:moveFrom>
    </w:p>
    <w:moveFromRangeEnd w:id="1918"/>
    <w:p w14:paraId="6D7CEB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fruktar</w:t>
      </w:r>
    </w:p>
    <w:p w14:paraId="6C5205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fruktbar</w:t>
      </w:r>
    </w:p>
    <w:p w14:paraId="21A127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fruktl0366s</w:t>
      </w:r>
    </w:p>
    <w:p w14:paraId="3E64B2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20" w:author="Author" w:date="2012-02-26T13:32:00Z" w:name="move318026931"/>
      <w:moveTo w:id="192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frukt</w:t>
        </w:r>
      </w:moveTo>
    </w:p>
    <w:moveToRangeEnd w:id="1920"/>
    <w:p w14:paraId="382F5D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fruktsam</w:t>
      </w:r>
    </w:p>
    <w:p w14:paraId="0C2953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922" w:author="Author" w:date="2012-02-26T13:32:00Z" w:name="move318026932"/>
      <w:moveTo w:id="1923" w:author="Author" w:date="2012-02-26T13:32:00Z">
        <w:r w:rsidRPr="00673328">
          <w:rPr>
            <w:rFonts w:ascii="宋体" w:eastAsia="宋体" w:hAnsi="宋体" w:cs="宋体" w:hint="eastAsia"/>
          </w:rPr>
          <w:t>fru</w:t>
        </w:r>
      </w:moveTo>
    </w:p>
    <w:p w14:paraId="2878CC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924" w:author="Author" w:date="2012-02-26T13:32:00Z" w:name="move318026933"/>
      <w:moveToRangeEnd w:id="1922"/>
      <w:moveTo w:id="1925" w:author="Author" w:date="2012-02-26T13:32:00Z">
        <w:r w:rsidRPr="00673328">
          <w:rPr>
            <w:rFonts w:ascii="宋体" w:eastAsia="宋体" w:hAnsi="宋体" w:cs="宋体" w:hint="eastAsia"/>
          </w:rPr>
          <w:t>fruntimmer</w:t>
        </w:r>
      </w:moveTo>
    </w:p>
    <w:p w14:paraId="1B9BA5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26" w:author="Author" w:date="2012-02-26T13:32:00Z" w:name="move318026931"/>
      <w:moveToRangeEnd w:id="1924"/>
      <w:moveFrom w:id="1927" w:author="Author" w:date="2012-02-26T13:32:00Z">
        <w:r w:rsidRPr="00673328">
          <w:rPr>
            <w:rFonts w:ascii="宋体" w:eastAsia="宋体" w:hAnsi="宋体" w:cs="宋体" w:hint="eastAsia"/>
          </w:rPr>
          <w:t>frukt</w:t>
        </w:r>
      </w:moveFrom>
    </w:p>
    <w:moveFromRangeEnd w:id="1926"/>
    <w:p w14:paraId="3D4391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fruntimmersveckan</w:t>
      </w:r>
    </w:p>
    <w:p w14:paraId="3D2EAC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28" w:author="Author" w:date="2012-02-26T13:32:00Z" w:name="move318026933"/>
      <w:moveFrom w:id="1929" w:author="Author" w:date="2012-02-26T13:32:00Z">
        <w:r w:rsidRPr="00673328">
          <w:rPr>
            <w:rFonts w:ascii="宋体" w:eastAsia="宋体" w:hAnsi="宋体" w:cs="宋体" w:hint="eastAsia"/>
          </w:rPr>
          <w:t>fruntimmer</w:t>
        </w:r>
      </w:moveFrom>
    </w:p>
    <w:moveFromRangeEnd w:id="1928"/>
    <w:p w14:paraId="643B47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frusen</w:t>
      </w:r>
    </w:p>
    <w:p w14:paraId="512FB7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frusit</w:t>
      </w:r>
    </w:p>
    <w:p w14:paraId="2E9D9F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frustar</w:t>
      </w:r>
    </w:p>
    <w:p w14:paraId="700F14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frust</w:t>
      </w:r>
      <w:r w:rsidRPr="00780F39">
        <w:rPr>
          <w:rFonts w:ascii="宋体" w:eastAsia="宋体" w:hAnsi="宋体" w:cs="宋体" w:hint="eastAsia"/>
          <w:lang w:val="sv-SE"/>
        </w:rPr>
        <w:t>ration</w:t>
      </w:r>
    </w:p>
    <w:p w14:paraId="0D948A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frustrerad</w:t>
      </w:r>
    </w:p>
    <w:p w14:paraId="429959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30" w:author="Author" w:date="2012-02-26T13:32:00Z" w:name="move318026932"/>
      <w:moveFrom w:id="1931" w:author="Author" w:date="2012-02-26T13:32:00Z">
        <w:r w:rsidRPr="00673328">
          <w:rPr>
            <w:rFonts w:ascii="宋体" w:eastAsia="宋体" w:hAnsi="宋体" w:cs="宋体" w:hint="eastAsia"/>
          </w:rPr>
          <w:t>fru</w:t>
        </w:r>
      </w:moveFrom>
    </w:p>
    <w:moveFromRangeEnd w:id="1930"/>
    <w:p w14:paraId="1692B8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fryser</w:t>
      </w:r>
    </w:p>
    <w:p w14:paraId="15B368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fryser ut</w:t>
      </w:r>
    </w:p>
    <w:p w14:paraId="1EB673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frys</w:t>
      </w:r>
    </w:p>
    <w:p w14:paraId="586A67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F-skatt</w:t>
      </w:r>
    </w:p>
    <w:p w14:paraId="101B4612" w14:textId="77777777" w:rsidR="00000000" w:rsidRPr="003230D0" w:rsidRDefault="00780F39" w:rsidP="003230D0">
      <w:pPr>
        <w:pStyle w:val="PlainText"/>
        <w:rPr>
          <w:del w:id="1932" w:author="Author" w:date="2012-02-26T13:32:00Z"/>
          <w:rFonts w:ascii="宋体" w:eastAsia="宋体" w:hAnsi="宋体" w:cs="宋体" w:hint="eastAsia"/>
        </w:rPr>
      </w:pPr>
      <w:del w:id="1933" w:author="Author" w:date="2012-02-26T13:32:00Z">
        <w:r w:rsidRPr="003230D0">
          <w:rPr>
            <w:rFonts w:ascii="宋体" w:eastAsia="宋体" w:hAnsi="宋体" w:cs="宋体" w:hint="eastAsia"/>
          </w:rPr>
          <w:delText>f</w:delText>
        </w:r>
      </w:del>
    </w:p>
    <w:p w14:paraId="050B45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fuffens</w:t>
      </w:r>
    </w:p>
    <w:p w14:paraId="1C7A0C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fuktar</w:t>
      </w:r>
    </w:p>
    <w:p w14:paraId="11387F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fuktig</w:t>
      </w:r>
    </w:p>
    <w:p w14:paraId="3F77DB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fukt</w:t>
      </w:r>
    </w:p>
    <w:p w14:paraId="743BF2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fuling</w:t>
      </w:r>
    </w:p>
    <w:p w14:paraId="3AC875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full0344ndad</w:t>
      </w:r>
    </w:p>
    <w:p w14:paraId="3753BF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fullbokad</w:t>
      </w:r>
    </w:p>
    <w:p w14:paraId="22D915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fullbordar</w:t>
      </w:r>
    </w:p>
    <w:p w14:paraId="7D275D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fullf0366ljdsh0344nvisning</w:t>
      </w:r>
    </w:p>
    <w:p w14:paraId="6A4D12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fullf0366ljer</w:t>
      </w:r>
    </w:p>
    <w:p w14:paraId="29C1A6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fullfj0344drad</w:t>
      </w:r>
    </w:p>
    <w:p w14:paraId="052B84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fullg0366r</w:t>
      </w:r>
    </w:p>
    <w:p w14:paraId="7182BF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fullkomlig</w:t>
      </w:r>
    </w:p>
    <w:p w14:paraId="4005F7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fullkorn</w:t>
      </w:r>
    </w:p>
    <w:p w14:paraId="3FE6F2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fullm0344ktige</w:t>
      </w:r>
    </w:p>
    <w:p w14:paraId="19FA8A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fullm0345ne</w:t>
      </w:r>
    </w:p>
    <w:p w14:paraId="3B9E8F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fullmakt</w:t>
      </w:r>
    </w:p>
    <w:p w14:paraId="4D02A1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34" w:author="Author" w:date="2012-02-26T13:32:00Z" w:name="move318026934"/>
      <w:moveTo w:id="193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full</w:t>
        </w:r>
      </w:moveTo>
    </w:p>
    <w:moveToRangeEnd w:id="1934"/>
    <w:p w14:paraId="790321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fullo</w:t>
      </w:r>
    </w:p>
    <w:p w14:paraId="081AD0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fullsa</w:t>
      </w:r>
      <w:r w:rsidRPr="00780F39">
        <w:rPr>
          <w:rFonts w:ascii="宋体" w:eastAsia="宋体" w:hAnsi="宋体" w:cs="宋体" w:hint="eastAsia"/>
          <w:lang w:val="sv-SE"/>
        </w:rPr>
        <w:t>tt</w:t>
      </w:r>
    </w:p>
    <w:p w14:paraId="07BF51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fullst0344ndig</w:t>
      </w:r>
    </w:p>
    <w:p w14:paraId="51A15A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fullst0344ndigt</w:t>
      </w:r>
    </w:p>
    <w:p w14:paraId="015BCE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36" w:author="Author" w:date="2012-02-26T13:32:00Z" w:name="move318026934"/>
      <w:moveFrom w:id="1937" w:author="Author" w:date="2012-02-26T13:32:00Z">
        <w:r w:rsidRPr="00673328">
          <w:rPr>
            <w:rFonts w:ascii="宋体" w:eastAsia="宋体" w:hAnsi="宋体" w:cs="宋体" w:hint="eastAsia"/>
          </w:rPr>
          <w:t>full</w:t>
        </w:r>
      </w:moveFrom>
    </w:p>
    <w:moveFromRangeEnd w:id="1936"/>
    <w:p w14:paraId="36090C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fulltalig</w:t>
      </w:r>
    </w:p>
    <w:p w14:paraId="143636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fulltr0344ff</w:t>
      </w:r>
    </w:p>
    <w:p w14:paraId="7EE07C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fullv0344rdig</w:t>
      </w:r>
    </w:p>
    <w:p w14:paraId="051A34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fullvuxen</w:t>
      </w:r>
    </w:p>
    <w:p w14:paraId="596AA5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38" w:author="Author" w:date="2012-02-26T13:32:00Z" w:name="move318026935"/>
      <w:moveTo w:id="193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ful</w:t>
        </w:r>
      </w:moveTo>
    </w:p>
    <w:moveToRangeEnd w:id="1938"/>
    <w:p w14:paraId="6B6A66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fulsnygg</w:t>
      </w:r>
    </w:p>
    <w:p w14:paraId="3A1838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40" w:author="Author" w:date="2012-02-26T13:32:00Z" w:name="move318026935"/>
      <w:moveFrom w:id="1941" w:author="Author" w:date="2012-02-26T13:32:00Z">
        <w:r w:rsidRPr="00673328">
          <w:rPr>
            <w:rFonts w:ascii="宋体" w:eastAsia="宋体" w:hAnsi="宋体" w:cs="宋体" w:hint="eastAsia"/>
          </w:rPr>
          <w:t>ful</w:t>
        </w:r>
      </w:moveFrom>
    </w:p>
    <w:moveFromRangeEnd w:id="1940"/>
    <w:p w14:paraId="6BFB89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fumlar</w:t>
      </w:r>
    </w:p>
    <w:p w14:paraId="2BC9B5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fumlig</w:t>
      </w:r>
    </w:p>
    <w:p w14:paraId="7444AD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fundamentalist</w:t>
      </w:r>
    </w:p>
    <w:p w14:paraId="09C550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fundamental</w:t>
      </w:r>
    </w:p>
    <w:p w14:paraId="719FD1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fundament</w:t>
      </w:r>
    </w:p>
    <w:p w14:paraId="1B3A37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funderar</w:t>
      </w:r>
    </w:p>
    <w:p w14:paraId="236769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fungerar</w:t>
      </w:r>
    </w:p>
    <w:p w14:paraId="513B8B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funkar</w:t>
      </w:r>
    </w:p>
    <w:p w14:paraId="7456A8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funkis</w:t>
      </w:r>
    </w:p>
    <w:p w14:paraId="3B8E9C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funktion0344r</w:t>
      </w:r>
    </w:p>
    <w:p w14:paraId="6929AA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funktionalism</w:t>
      </w:r>
    </w:p>
    <w:p w14:paraId="7E8FC4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funktionell</w:t>
      </w:r>
    </w:p>
    <w:p w14:paraId="6C68D0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funktion</w:t>
      </w:r>
    </w:p>
    <w:p w14:paraId="0C09EA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42" w:author="Author" w:date="2012-02-26T13:32:00Z" w:name="move318026936"/>
      <w:moveTo w:id="19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funnit</w:t>
        </w:r>
      </w:moveTo>
    </w:p>
    <w:moveToRangeEnd w:id="1942"/>
    <w:p w14:paraId="737A47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funnits</w:t>
      </w:r>
    </w:p>
    <w:p w14:paraId="4E3003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44" w:author="Author" w:date="2012-02-26T13:32:00Z" w:name="move318026936"/>
      <w:moveFrom w:id="1945" w:author="Author" w:date="2012-02-26T13:32:00Z">
        <w:r w:rsidRPr="00673328">
          <w:rPr>
            <w:rFonts w:ascii="宋体" w:eastAsia="宋体" w:hAnsi="宋体" w:cs="宋体" w:hint="eastAsia"/>
          </w:rPr>
          <w:t>funnit</w:t>
        </w:r>
      </w:moveFrom>
    </w:p>
    <w:moveFromRangeEnd w:id="1944"/>
    <w:p w14:paraId="35252B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funtad</w:t>
      </w:r>
    </w:p>
    <w:p w14:paraId="6E06A6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fura</w:t>
      </w:r>
    </w:p>
    <w:p w14:paraId="101F60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fur</w:t>
      </w:r>
      <w:r w:rsidRPr="00673328">
        <w:rPr>
          <w:rFonts w:ascii="宋体" w:eastAsia="宋体" w:hAnsi="宋体" w:cs="宋体" w:hint="eastAsia"/>
        </w:rPr>
        <w:t>ir</w:t>
      </w:r>
    </w:p>
    <w:p w14:paraId="1ED84A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946" w:author="Author" w:date="2012-02-26T13:32:00Z" w:name="move318026937"/>
      <w:moveTo w:id="1947" w:author="Author" w:date="2012-02-26T13:32:00Z">
        <w:r w:rsidRPr="00673328">
          <w:rPr>
            <w:rFonts w:ascii="宋体" w:eastAsia="宋体" w:hAnsi="宋体" w:cs="宋体" w:hint="eastAsia"/>
          </w:rPr>
          <w:t>fur</w:t>
        </w:r>
      </w:moveTo>
    </w:p>
    <w:moveToRangeEnd w:id="1946"/>
    <w:p w14:paraId="6AB7E8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furste</w:t>
      </w:r>
    </w:p>
    <w:p w14:paraId="23099C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48" w:author="Author" w:date="2012-02-26T13:32:00Z" w:name="move318026937"/>
      <w:moveFrom w:id="1949" w:author="Author" w:date="2012-02-26T13:32:00Z">
        <w:r w:rsidRPr="00673328">
          <w:rPr>
            <w:rFonts w:ascii="宋体" w:eastAsia="宋体" w:hAnsi="宋体" w:cs="宋体" w:hint="eastAsia"/>
          </w:rPr>
          <w:t>fur</w:t>
        </w:r>
      </w:moveFrom>
    </w:p>
    <w:moveFromRangeEnd w:id="1948"/>
    <w:p w14:paraId="2C4E78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furu</w:t>
      </w:r>
    </w:p>
    <w:p w14:paraId="59723D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fusion</w:t>
      </w:r>
    </w:p>
    <w:p w14:paraId="0EACCC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fuskar</w:t>
      </w:r>
    </w:p>
    <w:p w14:paraId="161E10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fusk</w:t>
      </w:r>
    </w:p>
    <w:p w14:paraId="1A7B4E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futtig</w:t>
      </w:r>
    </w:p>
    <w:p w14:paraId="077F63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futurum</w:t>
      </w:r>
    </w:p>
    <w:p w14:paraId="3D1958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fylla</w:t>
      </w:r>
    </w:p>
    <w:p w14:paraId="105F64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fylld</w:t>
      </w:r>
    </w:p>
    <w:p w14:paraId="42D6EA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50" w:author="Author" w:date="2012-02-26T13:32:00Z" w:name="move318026938"/>
      <w:moveFrom w:id="1951" w:author="Author" w:date="2012-02-26T13:32:00Z">
        <w:r w:rsidRPr="00673328">
          <w:rPr>
            <w:rFonts w:ascii="宋体" w:eastAsia="宋体" w:hAnsi="宋体" w:cs="宋体" w:hint="eastAsia"/>
          </w:rPr>
          <w:t>fyllerist</w:t>
        </w:r>
      </w:moveFrom>
    </w:p>
    <w:moveFromRangeEnd w:id="1950"/>
    <w:p w14:paraId="36A4A9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fyller i</w:t>
      </w:r>
    </w:p>
    <w:p w14:paraId="65FF61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fylleri</w:t>
      </w:r>
    </w:p>
    <w:p w14:paraId="114038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52" w:author="Author" w:date="2012-02-26T13:32:00Z" w:name="move318026938"/>
      <w:moveTo w:id="19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fyllerist</w:t>
        </w:r>
      </w:moveTo>
    </w:p>
    <w:moveToRangeEnd w:id="1952"/>
    <w:p w14:paraId="67B4B9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fyller</w:t>
      </w:r>
    </w:p>
    <w:p w14:paraId="1B395F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fyllig</w:t>
      </w:r>
    </w:p>
    <w:p w14:paraId="030771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fyllnads-</w:t>
      </w:r>
    </w:p>
    <w:p w14:paraId="4F8E29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fyllo</w:t>
      </w:r>
    </w:p>
    <w:p w14:paraId="1BEC8EF3" w14:textId="77777777" w:rsidR="00000000" w:rsidRPr="00780F39" w:rsidRDefault="00780F39" w:rsidP="00673328">
      <w:pPr>
        <w:pStyle w:val="PlainText"/>
        <w:rPr>
          <w:ins w:id="1954" w:author="Author" w:date="2012-02-26T13:32:00Z"/>
          <w:rFonts w:ascii="宋体" w:eastAsia="宋体" w:hAnsi="宋体" w:cs="宋体" w:hint="eastAsia"/>
          <w:lang w:val="sv-SE"/>
        </w:rPr>
      </w:pPr>
      <w:ins w:id="195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fy</w:t>
        </w:r>
      </w:ins>
    </w:p>
    <w:p w14:paraId="5D34BC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fyndar</w:t>
      </w:r>
    </w:p>
    <w:p w14:paraId="4B3C95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fyndighet</w:t>
      </w:r>
    </w:p>
    <w:p w14:paraId="6E3239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fyndig</w:t>
      </w:r>
    </w:p>
    <w:p w14:paraId="17C86E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fynd</w:t>
      </w:r>
    </w:p>
    <w:p w14:paraId="7F5381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fyra</w:t>
      </w:r>
    </w:p>
    <w:p w14:paraId="41AE9A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fyrkantig</w:t>
      </w:r>
    </w:p>
    <w:p w14:paraId="625FA2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fyrkant</w:t>
      </w:r>
    </w:p>
    <w:p w14:paraId="09F087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fyr</w:t>
      </w:r>
    </w:p>
    <w:p w14:paraId="6B7D1D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956" w:author="Author" w:date="2012-02-26T13:32:00Z" w:name="move318026939"/>
      <w:moveTo w:id="1957" w:author="Author" w:date="2012-02-26T13:32:00Z">
        <w:r w:rsidRPr="00673328">
          <w:rPr>
            <w:rFonts w:ascii="宋体" w:eastAsia="宋体" w:hAnsi="宋体" w:cs="宋体" w:hint="eastAsia"/>
          </w:rPr>
          <w:t>fyrtio</w:t>
        </w:r>
      </w:moveTo>
    </w:p>
    <w:moveToRangeEnd w:id="1956"/>
    <w:p w14:paraId="39E99A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fyrtionde</w:t>
      </w:r>
    </w:p>
    <w:p w14:paraId="49E92A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58" w:author="Author" w:date="2012-02-26T13:32:00Z" w:name="move318026939"/>
      <w:moveFrom w:id="1959" w:author="Author" w:date="2012-02-26T13:32:00Z">
        <w:r w:rsidRPr="00673328">
          <w:rPr>
            <w:rFonts w:ascii="宋体" w:eastAsia="宋体" w:hAnsi="宋体" w:cs="宋体" w:hint="eastAsia"/>
          </w:rPr>
          <w:t>fyrtio</w:t>
        </w:r>
      </w:moveFrom>
    </w:p>
    <w:moveFromRangeEnd w:id="1958"/>
    <w:p w14:paraId="51D309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fyrverkeri</w:t>
      </w:r>
    </w:p>
    <w:p w14:paraId="282F6D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fysikalisk</w:t>
      </w:r>
    </w:p>
    <w:p w14:paraId="3E8AD8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fysik</w:t>
      </w:r>
    </w:p>
    <w:p w14:paraId="6FADC4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fysiologisk</w:t>
      </w:r>
    </w:p>
    <w:p w14:paraId="786255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fysisk</w:t>
      </w:r>
    </w:p>
    <w:p w14:paraId="111160DA" w14:textId="77777777" w:rsidR="00000000" w:rsidRPr="003230D0" w:rsidRDefault="00780F39" w:rsidP="003230D0">
      <w:pPr>
        <w:pStyle w:val="PlainText"/>
        <w:rPr>
          <w:del w:id="1960" w:author="Author" w:date="2012-02-26T13:32:00Z"/>
          <w:rFonts w:ascii="宋体" w:eastAsia="宋体" w:hAnsi="宋体" w:cs="宋体" w:hint="eastAsia"/>
        </w:rPr>
      </w:pPr>
      <w:del w:id="1961" w:author="Author" w:date="2012-02-26T13:32:00Z">
        <w:r w:rsidRPr="003230D0">
          <w:rPr>
            <w:rFonts w:ascii="宋体" w:eastAsia="宋体" w:hAnsi="宋体" w:cs="宋体" w:hint="eastAsia"/>
          </w:rPr>
          <w:delText>fy</w:delText>
        </w:r>
      </w:del>
    </w:p>
    <w:p w14:paraId="6F663A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g0344ck</w:t>
      </w:r>
    </w:p>
    <w:p w14:paraId="3FD0CC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</w:t>
      </w:r>
      <w:r w:rsidRPr="00780F39">
        <w:rPr>
          <w:rFonts w:ascii="宋体" w:eastAsia="宋体" w:hAnsi="宋体" w:cs="宋体" w:hint="eastAsia"/>
          <w:lang w:val="sv-SE"/>
        </w:rPr>
        <w:t>44dda</w:t>
      </w:r>
    </w:p>
    <w:p w14:paraId="483FFD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g0344lar</w:t>
      </w:r>
    </w:p>
    <w:p w14:paraId="59F725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g0344lden0344r</w:t>
      </w:r>
    </w:p>
    <w:p w14:paraId="7968EB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g0344ld</w:t>
      </w:r>
    </w:p>
    <w:p w14:paraId="4922D7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g0344ller</w:t>
      </w:r>
    </w:p>
    <w:p w14:paraId="58AD37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g0344ll</w:t>
      </w:r>
    </w:p>
    <w:p w14:paraId="62BD3C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62" w:author="Author" w:date="2012-02-26T13:32:00Z" w:name="move318026940"/>
      <w:moveFrom w:id="1963" w:author="Author" w:date="2012-02-26T13:32:00Z">
        <w:r w:rsidRPr="00673328">
          <w:rPr>
            <w:rFonts w:ascii="宋体" w:eastAsia="宋体" w:hAnsi="宋体" w:cs="宋体" w:hint="eastAsia"/>
          </w:rPr>
          <w:t>g0344ngar sig</w:t>
        </w:r>
      </w:moveFrom>
    </w:p>
    <w:p w14:paraId="10C9A1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64" w:author="Author" w:date="2012-02-26T13:32:00Z" w:name="move318026941"/>
      <w:moveFromRangeEnd w:id="1962"/>
      <w:moveFrom w:id="1965" w:author="Author" w:date="2012-02-26T13:32:00Z">
        <w:r w:rsidRPr="00673328">
          <w:rPr>
            <w:rFonts w:ascii="宋体" w:eastAsia="宋体" w:hAnsi="宋体" w:cs="宋体" w:hint="eastAsia"/>
          </w:rPr>
          <w:t>g0344ngar</w:t>
        </w:r>
      </w:moveFrom>
    </w:p>
    <w:moveFromRangeEnd w:id="1964"/>
    <w:p w14:paraId="083111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g0344nga</w:t>
      </w:r>
    </w:p>
    <w:p w14:paraId="5D66D5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66" w:author="Author" w:date="2012-02-26T13:32:00Z" w:name="move318026941"/>
      <w:moveTo w:id="19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g0344ngar</w:t>
        </w:r>
      </w:moveTo>
    </w:p>
    <w:p w14:paraId="4D2492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68" w:author="Author" w:date="2012-02-26T13:32:00Z" w:name="move318026940"/>
      <w:moveToRangeEnd w:id="1966"/>
      <w:moveTo w:id="19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g0344ngar sig</w:t>
        </w:r>
      </w:moveTo>
    </w:p>
    <w:p w14:paraId="0F181C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70" w:author="Author" w:date="2012-02-26T13:32:00Z" w:name="move318026942"/>
      <w:moveToRangeEnd w:id="1968"/>
      <w:moveTo w:id="19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g0344ng</w:t>
        </w:r>
      </w:moveTo>
    </w:p>
    <w:moveToRangeEnd w:id="1970"/>
    <w:p w14:paraId="2B11A5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g0344ngse</w:t>
      </w:r>
    </w:p>
    <w:p w14:paraId="225028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72" w:author="Author" w:date="2012-02-26T13:32:00Z" w:name="move318026942"/>
      <w:moveFrom w:id="1973" w:author="Author" w:date="2012-02-26T13:32:00Z">
        <w:r w:rsidRPr="00673328">
          <w:rPr>
            <w:rFonts w:ascii="宋体" w:eastAsia="宋体" w:hAnsi="宋体" w:cs="宋体" w:hint="eastAsia"/>
          </w:rPr>
          <w:t>g0344ng</w:t>
        </w:r>
      </w:moveFrom>
    </w:p>
    <w:moveFromRangeEnd w:id="1972"/>
    <w:p w14:paraId="5F1406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g0344rde</w:t>
      </w:r>
    </w:p>
    <w:p w14:paraId="1E4609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g0344rdsg0345rd</w:t>
      </w:r>
    </w:p>
    <w:p w14:paraId="7FEC8D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g0344rna</w:t>
      </w:r>
    </w:p>
    <w:p w14:paraId="310AC3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74" w:author="Author" w:date="2012-02-26T13:32:00Z" w:name="move318026943"/>
      <w:moveTo w:id="197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g0344rning</w:t>
        </w:r>
      </w:moveTo>
    </w:p>
    <w:moveToRangeEnd w:id="1974"/>
    <w:p w14:paraId="0500C7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g0344rningsman</w:t>
      </w:r>
    </w:p>
    <w:p w14:paraId="78410F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76" w:author="Author" w:date="2012-02-26T13:32:00Z" w:name="move318026943"/>
      <w:moveFrom w:id="1977" w:author="Author" w:date="2012-02-26T13:32:00Z">
        <w:r w:rsidRPr="00673328">
          <w:rPr>
            <w:rFonts w:ascii="宋体" w:eastAsia="宋体" w:hAnsi="宋体" w:cs="宋体" w:hint="eastAsia"/>
          </w:rPr>
          <w:t>g0344rning</w:t>
        </w:r>
      </w:moveFrom>
    </w:p>
    <w:moveFromRangeEnd w:id="1976"/>
    <w:p w14:paraId="09E86C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g0344spar</w:t>
      </w:r>
    </w:p>
    <w:p w14:paraId="34A078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g0344ss</w:t>
      </w:r>
    </w:p>
    <w:p w14:paraId="0B4E2B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g0344starbetare</w:t>
      </w:r>
    </w:p>
    <w:p w14:paraId="50F019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g0344star</w:t>
      </w:r>
    </w:p>
    <w:p w14:paraId="260832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g0344stfri</w:t>
      </w:r>
    </w:p>
    <w:p w14:paraId="238E34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g0344stgivarg0345rd</w:t>
      </w:r>
    </w:p>
    <w:p w14:paraId="217C32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g0344sthamn</w:t>
      </w:r>
    </w:p>
    <w:p w14:paraId="34BA5E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78" w:author="Author" w:date="2012-02-26T13:32:00Z" w:name="move318026944"/>
      <w:moveTo w:id="19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g0</w:t>
        </w:r>
        <w:r w:rsidRPr="00780F39">
          <w:rPr>
            <w:rFonts w:ascii="宋体" w:eastAsia="宋体" w:hAnsi="宋体" w:cs="宋体" w:hint="eastAsia"/>
            <w:lang w:val="sv-SE"/>
          </w:rPr>
          <w:t>344st</w:t>
        </w:r>
      </w:moveTo>
    </w:p>
    <w:moveToRangeEnd w:id="1978"/>
    <w:p w14:paraId="6CD0DA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G0344strikland</w:t>
      </w:r>
    </w:p>
    <w:p w14:paraId="236DF8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g0344stspel</w:t>
      </w:r>
    </w:p>
    <w:p w14:paraId="4CE113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g0344ststuderande</w:t>
      </w:r>
    </w:p>
    <w:p w14:paraId="72F41E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80" w:author="Author" w:date="2012-02-26T13:32:00Z" w:name="move318026944"/>
      <w:moveFrom w:id="1981" w:author="Author" w:date="2012-02-26T13:32:00Z">
        <w:r w:rsidRPr="00673328">
          <w:rPr>
            <w:rFonts w:ascii="宋体" w:eastAsia="宋体" w:hAnsi="宋体" w:cs="宋体" w:hint="eastAsia"/>
          </w:rPr>
          <w:t>g0</w:t>
        </w:r>
        <w:r w:rsidRPr="00673328">
          <w:rPr>
            <w:rFonts w:ascii="宋体" w:eastAsia="宋体" w:hAnsi="宋体" w:cs="宋体" w:hint="eastAsia"/>
          </w:rPr>
          <w:t>344st</w:t>
        </w:r>
      </w:moveFrom>
    </w:p>
    <w:moveFromRangeEnd w:id="1980"/>
    <w:p w14:paraId="71C304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g0345ende</w:t>
      </w:r>
    </w:p>
    <w:p w14:paraId="6192B9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g0345gata</w:t>
      </w:r>
    </w:p>
    <w:p w14:paraId="54E4CA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g0345ngbar</w:t>
      </w:r>
    </w:p>
    <w:p w14:paraId="682697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g0345ngj0344rn</w:t>
      </w:r>
    </w:p>
    <w:p w14:paraId="2B93BA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g0345ng</w:t>
      </w:r>
    </w:p>
    <w:p w14:paraId="5D60F7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g0345ngtrafikant</w:t>
      </w:r>
    </w:p>
    <w:p w14:paraId="6C0D27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g0345r 0345t</w:t>
      </w:r>
    </w:p>
    <w:p w14:paraId="4FA53D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g0345r 0366ver</w:t>
      </w:r>
    </w:p>
    <w:p w14:paraId="112B67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g0345r an</w:t>
      </w:r>
    </w:p>
    <w:p w14:paraId="492C0D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g0345rd</w:t>
      </w:r>
    </w:p>
    <w:p w14:paraId="3A0CE5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g0345r igenom</w:t>
      </w:r>
    </w:p>
    <w:p w14:paraId="1BDA6C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g0345r in</w:t>
      </w:r>
    </w:p>
    <w:p w14:paraId="2593A7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g0345r med</w:t>
      </w:r>
    </w:p>
    <w:p w14:paraId="2C7BD38C" w14:textId="77777777" w:rsidR="00000000" w:rsidRPr="00780F39" w:rsidRDefault="00780F39" w:rsidP="00673328">
      <w:pPr>
        <w:pStyle w:val="PlainText"/>
        <w:rPr>
          <w:ins w:id="1982" w:author="Author" w:date="2012-02-26T13:32:00Z"/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g0345r</w:t>
      </w:r>
    </w:p>
    <w:p w14:paraId="256F5C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ins w:id="1983" w:author="Author" w:date="2012-02-26T13:32:00Z">
        <w:r w:rsidRPr="00673328">
          <w:rPr>
            <w:rFonts w:ascii="宋体" w:eastAsia="宋体" w:hAnsi="宋体" w:cs="宋体" w:hint="eastAsia"/>
          </w:rPr>
          <w:t>g0345r</w:t>
        </w:r>
      </w:ins>
      <w:r w:rsidRPr="00673328">
        <w:rPr>
          <w:rFonts w:ascii="宋体" w:eastAsia="宋体" w:hAnsi="宋体" w:cs="宋体" w:hint="eastAsia"/>
        </w:rPr>
        <w:t xml:space="preserve"> ned</w:t>
      </w:r>
    </w:p>
    <w:p w14:paraId="3C2C4A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g0345r p0345</w:t>
      </w:r>
    </w:p>
    <w:p w14:paraId="1A4DF8F0" w14:textId="77777777" w:rsidR="00000000" w:rsidRPr="003230D0" w:rsidRDefault="00780F39" w:rsidP="003230D0">
      <w:pPr>
        <w:pStyle w:val="PlainText"/>
        <w:rPr>
          <w:del w:id="1984" w:author="Author" w:date="2012-02-26T13:32:00Z"/>
          <w:rFonts w:ascii="宋体" w:eastAsia="宋体" w:hAnsi="宋体" w:cs="宋体" w:hint="eastAsia"/>
        </w:rPr>
      </w:pPr>
      <w:del w:id="1985" w:author="Author" w:date="2012-02-26T13:32:00Z">
        <w:r w:rsidRPr="003230D0">
          <w:rPr>
            <w:rFonts w:ascii="宋体" w:eastAsia="宋体" w:hAnsi="宋体" w:cs="宋体" w:hint="eastAsia"/>
          </w:rPr>
          <w:delText>g0345r</w:delText>
        </w:r>
      </w:del>
    </w:p>
    <w:p w14:paraId="0A2A45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g0345r upp</w:t>
      </w:r>
    </w:p>
    <w:p w14:paraId="12BB48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g0345r ut</w:t>
      </w:r>
    </w:p>
    <w:p w14:paraId="35DA4B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</w:t>
      </w:r>
      <w:r w:rsidRPr="00780F39">
        <w:rPr>
          <w:rFonts w:ascii="宋体" w:eastAsia="宋体" w:hAnsi="宋体" w:cs="宋体" w:hint="eastAsia"/>
          <w:lang w:val="sv-SE"/>
        </w:rPr>
        <w:t>0345shud</w:t>
      </w:r>
    </w:p>
    <w:p w14:paraId="1280A3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g0345smarsch</w:t>
      </w:r>
    </w:p>
    <w:p w14:paraId="6C01CB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g0345s</w:t>
      </w:r>
    </w:p>
    <w:p w14:paraId="1BEA82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g0345ta</w:t>
      </w:r>
    </w:p>
    <w:p w14:paraId="0E9EC9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g0345tt</w:t>
      </w:r>
    </w:p>
    <w:p w14:paraId="7C9DF2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g0345va</w:t>
      </w:r>
    </w:p>
    <w:p w14:paraId="526B37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g0366der</w:t>
      </w:r>
    </w:p>
    <w:p w14:paraId="764341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g0366dsel</w:t>
      </w:r>
    </w:p>
    <w:p w14:paraId="0D312C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g0366dslar</w:t>
      </w:r>
    </w:p>
    <w:p w14:paraId="32726B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g0366k</w:t>
      </w:r>
    </w:p>
    <w:p w14:paraId="6A8928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g0366mmer</w:t>
      </w:r>
    </w:p>
    <w:p w14:paraId="2AF2F7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g0366mst0344lle</w:t>
      </w:r>
    </w:p>
    <w:p w14:paraId="461415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g0366r av</w:t>
      </w:r>
    </w:p>
    <w:p w14:paraId="0B7AEA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g0366r bort sig</w:t>
      </w:r>
    </w:p>
    <w:p w14:paraId="056FF4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86" w:author="Author" w:date="2012-02-26T13:32:00Z" w:name="move318026945"/>
      <w:moveTo w:id="19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g0366r</w:t>
        </w:r>
      </w:moveTo>
    </w:p>
    <w:moveToRangeEnd w:id="1986"/>
    <w:p w14:paraId="33034E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g0366rningen</w:t>
      </w:r>
    </w:p>
    <w:p w14:paraId="20DCF9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g0366rom0345l</w:t>
      </w:r>
    </w:p>
    <w:p w14:paraId="586491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g0366r om</w:t>
      </w:r>
    </w:p>
    <w:p w14:paraId="252F12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g0366r sig</w:t>
      </w:r>
    </w:p>
    <w:p w14:paraId="19EA5B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g0366r sig till</w:t>
      </w:r>
    </w:p>
    <w:p w14:paraId="3C53C2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88" w:author="Author" w:date="2012-02-26T13:32:00Z" w:name="move318026945"/>
      <w:moveFrom w:id="1989" w:author="Author" w:date="2012-02-26T13:32:00Z">
        <w:r w:rsidRPr="00673328">
          <w:rPr>
            <w:rFonts w:ascii="宋体" w:eastAsia="宋体" w:hAnsi="宋体" w:cs="宋体" w:hint="eastAsia"/>
          </w:rPr>
          <w:t>g0366r</w:t>
        </w:r>
      </w:moveFrom>
    </w:p>
    <w:moveFromRangeEnd w:id="1988"/>
    <w:p w14:paraId="4EBC23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g0366r upp</w:t>
      </w:r>
    </w:p>
    <w:p w14:paraId="2299CA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g0366s</w:t>
      </w:r>
    </w:p>
    <w:p w14:paraId="0103C2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G0366taland</w:t>
      </w:r>
    </w:p>
    <w:p w14:paraId="083B1D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g0366teborgar</w:t>
      </w:r>
      <w:r w:rsidRPr="00780F39">
        <w:rPr>
          <w:rFonts w:ascii="宋体" w:eastAsia="宋体" w:hAnsi="宋体" w:cs="宋体" w:hint="eastAsia"/>
          <w:lang w:val="sv-SE"/>
        </w:rPr>
        <w:t>e</w:t>
      </w:r>
    </w:p>
    <w:p w14:paraId="5ED6EE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g0366t</w:t>
      </w:r>
    </w:p>
    <w:p w14:paraId="7676EB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gabardin</w:t>
      </w:r>
    </w:p>
    <w:p w14:paraId="4B2E06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gaddar ihop sig</w:t>
      </w:r>
    </w:p>
    <w:p w14:paraId="3FC0E2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gadd</w:t>
      </w:r>
    </w:p>
    <w:p w14:paraId="65B269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gaffel</w:t>
      </w:r>
    </w:p>
    <w:p w14:paraId="087C11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gage</w:t>
      </w:r>
    </w:p>
    <w:p w14:paraId="1AAB67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gaggig</w:t>
      </w:r>
    </w:p>
    <w:p w14:paraId="3CAC95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gagna</w:t>
      </w:r>
    </w:p>
    <w:p w14:paraId="43FF5A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gagn</w:t>
      </w:r>
    </w:p>
    <w:p w14:paraId="3639A7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gal0344r</w:t>
      </w:r>
    </w:p>
    <w:p w14:paraId="5CEA28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990" w:author="Author" w:date="2012-02-26T13:32:00Z" w:name="move318026946"/>
      <w:moveTo w:id="1991" w:author="Author" w:date="2012-02-26T13:32:00Z">
        <w:r w:rsidRPr="00673328">
          <w:rPr>
            <w:rFonts w:ascii="宋体" w:eastAsia="宋体" w:hAnsi="宋体" w:cs="宋体" w:hint="eastAsia"/>
          </w:rPr>
          <w:t>gala</w:t>
        </w:r>
      </w:moveTo>
    </w:p>
    <w:moveToRangeEnd w:id="1990"/>
    <w:p w14:paraId="1E17CE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galant</w:t>
      </w:r>
    </w:p>
    <w:p w14:paraId="745FC5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92" w:author="Author" w:date="2012-02-26T13:32:00Z" w:name="move318026946"/>
      <w:moveFrom w:id="1993" w:author="Author" w:date="2012-02-26T13:32:00Z">
        <w:r w:rsidRPr="00673328">
          <w:rPr>
            <w:rFonts w:ascii="宋体" w:eastAsia="宋体" w:hAnsi="宋体" w:cs="宋体" w:hint="eastAsia"/>
          </w:rPr>
          <w:t>gala</w:t>
        </w:r>
      </w:moveFrom>
    </w:p>
    <w:moveFromRangeEnd w:id="1992"/>
    <w:p w14:paraId="125948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galax</w:t>
      </w:r>
    </w:p>
    <w:p w14:paraId="064723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1994" w:author="Author" w:date="2012-02-26T13:32:00Z" w:name="move318026947"/>
      <w:moveTo w:id="1995" w:author="Author" w:date="2012-02-26T13:32:00Z">
        <w:r w:rsidRPr="00673328">
          <w:rPr>
            <w:rFonts w:ascii="宋体" w:eastAsia="宋体" w:hAnsi="宋体" w:cs="宋体" w:hint="eastAsia"/>
          </w:rPr>
          <w:t>galen</w:t>
        </w:r>
      </w:moveTo>
    </w:p>
    <w:moveToRangeEnd w:id="1994"/>
    <w:p w14:paraId="722B52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galenpanna</w:t>
      </w:r>
    </w:p>
    <w:p w14:paraId="1925E6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1996" w:author="Author" w:date="2012-02-26T13:32:00Z" w:name="move318026947"/>
      <w:moveFrom w:id="1997" w:author="Author" w:date="2012-02-26T13:32:00Z">
        <w:r w:rsidRPr="00673328">
          <w:rPr>
            <w:rFonts w:ascii="宋体" w:eastAsia="宋体" w:hAnsi="宋体" w:cs="宋体" w:hint="eastAsia"/>
          </w:rPr>
          <w:t>galen</w:t>
        </w:r>
      </w:moveFrom>
    </w:p>
    <w:moveFromRangeEnd w:id="1996"/>
    <w:p w14:paraId="0309E6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galge</w:t>
      </w:r>
    </w:p>
    <w:p w14:paraId="2DD7C8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galghumor</w:t>
      </w:r>
    </w:p>
    <w:p w14:paraId="4A43A3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galla</w:t>
      </w:r>
    </w:p>
    <w:p w14:paraId="1FDAFB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galleria</w:t>
      </w:r>
    </w:p>
    <w:p w14:paraId="2EE31C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galleri</w:t>
      </w:r>
    </w:p>
    <w:p w14:paraId="59CD3A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galler</w:t>
      </w:r>
    </w:p>
    <w:p w14:paraId="3150EC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gallfeber</w:t>
      </w:r>
    </w:p>
    <w:p w14:paraId="089DC6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gallrar</w:t>
      </w:r>
    </w:p>
    <w:p w14:paraId="27DC4D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gallskriker</w:t>
      </w:r>
    </w:p>
    <w:p w14:paraId="49978D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gallsten</w:t>
      </w:r>
    </w:p>
    <w:p w14:paraId="56272C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gallupunders0366kning</w:t>
      </w:r>
    </w:p>
    <w:p w14:paraId="37D060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1998" w:author="Author" w:date="2012-02-26T13:32:00Z" w:name="move318026948"/>
      <w:moveTo w:id="199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gal</w:t>
        </w:r>
      </w:moveTo>
    </w:p>
    <w:moveToRangeEnd w:id="1998"/>
    <w:p w14:paraId="5019DB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galning</w:t>
      </w:r>
    </w:p>
    <w:p w14:paraId="0AF8A5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galopperar</w:t>
      </w:r>
    </w:p>
    <w:p w14:paraId="7FE1E8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galopp</w:t>
      </w:r>
    </w:p>
    <w:p w14:paraId="18A24A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galosc</w:t>
      </w:r>
      <w:r w:rsidRPr="00673328">
        <w:rPr>
          <w:rFonts w:ascii="宋体" w:eastAsia="宋体" w:hAnsi="宋体" w:cs="宋体" w:hint="eastAsia"/>
        </w:rPr>
        <w:t>h</w:t>
      </w:r>
    </w:p>
    <w:p w14:paraId="5E02D8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00" w:author="Author" w:date="2012-02-26T13:32:00Z" w:name="move318026948"/>
      <w:moveFrom w:id="2001" w:author="Author" w:date="2012-02-26T13:32:00Z">
        <w:r w:rsidRPr="00673328">
          <w:rPr>
            <w:rFonts w:ascii="宋体" w:eastAsia="宋体" w:hAnsi="宋体" w:cs="宋体" w:hint="eastAsia"/>
          </w:rPr>
          <w:t>gal</w:t>
        </w:r>
      </w:moveFrom>
    </w:p>
    <w:moveFromRangeEnd w:id="2000"/>
    <w:p w14:paraId="25231A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galt</w:t>
      </w:r>
    </w:p>
    <w:p w14:paraId="4EC378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galvaniserar</w:t>
      </w:r>
    </w:p>
    <w:p w14:paraId="3BF0BB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game</w:t>
      </w:r>
    </w:p>
    <w:p w14:paraId="1D5800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gamling</w:t>
      </w:r>
    </w:p>
    <w:p w14:paraId="540573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gammaldags</w:t>
      </w:r>
    </w:p>
    <w:p w14:paraId="703055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gammaldans</w:t>
      </w:r>
    </w:p>
    <w:p w14:paraId="094919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gammalmodig</w:t>
      </w:r>
    </w:p>
    <w:p w14:paraId="545D54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gammal</w:t>
      </w:r>
    </w:p>
    <w:p w14:paraId="1B90D9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gam</w:t>
      </w:r>
    </w:p>
    <w:p w14:paraId="1EEC3A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gangster</w:t>
      </w:r>
    </w:p>
    <w:p w14:paraId="679E8B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ganska</w:t>
      </w:r>
    </w:p>
    <w:p w14:paraId="485652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gapar</w:t>
      </w:r>
    </w:p>
    <w:p w14:paraId="32AC68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gaphals</w:t>
      </w:r>
    </w:p>
    <w:p w14:paraId="1B391A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02" w:author="Author" w:date="2012-02-26T13:32:00Z" w:name="move318026949"/>
      <w:moveTo w:id="20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gap</w:t>
        </w:r>
      </w:moveTo>
    </w:p>
    <w:moveToRangeEnd w:id="2002"/>
    <w:p w14:paraId="78B4D6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gapskratt</w:t>
      </w:r>
    </w:p>
    <w:p w14:paraId="2E4B81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04" w:author="Author" w:date="2012-02-26T13:32:00Z" w:name="move318026949"/>
      <w:moveFrom w:id="2005" w:author="Author" w:date="2012-02-26T13:32:00Z">
        <w:r w:rsidRPr="00673328">
          <w:rPr>
            <w:rFonts w:ascii="宋体" w:eastAsia="宋体" w:hAnsi="宋体" w:cs="宋体" w:hint="eastAsia"/>
          </w:rPr>
          <w:t>gap</w:t>
        </w:r>
      </w:moveFrom>
    </w:p>
    <w:moveFromRangeEnd w:id="2004"/>
    <w:p w14:paraId="4C9789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garage</w:t>
      </w:r>
    </w:p>
    <w:p w14:paraId="6C797F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garanterar</w:t>
      </w:r>
    </w:p>
    <w:p w14:paraId="0C0CA4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garantibevis</w:t>
      </w:r>
    </w:p>
    <w:p w14:paraId="5BFEE1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garanti</w:t>
      </w:r>
    </w:p>
    <w:p w14:paraId="5C1B67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garant</w:t>
      </w:r>
    </w:p>
    <w:p w14:paraId="226021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006" w:author="Author" w:date="2012-02-26T13:32:00Z" w:name="move318026950"/>
      <w:moveTo w:id="2007" w:author="Author" w:date="2012-02-26T13:32:00Z">
        <w:r w:rsidRPr="00673328">
          <w:rPr>
            <w:rFonts w:ascii="宋体" w:eastAsia="宋体" w:hAnsi="宋体" w:cs="宋体" w:hint="eastAsia"/>
          </w:rPr>
          <w:t>garde</w:t>
        </w:r>
      </w:moveTo>
    </w:p>
    <w:moveToRangeEnd w:id="2006"/>
    <w:p w14:paraId="5D007B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garderar</w:t>
      </w:r>
    </w:p>
    <w:p w14:paraId="768216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garderob</w:t>
      </w:r>
    </w:p>
    <w:p w14:paraId="21AE6E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08" w:author="Author" w:date="2012-02-26T13:32:00Z" w:name="move318026950"/>
      <w:moveFrom w:id="2009" w:author="Author" w:date="2012-02-26T13:32:00Z">
        <w:r w:rsidRPr="00673328">
          <w:rPr>
            <w:rFonts w:ascii="宋体" w:eastAsia="宋体" w:hAnsi="宋体" w:cs="宋体" w:hint="eastAsia"/>
          </w:rPr>
          <w:t>garde</w:t>
        </w:r>
      </w:moveFrom>
    </w:p>
    <w:moveFromRangeEnd w:id="2008"/>
    <w:p w14:paraId="77B6A1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gardin</w:t>
      </w:r>
    </w:p>
    <w:p w14:paraId="345A7F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garnerar</w:t>
      </w:r>
    </w:p>
    <w:p w14:paraId="0EEC5D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garnison</w:t>
      </w:r>
    </w:p>
    <w:p w14:paraId="1CB9D3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garn</w:t>
      </w:r>
    </w:p>
    <w:p w14:paraId="1FE536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garvad</w:t>
      </w:r>
    </w:p>
    <w:p w14:paraId="376BE8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garvar</w:t>
      </w:r>
    </w:p>
    <w:p w14:paraId="41C9A9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gasbinda</w:t>
      </w:r>
    </w:p>
    <w:p w14:paraId="706E36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gasmask</w:t>
      </w:r>
    </w:p>
    <w:p w14:paraId="4F35F5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10" w:author="Author" w:date="2012-02-26T13:32:00Z" w:name="move318026951"/>
      <w:moveTo w:id="201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gas</w:t>
        </w:r>
      </w:moveTo>
    </w:p>
    <w:moveToRangeEnd w:id="2010"/>
    <w:p w14:paraId="6408D2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gasol</w:t>
      </w:r>
    </w:p>
    <w:p w14:paraId="4182E2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gassar</w:t>
      </w:r>
    </w:p>
    <w:p w14:paraId="3BC97B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12" w:author="Author" w:date="2012-02-26T13:32:00Z" w:name="move318026951"/>
      <w:moveFrom w:id="2013" w:author="Author" w:date="2012-02-26T13:32:00Z">
        <w:r w:rsidRPr="00673328">
          <w:rPr>
            <w:rFonts w:ascii="宋体" w:eastAsia="宋体" w:hAnsi="宋体" w:cs="宋体" w:hint="eastAsia"/>
          </w:rPr>
          <w:t>gas</w:t>
        </w:r>
      </w:moveFrom>
    </w:p>
    <w:moveFromRangeEnd w:id="2012"/>
    <w:p w14:paraId="553D58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gastkramar</w:t>
      </w:r>
    </w:p>
    <w:p w14:paraId="2D7976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gastronomisk</w:t>
      </w:r>
    </w:p>
    <w:p w14:paraId="27C3EF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gata</w:t>
      </w:r>
    </w:p>
    <w:p w14:paraId="22C159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gatlykta</w:t>
      </w:r>
    </w:p>
    <w:p w14:paraId="6E9D45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gavel</w:t>
      </w:r>
    </w:p>
    <w:p w14:paraId="226F4B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gav</w:t>
      </w:r>
    </w:p>
    <w:p w14:paraId="22B551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gebit</w:t>
      </w:r>
    </w:p>
    <w:p w14:paraId="20F174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gedigen</w:t>
      </w:r>
    </w:p>
    <w:p w14:paraId="6A0849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geggig</w:t>
      </w:r>
    </w:p>
    <w:p w14:paraId="5AEFFA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geh0366r</w:t>
      </w:r>
    </w:p>
    <w:p w14:paraId="4362C0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gel0351</w:t>
      </w:r>
    </w:p>
    <w:p w14:paraId="3E8E4E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gelike</w:t>
      </w:r>
    </w:p>
    <w:p w14:paraId="745B12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gem0345l</w:t>
      </w:r>
    </w:p>
    <w:p w14:paraId="64D840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14" w:author="Author" w:date="2012-02-26T13:32:00Z" w:name="move318026952"/>
      <w:moveTo w:id="201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gemen</w:t>
        </w:r>
      </w:moveTo>
    </w:p>
    <w:moveToRangeEnd w:id="2014"/>
    <w:p w14:paraId="57425A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gemensam</w:t>
      </w:r>
    </w:p>
    <w:p w14:paraId="279198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gemenskap</w:t>
      </w:r>
    </w:p>
    <w:p w14:paraId="3B8272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16" w:author="Author" w:date="2012-02-26T13:32:00Z" w:name="move318026952"/>
      <w:moveFrom w:id="2017" w:author="Author" w:date="2012-02-26T13:32:00Z">
        <w:r w:rsidRPr="00673328">
          <w:rPr>
            <w:rFonts w:ascii="宋体" w:eastAsia="宋体" w:hAnsi="宋体" w:cs="宋体" w:hint="eastAsia"/>
          </w:rPr>
          <w:t>gemen</w:t>
        </w:r>
      </w:moveFrom>
    </w:p>
    <w:moveFromRangeEnd w:id="2016"/>
    <w:p w14:paraId="17A468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gem</w:t>
      </w:r>
    </w:p>
    <w:p w14:paraId="193F78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gemytlig</w:t>
      </w:r>
    </w:p>
    <w:p w14:paraId="330825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genant</w:t>
      </w:r>
    </w:p>
    <w:p w14:paraId="5A808D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genast</w:t>
      </w:r>
    </w:p>
    <w:p w14:paraId="10C518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gener0366s</w:t>
      </w:r>
    </w:p>
    <w:p w14:paraId="744B97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generad</w:t>
      </w:r>
    </w:p>
    <w:p w14:paraId="12F6CE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generalf0366rsamling</w:t>
      </w:r>
    </w:p>
    <w:p w14:paraId="215B7F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generaliserar</w:t>
      </w:r>
    </w:p>
    <w:p w14:paraId="4E26DF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generalkonsul</w:t>
      </w:r>
    </w:p>
    <w:p w14:paraId="445B3A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18" w:author="Author" w:date="2012-02-26T13:32:00Z" w:name="move318026953"/>
      <w:moveTo w:id="201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general</w:t>
        </w:r>
      </w:moveTo>
    </w:p>
    <w:moveToRangeEnd w:id="2018"/>
    <w:p w14:paraId="7AE9D4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generalplan</w:t>
      </w:r>
    </w:p>
    <w:p w14:paraId="7792E2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generalrepetition</w:t>
      </w:r>
    </w:p>
    <w:p w14:paraId="591676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generalsekreterare</w:t>
      </w:r>
    </w:p>
    <w:p w14:paraId="1677E4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20" w:author="Author" w:date="2012-02-26T13:32:00Z" w:name="move318026953"/>
      <w:moveFrom w:id="2021" w:author="Author" w:date="2012-02-26T13:32:00Z">
        <w:r w:rsidRPr="00673328">
          <w:rPr>
            <w:rFonts w:ascii="宋体" w:eastAsia="宋体" w:hAnsi="宋体" w:cs="宋体" w:hint="eastAsia"/>
          </w:rPr>
          <w:t>general</w:t>
        </w:r>
      </w:moveFrom>
    </w:p>
    <w:moveFromRangeEnd w:id="2020"/>
    <w:p w14:paraId="4DC27A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generar</w:t>
      </w:r>
    </w:p>
    <w:p w14:paraId="38E5E5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generation</w:t>
      </w:r>
    </w:p>
    <w:p w14:paraId="66AD8F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generator</w:t>
      </w:r>
    </w:p>
    <w:p w14:paraId="2B5440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generell</w:t>
      </w:r>
    </w:p>
    <w:p w14:paraId="5A283F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generositet</w:t>
      </w:r>
    </w:p>
    <w:p w14:paraId="5505DE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genetisk</w:t>
      </w:r>
    </w:p>
    <w:p w14:paraId="5D3ABB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geng0344ld</w:t>
      </w:r>
    </w:p>
    <w:p w14:paraId="313619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geng0345ngare</w:t>
      </w:r>
    </w:p>
    <w:p w14:paraId="03782F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genial</w:t>
      </w:r>
    </w:p>
    <w:p w14:paraId="34B966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genif0366rklarar</w:t>
      </w:r>
    </w:p>
    <w:p w14:paraId="47A38A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genikn0366l</w:t>
      </w:r>
    </w:p>
    <w:p w14:paraId="6812AE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geni</w:t>
      </w:r>
    </w:p>
    <w:p w14:paraId="2FCCA8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genitiv</w:t>
      </w:r>
    </w:p>
    <w:p w14:paraId="5963C6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genm0344le</w:t>
      </w:r>
    </w:p>
    <w:p w14:paraId="63C16C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22" w:author="Author" w:date="2012-02-26T13:32:00Z" w:name="move318026954"/>
      <w:moveTo w:id="20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gen</w:t>
        </w:r>
      </w:moveTo>
    </w:p>
    <w:moveToRangeEnd w:id="2022"/>
    <w:p w14:paraId="0E5BA1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genomarbetar</w:t>
      </w:r>
    </w:p>
    <w:p w14:paraId="6C5AA5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genombrott</w:t>
      </w:r>
    </w:p>
    <w:p w14:paraId="6C8C78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genomdriver</w:t>
      </w:r>
    </w:p>
    <w:p w14:paraId="63F195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genomf0366r</w:t>
      </w:r>
    </w:p>
    <w:p w14:paraId="45F0A9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genomfart</w:t>
      </w:r>
    </w:p>
    <w:p w14:paraId="3CB3F9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genomg0345end</w:t>
      </w:r>
      <w:r w:rsidRPr="00780F39">
        <w:rPr>
          <w:rFonts w:ascii="宋体" w:eastAsia="宋体" w:hAnsi="宋体" w:cs="宋体" w:hint="eastAsia"/>
          <w:lang w:val="sv-SE"/>
        </w:rPr>
        <w:t>e</w:t>
      </w:r>
    </w:p>
    <w:p w14:paraId="5F8544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genomg0345ng</w:t>
      </w:r>
    </w:p>
    <w:p w14:paraId="1690FD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genomg0345r</w:t>
      </w:r>
    </w:p>
    <w:p w14:paraId="534D2E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genomgick</w:t>
      </w:r>
    </w:p>
    <w:p w14:paraId="530DAE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genomgripande</w:t>
      </w:r>
    </w:p>
    <w:p w14:paraId="4EDD3F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genomk0366rare</w:t>
      </w:r>
    </w:p>
    <w:p w14:paraId="18DE42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genomklappning</w:t>
      </w:r>
    </w:p>
    <w:p w14:paraId="21B95B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24" w:author="Author" w:date="2012-02-26T13:32:00Z" w:name="move318026955"/>
      <w:moveTo w:id="202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genom</w:t>
        </w:r>
      </w:moveTo>
    </w:p>
    <w:moveToRangeEnd w:id="2024"/>
    <w:p w14:paraId="5F00D7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genoms0366ker</w:t>
      </w:r>
    </w:p>
    <w:p w14:paraId="3E4B7C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genomsk0344rning</w:t>
      </w:r>
    </w:p>
    <w:p w14:paraId="70EDE8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genomsk0345dar</w:t>
      </w:r>
    </w:p>
    <w:p w14:paraId="7207E5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genomskinlig</w:t>
      </w:r>
    </w:p>
    <w:p w14:paraId="33FFE7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genomslag</w:t>
      </w:r>
    </w:p>
    <w:p w14:paraId="7B54F6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genomsnitt</w:t>
      </w:r>
    </w:p>
    <w:p w14:paraId="107C11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26" w:author="Author" w:date="2012-02-26T13:32:00Z" w:name="move318026955"/>
      <w:moveFrom w:id="2027" w:author="Author" w:date="2012-02-26T13:32:00Z">
        <w:r w:rsidRPr="00673328">
          <w:rPr>
            <w:rFonts w:ascii="宋体" w:eastAsia="宋体" w:hAnsi="宋体" w:cs="宋体" w:hint="eastAsia"/>
          </w:rPr>
          <w:t>genom</w:t>
        </w:r>
      </w:moveFrom>
    </w:p>
    <w:moveFromRangeEnd w:id="2026"/>
    <w:p w14:paraId="058A12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genomsyrar</w:t>
      </w:r>
    </w:p>
    <w:p w14:paraId="1CFBD0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genomtr0344ngande</w:t>
      </w:r>
    </w:p>
    <w:p w14:paraId="038C64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028" w:author="Author" w:date="2012-02-26T13:32:00Z" w:name="move318026956"/>
      <w:moveTo w:id="2029" w:author="Author" w:date="2012-02-26T13:32:00Z">
        <w:r w:rsidRPr="00673328">
          <w:rPr>
            <w:rFonts w:ascii="宋体" w:eastAsia="宋体" w:hAnsi="宋体" w:cs="宋体" w:hint="eastAsia"/>
          </w:rPr>
          <w:t>genre</w:t>
        </w:r>
      </w:moveTo>
    </w:p>
    <w:moveToRangeEnd w:id="2028"/>
    <w:p w14:paraId="3BECFB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genrep</w:t>
      </w:r>
    </w:p>
    <w:p w14:paraId="02C52D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30" w:author="Author" w:date="2012-02-26T13:32:00Z" w:name="move318026956"/>
      <w:moveFrom w:id="2031" w:author="Author" w:date="2012-02-26T13:32:00Z">
        <w:r w:rsidRPr="00673328">
          <w:rPr>
            <w:rFonts w:ascii="宋体" w:eastAsia="宋体" w:hAnsi="宋体" w:cs="宋体" w:hint="eastAsia"/>
          </w:rPr>
          <w:t>genre</w:t>
        </w:r>
      </w:moveFrom>
    </w:p>
    <w:moveFromRangeEnd w:id="2030"/>
    <w:p w14:paraId="0D87AA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genskjuter</w:t>
      </w:r>
    </w:p>
    <w:p w14:paraId="289846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gensvar</w:t>
      </w:r>
    </w:p>
    <w:p w14:paraId="616ED9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32" w:author="Author" w:date="2012-02-26T13:32:00Z" w:name="move318026954"/>
      <w:moveFrom w:id="2033" w:author="Author" w:date="2012-02-26T13:32:00Z">
        <w:r w:rsidRPr="00673328">
          <w:rPr>
            <w:rFonts w:ascii="宋体" w:eastAsia="宋体" w:hAnsi="宋体" w:cs="宋体" w:hint="eastAsia"/>
          </w:rPr>
          <w:t>gen</w:t>
        </w:r>
      </w:moveFrom>
    </w:p>
    <w:moveFromRangeEnd w:id="2032"/>
    <w:p w14:paraId="74C657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gentemot</w:t>
      </w:r>
    </w:p>
    <w:p w14:paraId="7821F1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gentil</w:t>
      </w:r>
    </w:p>
    <w:p w14:paraId="494888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gentj0344nst</w:t>
      </w:r>
    </w:p>
    <w:p w14:paraId="7EA0A8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gentleman</w:t>
      </w:r>
    </w:p>
    <w:p w14:paraId="747DF2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genuin</w:t>
      </w:r>
    </w:p>
    <w:p w14:paraId="1EC467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genus</w:t>
      </w:r>
    </w:p>
    <w:p w14:paraId="6FC883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genv0344g</w:t>
      </w:r>
    </w:p>
    <w:p w14:paraId="7A6D64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geografi</w:t>
      </w:r>
    </w:p>
    <w:p w14:paraId="51C63B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geologi</w:t>
      </w:r>
    </w:p>
    <w:p w14:paraId="3CEB68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geometri</w:t>
      </w:r>
    </w:p>
    <w:p w14:paraId="2E0A95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ger efter</w:t>
      </w:r>
    </w:p>
    <w:p w14:paraId="670B73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ger igen</w:t>
      </w:r>
    </w:p>
    <w:p w14:paraId="3D68BC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gerilla</w:t>
      </w:r>
    </w:p>
    <w:p w14:paraId="760325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ger med sig</w:t>
      </w:r>
    </w:p>
    <w:p w14:paraId="71C647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34" w:author="Author" w:date="2012-02-26T13:32:00Z" w:name="move318026957"/>
      <w:moveTo w:id="203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ger</w:t>
        </w:r>
      </w:moveTo>
    </w:p>
    <w:moveToRangeEnd w:id="2034"/>
    <w:p w14:paraId="5EB11E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ger sig av</w:t>
      </w:r>
    </w:p>
    <w:p w14:paraId="4BFBB9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36" w:author="Author" w:date="2012-02-26T13:32:00Z" w:name="move318026958"/>
      <w:moveTo w:id="20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ger sig</w:t>
        </w:r>
      </w:moveTo>
    </w:p>
    <w:moveToRangeEnd w:id="2036"/>
    <w:p w14:paraId="13128E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ger sig p0345</w:t>
      </w:r>
    </w:p>
    <w:p w14:paraId="74A342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38" w:author="Author" w:date="2012-02-26T13:32:00Z" w:name="move318026958"/>
      <w:moveFrom w:id="2039" w:author="Author" w:date="2012-02-26T13:32:00Z">
        <w:r w:rsidRPr="00673328">
          <w:rPr>
            <w:rFonts w:ascii="宋体" w:eastAsia="宋体" w:hAnsi="宋体" w:cs="宋体" w:hint="eastAsia"/>
          </w:rPr>
          <w:t>ger sig</w:t>
        </w:r>
      </w:moveFrom>
    </w:p>
    <w:moveFromRangeEnd w:id="2038"/>
    <w:p w14:paraId="49EB55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ger sig till</w:t>
      </w:r>
    </w:p>
    <w:p w14:paraId="36359E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40" w:author="Author" w:date="2012-02-26T13:32:00Z" w:name="move318026957"/>
      <w:moveFrom w:id="2041" w:author="Author" w:date="2012-02-26T13:32:00Z">
        <w:r w:rsidRPr="00673328">
          <w:rPr>
            <w:rFonts w:ascii="宋体" w:eastAsia="宋体" w:hAnsi="宋体" w:cs="宋体" w:hint="eastAsia"/>
          </w:rPr>
          <w:t>ger</w:t>
        </w:r>
      </w:moveFrom>
    </w:p>
    <w:moveFromRangeEnd w:id="2040"/>
    <w:p w14:paraId="644C59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ger upp</w:t>
      </w:r>
    </w:p>
    <w:p w14:paraId="600E01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ger ut</w:t>
      </w:r>
    </w:p>
    <w:p w14:paraId="14512A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gesch0344ft</w:t>
      </w:r>
    </w:p>
    <w:p w14:paraId="08E08D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gestaltar</w:t>
      </w:r>
    </w:p>
    <w:p w14:paraId="29AF39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gestalt</w:t>
      </w:r>
    </w:p>
    <w:p w14:paraId="424CBB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gestikulerar</w:t>
      </w:r>
    </w:p>
    <w:p w14:paraId="14B524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gest</w:t>
      </w:r>
    </w:p>
    <w:p w14:paraId="043AD8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getingbo</w:t>
      </w:r>
    </w:p>
    <w:p w14:paraId="60A1B7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geting</w:t>
      </w:r>
    </w:p>
    <w:p w14:paraId="371C83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get</w:t>
      </w:r>
    </w:p>
    <w:p w14:paraId="5BF4A6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042" w:author="Author" w:date="2012-02-26T13:32:00Z" w:name="move318026959"/>
      <w:moveTo w:id="2043" w:author="Author" w:date="2012-02-26T13:32:00Z">
        <w:r w:rsidRPr="00673328">
          <w:rPr>
            <w:rFonts w:ascii="宋体" w:eastAsia="宋体" w:hAnsi="宋体" w:cs="宋体" w:hint="eastAsia"/>
          </w:rPr>
          <w:t>gett</w:t>
        </w:r>
      </w:moveTo>
    </w:p>
    <w:moveToRangeEnd w:id="2042"/>
    <w:p w14:paraId="53A21D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getto</w:t>
      </w:r>
    </w:p>
    <w:p w14:paraId="41FE83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44" w:author="Author" w:date="2012-02-26T13:32:00Z" w:name="move318026959"/>
      <w:moveFrom w:id="2045" w:author="Author" w:date="2012-02-26T13:32:00Z">
        <w:r w:rsidRPr="00673328">
          <w:rPr>
            <w:rFonts w:ascii="宋体" w:eastAsia="宋体" w:hAnsi="宋体" w:cs="宋体" w:hint="eastAsia"/>
          </w:rPr>
          <w:t>gett</w:t>
        </w:r>
      </w:moveFrom>
    </w:p>
    <w:moveFromRangeEnd w:id="2044"/>
    <w:p w14:paraId="0D40AF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gev0344r</w:t>
      </w:r>
    </w:p>
    <w:p w14:paraId="05A8C4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gick</w:t>
      </w:r>
    </w:p>
    <w:p w14:paraId="36977E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giffel</w:t>
      </w:r>
    </w:p>
    <w:p w14:paraId="6CE3B7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46" w:author="Author" w:date="2012-02-26T13:32:00Z" w:name="move318026960"/>
      <w:moveTo w:id="20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gifte</w:t>
        </w:r>
      </w:moveTo>
    </w:p>
    <w:moveToRangeEnd w:id="2046"/>
    <w:p w14:paraId="76F404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gifterm0345l</w:t>
      </w:r>
    </w:p>
    <w:p w14:paraId="0A5A11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gifter sig</w:t>
      </w:r>
    </w:p>
    <w:p w14:paraId="5C0B0A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48" w:author="Author" w:date="2012-02-26T13:32:00Z" w:name="move318026960"/>
      <w:moveFrom w:id="2049" w:author="Author" w:date="2012-02-26T13:32:00Z">
        <w:r w:rsidRPr="00673328">
          <w:rPr>
            <w:rFonts w:ascii="宋体" w:eastAsia="宋体" w:hAnsi="宋体" w:cs="宋体" w:hint="eastAsia"/>
          </w:rPr>
          <w:t>gifte</w:t>
        </w:r>
      </w:moveFrom>
    </w:p>
    <w:moveFromRangeEnd w:id="2048"/>
    <w:p w14:paraId="3C51CD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giftig</w:t>
      </w:r>
    </w:p>
    <w:p w14:paraId="295405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Giftinformationscentralen</w:t>
      </w:r>
    </w:p>
    <w:p w14:paraId="1754CA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50" w:author="Author" w:date="2012-02-26T13:32:00Z" w:name="move318026961"/>
      <w:moveTo w:id="205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gift</w:t>
        </w:r>
      </w:moveTo>
    </w:p>
    <w:p w14:paraId="2AF7ED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52" w:author="Author" w:date="2012-02-26T13:32:00Z" w:name="move318026962"/>
      <w:moveToRangeEnd w:id="2050"/>
      <w:moveTo w:id="20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giftor0344tt</w:t>
        </w:r>
      </w:moveTo>
    </w:p>
    <w:moveToRangeEnd w:id="2052"/>
    <w:p w14:paraId="044E31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giftor0344ttsgods</w:t>
      </w:r>
    </w:p>
    <w:p w14:paraId="2E9618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54" w:author="Author" w:date="2012-02-26T13:32:00Z" w:name="move318026962"/>
      <w:moveFrom w:id="2055" w:author="Author" w:date="2012-02-26T13:32:00Z">
        <w:r w:rsidRPr="00673328">
          <w:rPr>
            <w:rFonts w:ascii="宋体" w:eastAsia="宋体" w:hAnsi="宋体" w:cs="宋体" w:hint="eastAsia"/>
          </w:rPr>
          <w:t>giftor0344tt</w:t>
        </w:r>
      </w:moveFrom>
    </w:p>
    <w:p w14:paraId="4F28E8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56" w:author="Author" w:date="2012-02-26T13:32:00Z" w:name="move318026961"/>
      <w:moveFromRangeEnd w:id="2054"/>
      <w:moveFrom w:id="2057" w:author="Author" w:date="2012-02-26T13:32:00Z">
        <w:r w:rsidRPr="00673328">
          <w:rPr>
            <w:rFonts w:ascii="宋体" w:eastAsia="宋体" w:hAnsi="宋体" w:cs="宋体" w:hint="eastAsia"/>
          </w:rPr>
          <w:t>gift</w:t>
        </w:r>
      </w:moveFrom>
    </w:p>
    <w:moveFromRangeEnd w:id="2056"/>
    <w:p w14:paraId="46D513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gigabit</w:t>
      </w:r>
    </w:p>
    <w:p w14:paraId="775D5B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gigantisk</w:t>
      </w:r>
    </w:p>
    <w:p w14:paraId="539985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gigant</w:t>
      </w:r>
    </w:p>
    <w:p w14:paraId="43A068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gikt</w:t>
      </w:r>
    </w:p>
    <w:p w14:paraId="7BC8C4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giljotin</w:t>
      </w:r>
    </w:p>
    <w:p w14:paraId="601E10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gillar</w:t>
      </w:r>
    </w:p>
    <w:p w14:paraId="7C61BC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gillestuga</w:t>
      </w:r>
    </w:p>
    <w:p w14:paraId="4C7C86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058" w:author="Author" w:date="2012-02-26T13:32:00Z" w:name="move318026963"/>
      <w:moveTo w:id="2059" w:author="Author" w:date="2012-02-26T13:32:00Z">
        <w:r w:rsidRPr="00673328">
          <w:rPr>
            <w:rFonts w:ascii="宋体" w:eastAsia="宋体" w:hAnsi="宋体" w:cs="宋体" w:hint="eastAsia"/>
          </w:rPr>
          <w:t>gill</w:t>
        </w:r>
      </w:moveTo>
    </w:p>
    <w:moveToRangeEnd w:id="2058"/>
    <w:p w14:paraId="603ED8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gillrar</w:t>
      </w:r>
    </w:p>
    <w:p w14:paraId="6F6AA0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60" w:author="Author" w:date="2012-02-26T13:32:00Z" w:name="move318026963"/>
      <w:moveFrom w:id="2061" w:author="Author" w:date="2012-02-26T13:32:00Z">
        <w:r w:rsidRPr="00673328">
          <w:rPr>
            <w:rFonts w:ascii="宋体" w:eastAsia="宋体" w:hAnsi="宋体" w:cs="宋体" w:hint="eastAsia"/>
          </w:rPr>
          <w:t>gill</w:t>
        </w:r>
      </w:moveFrom>
    </w:p>
    <w:moveFromRangeEnd w:id="2060"/>
    <w:p w14:paraId="6613B1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giltig</w:t>
      </w:r>
    </w:p>
    <w:p w14:paraId="1C8742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ginst</w:t>
      </w:r>
    </w:p>
    <w:p w14:paraId="0C1D77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ginv0344g</w:t>
      </w:r>
    </w:p>
    <w:p w14:paraId="617581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gipsar</w:t>
      </w:r>
    </w:p>
    <w:p w14:paraId="73F54F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gips</w:t>
      </w:r>
    </w:p>
    <w:p w14:paraId="24FFAE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giraff</w:t>
      </w:r>
    </w:p>
    <w:p w14:paraId="7FD7D1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girar</w:t>
      </w:r>
    </w:p>
    <w:p w14:paraId="1590E9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girerar</w:t>
      </w:r>
    </w:p>
    <w:p w14:paraId="7350E9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girigbuk</w:t>
      </w:r>
    </w:p>
    <w:p w14:paraId="02238E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girig</w:t>
      </w:r>
    </w:p>
    <w:p w14:paraId="292200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062" w:author="Author" w:date="2012-02-26T13:32:00Z" w:name="move318026964"/>
      <w:moveTo w:id="2063" w:author="Author" w:date="2012-02-26T13:32:00Z">
        <w:r w:rsidRPr="00673328">
          <w:rPr>
            <w:rFonts w:ascii="宋体" w:eastAsia="宋体" w:hAnsi="宋体" w:cs="宋体" w:hint="eastAsia"/>
          </w:rPr>
          <w:t>gir</w:t>
        </w:r>
      </w:moveTo>
    </w:p>
    <w:moveToRangeEnd w:id="2062"/>
    <w:p w14:paraId="18802A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giro</w:t>
      </w:r>
    </w:p>
    <w:p w14:paraId="688915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64" w:author="Author" w:date="2012-02-26T13:32:00Z" w:name="move318026964"/>
      <w:moveFrom w:id="2065" w:author="Author" w:date="2012-02-26T13:32:00Z">
        <w:r w:rsidRPr="00673328">
          <w:rPr>
            <w:rFonts w:ascii="宋体" w:eastAsia="宋体" w:hAnsi="宋体" w:cs="宋体" w:hint="eastAsia"/>
          </w:rPr>
          <w:t>gir</w:t>
        </w:r>
      </w:moveFrom>
    </w:p>
    <w:moveFromRangeEnd w:id="2064"/>
    <w:p w14:paraId="07D8A5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gissar</w:t>
      </w:r>
    </w:p>
    <w:p w14:paraId="1D400B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gissel</w:t>
      </w:r>
    </w:p>
    <w:p w14:paraId="3D1881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gisslan</w:t>
      </w:r>
    </w:p>
    <w:p w14:paraId="702C62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gissning</w:t>
      </w:r>
    </w:p>
    <w:p w14:paraId="71BAEE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gisten</w:t>
      </w:r>
    </w:p>
    <w:p w14:paraId="2B6A28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gitarrist</w:t>
      </w:r>
    </w:p>
    <w:p w14:paraId="22A9CB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gitarr</w:t>
      </w:r>
    </w:p>
    <w:p w14:paraId="66E27D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gitter</w:t>
      </w:r>
    </w:p>
    <w:p w14:paraId="19E6B0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givakt</w:t>
      </w:r>
    </w:p>
    <w:p w14:paraId="42085F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givande</w:t>
      </w:r>
    </w:p>
    <w:p w14:paraId="563E3C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given</w:t>
      </w:r>
    </w:p>
    <w:p w14:paraId="2CA8FD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giver</w:t>
      </w:r>
    </w:p>
    <w:p w14:paraId="6A0857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givetvis</w:t>
      </w:r>
    </w:p>
    <w:p w14:paraId="5D0D7A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givit</w:t>
      </w:r>
    </w:p>
    <w:p w14:paraId="69285F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givmild</w:t>
      </w:r>
    </w:p>
    <w:p w14:paraId="4CF2AE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giv</w:t>
      </w:r>
    </w:p>
    <w:p w14:paraId="1526D3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gjorde</w:t>
      </w:r>
    </w:p>
    <w:p w14:paraId="0D80D7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gjort</w:t>
      </w:r>
    </w:p>
    <w:p w14:paraId="22DE7E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gjuteri</w:t>
      </w:r>
    </w:p>
    <w:p w14:paraId="4CB859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gjuter</w:t>
      </w:r>
    </w:p>
    <w:p w14:paraId="573D84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gjutit</w:t>
      </w:r>
    </w:p>
    <w:p w14:paraId="6E0438CA" w14:textId="6E0A2F0E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gl0344der</w:t>
      </w:r>
      <w:del w:id="206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sig</w:delText>
        </w:r>
      </w:del>
    </w:p>
    <w:p w14:paraId="33038F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gl0344der</w:t>
      </w:r>
      <w:ins w:id="20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sig</w:t>
        </w:r>
      </w:ins>
    </w:p>
    <w:p w14:paraId="2A93AE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gl0344djande</w:t>
      </w:r>
    </w:p>
    <w:p w14:paraId="7E93A6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gl0344dje</w:t>
      </w:r>
    </w:p>
    <w:p w14:paraId="017022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gl0344fser</w:t>
      </w:r>
    </w:p>
    <w:p w14:paraId="45D86A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gl0344nsande</w:t>
      </w:r>
    </w:p>
    <w:p w14:paraId="1A8804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gl0344nser</w:t>
      </w:r>
    </w:p>
    <w:p w14:paraId="6F1866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68" w:author="Author" w:date="2012-02-26T13:32:00Z" w:name="move318026965"/>
      <w:moveTo w:id="20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gl0344nta</w:t>
        </w:r>
      </w:moveTo>
    </w:p>
    <w:moveToRangeEnd w:id="2068"/>
    <w:p w14:paraId="161536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gl0344ntar</w:t>
      </w:r>
    </w:p>
    <w:p w14:paraId="17BC13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70" w:author="Author" w:date="2012-02-26T13:32:00Z" w:name="move318026965"/>
      <w:moveFrom w:id="2071" w:author="Author" w:date="2012-02-26T13:32:00Z">
        <w:r w:rsidRPr="00673328">
          <w:rPr>
            <w:rFonts w:ascii="宋体" w:eastAsia="宋体" w:hAnsi="宋体" w:cs="宋体" w:hint="eastAsia"/>
          </w:rPr>
          <w:t>gl0344nta</w:t>
        </w:r>
      </w:moveFrom>
    </w:p>
    <w:moveFromRangeEnd w:id="2070"/>
    <w:p w14:paraId="46CD18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</w:t>
      </w:r>
      <w:r w:rsidRPr="00780F39">
        <w:rPr>
          <w:rFonts w:ascii="宋体" w:eastAsia="宋体" w:hAnsi="宋体" w:cs="宋体" w:hint="eastAsia"/>
          <w:lang w:val="sv-SE"/>
        </w:rPr>
        <w:t>l0344nt</w:t>
      </w:r>
    </w:p>
    <w:p w14:paraId="45365A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gl0344ttar</w:t>
      </w:r>
    </w:p>
    <w:p w14:paraId="51328A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gl0345mig</w:t>
      </w:r>
    </w:p>
    <w:p w14:paraId="1AEA8F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gl0345pord</w:t>
      </w:r>
    </w:p>
    <w:p w14:paraId="338838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gl0366der</w:t>
      </w:r>
    </w:p>
    <w:p w14:paraId="0BFF2E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gl0366dgar</w:t>
      </w:r>
    </w:p>
    <w:p w14:paraId="57AFA5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gl0366dlampa</w:t>
      </w:r>
    </w:p>
    <w:p w14:paraId="0874BC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gl0366d</w:t>
      </w:r>
    </w:p>
    <w:p w14:paraId="018209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gl0366gg</w:t>
      </w:r>
    </w:p>
    <w:p w14:paraId="74B90E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gl0366mmer</w:t>
      </w:r>
    </w:p>
    <w:p w14:paraId="7A79C5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gl0366mska</w:t>
      </w:r>
    </w:p>
    <w:p w14:paraId="2C8AB0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gl0366msk</w:t>
      </w:r>
    </w:p>
    <w:p w14:paraId="5FA365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glaci0344r</w:t>
      </w:r>
    </w:p>
    <w:p w14:paraId="1A8C7C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gladde</w:t>
      </w:r>
    </w:p>
    <w:p w14:paraId="1A844E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gladlynt</w:t>
      </w:r>
    </w:p>
    <w:p w14:paraId="60C8EA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glad</w:t>
      </w:r>
    </w:p>
    <w:p w14:paraId="16E487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glamor0366s</w:t>
      </w:r>
    </w:p>
    <w:p w14:paraId="582C28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glamour</w:t>
      </w:r>
    </w:p>
    <w:p w14:paraId="312CEA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glansig</w:t>
      </w:r>
    </w:p>
    <w:p w14:paraId="232CBE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glans</w:t>
      </w:r>
    </w:p>
    <w:p w14:paraId="068CE0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glappar</w:t>
      </w:r>
    </w:p>
    <w:p w14:paraId="658F0F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glapp</w:t>
      </w:r>
    </w:p>
    <w:p w14:paraId="3C4569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glas0366gon</w:t>
      </w:r>
    </w:p>
    <w:p w14:paraId="4DECD9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glasbruk</w:t>
      </w:r>
    </w:p>
    <w:p w14:paraId="125525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glasm0344stare</w:t>
      </w:r>
    </w:p>
    <w:p w14:paraId="678CDD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72" w:author="Author" w:date="2012-02-26T13:32:00Z" w:name="move318026966"/>
      <w:moveTo w:id="207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glas</w:t>
        </w:r>
      </w:moveTo>
    </w:p>
    <w:moveToRangeEnd w:id="2072"/>
    <w:p w14:paraId="222C42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glass</w:t>
      </w:r>
    </w:p>
    <w:p w14:paraId="253EAF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74" w:author="Author" w:date="2012-02-26T13:32:00Z" w:name="move318026966"/>
      <w:moveFrom w:id="2075" w:author="Author" w:date="2012-02-26T13:32:00Z">
        <w:r w:rsidRPr="00673328">
          <w:rPr>
            <w:rFonts w:ascii="宋体" w:eastAsia="宋体" w:hAnsi="宋体" w:cs="宋体" w:hint="eastAsia"/>
          </w:rPr>
          <w:t>glas</w:t>
        </w:r>
      </w:moveFrom>
    </w:p>
    <w:moveFromRangeEnd w:id="2074"/>
    <w:p w14:paraId="170390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glasyr</w:t>
      </w:r>
    </w:p>
    <w:p w14:paraId="7EC552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glatt</w:t>
      </w:r>
    </w:p>
    <w:p w14:paraId="72FF38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gled</w:t>
      </w:r>
    </w:p>
    <w:p w14:paraId="441F2D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gles</w:t>
      </w:r>
    </w:p>
    <w:p w14:paraId="7B30A1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glider</w:t>
      </w:r>
    </w:p>
    <w:p w14:paraId="13A706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glidning</w:t>
      </w:r>
    </w:p>
    <w:p w14:paraId="09A370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glimmar</w:t>
      </w:r>
    </w:p>
    <w:p w14:paraId="5E203E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glimt</w:t>
      </w:r>
    </w:p>
    <w:p w14:paraId="16176B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gliring</w:t>
      </w:r>
    </w:p>
    <w:p w14:paraId="1B75FD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glitter</w:t>
      </w:r>
    </w:p>
    <w:p w14:paraId="189B29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glittrar</w:t>
      </w:r>
    </w:p>
    <w:p w14:paraId="138AEA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global</w:t>
      </w:r>
    </w:p>
    <w:p w14:paraId="5342A2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glob</w:t>
      </w:r>
    </w:p>
    <w:p w14:paraId="3E650D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gloria</w:t>
      </w:r>
    </w:p>
    <w:p w14:paraId="45D6A2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glor</w:t>
      </w:r>
    </w:p>
    <w:p w14:paraId="562562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glosa</w:t>
      </w:r>
    </w:p>
    <w:p w14:paraId="7336B8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glufsar</w:t>
      </w:r>
    </w:p>
    <w:p w14:paraId="155191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glugg</w:t>
      </w:r>
    </w:p>
    <w:p w14:paraId="754969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glupsk</w:t>
      </w:r>
    </w:p>
    <w:p w14:paraId="1C5E2B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glykol</w:t>
      </w:r>
    </w:p>
    <w:p w14:paraId="63BB84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gm</w:t>
      </w:r>
    </w:p>
    <w:p w14:paraId="2BE41A67" w14:textId="77777777" w:rsidR="00000000" w:rsidRPr="00780F39" w:rsidRDefault="00780F39" w:rsidP="00673328">
      <w:pPr>
        <w:pStyle w:val="PlainText"/>
        <w:rPr>
          <w:ins w:id="2076" w:author="Author" w:date="2012-02-26T13:32:00Z"/>
          <w:rFonts w:ascii="宋体" w:eastAsia="宋体" w:hAnsi="宋体" w:cs="宋体" w:hint="eastAsia"/>
          <w:lang w:val="sv-SE"/>
        </w:rPr>
      </w:pPr>
      <w:ins w:id="207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</w:t>
        </w:r>
      </w:ins>
    </w:p>
    <w:p w14:paraId="68D5A3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gn0344ggar</w:t>
      </w:r>
    </w:p>
    <w:p w14:paraId="66E5CE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gn0344ller</w:t>
      </w:r>
    </w:p>
    <w:p w14:paraId="191DF0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gn0344llig</w:t>
      </w:r>
    </w:p>
    <w:p w14:paraId="2CA733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gn0344ll</w:t>
      </w:r>
    </w:p>
    <w:p w14:paraId="255C87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gnabb</w:t>
      </w:r>
    </w:p>
    <w:p w14:paraId="69C727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gnager</w:t>
      </w:r>
    </w:p>
    <w:p w14:paraId="1831C0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gned</w:t>
      </w:r>
    </w:p>
    <w:p w14:paraId="47A9C0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gnetig</w:t>
      </w:r>
    </w:p>
    <w:p w14:paraId="5647F9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gniden</w:t>
      </w:r>
    </w:p>
    <w:p w14:paraId="22405B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gnider</w:t>
      </w:r>
    </w:p>
    <w:p w14:paraId="1A0D7C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gnidig</w:t>
      </w:r>
    </w:p>
    <w:p w14:paraId="127F04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gnidit</w:t>
      </w:r>
    </w:p>
    <w:p w14:paraId="2DD743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gnissel</w:t>
      </w:r>
    </w:p>
    <w:p w14:paraId="363E6A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gnisslar</w:t>
      </w:r>
    </w:p>
    <w:p w14:paraId="139A7F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gnista</w:t>
      </w:r>
    </w:p>
    <w:p w14:paraId="290E3F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</w:t>
      </w:r>
      <w:r w:rsidRPr="00780F39">
        <w:rPr>
          <w:rFonts w:ascii="宋体" w:eastAsia="宋体" w:hAnsi="宋体" w:cs="宋体" w:hint="eastAsia"/>
          <w:lang w:val="sv-SE"/>
        </w:rPr>
        <w:t>istrar</w:t>
      </w:r>
    </w:p>
    <w:p w14:paraId="2298EE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gnolar</w:t>
      </w:r>
    </w:p>
    <w:p w14:paraId="5FFD5F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gnor</w:t>
      </w:r>
    </w:p>
    <w:p w14:paraId="163318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gnuggar</w:t>
      </w:r>
    </w:p>
    <w:p w14:paraId="4143F1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gnutta</w:t>
      </w:r>
    </w:p>
    <w:p w14:paraId="669BBE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gnyr</w:t>
      </w:r>
    </w:p>
    <w:p w14:paraId="7FEF1F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gobel0344ng</w:t>
      </w:r>
    </w:p>
    <w:p w14:paraId="13A8DD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godartad</w:t>
      </w:r>
    </w:p>
    <w:p w14:paraId="5056BF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godbit</w:t>
      </w:r>
    </w:p>
    <w:p w14:paraId="2B03AC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goddag</w:t>
      </w:r>
    </w:p>
    <w:p w14:paraId="46F14F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godhet</w:t>
      </w:r>
    </w:p>
    <w:p w14:paraId="327961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goding</w:t>
      </w:r>
    </w:p>
    <w:p w14:paraId="7592C8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godis</w:t>
      </w:r>
    </w:p>
    <w:p w14:paraId="1B1F00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godk0344nner</w:t>
      </w:r>
    </w:p>
    <w:p w14:paraId="0F5C08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godmodig</w:t>
      </w:r>
    </w:p>
    <w:p w14:paraId="58C4D7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78" w:author="Author" w:date="2012-02-26T13:32:00Z" w:name="move318026967"/>
      <w:moveTo w:id="20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god</w:t>
        </w:r>
      </w:moveTo>
    </w:p>
    <w:moveToRangeEnd w:id="2078"/>
    <w:p w14:paraId="12947A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godo</w:t>
      </w:r>
    </w:p>
    <w:p w14:paraId="6531EC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godsak</w:t>
      </w:r>
    </w:p>
    <w:p w14:paraId="47544F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gods</w:t>
      </w:r>
    </w:p>
    <w:p w14:paraId="70E437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80" w:author="Author" w:date="2012-02-26T13:32:00Z" w:name="move318026967"/>
      <w:moveFrom w:id="2081" w:author="Author" w:date="2012-02-26T13:32:00Z">
        <w:r w:rsidRPr="00673328">
          <w:rPr>
            <w:rFonts w:ascii="宋体" w:eastAsia="宋体" w:hAnsi="宋体" w:cs="宋体" w:hint="eastAsia"/>
          </w:rPr>
          <w:t>god</w:t>
        </w:r>
      </w:moveFrom>
    </w:p>
    <w:moveFromRangeEnd w:id="2080"/>
    <w:p w14:paraId="087316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godtagbar</w:t>
      </w:r>
    </w:p>
    <w:p w14:paraId="423C1B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godtar</w:t>
      </w:r>
    </w:p>
    <w:p w14:paraId="16F29C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godtrogen</w:t>
      </w:r>
    </w:p>
    <w:p w14:paraId="7462DD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godtycke</w:t>
      </w:r>
    </w:p>
    <w:p w14:paraId="0FD6C7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godtycklig</w:t>
      </w:r>
    </w:p>
    <w:p w14:paraId="3DA290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golf</w:t>
      </w:r>
    </w:p>
    <w:p w14:paraId="209482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gol</w:t>
      </w:r>
    </w:p>
    <w:p w14:paraId="7C5B8F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golvar</w:t>
      </w:r>
    </w:p>
    <w:p w14:paraId="5F9EB7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golv</w:t>
      </w:r>
    </w:p>
    <w:p w14:paraId="66F02B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gom</w:t>
      </w:r>
    </w:p>
    <w:p w14:paraId="26CBBD25" w14:textId="77777777" w:rsidR="00000000" w:rsidRPr="00780F39" w:rsidRDefault="00780F39" w:rsidP="00673328">
      <w:pPr>
        <w:pStyle w:val="PlainText"/>
        <w:rPr>
          <w:ins w:id="2082" w:author="Author" w:date="2012-02-26T13:32:00Z"/>
          <w:rFonts w:ascii="宋体" w:eastAsia="宋体" w:hAnsi="宋体" w:cs="宋体" w:hint="eastAsia"/>
          <w:lang w:val="sv-SE"/>
        </w:rPr>
      </w:pPr>
      <w:ins w:id="208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go</w:t>
        </w:r>
      </w:ins>
    </w:p>
    <w:p w14:paraId="7123FE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gonorr0351</w:t>
      </w:r>
    </w:p>
    <w:p w14:paraId="0CD7CD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gorilla</w:t>
      </w:r>
    </w:p>
    <w:p w14:paraId="4DFD93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gormar</w:t>
      </w:r>
    </w:p>
    <w:p w14:paraId="13FE17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gosig</w:t>
      </w:r>
    </w:p>
    <w:p w14:paraId="15CD37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gosse</w:t>
      </w:r>
    </w:p>
    <w:p w14:paraId="7E2D9585" w14:textId="77777777" w:rsidR="00000000" w:rsidRPr="003230D0" w:rsidRDefault="00780F39" w:rsidP="003230D0">
      <w:pPr>
        <w:pStyle w:val="PlainText"/>
        <w:rPr>
          <w:del w:id="2084" w:author="Author" w:date="2012-02-26T13:32:00Z"/>
          <w:rFonts w:ascii="宋体" w:eastAsia="宋体" w:hAnsi="宋体" w:cs="宋体" w:hint="eastAsia"/>
        </w:rPr>
      </w:pPr>
      <w:del w:id="2085" w:author="Author" w:date="2012-02-26T13:32:00Z">
        <w:r w:rsidRPr="003230D0">
          <w:rPr>
            <w:rFonts w:ascii="宋体" w:eastAsia="宋体" w:hAnsi="宋体" w:cs="宋体" w:hint="eastAsia"/>
          </w:rPr>
          <w:delText>go</w:delText>
        </w:r>
      </w:del>
    </w:p>
    <w:p w14:paraId="7CE199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Gotlan</w:t>
      </w:r>
      <w:r w:rsidRPr="00780F39">
        <w:rPr>
          <w:rFonts w:ascii="宋体" w:eastAsia="宋体" w:hAnsi="宋体" w:cs="宋体" w:hint="eastAsia"/>
          <w:lang w:val="sv-SE"/>
        </w:rPr>
        <w:t>d</w:t>
      </w:r>
    </w:p>
    <w:p w14:paraId="75D8CB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gottar sig</w:t>
      </w:r>
    </w:p>
    <w:p w14:paraId="1913AA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gottegris</w:t>
      </w:r>
    </w:p>
    <w:p w14:paraId="226D7B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gottfinnande</w:t>
      </w:r>
    </w:p>
    <w:p w14:paraId="5D20D0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gottg0366r</w:t>
      </w:r>
    </w:p>
    <w:p w14:paraId="4EFB1F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gott</w:t>
      </w:r>
    </w:p>
    <w:p w14:paraId="12E646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086" w:author="Author" w:date="2012-02-26T13:32:00Z" w:name="move318026968"/>
      <w:moveTo w:id="2087" w:author="Author" w:date="2012-02-26T13:32:00Z">
        <w:r w:rsidRPr="00673328">
          <w:rPr>
            <w:rFonts w:ascii="宋体" w:eastAsia="宋体" w:hAnsi="宋体" w:cs="宋体" w:hint="eastAsia"/>
          </w:rPr>
          <w:t>gr0344dda</w:t>
        </w:r>
      </w:moveTo>
    </w:p>
    <w:moveToRangeEnd w:id="2086"/>
    <w:p w14:paraId="2736EC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gr0344ddar</w:t>
      </w:r>
    </w:p>
    <w:p w14:paraId="35CE17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88" w:author="Author" w:date="2012-02-26T13:32:00Z" w:name="move318026968"/>
      <w:moveFrom w:id="2089" w:author="Author" w:date="2012-02-26T13:32:00Z">
        <w:r w:rsidRPr="00673328">
          <w:rPr>
            <w:rFonts w:ascii="宋体" w:eastAsia="宋体" w:hAnsi="宋体" w:cs="宋体" w:hint="eastAsia"/>
          </w:rPr>
          <w:t>gr0344dda</w:t>
        </w:r>
      </w:moveFrom>
    </w:p>
    <w:moveFromRangeEnd w:id="2088"/>
    <w:p w14:paraId="010BB1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gr0344dde</w:t>
      </w:r>
    </w:p>
    <w:p w14:paraId="38AB2D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gr0344lar</w:t>
      </w:r>
    </w:p>
    <w:p w14:paraId="19F226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gr0344ll</w:t>
      </w:r>
    </w:p>
    <w:p w14:paraId="79B8A5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gr0344l</w:t>
      </w:r>
    </w:p>
    <w:p w14:paraId="3BBF3A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gr0344mer sig</w:t>
      </w:r>
    </w:p>
    <w:p w14:paraId="3235AF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gr0344nd</w:t>
      </w:r>
    </w:p>
    <w:p w14:paraId="50A251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gr0344nsar</w:t>
      </w:r>
    </w:p>
    <w:p w14:paraId="7E223A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gr0344nsfall</w:t>
      </w:r>
    </w:p>
    <w:p w14:paraId="0231A0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gr0344nsl0366s</w:t>
      </w:r>
    </w:p>
    <w:p w14:paraId="44DE2A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gr0344nsle</w:t>
      </w:r>
    </w:p>
    <w:p w14:paraId="1A2427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090" w:author="Author" w:date="2012-02-26T13:32:00Z" w:name="move318026969"/>
      <w:moveTo w:id="2091" w:author="Author" w:date="2012-02-26T13:32:00Z">
        <w:r w:rsidRPr="00673328">
          <w:rPr>
            <w:rFonts w:ascii="宋体" w:eastAsia="宋体" w:hAnsi="宋体" w:cs="宋体" w:hint="eastAsia"/>
          </w:rPr>
          <w:t>gr0344ns</w:t>
        </w:r>
      </w:moveTo>
    </w:p>
    <w:moveToRangeEnd w:id="2090"/>
    <w:p w14:paraId="780825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gr0344nssnitt</w:t>
      </w:r>
    </w:p>
    <w:p w14:paraId="3E6125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92" w:author="Author" w:date="2012-02-26T13:32:00Z" w:name="move318026969"/>
      <w:moveFrom w:id="2093" w:author="Author" w:date="2012-02-26T13:32:00Z">
        <w:r w:rsidRPr="00673328">
          <w:rPr>
            <w:rFonts w:ascii="宋体" w:eastAsia="宋体" w:hAnsi="宋体" w:cs="宋体" w:hint="eastAsia"/>
          </w:rPr>
          <w:t>gr0344ns</w:t>
        </w:r>
      </w:moveFrom>
    </w:p>
    <w:moveFromRangeEnd w:id="2092"/>
    <w:p w14:paraId="6B8E01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gr0344nsv0344rde</w:t>
      </w:r>
    </w:p>
    <w:p w14:paraId="41E8FF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gr0344s0344nka</w:t>
      </w:r>
    </w:p>
    <w:p w14:paraId="22AE0B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gr0344s0344nkling</w:t>
      </w:r>
    </w:p>
    <w:p w14:paraId="09F530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gr0344shoppa</w:t>
      </w:r>
    </w:p>
    <w:p w14:paraId="1E5D93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gr0344sklippare</w:t>
      </w:r>
    </w:p>
    <w:p w14:paraId="06F8C7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gr0344sl0366k</w:t>
      </w:r>
    </w:p>
    <w:p w14:paraId="110EE7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gr0344slig</w:t>
      </w:r>
    </w:p>
    <w:p w14:paraId="03C35B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gr0344smatta</w:t>
      </w:r>
    </w:p>
    <w:p w14:paraId="78A8A5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094" w:author="Author" w:date="2012-02-26T13:32:00Z" w:name="move318026970"/>
      <w:moveTo w:id="209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gr0344s</w:t>
        </w:r>
      </w:moveTo>
    </w:p>
    <w:moveToRangeEnd w:id="2094"/>
    <w:p w14:paraId="78DD17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gr0344srot</w:t>
      </w:r>
    </w:p>
    <w:p w14:paraId="2FECD1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096" w:author="Author" w:date="2012-02-26T13:32:00Z" w:name="move318026970"/>
      <w:moveFrom w:id="2097" w:author="Author" w:date="2012-02-26T13:32:00Z">
        <w:r w:rsidRPr="00673328">
          <w:rPr>
            <w:rFonts w:ascii="宋体" w:eastAsia="宋体" w:hAnsi="宋体" w:cs="宋体" w:hint="eastAsia"/>
          </w:rPr>
          <w:t>gr0344s</w:t>
        </w:r>
      </w:moveFrom>
    </w:p>
    <w:moveFromRangeEnd w:id="2096"/>
    <w:p w14:paraId="54CE5E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gr0344t</w:t>
      </w:r>
    </w:p>
    <w:p w14:paraId="0BFC0B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gr0344ver</w:t>
      </w:r>
    </w:p>
    <w:p w14:paraId="5F53AB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gr0344vling</w:t>
      </w:r>
    </w:p>
    <w:p w14:paraId="27D471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gr0344vskopa</w:t>
      </w:r>
    </w:p>
    <w:p w14:paraId="1C2350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gr0345daskig</w:t>
      </w:r>
    </w:p>
    <w:p w14:paraId="11DF17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098" w:author="Author" w:date="2012-02-26T13:32:00Z" w:name="move318026971"/>
      <w:moveTo w:id="2099" w:author="Author" w:date="2012-02-26T13:32:00Z">
        <w:r w:rsidRPr="00673328">
          <w:rPr>
            <w:rFonts w:ascii="宋体" w:eastAsia="宋体" w:hAnsi="宋体" w:cs="宋体" w:hint="eastAsia"/>
          </w:rPr>
          <w:t>gr0345</w:t>
        </w:r>
      </w:moveTo>
    </w:p>
    <w:moveToRangeEnd w:id="2098"/>
    <w:p w14:paraId="36A857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gr0345nar</w:t>
      </w:r>
    </w:p>
    <w:p w14:paraId="73307B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gr0345sparv</w:t>
      </w:r>
    </w:p>
    <w:p w14:paraId="25FF90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gr0345spr0344ngd</w:t>
      </w:r>
    </w:p>
    <w:p w14:paraId="2B3970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00" w:author="Author" w:date="2012-02-26T13:32:00Z" w:name="move318026971"/>
      <w:moveFrom w:id="2101" w:author="Author" w:date="2012-02-26T13:32:00Z">
        <w:r w:rsidRPr="00673328">
          <w:rPr>
            <w:rFonts w:ascii="宋体" w:eastAsia="宋体" w:hAnsi="宋体" w:cs="宋体" w:hint="eastAsia"/>
          </w:rPr>
          <w:t>gr0345</w:t>
        </w:r>
      </w:moveFrom>
    </w:p>
    <w:moveFromRangeEnd w:id="2100"/>
    <w:p w14:paraId="5864FE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gr0345ter</w:t>
      </w:r>
    </w:p>
    <w:p w14:paraId="359183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gr0345tf0344rdig</w:t>
      </w:r>
    </w:p>
    <w:p w14:paraId="2A7944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gr0345tit</w:t>
      </w:r>
    </w:p>
    <w:p w14:paraId="09563D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gr0345t</w:t>
      </w:r>
    </w:p>
    <w:p w14:paraId="4C9249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gr0366da</w:t>
      </w:r>
    </w:p>
    <w:p w14:paraId="232BA0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gr0366ng0366li</w:t>
      </w:r>
      <w:r w:rsidRPr="00780F39">
        <w:rPr>
          <w:rFonts w:ascii="宋体" w:eastAsia="宋体" w:hAnsi="宋体" w:cs="宋体" w:hint="eastAsia"/>
          <w:lang w:val="sv-SE"/>
        </w:rPr>
        <w:t>ng</w:t>
      </w:r>
    </w:p>
    <w:p w14:paraId="5BAAFC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02" w:author="Author" w:date="2012-02-26T13:32:00Z" w:name="move318026972"/>
      <w:moveTo w:id="21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gr0366n</w:t>
        </w:r>
      </w:moveTo>
    </w:p>
    <w:moveToRangeEnd w:id="2102"/>
    <w:p w14:paraId="499E59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gr0366nomr0345de</w:t>
      </w:r>
    </w:p>
    <w:p w14:paraId="5AD23A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gr0366nsak</w:t>
      </w:r>
    </w:p>
    <w:p w14:paraId="4E1263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gr0366nsallat</w:t>
      </w:r>
    </w:p>
    <w:p w14:paraId="327A37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104" w:author="Author" w:date="2012-02-26T13:32:00Z" w:name="move318026973"/>
      <w:moveTo w:id="2105" w:author="Author" w:date="2012-02-26T13:32:00Z">
        <w:r w:rsidRPr="00673328">
          <w:rPr>
            <w:rFonts w:ascii="宋体" w:eastAsia="宋体" w:hAnsi="宋体" w:cs="宋体" w:hint="eastAsia"/>
          </w:rPr>
          <w:t>gr0366nska</w:t>
        </w:r>
      </w:moveTo>
    </w:p>
    <w:moveToRangeEnd w:id="2104"/>
    <w:p w14:paraId="15C177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gr0366nskar</w:t>
      </w:r>
    </w:p>
    <w:p w14:paraId="55914B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06" w:author="Author" w:date="2012-02-26T13:32:00Z" w:name="move318026973"/>
      <w:moveFrom w:id="2107" w:author="Author" w:date="2012-02-26T13:32:00Z">
        <w:r w:rsidRPr="00673328">
          <w:rPr>
            <w:rFonts w:ascii="宋体" w:eastAsia="宋体" w:hAnsi="宋体" w:cs="宋体" w:hint="eastAsia"/>
          </w:rPr>
          <w:t>gr0366nska</w:t>
        </w:r>
      </w:moveFrom>
    </w:p>
    <w:p w14:paraId="421804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08" w:author="Author" w:date="2012-02-26T13:32:00Z" w:name="move318026972"/>
      <w:moveFromRangeEnd w:id="2106"/>
      <w:moveFrom w:id="2109" w:author="Author" w:date="2012-02-26T13:32:00Z">
        <w:r w:rsidRPr="00673328">
          <w:rPr>
            <w:rFonts w:ascii="宋体" w:eastAsia="宋体" w:hAnsi="宋体" w:cs="宋体" w:hint="eastAsia"/>
          </w:rPr>
          <w:t>gr0366n</w:t>
        </w:r>
      </w:moveFrom>
    </w:p>
    <w:moveFromRangeEnd w:id="2108"/>
    <w:p w14:paraId="3A1971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gr0366t</w:t>
      </w:r>
    </w:p>
    <w:p w14:paraId="7D348C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gr0366vre</w:t>
      </w:r>
    </w:p>
    <w:p w14:paraId="640D70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gr0366vst</w:t>
      </w:r>
    </w:p>
    <w:p w14:paraId="729913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grabbar tag i</w:t>
      </w:r>
    </w:p>
    <w:p w14:paraId="759B9E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grabb</w:t>
      </w:r>
    </w:p>
    <w:p w14:paraId="6E09B0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graci0366s</w:t>
      </w:r>
    </w:p>
    <w:p w14:paraId="04CBEA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graderad</w:t>
      </w:r>
    </w:p>
    <w:p w14:paraId="1DE036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grad</w:t>
      </w:r>
    </w:p>
    <w:p w14:paraId="3DA98D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gradvis</w:t>
      </w:r>
    </w:p>
    <w:p w14:paraId="2CB6A2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graffiti</w:t>
      </w:r>
    </w:p>
    <w:p w14:paraId="7572B3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grafik</w:t>
      </w:r>
    </w:p>
    <w:p w14:paraId="4C6577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grafisk</w:t>
      </w:r>
    </w:p>
    <w:p w14:paraId="6B980C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grahamsmj0366l</w:t>
      </w:r>
    </w:p>
    <w:p w14:paraId="431F7B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grammatik</w:t>
      </w:r>
    </w:p>
    <w:p w14:paraId="29C309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grammofon</w:t>
      </w:r>
    </w:p>
    <w:p w14:paraId="3A462C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gram</w:t>
      </w:r>
    </w:p>
    <w:p w14:paraId="312F6F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granat</w:t>
      </w:r>
    </w:p>
    <w:p w14:paraId="03C54E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grandios</w:t>
      </w:r>
    </w:p>
    <w:p w14:paraId="435B7E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granit</w:t>
      </w:r>
    </w:p>
    <w:p w14:paraId="280C25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10" w:author="Author" w:date="2012-02-26T13:32:00Z" w:name="move318026974"/>
      <w:moveTo w:id="211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gran</w:t>
        </w:r>
      </w:moveTo>
    </w:p>
    <w:moveToRangeEnd w:id="2110"/>
    <w:p w14:paraId="74F85C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granne</w:t>
      </w:r>
    </w:p>
    <w:p w14:paraId="770CA5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grannl0345t</w:t>
      </w:r>
    </w:p>
    <w:p w14:paraId="3B310E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12" w:author="Author" w:date="2012-02-26T13:32:00Z" w:name="move318026975"/>
      <w:moveTo w:id="211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grann</w:t>
        </w:r>
      </w:moveTo>
    </w:p>
    <w:moveToRangeEnd w:id="2112"/>
    <w:p w14:paraId="63FC4D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grannskap</w:t>
      </w:r>
    </w:p>
    <w:p w14:paraId="2E7BEF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14" w:author="Author" w:date="2012-02-26T13:32:00Z" w:name="move318026975"/>
      <w:moveFrom w:id="2115" w:author="Author" w:date="2012-02-26T13:32:00Z">
        <w:r w:rsidRPr="00673328">
          <w:rPr>
            <w:rFonts w:ascii="宋体" w:eastAsia="宋体" w:hAnsi="宋体" w:cs="宋体" w:hint="eastAsia"/>
          </w:rPr>
          <w:t>grann</w:t>
        </w:r>
      </w:moveFrom>
    </w:p>
    <w:moveFromRangeEnd w:id="2114"/>
    <w:p w14:paraId="6137B2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granskar</w:t>
      </w:r>
    </w:p>
    <w:p w14:paraId="30C1EC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granskningsn0344mnden</w:t>
      </w:r>
    </w:p>
    <w:p w14:paraId="63947E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16" w:author="Author" w:date="2012-02-26T13:32:00Z" w:name="move318026974"/>
      <w:moveFrom w:id="2117" w:author="Author" w:date="2012-02-26T13:32:00Z">
        <w:r w:rsidRPr="00673328">
          <w:rPr>
            <w:rFonts w:ascii="宋体" w:eastAsia="宋体" w:hAnsi="宋体" w:cs="宋体" w:hint="eastAsia"/>
          </w:rPr>
          <w:t>gran</w:t>
        </w:r>
      </w:moveFrom>
    </w:p>
    <w:moveFromRangeEnd w:id="2116"/>
    <w:p w14:paraId="1AAA3B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grapefrukt</w:t>
      </w:r>
    </w:p>
    <w:p w14:paraId="0FB2BE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grat0344ng</w:t>
      </w:r>
    </w:p>
    <w:p w14:paraId="573331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gratifikation</w:t>
      </w:r>
    </w:p>
    <w:p w14:paraId="61F172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gratinerar</w:t>
      </w:r>
    </w:p>
    <w:p w14:paraId="06D096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18" w:author="Author" w:date="2012-02-26T13:32:00Z" w:name="move318026976"/>
      <w:moveTo w:id="211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gratis</w:t>
        </w:r>
      </w:moveTo>
    </w:p>
    <w:moveToRangeEnd w:id="2118"/>
    <w:p w14:paraId="0B24BD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gratisprogram</w:t>
      </w:r>
    </w:p>
    <w:p w14:paraId="52C4C6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20" w:author="Author" w:date="2012-02-26T13:32:00Z" w:name="move318026976"/>
      <w:moveFrom w:id="2121" w:author="Author" w:date="2012-02-26T13:32:00Z">
        <w:r w:rsidRPr="00673328">
          <w:rPr>
            <w:rFonts w:ascii="宋体" w:eastAsia="宋体" w:hAnsi="宋体" w:cs="宋体" w:hint="eastAsia"/>
          </w:rPr>
          <w:t>gratis</w:t>
        </w:r>
      </w:moveFrom>
    </w:p>
    <w:moveFromRangeEnd w:id="2120"/>
    <w:p w14:paraId="1B7985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grattar</w:t>
      </w:r>
    </w:p>
    <w:p w14:paraId="200E83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grattis</w:t>
      </w:r>
    </w:p>
    <w:p w14:paraId="67D9AB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gratulation</w:t>
      </w:r>
    </w:p>
    <w:p w14:paraId="248276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gratulerar</w:t>
      </w:r>
    </w:p>
    <w:p w14:paraId="3C05C9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grav0366l</w:t>
      </w:r>
    </w:p>
    <w:p w14:paraId="44FDE9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gravar</w:t>
      </w:r>
    </w:p>
    <w:p w14:paraId="5BF123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gravationsbevis</w:t>
      </w:r>
    </w:p>
    <w:p w14:paraId="4CF0F5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graverande</w:t>
      </w:r>
    </w:p>
    <w:p w14:paraId="530D3F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graverar</w:t>
      </w:r>
    </w:p>
    <w:p w14:paraId="3E4008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22" w:author="Author" w:date="2012-02-26T13:32:00Z" w:name="move318026977"/>
      <w:moveTo w:id="21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graviditet</w:t>
        </w:r>
      </w:moveTo>
    </w:p>
    <w:moveToRangeEnd w:id="2122"/>
    <w:p w14:paraId="39840B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graviditetstest</w:t>
      </w:r>
    </w:p>
    <w:p w14:paraId="6211D7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24" w:author="Author" w:date="2012-02-26T13:32:00Z" w:name="move318026977"/>
      <w:moveFrom w:id="2125" w:author="Author" w:date="2012-02-26T13:32:00Z">
        <w:r w:rsidRPr="00673328">
          <w:rPr>
            <w:rFonts w:ascii="宋体" w:eastAsia="宋体" w:hAnsi="宋体" w:cs="宋体" w:hint="eastAsia"/>
          </w:rPr>
          <w:t>graviditet</w:t>
        </w:r>
      </w:moveFrom>
    </w:p>
    <w:moveFromRangeEnd w:id="2124"/>
    <w:p w14:paraId="19AD20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gravid</w:t>
      </w:r>
    </w:p>
    <w:p w14:paraId="21D02A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</w:t>
      </w:r>
      <w:r w:rsidRPr="00780F39">
        <w:rPr>
          <w:rFonts w:ascii="宋体" w:eastAsia="宋体" w:hAnsi="宋体" w:cs="宋体" w:hint="eastAsia"/>
          <w:lang w:val="sv-SE"/>
        </w:rPr>
        <w:t>vitation</w:t>
      </w:r>
    </w:p>
    <w:p w14:paraId="49F926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gravlax</w:t>
      </w:r>
    </w:p>
    <w:p w14:paraId="763FAF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grav</w:t>
      </w:r>
    </w:p>
    <w:p w14:paraId="042FD1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gravyr</w:t>
      </w:r>
    </w:p>
    <w:p w14:paraId="39933C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grejar</w:t>
      </w:r>
    </w:p>
    <w:p w14:paraId="607EB7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grej</w:t>
      </w:r>
    </w:p>
    <w:p w14:paraId="785C8B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grekiska</w:t>
      </w:r>
    </w:p>
    <w:p w14:paraId="116961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grekisk</w:t>
      </w:r>
    </w:p>
    <w:p w14:paraId="12C47F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grekland</w:t>
      </w:r>
    </w:p>
    <w:p w14:paraId="1755CA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grek</w:t>
      </w:r>
    </w:p>
    <w:p w14:paraId="514F1C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26" w:author="Author" w:date="2012-02-26T13:32:00Z" w:name="move318026978"/>
      <w:moveTo w:id="212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gren</w:t>
        </w:r>
      </w:moveTo>
    </w:p>
    <w:moveToRangeEnd w:id="2126"/>
    <w:p w14:paraId="62F81B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grenslar</w:t>
      </w:r>
    </w:p>
    <w:p w14:paraId="6344BA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grensle</w:t>
      </w:r>
    </w:p>
    <w:p w14:paraId="5EA8EE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28" w:author="Author" w:date="2012-02-26T13:32:00Z" w:name="move318026979"/>
      <w:moveTo w:id="21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grep</w:t>
        </w:r>
      </w:moveTo>
    </w:p>
    <w:p w14:paraId="6192DC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30" w:author="Author" w:date="2012-02-26T13:32:00Z" w:name="move318026978"/>
      <w:moveToRangeEnd w:id="2128"/>
      <w:moveFrom w:id="2131" w:author="Author" w:date="2012-02-26T13:32:00Z">
        <w:r w:rsidRPr="00673328">
          <w:rPr>
            <w:rFonts w:ascii="宋体" w:eastAsia="宋体" w:hAnsi="宋体" w:cs="宋体" w:hint="eastAsia"/>
          </w:rPr>
          <w:t>gren</w:t>
        </w:r>
      </w:moveFrom>
    </w:p>
    <w:moveFromRangeEnd w:id="2130"/>
    <w:p w14:paraId="11D958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greppar</w:t>
      </w:r>
    </w:p>
    <w:p w14:paraId="5A160E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grepp</w:t>
      </w:r>
    </w:p>
    <w:p w14:paraId="5A2202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32" w:author="Author" w:date="2012-02-26T13:32:00Z" w:name="move318026979"/>
      <w:moveFrom w:id="2133" w:author="Author" w:date="2012-02-26T13:32:00Z">
        <w:r w:rsidRPr="00673328">
          <w:rPr>
            <w:rFonts w:ascii="宋体" w:eastAsia="宋体" w:hAnsi="宋体" w:cs="宋体" w:hint="eastAsia"/>
          </w:rPr>
          <w:t>grep</w:t>
        </w:r>
      </w:moveFrom>
    </w:p>
    <w:moveFromRangeEnd w:id="2132"/>
    <w:p w14:paraId="1B2E87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greve</w:t>
      </w:r>
    </w:p>
    <w:p w14:paraId="62FF95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grillar</w:t>
      </w:r>
    </w:p>
    <w:p w14:paraId="020D93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grill</w:t>
      </w:r>
    </w:p>
    <w:p w14:paraId="5DDE0B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grimaserar</w:t>
      </w:r>
    </w:p>
    <w:p w14:paraId="2A73AD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grimas</w:t>
      </w:r>
    </w:p>
    <w:p w14:paraId="32E5C8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grinar</w:t>
      </w:r>
    </w:p>
    <w:p w14:paraId="345171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grind</w:t>
      </w:r>
    </w:p>
    <w:p w14:paraId="3378C9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grinig</w:t>
      </w:r>
    </w:p>
    <w:p w14:paraId="3BC5AD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grin</w:t>
      </w:r>
    </w:p>
    <w:p w14:paraId="299EB1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gripande</w:t>
      </w:r>
    </w:p>
    <w:p w14:paraId="480071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gripen</w:t>
      </w:r>
    </w:p>
    <w:p w14:paraId="541021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griper</w:t>
      </w:r>
    </w:p>
    <w:p w14:paraId="09F0AC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gris</w:t>
      </w:r>
    </w:p>
    <w:p w14:paraId="712101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groda</w:t>
      </w:r>
    </w:p>
    <w:p w14:paraId="1A3C75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grodd</w:t>
      </w:r>
    </w:p>
    <w:p w14:paraId="1C61E6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grodman</w:t>
      </w:r>
    </w:p>
    <w:p w14:paraId="72C94B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grodperspektiv</w:t>
      </w:r>
    </w:p>
    <w:p w14:paraId="2F57F7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grogg</w:t>
      </w:r>
    </w:p>
    <w:p w14:paraId="5CB7B3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grogrund</w:t>
      </w:r>
    </w:p>
    <w:p w14:paraId="0E5BA3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</w:t>
      </w:r>
      <w:r w:rsidRPr="00780F39">
        <w:rPr>
          <w:rFonts w:ascii="宋体" w:eastAsia="宋体" w:hAnsi="宋体" w:cs="宋体" w:hint="eastAsia"/>
          <w:lang w:val="sv-SE"/>
        </w:rPr>
        <w:t>oll</w:t>
      </w:r>
    </w:p>
    <w:p w14:paraId="6C9979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gropig</w:t>
      </w:r>
    </w:p>
    <w:p w14:paraId="56E706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grop</w:t>
      </w:r>
    </w:p>
    <w:p w14:paraId="77FA36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gror</w:t>
      </w:r>
    </w:p>
    <w:p w14:paraId="550530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grosshandlare</w:t>
      </w:r>
    </w:p>
    <w:p w14:paraId="4322BC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grossist</w:t>
      </w:r>
    </w:p>
    <w:p w14:paraId="2695FE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grotesk</w:t>
      </w:r>
    </w:p>
    <w:p w14:paraId="634C31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grotta</w:t>
      </w:r>
    </w:p>
    <w:p w14:paraId="7D0DC4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grovarbete</w:t>
      </w:r>
    </w:p>
    <w:p w14:paraId="143C14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grovk0366k</w:t>
      </w:r>
    </w:p>
    <w:p w14:paraId="5FE385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grov</w:t>
      </w:r>
    </w:p>
    <w:p w14:paraId="3673E4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grovt rattfylleri</w:t>
      </w:r>
    </w:p>
    <w:p w14:paraId="1707F1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grubblar</w:t>
      </w:r>
    </w:p>
    <w:p w14:paraId="26D8A4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grumlig</w:t>
      </w:r>
    </w:p>
    <w:p w14:paraId="602EA4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grund0344mne</w:t>
      </w:r>
    </w:p>
    <w:p w14:paraId="7861CB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grundar</w:t>
      </w:r>
    </w:p>
    <w:p w14:paraId="5ADB23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grundf0344rg</w:t>
      </w:r>
    </w:p>
    <w:p w14:paraId="23FCB5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grundforskning</w:t>
      </w:r>
    </w:p>
    <w:p w14:paraId="30C12B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grundl0344ggande</w:t>
      </w:r>
    </w:p>
    <w:p w14:paraId="7DBE92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grundl0344gger</w:t>
      </w:r>
    </w:p>
    <w:p w14:paraId="13088C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grundl0366s</w:t>
      </w:r>
    </w:p>
    <w:p w14:paraId="4A02F8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grundlag</w:t>
      </w:r>
    </w:p>
    <w:p w14:paraId="6F06CC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grundlig</w:t>
      </w:r>
    </w:p>
    <w:p w14:paraId="72DABE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grundlurad</w:t>
      </w:r>
    </w:p>
    <w:p w14:paraId="4CD140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134" w:author="Author" w:date="2012-02-26T13:32:00Z" w:name="move318026980"/>
      <w:moveTo w:id="2135" w:author="Author" w:date="2012-02-26T13:32:00Z">
        <w:r w:rsidRPr="00673328">
          <w:rPr>
            <w:rFonts w:ascii="宋体" w:eastAsia="宋体" w:hAnsi="宋体" w:cs="宋体" w:hint="eastAsia"/>
          </w:rPr>
          <w:t>grund</w:t>
        </w:r>
      </w:moveTo>
    </w:p>
    <w:moveToRangeEnd w:id="2134"/>
    <w:p w14:paraId="1295C0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grundmu</w:t>
      </w:r>
      <w:r w:rsidRPr="00673328">
        <w:rPr>
          <w:rFonts w:ascii="宋体" w:eastAsia="宋体" w:hAnsi="宋体" w:cs="宋体" w:hint="eastAsia"/>
        </w:rPr>
        <w:t>rad</w:t>
      </w:r>
    </w:p>
    <w:p w14:paraId="15FF18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grundskola</w:t>
      </w:r>
    </w:p>
    <w:p w14:paraId="65C9A6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36" w:author="Author" w:date="2012-02-26T13:32:00Z" w:name="move318026980"/>
      <w:moveFrom w:id="2137" w:author="Author" w:date="2012-02-26T13:32:00Z">
        <w:r w:rsidRPr="00673328">
          <w:rPr>
            <w:rFonts w:ascii="宋体" w:eastAsia="宋体" w:hAnsi="宋体" w:cs="宋体" w:hint="eastAsia"/>
          </w:rPr>
          <w:t>grund</w:t>
        </w:r>
      </w:moveFrom>
    </w:p>
    <w:moveFromRangeEnd w:id="2136"/>
    <w:p w14:paraId="764A68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grundsyn</w:t>
      </w:r>
    </w:p>
    <w:p w14:paraId="1F994A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grundval</w:t>
      </w:r>
    </w:p>
    <w:p w14:paraId="56C63E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grundvatten</w:t>
      </w:r>
    </w:p>
    <w:p w14:paraId="0E6526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grundvux</w:t>
      </w:r>
    </w:p>
    <w:p w14:paraId="5985D4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grunka</w:t>
      </w:r>
    </w:p>
    <w:p w14:paraId="7E2CAF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grunnar</w:t>
      </w:r>
    </w:p>
    <w:p w14:paraId="134E40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grupperar</w:t>
      </w:r>
    </w:p>
    <w:p w14:paraId="3C0EDC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gruppering</w:t>
      </w:r>
    </w:p>
    <w:p w14:paraId="211CCA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gruppf0366rs0344kring</w:t>
      </w:r>
    </w:p>
    <w:p w14:paraId="68903F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grupplivf0366rs0344kring</w:t>
      </w:r>
    </w:p>
    <w:p w14:paraId="00D0A1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grupp</w:t>
      </w:r>
    </w:p>
    <w:p w14:paraId="5EDC36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grusar</w:t>
      </w:r>
    </w:p>
    <w:p w14:paraId="4131FD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grus</w:t>
      </w:r>
    </w:p>
    <w:p w14:paraId="35D514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38" w:author="Author" w:date="2012-02-26T13:32:00Z" w:name="move318026981"/>
      <w:moveTo w:id="213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gruva</w:t>
        </w:r>
      </w:moveTo>
    </w:p>
    <w:moveToRangeEnd w:id="2138"/>
    <w:p w14:paraId="4A7D3F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gruvar sig</w:t>
      </w:r>
    </w:p>
    <w:p w14:paraId="040D37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40" w:author="Author" w:date="2012-02-26T13:32:00Z" w:name="move318026981"/>
      <w:moveFrom w:id="2141" w:author="Author" w:date="2012-02-26T13:32:00Z">
        <w:r w:rsidRPr="00673328">
          <w:rPr>
            <w:rFonts w:ascii="宋体" w:eastAsia="宋体" w:hAnsi="宋体" w:cs="宋体" w:hint="eastAsia"/>
          </w:rPr>
          <w:t>gruva</w:t>
        </w:r>
      </w:moveFrom>
    </w:p>
    <w:moveFromRangeEnd w:id="2140"/>
    <w:p w14:paraId="41F77B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gruvlig</w:t>
      </w:r>
    </w:p>
    <w:p w14:paraId="4E3ACF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grym</w:t>
      </w:r>
    </w:p>
    <w:p w14:paraId="413E90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grymtar</w:t>
      </w:r>
    </w:p>
    <w:p w14:paraId="1829C3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gryning</w:t>
      </w:r>
    </w:p>
    <w:p w14:paraId="152CB2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42" w:author="Author" w:date="2012-02-26T13:32:00Z" w:name="move318026982"/>
      <w:moveTo w:id="21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gryn</w:t>
        </w:r>
      </w:moveTo>
    </w:p>
    <w:moveToRangeEnd w:id="2142"/>
    <w:p w14:paraId="6ECD62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grynna</w:t>
      </w:r>
    </w:p>
    <w:p w14:paraId="0A137F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44" w:author="Author" w:date="2012-02-26T13:32:00Z" w:name="move318026982"/>
      <w:moveFrom w:id="2145" w:author="Author" w:date="2012-02-26T13:32:00Z">
        <w:r w:rsidRPr="00673328">
          <w:rPr>
            <w:rFonts w:ascii="宋体" w:eastAsia="宋体" w:hAnsi="宋体" w:cs="宋体" w:hint="eastAsia"/>
          </w:rPr>
          <w:t>gryn</w:t>
        </w:r>
      </w:moveFrom>
    </w:p>
    <w:moveFromRangeEnd w:id="2144"/>
    <w:p w14:paraId="585B6C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gryr</w:t>
      </w:r>
    </w:p>
    <w:p w14:paraId="466FE6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gryta</w:t>
      </w:r>
    </w:p>
    <w:p w14:paraId="4DDDE06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grytlapp</w:t>
      </w:r>
    </w:p>
    <w:p w14:paraId="291BA2D6" w14:textId="77777777" w:rsidR="00000000" w:rsidRPr="003230D0" w:rsidRDefault="00780F39" w:rsidP="003230D0">
      <w:pPr>
        <w:pStyle w:val="PlainText"/>
        <w:rPr>
          <w:del w:id="2146" w:author="Author" w:date="2012-02-26T13:32:00Z"/>
          <w:rFonts w:ascii="宋体" w:eastAsia="宋体" w:hAnsi="宋体" w:cs="宋体" w:hint="eastAsia"/>
        </w:rPr>
      </w:pPr>
      <w:del w:id="2147" w:author="Author" w:date="2012-02-26T13:32:00Z">
        <w:r w:rsidRPr="003230D0">
          <w:rPr>
            <w:rFonts w:ascii="宋体" w:eastAsia="宋体" w:hAnsi="宋体" w:cs="宋体" w:hint="eastAsia"/>
          </w:rPr>
          <w:delText>g</w:delText>
        </w:r>
      </w:del>
    </w:p>
    <w:p w14:paraId="53F7A9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gubbe</w:t>
      </w:r>
    </w:p>
    <w:p w14:paraId="5F2EE0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gudaben0345dad</w:t>
      </w:r>
    </w:p>
    <w:p w14:paraId="2461CD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</w:t>
      </w:r>
      <w:r w:rsidRPr="00780F39">
        <w:rPr>
          <w:rFonts w:ascii="宋体" w:eastAsia="宋体" w:hAnsi="宋体" w:cs="宋体" w:hint="eastAsia"/>
          <w:lang w:val="sv-SE"/>
        </w:rPr>
        <w:t>dbarn</w:t>
      </w:r>
    </w:p>
    <w:p w14:paraId="571F8F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gudfar</w:t>
      </w:r>
    </w:p>
    <w:p w14:paraId="70CB3D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gudinna</w:t>
      </w:r>
    </w:p>
    <w:p w14:paraId="4004F3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gudmor</w:t>
      </w:r>
    </w:p>
    <w:p w14:paraId="18F03F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48" w:author="Author" w:date="2012-02-26T13:32:00Z" w:name="move318026983"/>
      <w:moveTo w:id="214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gud</w:t>
        </w:r>
      </w:moveTo>
    </w:p>
    <w:moveToRangeEnd w:id="2148"/>
    <w:p w14:paraId="53D192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gudomlig</w:t>
      </w:r>
    </w:p>
    <w:p w14:paraId="29FADB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gudskelov</w:t>
      </w:r>
    </w:p>
    <w:p w14:paraId="17C3D3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gudstj0344nst</w:t>
      </w:r>
    </w:p>
    <w:p w14:paraId="2442B5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50" w:author="Author" w:date="2012-02-26T13:32:00Z" w:name="move318026983"/>
      <w:moveFrom w:id="2151" w:author="Author" w:date="2012-02-26T13:32:00Z">
        <w:r w:rsidRPr="00673328">
          <w:rPr>
            <w:rFonts w:ascii="宋体" w:eastAsia="宋体" w:hAnsi="宋体" w:cs="宋体" w:hint="eastAsia"/>
          </w:rPr>
          <w:t>gud</w:t>
        </w:r>
      </w:moveFrom>
    </w:p>
    <w:moveFromRangeEnd w:id="2150"/>
    <w:p w14:paraId="4EA16D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guide</w:t>
      </w:r>
    </w:p>
    <w:p w14:paraId="220268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gula</w:t>
      </w:r>
    </w:p>
    <w:p w14:paraId="5180FB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guldgruva</w:t>
      </w:r>
    </w:p>
    <w:p w14:paraId="5C4DC8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guld</w:t>
      </w:r>
    </w:p>
    <w:p w14:paraId="2F11DE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gullig</w:t>
      </w:r>
    </w:p>
    <w:p w14:paraId="5B803C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gullviva</w:t>
      </w:r>
    </w:p>
    <w:p w14:paraId="61998D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152" w:author="Author" w:date="2012-02-26T13:32:00Z" w:name="move318026984"/>
      <w:moveTo w:id="2153" w:author="Author" w:date="2012-02-26T13:32:00Z">
        <w:r w:rsidRPr="00673328">
          <w:rPr>
            <w:rFonts w:ascii="宋体" w:eastAsia="宋体" w:hAnsi="宋体" w:cs="宋体" w:hint="eastAsia"/>
          </w:rPr>
          <w:t>gul</w:t>
        </w:r>
      </w:moveTo>
    </w:p>
    <w:moveToRangeEnd w:id="2152"/>
    <w:p w14:paraId="5AD5C0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gulnar</w:t>
      </w:r>
    </w:p>
    <w:p w14:paraId="555975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gulsot</w:t>
      </w:r>
    </w:p>
    <w:p w14:paraId="2E4432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54" w:author="Author" w:date="2012-02-26T13:32:00Z" w:name="move318026984"/>
      <w:moveFrom w:id="2155" w:author="Author" w:date="2012-02-26T13:32:00Z">
        <w:r w:rsidRPr="00673328">
          <w:rPr>
            <w:rFonts w:ascii="宋体" w:eastAsia="宋体" w:hAnsi="宋体" w:cs="宋体" w:hint="eastAsia"/>
          </w:rPr>
          <w:t>gul</w:t>
        </w:r>
      </w:moveFrom>
    </w:p>
    <w:moveFromRangeEnd w:id="2154"/>
    <w:p w14:paraId="640986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gumma</w:t>
      </w:r>
    </w:p>
    <w:p w14:paraId="5C78CE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gummi</w:t>
      </w:r>
    </w:p>
    <w:p w14:paraId="21A888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156" w:author="Author" w:date="2012-02-26T13:32:00Z" w:name="move318026985"/>
      <w:moveTo w:id="2157" w:author="Author" w:date="2012-02-26T13:32:00Z">
        <w:r w:rsidRPr="00673328">
          <w:rPr>
            <w:rFonts w:ascii="宋体" w:eastAsia="宋体" w:hAnsi="宋体" w:cs="宋体" w:hint="eastAsia"/>
          </w:rPr>
          <w:t>gunga</w:t>
        </w:r>
      </w:moveTo>
    </w:p>
    <w:moveToRangeEnd w:id="2156"/>
    <w:p w14:paraId="598EA3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gungar</w:t>
      </w:r>
    </w:p>
    <w:p w14:paraId="094268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58" w:author="Author" w:date="2012-02-26T13:32:00Z" w:name="move318026985"/>
      <w:moveFrom w:id="2159" w:author="Author" w:date="2012-02-26T13:32:00Z">
        <w:r w:rsidRPr="00673328">
          <w:rPr>
            <w:rFonts w:ascii="宋体" w:eastAsia="宋体" w:hAnsi="宋体" w:cs="宋体" w:hint="eastAsia"/>
          </w:rPr>
          <w:t>gunga</w:t>
        </w:r>
      </w:moveFrom>
    </w:p>
    <w:moveFromRangeEnd w:id="2158"/>
    <w:p w14:paraId="502F51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gunstling</w:t>
      </w:r>
    </w:p>
    <w:p w14:paraId="424949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gunst</w:t>
      </w:r>
    </w:p>
    <w:p w14:paraId="108C98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guppar</w:t>
      </w:r>
    </w:p>
    <w:p w14:paraId="7CC1A9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gupp</w:t>
      </w:r>
    </w:p>
    <w:p w14:paraId="2C9B19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gurglar sig</w:t>
      </w:r>
    </w:p>
    <w:p w14:paraId="551AE9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gurka</w:t>
      </w:r>
    </w:p>
    <w:p w14:paraId="047A89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gustaviansk</w:t>
      </w:r>
    </w:p>
    <w:p w14:paraId="6BEA06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gyckel</w:t>
      </w:r>
    </w:p>
    <w:p w14:paraId="0C0A4F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gylf</w:t>
      </w:r>
    </w:p>
    <w:p w14:paraId="028D3A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gyllene</w:t>
      </w:r>
    </w:p>
    <w:p w14:paraId="7F1024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gymnasieskola</w:t>
      </w:r>
    </w:p>
    <w:p w14:paraId="296000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gymnasist</w:t>
      </w:r>
    </w:p>
    <w:p w14:paraId="62F192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gymn</w:t>
      </w:r>
      <w:r w:rsidRPr="00780F39">
        <w:rPr>
          <w:rFonts w:ascii="宋体" w:eastAsia="宋体" w:hAnsi="宋体" w:cs="宋体" w:hint="eastAsia"/>
          <w:lang w:val="sv-SE"/>
        </w:rPr>
        <w:t>asium</w:t>
      </w:r>
    </w:p>
    <w:p w14:paraId="689138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gymnastik</w:t>
      </w:r>
    </w:p>
    <w:p w14:paraId="263115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gymnastiserar</w:t>
      </w:r>
    </w:p>
    <w:p w14:paraId="44207B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gymnast</w:t>
      </w:r>
    </w:p>
    <w:p w14:paraId="2D3B44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gymping</w:t>
      </w:r>
    </w:p>
    <w:p w14:paraId="55CDAB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gynekolog</w:t>
      </w:r>
    </w:p>
    <w:p w14:paraId="4E42B9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gynnare</w:t>
      </w:r>
    </w:p>
    <w:p w14:paraId="70E440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gynnar</w:t>
      </w:r>
    </w:p>
    <w:p w14:paraId="7F8D07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gynnsam</w:t>
      </w:r>
    </w:p>
    <w:p w14:paraId="605A80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gytter</w:t>
      </w:r>
    </w:p>
    <w:p w14:paraId="0AEF60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gyttja</w:t>
      </w:r>
    </w:p>
    <w:p w14:paraId="1C4460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gyttjig</w:t>
      </w:r>
    </w:p>
    <w:p w14:paraId="063185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h0344ckar</w:t>
      </w:r>
    </w:p>
    <w:p w14:paraId="34DBAF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h0344ck</w:t>
      </w:r>
    </w:p>
    <w:p w14:paraId="6ADA7C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h0344danefter</w:t>
      </w:r>
    </w:p>
    <w:p w14:paraId="5ADB89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h0344dar</w:t>
      </w:r>
    </w:p>
    <w:p w14:paraId="3349AA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h0344fta</w:t>
      </w:r>
    </w:p>
    <w:p w14:paraId="2C1D85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h0344fte</w:t>
      </w:r>
    </w:p>
    <w:p w14:paraId="038CCE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h0344ftig</w:t>
      </w:r>
    </w:p>
    <w:p w14:paraId="4BD7E2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h0344ftstift</w:t>
      </w:r>
    </w:p>
    <w:p w14:paraId="341CC7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h0344gg</w:t>
      </w:r>
    </w:p>
    <w:p w14:paraId="4F1E2A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h0344grar</w:t>
      </w:r>
    </w:p>
    <w:p w14:paraId="535728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h0344gring</w:t>
      </w:r>
    </w:p>
    <w:p w14:paraId="51B99C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h0344ktar</w:t>
      </w:r>
    </w:p>
    <w:p w14:paraId="58B7B6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h0344kte</w:t>
      </w:r>
    </w:p>
    <w:p w14:paraId="1AD588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h0344lare</w:t>
      </w:r>
    </w:p>
    <w:p w14:paraId="0CDD16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h0344leri</w:t>
      </w:r>
    </w:p>
    <w:p w14:paraId="18AF47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</w:t>
      </w:r>
      <w:r w:rsidRPr="00780F39">
        <w:rPr>
          <w:rFonts w:ascii="宋体" w:eastAsia="宋体" w:hAnsi="宋体" w:cs="宋体" w:hint="eastAsia"/>
          <w:lang w:val="sv-SE"/>
        </w:rPr>
        <w:t>lft</w:t>
      </w:r>
    </w:p>
    <w:p w14:paraId="176513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h0344ller</w:t>
      </w:r>
    </w:p>
    <w:p w14:paraId="1BA229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60" w:author="Author" w:date="2012-02-26T13:32:00Z" w:name="move318026986"/>
      <w:moveTo w:id="216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h0344ll</w:t>
        </w:r>
      </w:moveTo>
    </w:p>
    <w:moveToRangeEnd w:id="2160"/>
    <w:p w14:paraId="372EF8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h0344llregn</w:t>
      </w:r>
    </w:p>
    <w:p w14:paraId="1FED44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h0344llristning</w:t>
      </w:r>
    </w:p>
    <w:p w14:paraId="6C5DA8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62" w:author="Author" w:date="2012-02-26T13:32:00Z" w:name="move318026987"/>
      <w:moveTo w:id="216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h0344l</w:t>
        </w:r>
      </w:moveTo>
    </w:p>
    <w:p w14:paraId="601BBF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164" w:author="Author" w:date="2012-02-26T13:32:00Z" w:name="move318026988"/>
      <w:moveToRangeEnd w:id="2162"/>
      <w:moveTo w:id="2165" w:author="Author" w:date="2012-02-26T13:32:00Z">
        <w:r w:rsidRPr="00673328">
          <w:rPr>
            <w:rFonts w:ascii="宋体" w:eastAsia="宋体" w:hAnsi="宋体" w:cs="宋体" w:hint="eastAsia"/>
          </w:rPr>
          <w:t>h0344lsa</w:t>
        </w:r>
      </w:moveTo>
    </w:p>
    <w:p w14:paraId="53C064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66" w:author="Author" w:date="2012-02-26T13:32:00Z" w:name="move318026986"/>
      <w:moveToRangeEnd w:id="2164"/>
      <w:moveFrom w:id="2167" w:author="Author" w:date="2012-02-26T13:32:00Z">
        <w:r w:rsidRPr="00673328">
          <w:rPr>
            <w:rFonts w:ascii="宋体" w:eastAsia="宋体" w:hAnsi="宋体" w:cs="宋体" w:hint="eastAsia"/>
          </w:rPr>
          <w:t>h0344ll</w:t>
        </w:r>
      </w:moveFrom>
    </w:p>
    <w:moveFromRangeEnd w:id="2166"/>
    <w:p w14:paraId="238F3B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h0344lsar</w:t>
      </w:r>
    </w:p>
    <w:p w14:paraId="16E50D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68" w:author="Author" w:date="2012-02-26T13:32:00Z" w:name="move318026988"/>
      <w:moveFrom w:id="2169" w:author="Author" w:date="2012-02-26T13:32:00Z">
        <w:r w:rsidRPr="00673328">
          <w:rPr>
            <w:rFonts w:ascii="宋体" w:eastAsia="宋体" w:hAnsi="宋体" w:cs="宋体" w:hint="eastAsia"/>
          </w:rPr>
          <w:t>h0344lsa</w:t>
        </w:r>
      </w:moveFrom>
    </w:p>
    <w:moveFromRangeEnd w:id="2168"/>
    <w:p w14:paraId="48EFD2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h0344lsingland</w:t>
      </w:r>
    </w:p>
    <w:p w14:paraId="3374F7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h0344lsobrunn</w:t>
      </w:r>
    </w:p>
    <w:p w14:paraId="293D3F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h0344lsohem</w:t>
      </w:r>
    </w:p>
    <w:p w14:paraId="2DCCB7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h0344lsokort</w:t>
      </w:r>
    </w:p>
    <w:p w14:paraId="21A9C8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h0344lsokost</w:t>
      </w:r>
    </w:p>
    <w:p w14:paraId="097BE1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h0344lsosam</w:t>
      </w:r>
    </w:p>
    <w:p w14:paraId="7078AA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h0344lsov0345rd</w:t>
      </w:r>
    </w:p>
    <w:p w14:paraId="6C4326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70" w:author="Author" w:date="2012-02-26T13:32:00Z" w:name="move318026987"/>
      <w:moveFrom w:id="2171" w:author="Author" w:date="2012-02-26T13:32:00Z">
        <w:r w:rsidRPr="00673328">
          <w:rPr>
            <w:rFonts w:ascii="宋体" w:eastAsia="宋体" w:hAnsi="宋体" w:cs="宋体" w:hint="eastAsia"/>
          </w:rPr>
          <w:t>h0344l</w:t>
        </w:r>
      </w:moveFrom>
    </w:p>
    <w:moveFromRangeEnd w:id="2170"/>
    <w:p w14:paraId="603C24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h0344mmad</w:t>
      </w:r>
    </w:p>
    <w:p w14:paraId="7E41DF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h0344mmar</w:t>
      </w:r>
    </w:p>
    <w:p w14:paraId="403653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h0344mnas</w:t>
      </w:r>
    </w:p>
    <w:p w14:paraId="7F2CD3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h0344mnd</w:t>
      </w:r>
    </w:p>
    <w:p w14:paraId="75C706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h0344mning</w:t>
      </w:r>
    </w:p>
    <w:p w14:paraId="6F4182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172" w:author="Author" w:date="2012-02-26T13:32:00Z" w:name="move318026989"/>
      <w:moveTo w:id="2173" w:author="Author" w:date="2012-02-26T13:32:00Z">
        <w:r w:rsidRPr="00673328">
          <w:rPr>
            <w:rFonts w:ascii="宋体" w:eastAsia="宋体" w:hAnsi="宋体" w:cs="宋体" w:hint="eastAsia"/>
          </w:rPr>
          <w:t>h0344mtar</w:t>
        </w:r>
      </w:moveTo>
    </w:p>
    <w:moveToRangeEnd w:id="2172"/>
    <w:p w14:paraId="3F3013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h0344mtar sig</w:t>
      </w:r>
    </w:p>
    <w:p w14:paraId="673003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74" w:author="Author" w:date="2012-02-26T13:32:00Z" w:name="move318026989"/>
      <w:moveFrom w:id="2175" w:author="Author" w:date="2012-02-26T13:32:00Z">
        <w:r w:rsidRPr="00673328">
          <w:rPr>
            <w:rFonts w:ascii="宋体" w:eastAsia="宋体" w:hAnsi="宋体" w:cs="宋体" w:hint="eastAsia"/>
          </w:rPr>
          <w:t>h0344mtar</w:t>
        </w:r>
      </w:moveFrom>
    </w:p>
    <w:moveFromRangeEnd w:id="2174"/>
    <w:p w14:paraId="3279F4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h0344ndelse</w:t>
      </w:r>
    </w:p>
    <w:p w14:paraId="0B9CCE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h0344nder</w:t>
      </w:r>
    </w:p>
    <w:p w14:paraId="19A0C5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h0344ndig</w:t>
      </w:r>
    </w:p>
    <w:p w14:paraId="47C42E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h0344nf0366rd</w:t>
      </w:r>
    </w:p>
    <w:p w14:paraId="4C42C2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h0344nf0366r</w:t>
      </w:r>
    </w:p>
    <w:p w14:paraId="381C98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h0344ngare</w:t>
      </w:r>
    </w:p>
    <w:p w14:paraId="3C0A2D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h0344ngavtal</w:t>
      </w:r>
    </w:p>
    <w:p w14:paraId="6D7185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76" w:author="Author" w:date="2012-02-26T13:32:00Z" w:name="move318026990"/>
      <w:moveTo w:id="217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h0344nge</w:t>
        </w:r>
      </w:moveTo>
    </w:p>
    <w:moveToRangeEnd w:id="2176"/>
    <w:p w14:paraId="370E1E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h0344nger efter</w:t>
      </w:r>
    </w:p>
    <w:p w14:paraId="33AC86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h0344nger med</w:t>
      </w:r>
    </w:p>
    <w:p w14:paraId="7CACD3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78" w:author="Author" w:date="2012-02-26T13:32:00Z" w:name="move318026991"/>
      <w:moveTo w:id="21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h0344nger</w:t>
        </w:r>
      </w:moveTo>
    </w:p>
    <w:moveToRangeEnd w:id="2178"/>
    <w:p w14:paraId="0D3B4E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h0344nger p0345</w:t>
      </w:r>
    </w:p>
    <w:p w14:paraId="37391B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h0344nger sig</w:t>
      </w:r>
    </w:p>
    <w:p w14:paraId="37F7D6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80" w:author="Author" w:date="2012-02-26T13:32:00Z" w:name="move318026991"/>
      <w:moveFrom w:id="2181" w:author="Author" w:date="2012-02-26T13:32:00Z">
        <w:r w:rsidRPr="00673328">
          <w:rPr>
            <w:rFonts w:ascii="宋体" w:eastAsia="宋体" w:hAnsi="宋体" w:cs="宋体" w:hint="eastAsia"/>
          </w:rPr>
          <w:t>h0344nger</w:t>
        </w:r>
      </w:moveFrom>
    </w:p>
    <w:p w14:paraId="39FA57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82" w:author="Author" w:date="2012-02-26T13:32:00Z" w:name="move318026990"/>
      <w:moveFromRangeEnd w:id="2180"/>
      <w:moveFrom w:id="2183" w:author="Author" w:date="2012-02-26T13:32:00Z">
        <w:r w:rsidRPr="00673328">
          <w:rPr>
            <w:rFonts w:ascii="宋体" w:eastAsia="宋体" w:hAnsi="宋体" w:cs="宋体" w:hint="eastAsia"/>
          </w:rPr>
          <w:t>h0344nge</w:t>
        </w:r>
      </w:moveFrom>
    </w:p>
    <w:moveFromRangeEnd w:id="2182"/>
    <w:p w14:paraId="24F10F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h0344ngig</w:t>
      </w:r>
    </w:p>
    <w:p w14:paraId="4EDAD8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h0344ngiven</w:t>
      </w:r>
    </w:p>
    <w:p w14:paraId="3CAEFA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h0344ngmatta</w:t>
      </w:r>
    </w:p>
    <w:p w14:paraId="1FDD9B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h0344ngsle</w:t>
      </w:r>
    </w:p>
    <w:p w14:paraId="139EE2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84" w:author="Author" w:date="2012-02-26T13:32:00Z" w:name="move318026992"/>
      <w:moveTo w:id="218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h0344n</w:t>
        </w:r>
      </w:moveTo>
    </w:p>
    <w:moveToRangeEnd w:id="2184"/>
    <w:p w14:paraId="516087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h0344nryckning</w:t>
      </w:r>
    </w:p>
    <w:p w14:paraId="7F3BEE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h0344nseende</w:t>
      </w:r>
    </w:p>
    <w:p w14:paraId="5406BE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86" w:author="Author" w:date="2012-02-26T13:32:00Z" w:name="move318026992"/>
      <w:moveFrom w:id="2187" w:author="Author" w:date="2012-02-26T13:32:00Z">
        <w:r w:rsidRPr="00673328">
          <w:rPr>
            <w:rFonts w:ascii="宋体" w:eastAsia="宋体" w:hAnsi="宋体" w:cs="宋体" w:hint="eastAsia"/>
          </w:rPr>
          <w:t>h0344n</w:t>
        </w:r>
      </w:moveFrom>
    </w:p>
    <w:moveFromRangeEnd w:id="2186"/>
    <w:p w14:paraId="392868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h0344nsyn</w:t>
      </w:r>
    </w:p>
    <w:p w14:paraId="5E485E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h0344nvisar</w:t>
      </w:r>
    </w:p>
    <w:p w14:paraId="194EF4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</w:t>
      </w:r>
      <w:r w:rsidRPr="00780F39">
        <w:rPr>
          <w:rFonts w:ascii="宋体" w:eastAsia="宋体" w:hAnsi="宋体" w:cs="宋体" w:hint="eastAsia"/>
          <w:lang w:val="sv-SE"/>
        </w:rPr>
        <w:t>344nvisning</w:t>
      </w:r>
    </w:p>
    <w:p w14:paraId="04F539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h0344pen</w:t>
      </w:r>
    </w:p>
    <w:p w14:paraId="4EB3F4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88" w:author="Author" w:date="2012-02-26T13:32:00Z" w:name="move318026993"/>
      <w:moveTo w:id="218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h0344pnad</w:t>
        </w:r>
      </w:moveTo>
    </w:p>
    <w:moveToRangeEnd w:id="2188"/>
    <w:p w14:paraId="68BD75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h0344pnadsv0344ckande</w:t>
      </w:r>
    </w:p>
    <w:p w14:paraId="21B867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90" w:author="Author" w:date="2012-02-26T13:32:00Z" w:name="move318026993"/>
      <w:moveFrom w:id="2191" w:author="Author" w:date="2012-02-26T13:32:00Z">
        <w:r w:rsidRPr="00673328">
          <w:rPr>
            <w:rFonts w:ascii="宋体" w:eastAsia="宋体" w:hAnsi="宋体" w:cs="宋体" w:hint="eastAsia"/>
          </w:rPr>
          <w:t>h0344pnad</w:t>
        </w:r>
      </w:moveFrom>
    </w:p>
    <w:moveFromRangeEnd w:id="2190"/>
    <w:p w14:paraId="476399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h0344pnar</w:t>
      </w:r>
    </w:p>
    <w:p w14:paraId="531752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h0344rad</w:t>
      </w:r>
    </w:p>
    <w:p w14:paraId="40B79A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h0344rav</w:t>
      </w:r>
    </w:p>
    <w:p w14:paraId="5EBA95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h0344rb0344rgerar</w:t>
      </w:r>
    </w:p>
    <w:p w14:paraId="36FC65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h0344rdad</w:t>
      </w:r>
    </w:p>
    <w:p w14:paraId="0BCEFA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h0344rd</w:t>
      </w:r>
    </w:p>
    <w:p w14:paraId="1E7F1E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h0344rf0366rleden</w:t>
      </w:r>
    </w:p>
    <w:p w14:paraId="0DD4A5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h0344rifr0345n</w:t>
      </w:r>
    </w:p>
    <w:p w14:paraId="31DA43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h0344rjar</w:t>
      </w:r>
    </w:p>
    <w:p w14:paraId="1D6C96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h0344rjedalen</w:t>
      </w:r>
    </w:p>
    <w:p w14:paraId="69E860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h0344rkomst</w:t>
      </w:r>
    </w:p>
    <w:p w14:paraId="12CE59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h0344rlig</w:t>
      </w:r>
    </w:p>
    <w:p w14:paraId="113AF3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h0344rmar</w:t>
      </w:r>
    </w:p>
    <w:p w14:paraId="1D9013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h0344rmed</w:t>
      </w:r>
    </w:p>
    <w:p w14:paraId="3B372C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192" w:author="Author" w:date="2012-02-26T13:32:00Z" w:name="move318026994"/>
      <w:moveTo w:id="219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h0344r</w:t>
        </w:r>
      </w:moveTo>
    </w:p>
    <w:moveToRangeEnd w:id="2192"/>
    <w:p w14:paraId="4EB775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h0344rn0344st</w:t>
      </w:r>
    </w:p>
    <w:p w14:paraId="6F32E3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h0344romdagen</w:t>
      </w:r>
    </w:p>
    <w:p w14:paraId="0E5C00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</w:t>
      </w:r>
      <w:r w:rsidRPr="00780F39">
        <w:rPr>
          <w:rFonts w:ascii="宋体" w:eastAsia="宋体" w:hAnsi="宋体" w:cs="宋体" w:hint="eastAsia"/>
          <w:lang w:val="sv-SE"/>
        </w:rPr>
        <w:t>rom</w:t>
      </w:r>
    </w:p>
    <w:p w14:paraId="7A81AF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h0344rr0366r</w:t>
      </w:r>
    </w:p>
    <w:p w14:paraId="5C411E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h0344rskar</w:t>
      </w:r>
    </w:p>
    <w:p w14:paraId="494325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h0344rsken</w:t>
      </w:r>
    </w:p>
    <w:p w14:paraId="2FF01D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h0344rsknar</w:t>
      </w:r>
    </w:p>
    <w:p w14:paraId="29B85F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h0344rs och tv0344rs</w:t>
      </w:r>
    </w:p>
    <w:p w14:paraId="213340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h0344rstammar</w:t>
      </w:r>
    </w:p>
    <w:p w14:paraId="3A6D5A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94" w:author="Author" w:date="2012-02-26T13:32:00Z" w:name="move318026994"/>
      <w:moveFrom w:id="2195" w:author="Author" w:date="2012-02-26T13:32:00Z">
        <w:r w:rsidRPr="00673328">
          <w:rPr>
            <w:rFonts w:ascii="宋体" w:eastAsia="宋体" w:hAnsi="宋体" w:cs="宋体" w:hint="eastAsia"/>
          </w:rPr>
          <w:t>h0344r</w:t>
        </w:r>
      </w:moveFrom>
    </w:p>
    <w:moveFromRangeEnd w:id="2194"/>
    <w:p w14:paraId="464534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h0344rtill</w:t>
      </w:r>
    </w:p>
    <w:p w14:paraId="680ECF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h0344rva</w:t>
      </w:r>
    </w:p>
    <w:p w14:paraId="1B425D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h0344rvidlag</w:t>
      </w:r>
    </w:p>
    <w:p w14:paraId="5C097A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h0344sthov</w:t>
      </w:r>
    </w:p>
    <w:p w14:paraId="72A77E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h0344stkur</w:t>
      </w:r>
    </w:p>
    <w:p w14:paraId="1EA9EA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196" w:author="Author" w:date="2012-02-26T13:32:00Z" w:name="move318026995"/>
      <w:moveTo w:id="2197" w:author="Author" w:date="2012-02-26T13:32:00Z">
        <w:r w:rsidRPr="00673328">
          <w:rPr>
            <w:rFonts w:ascii="宋体" w:eastAsia="宋体" w:hAnsi="宋体" w:cs="宋体" w:hint="eastAsia"/>
          </w:rPr>
          <w:t>h0344st</w:t>
        </w:r>
      </w:moveTo>
    </w:p>
    <w:moveToRangeEnd w:id="2196"/>
    <w:p w14:paraId="77878E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h0344stsvans</w:t>
      </w:r>
    </w:p>
    <w:p w14:paraId="1046B1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198" w:author="Author" w:date="2012-02-26T13:32:00Z" w:name="move318026995"/>
      <w:moveFrom w:id="2199" w:author="Author" w:date="2012-02-26T13:32:00Z">
        <w:r w:rsidRPr="00673328">
          <w:rPr>
            <w:rFonts w:ascii="宋体" w:eastAsia="宋体" w:hAnsi="宋体" w:cs="宋体" w:hint="eastAsia"/>
          </w:rPr>
          <w:t>h0344st</w:t>
        </w:r>
      </w:moveFrom>
    </w:p>
    <w:moveFromRangeEnd w:id="2198"/>
    <w:p w14:paraId="26817C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h0344stv0344g</w:t>
      </w:r>
    </w:p>
    <w:p w14:paraId="508B38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h0344tsk</w:t>
      </w:r>
    </w:p>
    <w:p w14:paraId="07F6B6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h0344tta</w:t>
      </w:r>
    </w:p>
    <w:p w14:paraId="1EC0F6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h0344vdar</w:t>
      </w:r>
    </w:p>
    <w:p w14:paraId="6BC9A8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h0344vd</w:t>
      </w:r>
    </w:p>
    <w:p w14:paraId="325FE0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h0344ver</w:t>
      </w:r>
    </w:p>
    <w:p w14:paraId="232914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h0344xa</w:t>
      </w:r>
    </w:p>
    <w:p w14:paraId="7A02F0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h0345gad</w:t>
      </w:r>
    </w:p>
    <w:p w14:paraId="5DCF2F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h0345gkomst</w:t>
      </w:r>
    </w:p>
    <w:p w14:paraId="706735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h0345g</w:t>
      </w:r>
    </w:p>
    <w:p w14:paraId="428BF3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h0345lfot</w:t>
      </w:r>
    </w:p>
    <w:p w14:paraId="0E11F6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h0345lighet</w:t>
      </w:r>
    </w:p>
    <w:p w14:paraId="62255F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h0345llare</w:t>
      </w:r>
    </w:p>
    <w:p w14:paraId="4EBFF6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h0345llbar</w:t>
      </w:r>
    </w:p>
    <w:p w14:paraId="35724A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h0345ller av</w:t>
      </w:r>
    </w:p>
    <w:p w14:paraId="7CA027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h0345ller i g0345ng</w:t>
      </w:r>
    </w:p>
    <w:p w14:paraId="272A6C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h0345ller igen</w:t>
      </w:r>
    </w:p>
    <w:p w14:paraId="219ACD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h0345ller med</w:t>
      </w:r>
    </w:p>
    <w:p w14:paraId="4AD61953" w14:textId="030B056D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h0345ller</w:t>
      </w:r>
      <w:del w:id="220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p0345</w:delText>
        </w:r>
      </w:del>
    </w:p>
    <w:p w14:paraId="129655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h0345ller</w:t>
      </w:r>
      <w:ins w:id="220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p0345</w:t>
        </w:r>
      </w:ins>
    </w:p>
    <w:p w14:paraId="2C5CD8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h0345ller till</w:t>
      </w:r>
    </w:p>
    <w:p w14:paraId="00E08A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h0345ller ut</w:t>
      </w:r>
    </w:p>
    <w:p w14:paraId="411E0D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h0345llet</w:t>
      </w:r>
    </w:p>
    <w:p w14:paraId="38E60D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h0345llfast</w:t>
      </w:r>
    </w:p>
    <w:p w14:paraId="6CA38B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h0345llhake</w:t>
      </w:r>
    </w:p>
    <w:p w14:paraId="5927E7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h0345llig0345ng</w:t>
      </w:r>
    </w:p>
    <w:p w14:paraId="6AF487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h0345llit</w:t>
      </w:r>
    </w:p>
    <w:p w14:paraId="41F3A6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02" w:author="Author" w:date="2012-02-26T13:32:00Z" w:name="move318026996"/>
      <w:moveTo w:id="22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h0345ll</w:t>
        </w:r>
      </w:moveTo>
    </w:p>
    <w:moveToRangeEnd w:id="2202"/>
    <w:p w14:paraId="3B4D9A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h0345llning</w:t>
      </w:r>
    </w:p>
    <w:p w14:paraId="2B2388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h0345llplats</w:t>
      </w:r>
    </w:p>
    <w:p w14:paraId="0D48D9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</w:t>
      </w:r>
      <w:r w:rsidRPr="00673328">
        <w:rPr>
          <w:rFonts w:ascii="宋体" w:eastAsia="宋体" w:hAnsi="宋体" w:cs="宋体" w:hint="eastAsia"/>
        </w:rPr>
        <w:t>345llpunkt</w:t>
      </w:r>
    </w:p>
    <w:p w14:paraId="3ED537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204" w:author="Author" w:date="2012-02-26T13:32:00Z" w:name="move318026997"/>
      <w:moveTo w:id="2205" w:author="Author" w:date="2012-02-26T13:32:00Z">
        <w:r w:rsidRPr="00673328">
          <w:rPr>
            <w:rFonts w:ascii="宋体" w:eastAsia="宋体" w:hAnsi="宋体" w:cs="宋体" w:hint="eastAsia"/>
          </w:rPr>
          <w:t>h0345l</w:t>
        </w:r>
      </w:moveTo>
    </w:p>
    <w:p w14:paraId="58DBCE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06" w:author="Author" w:date="2012-02-26T13:32:00Z" w:name="move318026996"/>
      <w:moveToRangeEnd w:id="2204"/>
      <w:moveFrom w:id="2207" w:author="Author" w:date="2012-02-26T13:32:00Z">
        <w:r w:rsidRPr="00673328">
          <w:rPr>
            <w:rFonts w:ascii="宋体" w:eastAsia="宋体" w:hAnsi="宋体" w:cs="宋体" w:hint="eastAsia"/>
          </w:rPr>
          <w:t>h0345ll</w:t>
        </w:r>
      </w:moveFrom>
    </w:p>
    <w:moveFromRangeEnd w:id="2206"/>
    <w:p w14:paraId="14C759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h0345lslag</w:t>
      </w:r>
    </w:p>
    <w:p w14:paraId="039D8F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08" w:author="Author" w:date="2012-02-26T13:32:00Z" w:name="move318026997"/>
      <w:moveFrom w:id="2209" w:author="Author" w:date="2012-02-26T13:32:00Z">
        <w:r w:rsidRPr="00673328">
          <w:rPr>
            <w:rFonts w:ascii="宋体" w:eastAsia="宋体" w:hAnsi="宋体" w:cs="宋体" w:hint="eastAsia"/>
          </w:rPr>
          <w:t>h0345l</w:t>
        </w:r>
      </w:moveFrom>
    </w:p>
    <w:moveFromRangeEnd w:id="2208"/>
    <w:p w14:paraId="3EBF4E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h0345ltimme</w:t>
      </w:r>
    </w:p>
    <w:p w14:paraId="4C3F91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h0345nar</w:t>
      </w:r>
    </w:p>
    <w:p w14:paraId="3DAC73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h0345nglar</w:t>
      </w:r>
    </w:p>
    <w:p w14:paraId="1BD785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h0345n</w:t>
      </w:r>
    </w:p>
    <w:p w14:paraId="3627CD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h0345rdf0366r</w:t>
      </w:r>
    </w:p>
    <w:p w14:paraId="300EBA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h0345rdh0344nt</w:t>
      </w:r>
    </w:p>
    <w:p w14:paraId="402858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h0345rdhandskarna</w:t>
      </w:r>
    </w:p>
    <w:p w14:paraId="66D313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h0345rdkokt</w:t>
      </w:r>
    </w:p>
    <w:p w14:paraId="4AAF1A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10" w:author="Author" w:date="2012-02-26T13:32:00Z" w:name="move318026998"/>
      <w:moveTo w:id="221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h0345rd</w:t>
        </w:r>
      </w:moveTo>
    </w:p>
    <w:moveToRangeEnd w:id="2210"/>
    <w:p w14:paraId="3AA3DF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h0345rdnackad</w:t>
      </w:r>
    </w:p>
    <w:p w14:paraId="3BC002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h0345rdnar</w:t>
      </w:r>
    </w:p>
    <w:p w14:paraId="50277D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h0345rdsm0344lt</w:t>
      </w:r>
    </w:p>
    <w:p w14:paraId="4EA442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12" w:author="Author" w:date="2012-02-26T13:32:00Z" w:name="move318026998"/>
      <w:moveFrom w:id="2213" w:author="Author" w:date="2012-02-26T13:32:00Z">
        <w:r w:rsidRPr="00673328">
          <w:rPr>
            <w:rFonts w:ascii="宋体" w:eastAsia="宋体" w:hAnsi="宋体" w:cs="宋体" w:hint="eastAsia"/>
          </w:rPr>
          <w:t>h0345rd</w:t>
        </w:r>
      </w:moveFrom>
    </w:p>
    <w:moveFromRangeEnd w:id="2212"/>
    <w:p w14:paraId="1605AD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h0345rdvara</w:t>
      </w:r>
    </w:p>
    <w:p w14:paraId="72DA1A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h0345rfin</w:t>
      </w:r>
    </w:p>
    <w:p w14:paraId="34361D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h0345rig</w:t>
      </w:r>
    </w:p>
    <w:p w14:paraId="1B0728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14" w:author="Author" w:date="2012-02-26T13:32:00Z" w:name="move318026999"/>
      <w:moveTo w:id="221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h0345r</w:t>
        </w:r>
      </w:moveTo>
    </w:p>
    <w:p w14:paraId="7C98E1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16" w:author="Author" w:date="2012-02-26T13:32:00Z" w:name="move318027000"/>
      <w:moveToRangeEnd w:id="2214"/>
      <w:moveTo w:id="22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h0345rn0345l</w:t>
        </w:r>
      </w:moveTo>
    </w:p>
    <w:moveToRangeEnd w:id="2216"/>
    <w:p w14:paraId="101B56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h0345rn0345lskurva</w:t>
      </w:r>
    </w:p>
    <w:p w14:paraId="0E8820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18" w:author="Author" w:date="2012-02-26T13:32:00Z" w:name="move318027000"/>
      <w:moveFrom w:id="2219" w:author="Author" w:date="2012-02-26T13:32:00Z">
        <w:r w:rsidRPr="00673328">
          <w:rPr>
            <w:rFonts w:ascii="宋体" w:eastAsia="宋体" w:hAnsi="宋体" w:cs="宋体" w:hint="eastAsia"/>
          </w:rPr>
          <w:t>h0345rn0345l</w:t>
        </w:r>
      </w:moveFrom>
    </w:p>
    <w:moveFromRangeEnd w:id="2218"/>
    <w:p w14:paraId="03C6F5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h0345rresa</w:t>
      </w:r>
      <w:r w:rsidRPr="00673328">
        <w:rPr>
          <w:rFonts w:ascii="宋体" w:eastAsia="宋体" w:hAnsi="宋体" w:cs="宋体" w:hint="eastAsia"/>
        </w:rPr>
        <w:t>nde</w:t>
      </w:r>
    </w:p>
    <w:p w14:paraId="02D4D0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h0345rsm0345n</w:t>
      </w:r>
    </w:p>
    <w:p w14:paraId="17429F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20" w:author="Author" w:date="2012-02-26T13:32:00Z" w:name="move318026999"/>
      <w:moveFrom w:id="2221" w:author="Author" w:date="2012-02-26T13:32:00Z">
        <w:r w:rsidRPr="00673328">
          <w:rPr>
            <w:rFonts w:ascii="宋体" w:eastAsia="宋体" w:hAnsi="宋体" w:cs="宋体" w:hint="eastAsia"/>
          </w:rPr>
          <w:t>h0345r</w:t>
        </w:r>
      </w:moveFrom>
    </w:p>
    <w:moveFromRangeEnd w:id="2220"/>
    <w:p w14:paraId="394F84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h0345rtest</w:t>
      </w:r>
    </w:p>
    <w:p w14:paraId="3AA2F5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h0345rtork</w:t>
      </w:r>
    </w:p>
    <w:p w14:paraId="18A41B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h0345var in</w:t>
      </w:r>
    </w:p>
    <w:p w14:paraId="6ACC90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h0345v</w:t>
      </w:r>
    </w:p>
    <w:p w14:paraId="44CF40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h0366ft</w:t>
      </w:r>
    </w:p>
    <w:p w14:paraId="5DE996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h0366gaktningsfullt</w:t>
      </w:r>
    </w:p>
    <w:p w14:paraId="653836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h0366gborg</w:t>
      </w:r>
    </w:p>
    <w:p w14:paraId="3891C7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h0366gdragen</w:t>
      </w:r>
    </w:p>
    <w:p w14:paraId="4BB13B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h0366gerh0344nt</w:t>
      </w:r>
    </w:p>
    <w:p w14:paraId="694579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h0366ger</w:t>
      </w:r>
    </w:p>
    <w:p w14:paraId="2965D7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h0366gf0344rdig</w:t>
      </w:r>
    </w:p>
    <w:p w14:paraId="431659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h0366gf0344rd</w:t>
      </w:r>
    </w:p>
    <w:p w14:paraId="4B7E04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h0366gg</w:t>
      </w:r>
    </w:p>
    <w:p w14:paraId="3C75DB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h0366ghus</w:t>
      </w:r>
    </w:p>
    <w:p w14:paraId="107285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h0366ginkomsttagare</w:t>
      </w:r>
    </w:p>
    <w:p w14:paraId="147B74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h0366gkvarter</w:t>
      </w:r>
    </w:p>
    <w:p w14:paraId="5F4193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h0366gljudd</w:t>
      </w:r>
    </w:p>
    <w:p w14:paraId="71B4E8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h0366gm0344ssa</w:t>
      </w:r>
    </w:p>
    <w:p w14:paraId="443E7B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h0366gmod</w:t>
      </w:r>
    </w:p>
    <w:p w14:paraId="2C0C03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22" w:author="Author" w:date="2012-02-26T13:32:00Z" w:name="move318027001"/>
      <w:moveTo w:id="22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</w:t>
        </w:r>
        <w:r w:rsidRPr="00780F39">
          <w:rPr>
            <w:rFonts w:ascii="宋体" w:eastAsia="宋体" w:hAnsi="宋体" w:cs="宋体" w:hint="eastAsia"/>
            <w:lang w:val="sv-SE"/>
          </w:rPr>
          <w:t>0366g</w:t>
        </w:r>
      </w:moveTo>
    </w:p>
    <w:moveToRangeEnd w:id="2222"/>
    <w:p w14:paraId="63F79B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h0366gre</w:t>
      </w:r>
    </w:p>
    <w:p w14:paraId="2D0759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h0366gs0344song</w:t>
      </w:r>
    </w:p>
    <w:p w14:paraId="0E0B9C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h0366gskola</w:t>
      </w:r>
    </w:p>
    <w:p w14:paraId="6E6E95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h0366gstadium</w:t>
      </w:r>
    </w:p>
    <w:p w14:paraId="23698C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h0366gsta domstolen</w:t>
      </w:r>
    </w:p>
    <w:p w14:paraId="232F2F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h0366gst</w:t>
      </w:r>
    </w:p>
    <w:p w14:paraId="71F409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24" w:author="Author" w:date="2012-02-26T13:32:00Z" w:name="move318027001"/>
      <w:moveFrom w:id="2225" w:author="Author" w:date="2012-02-26T13:32:00Z">
        <w:r w:rsidRPr="00673328">
          <w:rPr>
            <w:rFonts w:ascii="宋体" w:eastAsia="宋体" w:hAnsi="宋体" w:cs="宋体" w:hint="eastAsia"/>
          </w:rPr>
          <w:t>h</w:t>
        </w:r>
        <w:r w:rsidRPr="00673328">
          <w:rPr>
            <w:rFonts w:ascii="宋体" w:eastAsia="宋体" w:hAnsi="宋体" w:cs="宋体" w:hint="eastAsia"/>
          </w:rPr>
          <w:t>0366g</w:t>
        </w:r>
      </w:moveFrom>
    </w:p>
    <w:moveFromRangeEnd w:id="2224"/>
    <w:p w14:paraId="644704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h0366gtalare</w:t>
      </w:r>
    </w:p>
    <w:p w14:paraId="138B68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h0366gtidlig</w:t>
      </w:r>
    </w:p>
    <w:p w14:paraId="663C34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h0366gtid</w:t>
      </w:r>
    </w:p>
    <w:p w14:paraId="2EAB89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h0366gtrafik</w:t>
      </w:r>
    </w:p>
    <w:p w14:paraId="05D73D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h0366gtravande</w:t>
      </w:r>
    </w:p>
    <w:p w14:paraId="2D6094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h0366gtryck</w:t>
      </w:r>
    </w:p>
    <w:p w14:paraId="6D3F02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h0366gtst0345ende</w:t>
      </w:r>
    </w:p>
    <w:p w14:paraId="254FA2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h0366jdare</w:t>
      </w:r>
    </w:p>
    <w:p w14:paraId="7B110C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h0366jdhopp</w:t>
      </w:r>
    </w:p>
    <w:p w14:paraId="582134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26" w:author="Author" w:date="2012-02-26T13:32:00Z" w:name="move318027002"/>
      <w:moveTo w:id="222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h0366jd</w:t>
        </w:r>
      </w:moveTo>
    </w:p>
    <w:moveToRangeEnd w:id="2226"/>
    <w:p w14:paraId="0CF552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h0366jdpunkt</w:t>
      </w:r>
    </w:p>
    <w:p w14:paraId="3A2833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28" w:author="Author" w:date="2012-02-26T13:32:00Z" w:name="move318027002"/>
      <w:moveFrom w:id="2229" w:author="Author" w:date="2012-02-26T13:32:00Z">
        <w:r w:rsidRPr="00673328">
          <w:rPr>
            <w:rFonts w:ascii="宋体" w:eastAsia="宋体" w:hAnsi="宋体" w:cs="宋体" w:hint="eastAsia"/>
          </w:rPr>
          <w:t>h0366jd</w:t>
        </w:r>
      </w:moveFrom>
    </w:p>
    <w:moveFromRangeEnd w:id="2228"/>
    <w:p w14:paraId="3A6737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h0366jer</w:t>
      </w:r>
    </w:p>
    <w:p w14:paraId="24B5BE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h0366k</w:t>
      </w:r>
    </w:p>
    <w:p w14:paraId="6B6BB3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230" w:author="Author" w:date="2012-02-26T13:32:00Z" w:name="move318027003"/>
      <w:moveTo w:id="2231" w:author="Author" w:date="2012-02-26T13:32:00Z">
        <w:r w:rsidRPr="00673328">
          <w:rPr>
            <w:rFonts w:ascii="宋体" w:eastAsia="宋体" w:hAnsi="宋体" w:cs="宋体" w:hint="eastAsia"/>
          </w:rPr>
          <w:t>h0366lje</w:t>
        </w:r>
      </w:moveTo>
    </w:p>
    <w:moveToRangeEnd w:id="2230"/>
    <w:p w14:paraId="1DD39C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h0366lj</w:t>
      </w:r>
      <w:r w:rsidRPr="00673328">
        <w:rPr>
          <w:rFonts w:ascii="宋体" w:eastAsia="宋体" w:hAnsi="宋体" w:cs="宋体" w:hint="eastAsia"/>
        </w:rPr>
        <w:t>er</w:t>
      </w:r>
    </w:p>
    <w:p w14:paraId="334784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32" w:author="Author" w:date="2012-02-26T13:32:00Z" w:name="move318027003"/>
      <w:moveFrom w:id="2233" w:author="Author" w:date="2012-02-26T13:32:00Z">
        <w:r w:rsidRPr="00673328">
          <w:rPr>
            <w:rFonts w:ascii="宋体" w:eastAsia="宋体" w:hAnsi="宋体" w:cs="宋体" w:hint="eastAsia"/>
          </w:rPr>
          <w:t>h0366lje</w:t>
        </w:r>
      </w:moveFrom>
    </w:p>
    <w:moveFromRangeEnd w:id="2232"/>
    <w:p w14:paraId="5A2BE0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h0366ll</w:t>
      </w:r>
    </w:p>
    <w:p w14:paraId="6056CB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h0366na</w:t>
      </w:r>
    </w:p>
    <w:p w14:paraId="7CC3FD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h0366ns</w:t>
      </w:r>
    </w:p>
    <w:p w14:paraId="05D7A4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h0366rapparat</w:t>
      </w:r>
    </w:p>
    <w:p w14:paraId="3CC895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h0366rbar</w:t>
      </w:r>
    </w:p>
    <w:p w14:paraId="762A2D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h0366rcentral</w:t>
      </w:r>
    </w:p>
    <w:p w14:paraId="4B236E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h0366r efter</w:t>
      </w:r>
    </w:p>
    <w:p w14:paraId="2965D3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h0366rlur</w:t>
      </w:r>
    </w:p>
    <w:p w14:paraId="426520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34" w:author="Author" w:date="2012-02-26T13:32:00Z" w:name="move318027004"/>
      <w:moveTo w:id="223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h0366r</w:t>
        </w:r>
      </w:moveTo>
    </w:p>
    <w:moveToRangeEnd w:id="2234"/>
    <w:p w14:paraId="3C9AC7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h0366rna</w:t>
      </w:r>
    </w:p>
    <w:p w14:paraId="18E261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236" w:author="Author" w:date="2012-02-26T13:32:00Z" w:name="move318027005"/>
      <w:moveTo w:id="2237" w:author="Author" w:date="2012-02-26T13:32:00Z">
        <w:r w:rsidRPr="00673328">
          <w:rPr>
            <w:rFonts w:ascii="宋体" w:eastAsia="宋体" w:hAnsi="宋体" w:cs="宋体" w:hint="eastAsia"/>
          </w:rPr>
          <w:t>h0366rn</w:t>
        </w:r>
      </w:moveTo>
    </w:p>
    <w:moveToRangeEnd w:id="2236"/>
    <w:p w14:paraId="3FBB3D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h0366rnsten</w:t>
      </w:r>
    </w:p>
    <w:p w14:paraId="59BD81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38" w:author="Author" w:date="2012-02-26T13:32:00Z" w:name="move318027005"/>
      <w:moveFrom w:id="2239" w:author="Author" w:date="2012-02-26T13:32:00Z">
        <w:r w:rsidRPr="00673328">
          <w:rPr>
            <w:rFonts w:ascii="宋体" w:eastAsia="宋体" w:hAnsi="宋体" w:cs="宋体" w:hint="eastAsia"/>
          </w:rPr>
          <w:t>h0366rn</w:t>
        </w:r>
      </w:moveFrom>
    </w:p>
    <w:moveFromRangeEnd w:id="2238"/>
    <w:p w14:paraId="0D42C7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h0366rntand</w:t>
      </w:r>
    </w:p>
    <w:p w14:paraId="55FD60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h0366rs0344gen</w:t>
      </w:r>
    </w:p>
    <w:p w14:paraId="746C54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h0366rsal</w:t>
      </w:r>
    </w:p>
    <w:p w14:paraId="7ADFC9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h0366rsammar</w:t>
      </w:r>
    </w:p>
    <w:p w14:paraId="763F99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40" w:author="Author" w:date="2012-02-26T13:32:00Z" w:name="move318027006"/>
      <w:moveTo w:id="22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h0366rsel</w:t>
        </w:r>
      </w:moveTo>
    </w:p>
    <w:moveToRangeEnd w:id="2240"/>
    <w:p w14:paraId="00E2D0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h0366rselskadad</w:t>
      </w:r>
    </w:p>
    <w:p w14:paraId="5628DE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42" w:author="Author" w:date="2012-02-26T13:32:00Z" w:name="move318027006"/>
      <w:moveFrom w:id="2243" w:author="Author" w:date="2012-02-26T13:32:00Z">
        <w:r w:rsidRPr="00673328">
          <w:rPr>
            <w:rFonts w:ascii="宋体" w:eastAsia="宋体" w:hAnsi="宋体" w:cs="宋体" w:hint="eastAsia"/>
          </w:rPr>
          <w:t>h0366rsel</w:t>
        </w:r>
      </w:moveFrom>
    </w:p>
    <w:moveFromRangeEnd w:id="2242"/>
    <w:p w14:paraId="186A35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h0366rs</w:t>
      </w:r>
    </w:p>
    <w:p w14:paraId="78E8DB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44" w:author="Author" w:date="2012-02-26T13:32:00Z" w:name="move318027004"/>
      <w:moveFrom w:id="2245" w:author="Author" w:date="2012-02-26T13:32:00Z">
        <w:r w:rsidRPr="00673328">
          <w:rPr>
            <w:rFonts w:ascii="宋体" w:eastAsia="宋体" w:hAnsi="宋体" w:cs="宋体" w:hint="eastAsia"/>
          </w:rPr>
          <w:t>h0366r</w:t>
        </w:r>
      </w:moveFrom>
    </w:p>
    <w:moveFromRangeEnd w:id="2244"/>
    <w:p w14:paraId="3D9F1C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h0366snuva</w:t>
      </w:r>
    </w:p>
    <w:p w14:paraId="1C04A3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h0366stas</w:t>
      </w:r>
    </w:p>
    <w:p w14:paraId="790766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h0366stdagj0344mning</w:t>
      </w:r>
    </w:p>
    <w:p w14:paraId="2BFBFF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h0366s</w:t>
      </w:r>
      <w:r w:rsidRPr="00780F39">
        <w:rPr>
          <w:rFonts w:ascii="宋体" w:eastAsia="宋体" w:hAnsi="宋体" w:cs="宋体" w:hint="eastAsia"/>
          <w:lang w:val="sv-SE"/>
        </w:rPr>
        <w:t>t</w:t>
      </w:r>
    </w:p>
    <w:p w14:paraId="7D7A32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h0366torgskonst</w:t>
      </w:r>
    </w:p>
    <w:p w14:paraId="53EE47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h0366vding</w:t>
      </w:r>
    </w:p>
    <w:p w14:paraId="773374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h0366vlighetsvisit</w:t>
      </w:r>
    </w:p>
    <w:p w14:paraId="0C12C0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h0366vlig</w:t>
      </w:r>
    </w:p>
    <w:p w14:paraId="46762E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habil</w:t>
      </w:r>
    </w:p>
    <w:p w14:paraId="3EE577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46" w:author="Author" w:date="2012-02-26T13:32:00Z" w:name="move318027007"/>
      <w:moveTo w:id="22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hacka</w:t>
        </w:r>
      </w:moveTo>
    </w:p>
    <w:moveToRangeEnd w:id="2246"/>
    <w:p w14:paraId="042DCD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hackare</w:t>
      </w:r>
    </w:p>
    <w:p w14:paraId="6C36EE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hackar</w:t>
      </w:r>
    </w:p>
    <w:p w14:paraId="18470A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48" w:author="Author" w:date="2012-02-26T13:32:00Z" w:name="move318027007"/>
      <w:moveFrom w:id="2249" w:author="Author" w:date="2012-02-26T13:32:00Z">
        <w:r w:rsidRPr="00673328">
          <w:rPr>
            <w:rFonts w:ascii="宋体" w:eastAsia="宋体" w:hAnsi="宋体" w:cs="宋体" w:hint="eastAsia"/>
          </w:rPr>
          <w:t>hacka</w:t>
        </w:r>
      </w:moveFrom>
    </w:p>
    <w:moveFromRangeEnd w:id="2248"/>
    <w:p w14:paraId="126BBA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hacker</w:t>
      </w:r>
    </w:p>
    <w:p w14:paraId="49DC8C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hackkyckling</w:t>
      </w:r>
    </w:p>
    <w:p w14:paraId="2CF559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250" w:author="Author" w:date="2012-02-26T13:32:00Z" w:name="move318027008"/>
      <w:moveTo w:id="2251" w:author="Author" w:date="2012-02-26T13:32:00Z">
        <w:r w:rsidRPr="00673328">
          <w:rPr>
            <w:rFonts w:ascii="宋体" w:eastAsia="宋体" w:hAnsi="宋体" w:cs="宋体" w:hint="eastAsia"/>
          </w:rPr>
          <w:t>hack</w:t>
        </w:r>
      </w:moveTo>
    </w:p>
    <w:moveToRangeEnd w:id="2250"/>
    <w:p w14:paraId="5B7D96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hackspett</w:t>
      </w:r>
    </w:p>
    <w:p w14:paraId="785D00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52" w:author="Author" w:date="2012-02-26T13:32:00Z" w:name="move318027008"/>
      <w:moveFrom w:id="2253" w:author="Author" w:date="2012-02-26T13:32:00Z">
        <w:r w:rsidRPr="00673328">
          <w:rPr>
            <w:rFonts w:ascii="宋体" w:eastAsia="宋体" w:hAnsi="宋体" w:cs="宋体" w:hint="eastAsia"/>
          </w:rPr>
          <w:t>hack</w:t>
        </w:r>
      </w:moveFrom>
    </w:p>
    <w:moveFromRangeEnd w:id="2252"/>
    <w:p w14:paraId="7BF6A7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hade</w:t>
      </w:r>
    </w:p>
    <w:p w14:paraId="407420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haffar</w:t>
      </w:r>
    </w:p>
    <w:p w14:paraId="421EFC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hafs</w:t>
      </w:r>
    </w:p>
    <w:p w14:paraId="39D46D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hafsverk</w:t>
      </w:r>
    </w:p>
    <w:p w14:paraId="258185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haft</w:t>
      </w:r>
    </w:p>
    <w:p w14:paraId="74ED79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hagel</w:t>
      </w:r>
    </w:p>
    <w:p w14:paraId="5556E5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hage</w:t>
      </w:r>
    </w:p>
    <w:p w14:paraId="01A555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hagga</w:t>
      </w:r>
    </w:p>
    <w:p w14:paraId="3EC8A2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haglar</w:t>
      </w:r>
    </w:p>
    <w:p w14:paraId="320D3B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hajar</w:t>
      </w:r>
    </w:p>
    <w:p w14:paraId="40BF99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hajar till</w:t>
      </w:r>
    </w:p>
    <w:p w14:paraId="117F36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haj</w:t>
      </w:r>
    </w:p>
    <w:p w14:paraId="586791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54" w:author="Author" w:date="2012-02-26T13:32:00Z" w:name="move318027009"/>
      <w:moveTo w:id="225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haka</w:t>
        </w:r>
      </w:moveTo>
    </w:p>
    <w:moveToRangeEnd w:id="2254"/>
    <w:p w14:paraId="1840DD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hakar upp sig</w:t>
      </w:r>
    </w:p>
    <w:p w14:paraId="22D933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56" w:author="Author" w:date="2012-02-26T13:32:00Z" w:name="move318027009"/>
      <w:moveFrom w:id="2257" w:author="Author" w:date="2012-02-26T13:32:00Z">
        <w:r w:rsidRPr="00673328">
          <w:rPr>
            <w:rFonts w:ascii="宋体" w:eastAsia="宋体" w:hAnsi="宋体" w:cs="宋体" w:hint="eastAsia"/>
          </w:rPr>
          <w:t>haka</w:t>
        </w:r>
      </w:moveFrom>
    </w:p>
    <w:moveFromRangeEnd w:id="2256"/>
    <w:p w14:paraId="0B7898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hake</w:t>
      </w:r>
    </w:p>
    <w:p w14:paraId="2C7EE8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hakkors</w:t>
      </w:r>
    </w:p>
    <w:p w14:paraId="1BAE12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haklapp</w:t>
      </w:r>
    </w:p>
    <w:p w14:paraId="0010EE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hakparentes</w:t>
      </w:r>
    </w:p>
    <w:p w14:paraId="248F97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halar</w:t>
      </w:r>
    </w:p>
    <w:p w14:paraId="33C1B1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258" w:author="Author" w:date="2012-02-26T13:32:00Z" w:name="move318027010"/>
      <w:moveTo w:id="2259" w:author="Author" w:date="2012-02-26T13:32:00Z">
        <w:r w:rsidRPr="00673328">
          <w:rPr>
            <w:rFonts w:ascii="宋体" w:eastAsia="宋体" w:hAnsi="宋体" w:cs="宋体" w:hint="eastAsia"/>
          </w:rPr>
          <w:t>ha</w:t>
        </w:r>
        <w:r w:rsidRPr="00673328">
          <w:rPr>
            <w:rFonts w:ascii="宋体" w:eastAsia="宋体" w:hAnsi="宋体" w:cs="宋体" w:hint="eastAsia"/>
          </w:rPr>
          <w:t>lka</w:t>
        </w:r>
      </w:moveTo>
    </w:p>
    <w:moveToRangeEnd w:id="2258"/>
    <w:p w14:paraId="28C86B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halkar</w:t>
      </w:r>
    </w:p>
    <w:p w14:paraId="018FB6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60" w:author="Author" w:date="2012-02-26T13:32:00Z" w:name="move318027010"/>
      <w:moveFrom w:id="2261" w:author="Author" w:date="2012-02-26T13:32:00Z">
        <w:r w:rsidRPr="00673328">
          <w:rPr>
            <w:rFonts w:ascii="宋体" w:eastAsia="宋体" w:hAnsi="宋体" w:cs="宋体" w:hint="eastAsia"/>
          </w:rPr>
          <w:t>ha</w:t>
        </w:r>
        <w:r w:rsidRPr="00673328">
          <w:rPr>
            <w:rFonts w:ascii="宋体" w:eastAsia="宋体" w:hAnsi="宋体" w:cs="宋体" w:hint="eastAsia"/>
          </w:rPr>
          <w:t>lka</w:t>
        </w:r>
      </w:moveFrom>
    </w:p>
    <w:moveFromRangeEnd w:id="2260"/>
    <w:p w14:paraId="2BDA34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halkig</w:t>
      </w:r>
    </w:p>
    <w:p w14:paraId="6D1698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hall0344ndsk</w:t>
      </w:r>
    </w:p>
    <w:p w14:paraId="16EC82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hall0345man</w:t>
      </w:r>
    </w:p>
    <w:p w14:paraId="0A6233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hall0345</w:t>
      </w:r>
    </w:p>
    <w:p w14:paraId="7462B2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Halland</w:t>
      </w:r>
    </w:p>
    <w:p w14:paraId="095F0A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hallick</w:t>
      </w:r>
    </w:p>
    <w:p w14:paraId="1E233C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262" w:author="Author" w:date="2012-02-26T13:32:00Z" w:name="move318027011"/>
      <w:moveTo w:id="2263" w:author="Author" w:date="2012-02-26T13:32:00Z">
        <w:r w:rsidRPr="00673328">
          <w:rPr>
            <w:rFonts w:ascii="宋体" w:eastAsia="宋体" w:hAnsi="宋体" w:cs="宋体" w:hint="eastAsia"/>
          </w:rPr>
          <w:t>hall</w:t>
        </w:r>
      </w:moveTo>
    </w:p>
    <w:moveToRangeEnd w:id="2262"/>
    <w:p w14:paraId="48C1A1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hallon</w:t>
      </w:r>
    </w:p>
    <w:p w14:paraId="01688C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64" w:author="Author" w:date="2012-02-26T13:32:00Z" w:name="move318027011"/>
      <w:moveFrom w:id="2265" w:author="Author" w:date="2012-02-26T13:32:00Z">
        <w:r w:rsidRPr="00673328">
          <w:rPr>
            <w:rFonts w:ascii="宋体" w:eastAsia="宋体" w:hAnsi="宋体" w:cs="宋体" w:hint="eastAsia"/>
          </w:rPr>
          <w:t>hall</w:t>
        </w:r>
      </w:moveFrom>
    </w:p>
    <w:moveFromRangeEnd w:id="2264"/>
    <w:p w14:paraId="476BA1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hallucination</w:t>
      </w:r>
    </w:p>
    <w:p w14:paraId="072491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266" w:author="Author" w:date="2012-02-26T13:32:00Z" w:name="move318027012"/>
      <w:moveTo w:id="2267" w:author="Author" w:date="2012-02-26T13:32:00Z">
        <w:r w:rsidRPr="00673328">
          <w:rPr>
            <w:rFonts w:ascii="宋体" w:eastAsia="宋体" w:hAnsi="宋体" w:cs="宋体" w:hint="eastAsia"/>
          </w:rPr>
          <w:t>halm</w:t>
        </w:r>
      </w:moveTo>
    </w:p>
    <w:p w14:paraId="20EDD6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268" w:author="Author" w:date="2012-02-26T13:32:00Z" w:name="move318027013"/>
      <w:moveToRangeEnd w:id="2266"/>
      <w:moveTo w:id="2269" w:author="Author" w:date="2012-02-26T13:32:00Z">
        <w:r w:rsidRPr="00673328">
          <w:rPr>
            <w:rFonts w:ascii="宋体" w:eastAsia="宋体" w:hAnsi="宋体" w:cs="宋体" w:hint="eastAsia"/>
          </w:rPr>
          <w:t>hal</w:t>
        </w:r>
      </w:moveTo>
    </w:p>
    <w:moveToRangeEnd w:id="2268"/>
    <w:p w14:paraId="5F399D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halmstr0345</w:t>
      </w:r>
    </w:p>
    <w:p w14:paraId="22E475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70" w:author="Author" w:date="2012-02-26T13:32:00Z" w:name="move318027012"/>
      <w:moveFrom w:id="2271" w:author="Author" w:date="2012-02-26T13:32:00Z">
        <w:r w:rsidRPr="00673328">
          <w:rPr>
            <w:rFonts w:ascii="宋体" w:eastAsia="宋体" w:hAnsi="宋体" w:cs="宋体" w:hint="eastAsia"/>
          </w:rPr>
          <w:t>halm</w:t>
        </w:r>
      </w:moveFrom>
    </w:p>
    <w:moveFromRangeEnd w:id="2270"/>
    <w:p w14:paraId="406287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halsar</w:t>
      </w:r>
    </w:p>
    <w:p w14:paraId="1EE222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halsband</w:t>
      </w:r>
    </w:p>
    <w:p w14:paraId="644154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halsbloss</w:t>
      </w:r>
    </w:p>
    <w:p w14:paraId="3944E5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halsbr0344nna</w:t>
      </w:r>
    </w:p>
    <w:p w14:paraId="231FA1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halsbrytande</w:t>
      </w:r>
    </w:p>
    <w:p w14:paraId="0F81F7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halsduk</w:t>
      </w:r>
    </w:p>
    <w:p w14:paraId="08083A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halsfluss</w:t>
      </w:r>
    </w:p>
    <w:p w14:paraId="3EBD4F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halsgrop</w:t>
      </w:r>
    </w:p>
    <w:p w14:paraId="7F9D2A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halshugger</w:t>
      </w:r>
    </w:p>
    <w:p w14:paraId="4B6978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hals</w:t>
      </w:r>
    </w:p>
    <w:p w14:paraId="283F4A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halstrar</w:t>
      </w:r>
    </w:p>
    <w:p w14:paraId="316B87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72" w:author="Author" w:date="2012-02-26T13:32:00Z" w:name="move318027013"/>
      <w:moveFrom w:id="2273" w:author="Author" w:date="2012-02-26T13:32:00Z">
        <w:r w:rsidRPr="00673328">
          <w:rPr>
            <w:rFonts w:ascii="宋体" w:eastAsia="宋体" w:hAnsi="宋体" w:cs="宋体" w:hint="eastAsia"/>
          </w:rPr>
          <w:t>hal</w:t>
        </w:r>
      </w:moveFrom>
    </w:p>
    <w:moveFromRangeEnd w:id="2272"/>
    <w:p w14:paraId="1F094A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haltar</w:t>
      </w:r>
    </w:p>
    <w:p w14:paraId="426A2F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halt</w:t>
      </w:r>
    </w:p>
    <w:p w14:paraId="7EB237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halv0345r</w:t>
      </w:r>
    </w:p>
    <w:p w14:paraId="15F739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halv0366</w:t>
      </w:r>
    </w:p>
    <w:p w14:paraId="48586D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74" w:author="Author" w:date="2012-02-26T13:32:00Z" w:name="move318027014"/>
      <w:moveTo w:id="227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halva</w:t>
        </w:r>
      </w:moveTo>
    </w:p>
    <w:moveToRangeEnd w:id="2274"/>
    <w:p w14:paraId="035A7F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halvannan</w:t>
      </w:r>
    </w:p>
    <w:p w14:paraId="052C54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76" w:author="Author" w:date="2012-02-26T13:32:00Z" w:name="move318027014"/>
      <w:moveFrom w:id="2277" w:author="Author" w:date="2012-02-26T13:32:00Z">
        <w:r w:rsidRPr="00673328">
          <w:rPr>
            <w:rFonts w:ascii="宋体" w:eastAsia="宋体" w:hAnsi="宋体" w:cs="宋体" w:hint="eastAsia"/>
          </w:rPr>
          <w:t>halva</w:t>
        </w:r>
      </w:moveFrom>
    </w:p>
    <w:moveFromRangeEnd w:id="2276"/>
    <w:p w14:paraId="41C8FE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halvbror</w:t>
      </w:r>
    </w:p>
    <w:p w14:paraId="56DFDE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halvdan</w:t>
      </w:r>
    </w:p>
    <w:p w14:paraId="657582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halverar</w:t>
      </w:r>
    </w:p>
    <w:p w14:paraId="6829B2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halvf0366rs0344kring</w:t>
      </w:r>
    </w:p>
    <w:p w14:paraId="22ACC3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halvfabrikat</w:t>
      </w:r>
    </w:p>
    <w:p w14:paraId="58E048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halvlek</w:t>
      </w:r>
    </w:p>
    <w:p w14:paraId="2F470C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halvljus</w:t>
      </w:r>
    </w:p>
    <w:p w14:paraId="53B7B6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78" w:author="Author" w:date="2012-02-26T13:32:00Z" w:name="move318027015"/>
      <w:moveTo w:id="22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halv</w:t>
        </w:r>
      </w:moveTo>
    </w:p>
    <w:moveToRangeEnd w:id="2278"/>
    <w:p w14:paraId="49E841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halvpension</w:t>
      </w:r>
    </w:p>
    <w:p w14:paraId="6E1826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halvstatlig</w:t>
      </w:r>
    </w:p>
    <w:p w14:paraId="2F7778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halvsular</w:t>
      </w:r>
    </w:p>
    <w:p w14:paraId="10B62B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80" w:author="Author" w:date="2012-02-26T13:32:00Z" w:name="move318027015"/>
      <w:moveFrom w:id="2281" w:author="Author" w:date="2012-02-26T13:32:00Z">
        <w:r w:rsidRPr="00673328">
          <w:rPr>
            <w:rFonts w:ascii="宋体" w:eastAsia="宋体" w:hAnsi="宋体" w:cs="宋体" w:hint="eastAsia"/>
          </w:rPr>
          <w:t>halv</w:t>
        </w:r>
      </w:moveFrom>
    </w:p>
    <w:moveFromRangeEnd w:id="2280"/>
    <w:p w14:paraId="1548CD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halvsyster</w:t>
      </w:r>
    </w:p>
    <w:p w14:paraId="24F9D7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halvtid</w:t>
      </w:r>
    </w:p>
    <w:p w14:paraId="1FD0D8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halvtimme</w:t>
      </w:r>
    </w:p>
    <w:p w14:paraId="2A09EC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halvv0344gs</w:t>
      </w:r>
    </w:p>
    <w:p w14:paraId="59B8A2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hambo</w:t>
      </w:r>
    </w:p>
    <w:p w14:paraId="1B380C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hamburgare</w:t>
      </w:r>
    </w:p>
    <w:p w14:paraId="5045E1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hamburgerk0366tt</w:t>
      </w:r>
    </w:p>
    <w:p w14:paraId="23E5DD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hammare</w:t>
      </w:r>
    </w:p>
    <w:p w14:paraId="447050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hamnar</w:t>
      </w:r>
    </w:p>
    <w:p w14:paraId="23BD90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hamn</w:t>
      </w:r>
    </w:p>
    <w:p w14:paraId="3A6001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hamrar</w:t>
      </w:r>
    </w:p>
    <w:p w14:paraId="1023FB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hamstrar</w:t>
      </w:r>
    </w:p>
    <w:p w14:paraId="4F7C16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handarbete</w:t>
      </w:r>
    </w:p>
    <w:p w14:paraId="6670C0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handboj</w:t>
      </w:r>
      <w:r w:rsidRPr="00780F39">
        <w:rPr>
          <w:rFonts w:ascii="宋体" w:eastAsia="宋体" w:hAnsi="宋体" w:cs="宋体" w:hint="eastAsia"/>
          <w:lang w:val="sv-SE"/>
        </w:rPr>
        <w:t>or</w:t>
      </w:r>
    </w:p>
    <w:p w14:paraId="0E93B6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handbok</w:t>
      </w:r>
    </w:p>
    <w:p w14:paraId="53DC55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handboll</w:t>
      </w:r>
    </w:p>
    <w:p w14:paraId="46B954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handbroms</w:t>
      </w:r>
    </w:p>
    <w:p w14:paraId="4EF564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handdator</w:t>
      </w:r>
    </w:p>
    <w:p w14:paraId="371F59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handduk</w:t>
      </w:r>
    </w:p>
    <w:p w14:paraId="48B598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82" w:author="Author" w:date="2012-02-26T13:32:00Z" w:name="move318027016"/>
      <w:moveTo w:id="228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handel</w:t>
        </w:r>
      </w:moveTo>
    </w:p>
    <w:moveToRangeEnd w:id="2282"/>
    <w:p w14:paraId="79AD85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handelsregister</w:t>
      </w:r>
    </w:p>
    <w:p w14:paraId="37B406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84" w:author="Author" w:date="2012-02-26T13:32:00Z" w:name="move318027016"/>
      <w:moveFrom w:id="2285" w:author="Author" w:date="2012-02-26T13:32:00Z">
        <w:r w:rsidRPr="00673328">
          <w:rPr>
            <w:rFonts w:ascii="宋体" w:eastAsia="宋体" w:hAnsi="宋体" w:cs="宋体" w:hint="eastAsia"/>
          </w:rPr>
          <w:t>handel</w:t>
        </w:r>
      </w:moveFrom>
    </w:p>
    <w:moveFromRangeEnd w:id="2284"/>
    <w:p w14:paraId="10E182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handfallen</w:t>
      </w:r>
    </w:p>
    <w:p w14:paraId="366763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handfast</w:t>
      </w:r>
    </w:p>
    <w:p w14:paraId="3767F7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handfat</w:t>
      </w:r>
    </w:p>
    <w:p w14:paraId="2A9E56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handflata</w:t>
      </w:r>
    </w:p>
    <w:p w14:paraId="175AD1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handfull</w:t>
      </w:r>
    </w:p>
    <w:p w14:paraId="1214DD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handg0345ngen</w:t>
      </w:r>
    </w:p>
    <w:p w14:paraId="4585A9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handgem0344ng</w:t>
      </w:r>
    </w:p>
    <w:p w14:paraId="33B4E3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handgjord</w:t>
      </w:r>
    </w:p>
    <w:p w14:paraId="3D7EC6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handgrepp</w:t>
      </w:r>
    </w:p>
    <w:p w14:paraId="438FE6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handgriplig</w:t>
      </w:r>
    </w:p>
    <w:p w14:paraId="027B09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handhar</w:t>
      </w:r>
    </w:p>
    <w:p w14:paraId="451611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handikappad</w:t>
      </w:r>
    </w:p>
    <w:p w14:paraId="7A974D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handikappers0344ttning</w:t>
      </w:r>
    </w:p>
    <w:p w14:paraId="199074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handikapp</w:t>
      </w:r>
    </w:p>
    <w:p w14:paraId="55CAD5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handl0344gger</w:t>
      </w:r>
    </w:p>
    <w:p w14:paraId="616B02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handl0366st</w:t>
      </w:r>
    </w:p>
    <w:p w14:paraId="614245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handlag</w:t>
      </w:r>
    </w:p>
    <w:p w14:paraId="4680F4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handlar</w:t>
      </w:r>
    </w:p>
    <w:p w14:paraId="5C3971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handledare</w:t>
      </w:r>
    </w:p>
    <w:p w14:paraId="22CF33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handled</w:t>
      </w:r>
    </w:p>
    <w:p w14:paraId="01FCEB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handling</w:t>
      </w:r>
    </w:p>
    <w:p w14:paraId="5EE64D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handlov</w:t>
      </w:r>
    </w:p>
    <w:p w14:paraId="4443A4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86" w:author="Author" w:date="2012-02-26T13:32:00Z" w:name="move318027017"/>
      <w:moveTo w:id="22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hand</w:t>
        </w:r>
      </w:moveTo>
    </w:p>
    <w:moveToRangeEnd w:id="2286"/>
    <w:p w14:paraId="7215B8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handpenning</w:t>
      </w:r>
    </w:p>
    <w:p w14:paraId="465E19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handplockar</w:t>
      </w:r>
    </w:p>
    <w:p w14:paraId="2310F5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handskas med2</w:t>
      </w:r>
    </w:p>
    <w:p w14:paraId="5CA872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handske</w:t>
      </w:r>
    </w:p>
    <w:p w14:paraId="4545D0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handskrift</w:t>
      </w:r>
    </w:p>
    <w:p w14:paraId="225E13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handskriven</w:t>
      </w:r>
    </w:p>
    <w:p w14:paraId="0E2C64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handstil</w:t>
      </w:r>
    </w:p>
    <w:p w14:paraId="1075EA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88" w:author="Author" w:date="2012-02-26T13:32:00Z" w:name="move318027017"/>
      <w:moveFrom w:id="2289" w:author="Author" w:date="2012-02-26T13:32:00Z">
        <w:r w:rsidRPr="00673328">
          <w:rPr>
            <w:rFonts w:ascii="宋体" w:eastAsia="宋体" w:hAnsi="宋体" w:cs="宋体" w:hint="eastAsia"/>
          </w:rPr>
          <w:t>hand</w:t>
        </w:r>
      </w:moveFrom>
    </w:p>
    <w:moveFromRangeEnd w:id="2288"/>
    <w:p w14:paraId="580E74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handtag</w:t>
      </w:r>
    </w:p>
    <w:p w14:paraId="3D9400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handv0344ndning</w:t>
      </w:r>
    </w:p>
    <w:p w14:paraId="71DCCA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handv0344ska</w:t>
      </w:r>
    </w:p>
    <w:p w14:paraId="3E58A2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hane</w:t>
      </w:r>
    </w:p>
    <w:p w14:paraId="696567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hangarfartyg</w:t>
      </w:r>
    </w:p>
    <w:p w14:paraId="7232B4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hangar</w:t>
      </w:r>
    </w:p>
    <w:p w14:paraId="1E53FB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hankar sig fram</w:t>
      </w:r>
    </w:p>
    <w:p w14:paraId="16D243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290" w:author="Author" w:date="2012-02-26T13:32:00Z" w:name="move318027018"/>
      <w:moveTo w:id="229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han</w:t>
        </w:r>
      </w:moveTo>
    </w:p>
    <w:moveToRangeEnd w:id="2290"/>
    <w:p w14:paraId="1B7012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hanne</w:t>
      </w:r>
    </w:p>
    <w:p w14:paraId="3590A9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hann</w:t>
      </w:r>
    </w:p>
    <w:p w14:paraId="09CA93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hans</w:t>
      </w:r>
    </w:p>
    <w:p w14:paraId="16A216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92" w:author="Author" w:date="2012-02-26T13:32:00Z" w:name="move318027018"/>
      <w:moveFrom w:id="2293" w:author="Author" w:date="2012-02-26T13:32:00Z">
        <w:r w:rsidRPr="00673328">
          <w:rPr>
            <w:rFonts w:ascii="宋体" w:eastAsia="宋体" w:hAnsi="宋体" w:cs="宋体" w:hint="eastAsia"/>
          </w:rPr>
          <w:t>han</w:t>
        </w:r>
      </w:moveFrom>
    </w:p>
    <w:moveFromRangeEnd w:id="2292"/>
    <w:p w14:paraId="3B76BE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hanterar</w:t>
      </w:r>
    </w:p>
    <w:p w14:paraId="556E31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hantlangare</w:t>
      </w:r>
    </w:p>
    <w:p w14:paraId="7F659D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</w:t>
      </w:r>
      <w:r w:rsidRPr="00780F39">
        <w:rPr>
          <w:rFonts w:ascii="宋体" w:eastAsia="宋体" w:hAnsi="宋体" w:cs="宋体" w:hint="eastAsia"/>
          <w:lang w:val="sv-SE"/>
        </w:rPr>
        <w:t>antverkare</w:t>
      </w:r>
    </w:p>
    <w:p w14:paraId="785DEB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hantverk</w:t>
      </w:r>
    </w:p>
    <w:p w14:paraId="46160E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harang</w:t>
      </w:r>
    </w:p>
    <w:p w14:paraId="574761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harem</w:t>
      </w:r>
    </w:p>
    <w:p w14:paraId="68746F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hare</w:t>
      </w:r>
    </w:p>
    <w:p w14:paraId="55ED03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harklar sig</w:t>
      </w:r>
    </w:p>
    <w:p w14:paraId="00A0ED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harml0366s</w:t>
      </w:r>
    </w:p>
    <w:p w14:paraId="38C090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294" w:author="Author" w:date="2012-02-26T13:32:00Z" w:name="move318027019"/>
      <w:moveTo w:id="2295" w:author="Author" w:date="2012-02-26T13:32:00Z">
        <w:r w:rsidRPr="00673328">
          <w:rPr>
            <w:rFonts w:ascii="宋体" w:eastAsia="宋体" w:hAnsi="宋体" w:cs="宋体" w:hint="eastAsia"/>
          </w:rPr>
          <w:t>harm</w:t>
        </w:r>
      </w:moveTo>
    </w:p>
    <w:moveToRangeEnd w:id="2294"/>
    <w:p w14:paraId="4E823F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harmoni</w:t>
      </w:r>
    </w:p>
    <w:p w14:paraId="75BFC0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296" w:author="Author" w:date="2012-02-26T13:32:00Z" w:name="move318027020"/>
      <w:moveTo w:id="2297" w:author="Author" w:date="2012-02-26T13:32:00Z">
        <w:r w:rsidRPr="00673328">
          <w:rPr>
            <w:rFonts w:ascii="宋体" w:eastAsia="宋体" w:hAnsi="宋体" w:cs="宋体" w:hint="eastAsia"/>
          </w:rPr>
          <w:t>har</w:t>
        </w:r>
      </w:moveTo>
    </w:p>
    <w:p w14:paraId="634CA5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298" w:author="Author" w:date="2012-02-26T13:32:00Z" w:name="move318027019"/>
      <w:moveToRangeEnd w:id="2296"/>
      <w:moveFrom w:id="2299" w:author="Author" w:date="2012-02-26T13:32:00Z">
        <w:r w:rsidRPr="00673328">
          <w:rPr>
            <w:rFonts w:ascii="宋体" w:eastAsia="宋体" w:hAnsi="宋体" w:cs="宋体" w:hint="eastAsia"/>
          </w:rPr>
          <w:t>harm</w:t>
        </w:r>
      </w:moveFrom>
    </w:p>
    <w:moveFromRangeEnd w:id="2298"/>
    <w:p w14:paraId="583B61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harmynt</w:t>
      </w:r>
    </w:p>
    <w:p w14:paraId="790DA5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harpa</w:t>
      </w:r>
    </w:p>
    <w:p w14:paraId="0E7C5B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00" w:author="Author" w:date="2012-02-26T13:32:00Z" w:name="move318027020"/>
      <w:moveFrom w:id="2301" w:author="Author" w:date="2012-02-26T13:32:00Z">
        <w:r w:rsidRPr="00673328">
          <w:rPr>
            <w:rFonts w:ascii="宋体" w:eastAsia="宋体" w:hAnsi="宋体" w:cs="宋体" w:hint="eastAsia"/>
          </w:rPr>
          <w:t>har</w:t>
        </w:r>
      </w:moveFrom>
    </w:p>
    <w:moveFromRangeEnd w:id="2300"/>
    <w:p w14:paraId="1B90C2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hart</w:t>
      </w:r>
    </w:p>
    <w:p w14:paraId="1B8E42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harv</w:t>
      </w:r>
    </w:p>
    <w:p w14:paraId="3B8B0D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hasard</w:t>
      </w:r>
    </w:p>
    <w:p w14:paraId="60A045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hasar</w:t>
      </w:r>
    </w:p>
    <w:p w14:paraId="7F8AEA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hasch</w:t>
      </w:r>
    </w:p>
    <w:p w14:paraId="0F5C96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hasseln0366t</w:t>
      </w:r>
    </w:p>
    <w:p w14:paraId="6E17C1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hastighet</w:t>
      </w:r>
    </w:p>
    <w:p w14:paraId="20790A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hastig</w:t>
      </w:r>
    </w:p>
    <w:p w14:paraId="5EA148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hast</w:t>
      </w:r>
    </w:p>
    <w:p w14:paraId="6C6CD5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hatar</w:t>
      </w:r>
    </w:p>
    <w:p w14:paraId="26522C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hat</w:t>
      </w:r>
    </w:p>
    <w:p w14:paraId="39802D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hatt</w:t>
      </w:r>
    </w:p>
    <w:p w14:paraId="054CBC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02" w:author="Author" w:date="2012-02-26T13:32:00Z" w:name="move318027021"/>
      <w:moveTo w:id="23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havande</w:t>
        </w:r>
      </w:moveTo>
    </w:p>
    <w:p w14:paraId="6BF16B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04" w:author="Author" w:date="2012-02-26T13:32:00Z" w:name="move318027022"/>
      <w:moveToRangeEnd w:id="2302"/>
      <w:moveTo w:id="23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havandeskap</w:t>
        </w:r>
      </w:moveTo>
    </w:p>
    <w:moveToRangeEnd w:id="2304"/>
    <w:p w14:paraId="27C5AD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havandeskapspenning</w:t>
      </w:r>
    </w:p>
    <w:p w14:paraId="53C1AC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06" w:author="Author" w:date="2012-02-26T13:32:00Z" w:name="move318027022"/>
      <w:moveFrom w:id="2307" w:author="Author" w:date="2012-02-26T13:32:00Z">
        <w:r w:rsidRPr="00673328">
          <w:rPr>
            <w:rFonts w:ascii="宋体" w:eastAsia="宋体" w:hAnsi="宋体" w:cs="宋体" w:hint="eastAsia"/>
          </w:rPr>
          <w:t>havandeskap</w:t>
        </w:r>
      </w:moveFrom>
    </w:p>
    <w:p w14:paraId="47FCDF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08" w:author="Author" w:date="2012-02-26T13:32:00Z" w:name="move318027021"/>
      <w:moveFromRangeEnd w:id="2306"/>
      <w:moveFrom w:id="2309" w:author="Author" w:date="2012-02-26T13:32:00Z">
        <w:r w:rsidRPr="00673328">
          <w:rPr>
            <w:rFonts w:ascii="宋体" w:eastAsia="宋体" w:hAnsi="宋体" w:cs="宋体" w:hint="eastAsia"/>
          </w:rPr>
          <w:t>havande</w:t>
        </w:r>
      </w:moveFrom>
    </w:p>
    <w:moveFromRangeEnd w:id="2308"/>
    <w:p w14:paraId="65AD2B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havererar</w:t>
      </w:r>
    </w:p>
    <w:p w14:paraId="3F73F4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haveri</w:t>
      </w:r>
    </w:p>
    <w:p w14:paraId="5E65D9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10" w:author="Author" w:date="2012-02-26T13:32:00Z" w:name="move318027023"/>
      <w:moveTo w:id="231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hav</w:t>
        </w:r>
      </w:moveTo>
    </w:p>
    <w:moveToRangeEnd w:id="2310"/>
    <w:p w14:paraId="044A9B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havregryn</w:t>
      </w:r>
    </w:p>
    <w:p w14:paraId="3D31B2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havre</w:t>
      </w:r>
    </w:p>
    <w:p w14:paraId="36A514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havsband</w:t>
      </w:r>
    </w:p>
    <w:p w14:paraId="4B0767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12" w:author="Author" w:date="2012-02-26T13:32:00Z" w:name="move318027023"/>
      <w:moveFrom w:id="2313" w:author="Author" w:date="2012-02-26T13:32:00Z">
        <w:r w:rsidRPr="00673328">
          <w:rPr>
            <w:rFonts w:ascii="宋体" w:eastAsia="宋体" w:hAnsi="宋体" w:cs="宋体" w:hint="eastAsia"/>
          </w:rPr>
          <w:t>hav</w:t>
        </w:r>
      </w:moveFrom>
    </w:p>
    <w:moveFromRangeEnd w:id="2312"/>
    <w:p w14:paraId="761CBE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heat</w:t>
      </w:r>
    </w:p>
    <w:p w14:paraId="47D3FB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hebreiska</w:t>
      </w:r>
    </w:p>
    <w:p w14:paraId="2A5CCE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hederlig</w:t>
      </w:r>
    </w:p>
    <w:p w14:paraId="456360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14" w:author="Author" w:date="2012-02-26T13:32:00Z" w:name="move318027024"/>
      <w:moveTo w:id="231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heder</w:t>
        </w:r>
      </w:moveTo>
    </w:p>
    <w:moveToRangeEnd w:id="2314"/>
    <w:p w14:paraId="107BCF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hedersord</w:t>
      </w:r>
    </w:p>
    <w:p w14:paraId="78CF5A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hederssak</w:t>
      </w:r>
    </w:p>
    <w:p w14:paraId="45D5D5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316" w:author="Author" w:date="2012-02-26T13:32:00Z" w:name="move318027025"/>
      <w:moveTo w:id="2317" w:author="Author" w:date="2012-02-26T13:32:00Z">
        <w:r w:rsidRPr="00673328">
          <w:rPr>
            <w:rFonts w:ascii="宋体" w:eastAsia="宋体" w:hAnsi="宋体" w:cs="宋体" w:hint="eastAsia"/>
          </w:rPr>
          <w:t>hed</w:t>
        </w:r>
      </w:moveTo>
    </w:p>
    <w:p w14:paraId="761F18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18" w:author="Author" w:date="2012-02-26T13:32:00Z" w:name="move318027024"/>
      <w:moveToRangeEnd w:id="2316"/>
      <w:moveFrom w:id="2319" w:author="Author" w:date="2012-02-26T13:32:00Z">
        <w:r w:rsidRPr="00673328">
          <w:rPr>
            <w:rFonts w:ascii="宋体" w:eastAsia="宋体" w:hAnsi="宋体" w:cs="宋体" w:hint="eastAsia"/>
          </w:rPr>
          <w:t>heder</w:t>
        </w:r>
      </w:moveFrom>
    </w:p>
    <w:moveFromRangeEnd w:id="2318"/>
    <w:p w14:paraId="376C23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hedning</w:t>
      </w:r>
    </w:p>
    <w:p w14:paraId="4A9539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hednisk</w:t>
      </w:r>
    </w:p>
    <w:p w14:paraId="59BB27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hedrar</w:t>
      </w:r>
    </w:p>
    <w:p w14:paraId="7BDFA4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320" w:author="Author" w:date="2012-02-26T13:32:00Z" w:name="move318027026"/>
      <w:moveTo w:id="2321" w:author="Author" w:date="2012-02-26T13:32:00Z">
        <w:r w:rsidRPr="00673328">
          <w:rPr>
            <w:rFonts w:ascii="宋体" w:eastAsia="宋体" w:hAnsi="宋体" w:cs="宋体" w:hint="eastAsia"/>
          </w:rPr>
          <w:t>heja</w:t>
        </w:r>
      </w:moveTo>
    </w:p>
    <w:p w14:paraId="22027D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22" w:author="Author" w:date="2012-02-26T13:32:00Z" w:name="move318027025"/>
      <w:moveToRangeEnd w:id="2320"/>
      <w:moveFrom w:id="2323" w:author="Author" w:date="2012-02-26T13:32:00Z">
        <w:r w:rsidRPr="00673328">
          <w:rPr>
            <w:rFonts w:ascii="宋体" w:eastAsia="宋体" w:hAnsi="宋体" w:cs="宋体" w:hint="eastAsia"/>
          </w:rPr>
          <w:t>hed</w:t>
        </w:r>
      </w:moveFrom>
    </w:p>
    <w:moveFromRangeEnd w:id="2322"/>
    <w:p w14:paraId="4DC68D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hejare</w:t>
      </w:r>
    </w:p>
    <w:p w14:paraId="551F44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hejar</w:t>
      </w:r>
    </w:p>
    <w:p w14:paraId="5494F9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24" w:author="Author" w:date="2012-02-26T13:32:00Z" w:name="move318027026"/>
      <w:moveFrom w:id="2325" w:author="Author" w:date="2012-02-26T13:32:00Z">
        <w:r w:rsidRPr="00673328">
          <w:rPr>
            <w:rFonts w:ascii="宋体" w:eastAsia="宋体" w:hAnsi="宋体" w:cs="宋体" w:hint="eastAsia"/>
          </w:rPr>
          <w:t>heja</w:t>
        </w:r>
      </w:moveFrom>
    </w:p>
    <w:moveFromRangeEnd w:id="2324"/>
    <w:p w14:paraId="2B80D1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hejdar</w:t>
      </w:r>
    </w:p>
    <w:p w14:paraId="07EC2E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hejd</w:t>
      </w:r>
    </w:p>
    <w:p w14:paraId="0AB755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hejdundrande</w:t>
      </w:r>
    </w:p>
    <w:p w14:paraId="364B3F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26" w:author="Author" w:date="2012-02-26T13:32:00Z" w:name="move318027027"/>
      <w:moveTo w:id="232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hej</w:t>
        </w:r>
      </w:moveTo>
    </w:p>
    <w:moveToRangeEnd w:id="2326"/>
    <w:p w14:paraId="7FCF9B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hejsan</w:t>
      </w:r>
    </w:p>
    <w:p w14:paraId="723E36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28" w:author="Author" w:date="2012-02-26T13:32:00Z" w:name="move318027027"/>
      <w:moveFrom w:id="2329" w:author="Author" w:date="2012-02-26T13:32:00Z">
        <w:r w:rsidRPr="00673328">
          <w:rPr>
            <w:rFonts w:ascii="宋体" w:eastAsia="宋体" w:hAnsi="宋体" w:cs="宋体" w:hint="eastAsia"/>
          </w:rPr>
          <w:t>hej</w:t>
        </w:r>
      </w:moveFrom>
    </w:p>
    <w:moveFromRangeEnd w:id="2328"/>
    <w:p w14:paraId="5A94A3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hektar</w:t>
      </w:r>
    </w:p>
    <w:p w14:paraId="135ADD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hektisk</w:t>
      </w:r>
    </w:p>
    <w:p w14:paraId="1FEFA4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hekto</w:t>
      </w:r>
    </w:p>
    <w:p w14:paraId="478B92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hela</w:t>
      </w:r>
    </w:p>
    <w:p w14:paraId="507B37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helf0366rs0344kring</w:t>
      </w:r>
    </w:p>
    <w:p w14:paraId="2201A6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helgdag</w:t>
      </w:r>
    </w:p>
    <w:p w14:paraId="346D8E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helger0345n</w:t>
      </w:r>
    </w:p>
    <w:p w14:paraId="69F4BB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330" w:author="Author" w:date="2012-02-26T13:32:00Z" w:name="move318027028"/>
      <w:moveTo w:id="2331" w:author="Author" w:date="2012-02-26T13:32:00Z">
        <w:r w:rsidRPr="00673328">
          <w:rPr>
            <w:rFonts w:ascii="宋体" w:eastAsia="宋体" w:hAnsi="宋体" w:cs="宋体" w:hint="eastAsia"/>
          </w:rPr>
          <w:t>helg</w:t>
        </w:r>
      </w:moveTo>
    </w:p>
    <w:moveToRangeEnd w:id="2330"/>
    <w:p w14:paraId="6CBE85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helgon</w:t>
      </w:r>
    </w:p>
    <w:p w14:paraId="57C49B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32" w:author="Author" w:date="2012-02-26T13:32:00Z" w:name="move318027028"/>
      <w:moveFrom w:id="2333" w:author="Author" w:date="2012-02-26T13:32:00Z">
        <w:r w:rsidRPr="00673328">
          <w:rPr>
            <w:rFonts w:ascii="宋体" w:eastAsia="宋体" w:hAnsi="宋体" w:cs="宋体" w:hint="eastAsia"/>
          </w:rPr>
          <w:t>helg</w:t>
        </w:r>
      </w:moveFrom>
    </w:p>
    <w:moveFromRangeEnd w:id="2332"/>
    <w:p w14:paraId="641CB6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helhet</w:t>
      </w:r>
    </w:p>
    <w:p w14:paraId="3C9D40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helhj0344rtad</w:t>
      </w:r>
    </w:p>
    <w:p w14:paraId="77B580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helig</w:t>
      </w:r>
    </w:p>
    <w:p w14:paraId="09043F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helikopter</w:t>
      </w:r>
    </w:p>
    <w:p w14:paraId="02FB7D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hell0345</w:t>
      </w:r>
      <w:r w:rsidRPr="00780F39">
        <w:rPr>
          <w:rFonts w:ascii="宋体" w:eastAsia="宋体" w:hAnsi="宋体" w:cs="宋体" w:hint="eastAsia"/>
          <w:lang w:val="sv-SE"/>
        </w:rPr>
        <w:t>ng</w:t>
      </w:r>
    </w:p>
    <w:p w14:paraId="0519BF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heller</w:t>
      </w:r>
    </w:p>
    <w:p w14:paraId="47E25C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helljus</w:t>
      </w:r>
    </w:p>
    <w:p w14:paraId="5213C0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hellre</w:t>
      </w:r>
    </w:p>
    <w:p w14:paraId="5AC0F0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34" w:author="Author" w:date="2012-02-26T13:32:00Z" w:name="move318027029"/>
      <w:moveTo w:id="233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hel</w:t>
        </w:r>
      </w:moveTo>
    </w:p>
    <w:moveToRangeEnd w:id="2334"/>
    <w:p w14:paraId="36DD93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helpension</w:t>
      </w:r>
    </w:p>
    <w:p w14:paraId="6D80FA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helsike</w:t>
      </w:r>
    </w:p>
    <w:p w14:paraId="080601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helskinnad</w:t>
      </w:r>
    </w:p>
    <w:p w14:paraId="6967A1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helsp0344nn</w:t>
      </w:r>
    </w:p>
    <w:p w14:paraId="47B993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helst</w:t>
      </w:r>
    </w:p>
    <w:p w14:paraId="2C9566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36" w:author="Author" w:date="2012-02-26T13:32:00Z" w:name="move318027029"/>
      <w:moveFrom w:id="2337" w:author="Author" w:date="2012-02-26T13:32:00Z">
        <w:r w:rsidRPr="00673328">
          <w:rPr>
            <w:rFonts w:ascii="宋体" w:eastAsia="宋体" w:hAnsi="宋体" w:cs="宋体" w:hint="eastAsia"/>
          </w:rPr>
          <w:t>hel</w:t>
        </w:r>
      </w:moveFrom>
    </w:p>
    <w:moveFromRangeEnd w:id="2336"/>
    <w:p w14:paraId="356C89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helt0344ckande</w:t>
      </w:r>
    </w:p>
    <w:p w14:paraId="1FD624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helt0344ckningsmatta</w:t>
      </w:r>
    </w:p>
    <w:p w14:paraId="753248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heltid</w:t>
      </w:r>
    </w:p>
    <w:p w14:paraId="251692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helt</w:t>
      </w:r>
    </w:p>
    <w:p w14:paraId="6DFE4E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helvete</w:t>
      </w:r>
    </w:p>
    <w:p w14:paraId="5009F7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hem0345t</w:t>
      </w:r>
    </w:p>
    <w:p w14:paraId="297648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hembr0344nning</w:t>
      </w:r>
    </w:p>
    <w:p w14:paraId="39C55C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hembud</w:t>
      </w:r>
    </w:p>
    <w:p w14:paraId="6378CC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hembygd</w:t>
      </w:r>
    </w:p>
    <w:p w14:paraId="2C519A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hemdator</w:t>
      </w:r>
    </w:p>
    <w:p w14:paraId="51A06E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hemf0366rs0344kring</w:t>
      </w:r>
    </w:p>
    <w:p w14:paraId="12B71E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hemf0366rs0344ljning</w:t>
      </w:r>
    </w:p>
    <w:p w14:paraId="1627AA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hemfaller</w:t>
      </w:r>
    </w:p>
    <w:p w14:paraId="0AC1DC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hemgift</w:t>
      </w:r>
    </w:p>
    <w:p w14:paraId="4A362B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hemhj0344lp</w:t>
      </w:r>
    </w:p>
    <w:p w14:paraId="1B2D66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hemi</w:t>
      </w:r>
      <w:r w:rsidRPr="00780F39">
        <w:rPr>
          <w:rFonts w:ascii="宋体" w:eastAsia="宋体" w:hAnsi="宋体" w:cs="宋体" w:hint="eastAsia"/>
          <w:lang w:val="sv-SE"/>
        </w:rPr>
        <w:t>fr0345n</w:t>
      </w:r>
    </w:p>
    <w:p w14:paraId="37BB0A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hemkomst</w:t>
      </w:r>
    </w:p>
    <w:p w14:paraId="1D83C3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hemkunskap</w:t>
      </w:r>
    </w:p>
    <w:p w14:paraId="62E3CE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heml0366s</w:t>
      </w:r>
    </w:p>
    <w:p w14:paraId="588131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hemlagad</w:t>
      </w:r>
    </w:p>
    <w:p w14:paraId="6F4516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hemland</w:t>
      </w:r>
    </w:p>
    <w:p w14:paraId="486BAA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hemligh0345ller</w:t>
      </w:r>
    </w:p>
    <w:p w14:paraId="656FDF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hemlighet</w:t>
      </w:r>
    </w:p>
    <w:p w14:paraId="0FE6A1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38" w:author="Author" w:date="2012-02-26T13:32:00Z" w:name="move318027030"/>
      <w:moveTo w:id="233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hemlig</w:t>
        </w:r>
      </w:moveTo>
    </w:p>
    <w:moveToRangeEnd w:id="2338"/>
    <w:p w14:paraId="1DBDA9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hemligst0344mplar</w:t>
      </w:r>
    </w:p>
    <w:p w14:paraId="7A9406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40" w:author="Author" w:date="2012-02-26T13:32:00Z" w:name="move318027030"/>
      <w:moveFrom w:id="2341" w:author="Author" w:date="2012-02-26T13:32:00Z">
        <w:r w:rsidRPr="00673328">
          <w:rPr>
            <w:rFonts w:ascii="宋体" w:eastAsia="宋体" w:hAnsi="宋体" w:cs="宋体" w:hint="eastAsia"/>
          </w:rPr>
          <w:t>hemlig</w:t>
        </w:r>
      </w:moveFrom>
    </w:p>
    <w:moveFromRangeEnd w:id="2340"/>
    <w:p w14:paraId="100A06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hemmafru</w:t>
      </w:r>
    </w:p>
    <w:p w14:paraId="6B9D97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hemmagjord</w:t>
      </w:r>
    </w:p>
    <w:p w14:paraId="17CF4D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hemmah0366rande</w:t>
      </w:r>
    </w:p>
    <w:p w14:paraId="06E619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hemmahosarbete</w:t>
      </w:r>
    </w:p>
    <w:p w14:paraId="4467C6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42" w:author="Author" w:date="2012-02-26T13:32:00Z" w:name="move318027031"/>
      <w:moveTo w:id="23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hemma</w:t>
        </w:r>
      </w:moveTo>
    </w:p>
    <w:p w14:paraId="5C287C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344" w:author="Author" w:date="2012-02-26T13:32:00Z" w:name="move318027032"/>
      <w:moveToRangeEnd w:id="2342"/>
      <w:moveTo w:id="2345" w:author="Author" w:date="2012-02-26T13:32:00Z">
        <w:r w:rsidRPr="00673328">
          <w:rPr>
            <w:rFonts w:ascii="宋体" w:eastAsia="宋体" w:hAnsi="宋体" w:cs="宋体" w:hint="eastAsia"/>
          </w:rPr>
          <w:t>hemman</w:t>
        </w:r>
      </w:moveTo>
    </w:p>
    <w:moveToRangeEnd w:id="2344"/>
    <w:p w14:paraId="182D36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hemmans0344gare</w:t>
      </w:r>
    </w:p>
    <w:p w14:paraId="1BD111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46" w:author="Author" w:date="2012-02-26T13:32:00Z" w:name="move318027032"/>
      <w:moveFrom w:id="2347" w:author="Author" w:date="2012-02-26T13:32:00Z">
        <w:r w:rsidRPr="00673328">
          <w:rPr>
            <w:rFonts w:ascii="宋体" w:eastAsia="宋体" w:hAnsi="宋体" w:cs="宋体" w:hint="eastAsia"/>
          </w:rPr>
          <w:t>hemman</w:t>
        </w:r>
      </w:moveFrom>
    </w:p>
    <w:moveFromRangeEnd w:id="2346"/>
    <w:p w14:paraId="198722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hemmaplan</w:t>
      </w:r>
    </w:p>
    <w:p w14:paraId="704055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hemmastadd</w:t>
      </w:r>
    </w:p>
    <w:p w14:paraId="6F2318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348" w:author="Author" w:date="2012-02-26T13:32:00Z" w:name="move318027033"/>
      <w:moveTo w:id="2349" w:author="Author" w:date="2012-02-26T13:32:00Z">
        <w:r w:rsidRPr="00673328">
          <w:rPr>
            <w:rFonts w:ascii="宋体" w:eastAsia="宋体" w:hAnsi="宋体" w:cs="宋体" w:hint="eastAsia"/>
          </w:rPr>
          <w:t>hem</w:t>
        </w:r>
      </w:moveTo>
    </w:p>
    <w:p w14:paraId="3EA323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50" w:author="Author" w:date="2012-02-26T13:32:00Z" w:name="move318027031"/>
      <w:moveToRangeEnd w:id="2348"/>
      <w:moveFrom w:id="2351" w:author="Author" w:date="2012-02-26T13:32:00Z">
        <w:r w:rsidRPr="00673328">
          <w:rPr>
            <w:rFonts w:ascii="宋体" w:eastAsia="宋体" w:hAnsi="宋体" w:cs="宋体" w:hint="eastAsia"/>
          </w:rPr>
          <w:t>hemma</w:t>
        </w:r>
      </w:moveFrom>
    </w:p>
    <w:moveFromRangeEnd w:id="2350"/>
    <w:p w14:paraId="307853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hemorrojder</w:t>
      </w:r>
    </w:p>
    <w:p w14:paraId="1325CE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hemort</w:t>
      </w:r>
    </w:p>
    <w:p w14:paraId="2C7488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hems0344ndning</w:t>
      </w:r>
    </w:p>
    <w:p w14:paraId="0DB593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hems0366ker</w:t>
      </w:r>
    </w:p>
    <w:p w14:paraId="09E5F1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hemsida</w:t>
      </w:r>
    </w:p>
    <w:p w14:paraId="555C5C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hemsk</w:t>
      </w:r>
    </w:p>
    <w:p w14:paraId="534270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hemskt</w:t>
      </w:r>
    </w:p>
    <w:p w14:paraId="36E770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hemsl0366jd</w:t>
      </w:r>
    </w:p>
    <w:p w14:paraId="67E44D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52" w:author="Author" w:date="2012-02-26T13:32:00Z" w:name="move318027034"/>
      <w:moveTo w:id="23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hemspr0345k</w:t>
        </w:r>
      </w:moveTo>
    </w:p>
    <w:moveToRangeEnd w:id="2352"/>
    <w:p w14:paraId="3C7474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hemspr0345ksl0344rare</w:t>
      </w:r>
    </w:p>
    <w:p w14:paraId="5AA933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hemspr0345kstr0344ning</w:t>
      </w:r>
    </w:p>
    <w:p w14:paraId="2839BC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hemspr0345ksundervisning</w:t>
      </w:r>
    </w:p>
    <w:p w14:paraId="1395F8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54" w:author="Author" w:date="2012-02-26T13:32:00Z" w:name="move318027034"/>
      <w:moveFrom w:id="2355" w:author="Author" w:date="2012-02-26T13:32:00Z">
        <w:r w:rsidRPr="00673328">
          <w:rPr>
            <w:rFonts w:ascii="宋体" w:eastAsia="宋体" w:hAnsi="宋体" w:cs="宋体" w:hint="eastAsia"/>
          </w:rPr>
          <w:t>hemspr0345k</w:t>
        </w:r>
      </w:moveFrom>
    </w:p>
    <w:moveFromRangeEnd w:id="2354"/>
    <w:p w14:paraId="4A0622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hemst0344ller</w:t>
      </w:r>
    </w:p>
    <w:p w14:paraId="7B6B7B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56" w:author="Author" w:date="2012-02-26T13:32:00Z" w:name="move318027033"/>
      <w:moveFrom w:id="2357" w:author="Author" w:date="2012-02-26T13:32:00Z">
        <w:r w:rsidRPr="00673328">
          <w:rPr>
            <w:rFonts w:ascii="宋体" w:eastAsia="宋体" w:hAnsi="宋体" w:cs="宋体" w:hint="eastAsia"/>
          </w:rPr>
          <w:t>hem</w:t>
        </w:r>
      </w:moveFrom>
    </w:p>
    <w:moveFromRangeEnd w:id="2356"/>
    <w:p w14:paraId="6863F4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hemtj0344nst</w:t>
      </w:r>
    </w:p>
    <w:p w14:paraId="5D99A7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hemtrevlig</w:t>
      </w:r>
    </w:p>
    <w:p w14:paraId="6AB02A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hemv0344g</w:t>
      </w:r>
    </w:p>
    <w:p w14:paraId="034C8B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hemv0344rn</w:t>
      </w:r>
    </w:p>
    <w:p w14:paraId="2A9190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hemvist</w:t>
      </w:r>
    </w:p>
    <w:p w14:paraId="2D649C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henne</w:t>
      </w:r>
    </w:p>
    <w:p w14:paraId="07D367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heraldisk</w:t>
      </w:r>
    </w:p>
    <w:p w14:paraId="54285E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herde</w:t>
      </w:r>
    </w:p>
    <w:p w14:paraId="2BB9F0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heroin</w:t>
      </w:r>
    </w:p>
    <w:p w14:paraId="174883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herrav0344lde</w:t>
      </w:r>
    </w:p>
    <w:p w14:paraId="53ED58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herrekipering</w:t>
      </w:r>
    </w:p>
    <w:p w14:paraId="537490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herre</w:t>
      </w:r>
    </w:p>
    <w:p w14:paraId="39DC65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herrg0345r</w:t>
      </w:r>
      <w:r w:rsidRPr="00780F39">
        <w:rPr>
          <w:rFonts w:ascii="宋体" w:eastAsia="宋体" w:hAnsi="宋体" w:cs="宋体" w:hint="eastAsia"/>
          <w:lang w:val="sv-SE"/>
        </w:rPr>
        <w:t>d</w:t>
      </w:r>
    </w:p>
    <w:p w14:paraId="573CF4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58" w:author="Author" w:date="2012-02-26T13:32:00Z" w:name="move318027035"/>
      <w:moveTo w:id="235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herr</w:t>
        </w:r>
      </w:moveTo>
    </w:p>
    <w:moveToRangeEnd w:id="2358"/>
    <w:p w14:paraId="587CC0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herrskap</w:t>
      </w:r>
    </w:p>
    <w:p w14:paraId="65719D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60" w:author="Author" w:date="2012-02-26T13:32:00Z" w:name="move318027035"/>
      <w:moveFrom w:id="2361" w:author="Author" w:date="2012-02-26T13:32:00Z">
        <w:r w:rsidRPr="00673328">
          <w:rPr>
            <w:rFonts w:ascii="宋体" w:eastAsia="宋体" w:hAnsi="宋体" w:cs="宋体" w:hint="eastAsia"/>
          </w:rPr>
          <w:t>herr</w:t>
        </w:r>
      </w:moveFrom>
    </w:p>
    <w:moveFromRangeEnd w:id="2360"/>
    <w:p w14:paraId="44E615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hertig</w:t>
      </w:r>
    </w:p>
    <w:p w14:paraId="49C0B5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hes</w:t>
      </w:r>
    </w:p>
    <w:p w14:paraId="00F497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hetat</w:t>
      </w:r>
    </w:p>
    <w:p w14:paraId="4252F3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62" w:author="Author" w:date="2012-02-26T13:32:00Z" w:name="move318027036"/>
      <w:moveTo w:id="236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heter</w:t>
        </w:r>
      </w:moveTo>
    </w:p>
    <w:moveToRangeEnd w:id="2362"/>
    <w:p w14:paraId="0354A7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heterogen</w:t>
      </w:r>
    </w:p>
    <w:p w14:paraId="61B481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heterosexuell</w:t>
      </w:r>
    </w:p>
    <w:p w14:paraId="52BDFB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64" w:author="Author" w:date="2012-02-26T13:32:00Z" w:name="move318027036"/>
      <w:moveFrom w:id="2365" w:author="Author" w:date="2012-02-26T13:32:00Z">
        <w:r w:rsidRPr="00673328">
          <w:rPr>
            <w:rFonts w:ascii="宋体" w:eastAsia="宋体" w:hAnsi="宋体" w:cs="宋体" w:hint="eastAsia"/>
          </w:rPr>
          <w:t>heter</w:t>
        </w:r>
      </w:moveFrom>
    </w:p>
    <w:moveFromRangeEnd w:id="2364"/>
    <w:p w14:paraId="64CAF6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hetlevrad</w:t>
      </w:r>
    </w:p>
    <w:p w14:paraId="595ACF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hetluften</w:t>
      </w:r>
    </w:p>
    <w:p w14:paraId="0BE434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66" w:author="Author" w:date="2012-02-26T13:32:00Z" w:name="move318027037"/>
      <w:moveTo w:id="23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het</w:t>
        </w:r>
      </w:moveTo>
    </w:p>
    <w:moveToRangeEnd w:id="2366"/>
    <w:p w14:paraId="4CBD66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hetsar</w:t>
      </w:r>
    </w:p>
    <w:p w14:paraId="190058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hetsig</w:t>
      </w:r>
    </w:p>
    <w:p w14:paraId="3D60B7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hets</w:t>
      </w:r>
    </w:p>
    <w:p w14:paraId="5D536C4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68" w:author="Author" w:date="2012-02-26T13:32:00Z" w:name="move318027037"/>
      <w:moveFrom w:id="2369" w:author="Author" w:date="2012-02-26T13:32:00Z">
        <w:r w:rsidRPr="00673328">
          <w:rPr>
            <w:rFonts w:ascii="宋体" w:eastAsia="宋体" w:hAnsi="宋体" w:cs="宋体" w:hint="eastAsia"/>
          </w:rPr>
          <w:t>het</w:t>
        </w:r>
      </w:moveFrom>
    </w:p>
    <w:moveFromRangeEnd w:id="2368"/>
    <w:p w14:paraId="4274E1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hetta</w:t>
      </w:r>
    </w:p>
    <w:p w14:paraId="18EC01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hette</w:t>
      </w:r>
    </w:p>
    <w:p w14:paraId="310741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hibiskus</w:t>
      </w:r>
    </w:p>
    <w:p w14:paraId="7E77E8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70" w:author="Author" w:date="2012-02-26T13:32:00Z" w:name="move318027038"/>
      <w:moveTo w:id="23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hicka</w:t>
        </w:r>
      </w:moveTo>
    </w:p>
    <w:moveToRangeEnd w:id="2370"/>
    <w:p w14:paraId="5912D5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hickar</w:t>
      </w:r>
    </w:p>
    <w:p w14:paraId="646D66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72" w:author="Author" w:date="2012-02-26T13:32:00Z" w:name="move318027038"/>
      <w:moveFrom w:id="2373" w:author="Author" w:date="2012-02-26T13:32:00Z">
        <w:r w:rsidRPr="00673328">
          <w:rPr>
            <w:rFonts w:ascii="宋体" w:eastAsia="宋体" w:hAnsi="宋体" w:cs="宋体" w:hint="eastAsia"/>
          </w:rPr>
          <w:t>hicka</w:t>
        </w:r>
      </w:moveFrom>
    </w:p>
    <w:moveFromRangeEnd w:id="2372"/>
    <w:p w14:paraId="4285F6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hierarki</w:t>
      </w:r>
    </w:p>
    <w:p w14:paraId="2847AA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himlakropp</w:t>
      </w:r>
    </w:p>
    <w:p w14:paraId="606928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himla</w:t>
      </w:r>
    </w:p>
    <w:p w14:paraId="3D4073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himmel</w:t>
      </w:r>
    </w:p>
    <w:p w14:paraId="6C9AEA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74" w:author="Author" w:date="2012-02-26T13:32:00Z" w:name="move318027039"/>
      <w:moveTo w:id="237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hinder</w:t>
        </w:r>
      </w:moveTo>
    </w:p>
    <w:moveToRangeEnd w:id="2374"/>
    <w:p w14:paraId="0E2918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hinderspr0366vning</w:t>
      </w:r>
    </w:p>
    <w:p w14:paraId="59B028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376" w:author="Author" w:date="2012-02-26T13:32:00Z" w:name="move318027040"/>
      <w:moveTo w:id="2377" w:author="Author" w:date="2012-02-26T13:32:00Z">
        <w:r w:rsidRPr="00673328">
          <w:rPr>
            <w:rFonts w:ascii="宋体" w:eastAsia="宋体" w:hAnsi="宋体" w:cs="宋体" w:hint="eastAsia"/>
          </w:rPr>
          <w:t>hind</w:t>
        </w:r>
      </w:moveTo>
    </w:p>
    <w:p w14:paraId="53F51D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78" w:author="Author" w:date="2012-02-26T13:32:00Z" w:name="move318027039"/>
      <w:moveToRangeEnd w:id="2376"/>
      <w:moveFrom w:id="2379" w:author="Author" w:date="2012-02-26T13:32:00Z">
        <w:r w:rsidRPr="00673328">
          <w:rPr>
            <w:rFonts w:ascii="宋体" w:eastAsia="宋体" w:hAnsi="宋体" w:cs="宋体" w:hint="eastAsia"/>
          </w:rPr>
          <w:t>hinder</w:t>
        </w:r>
      </w:moveFrom>
    </w:p>
    <w:moveFromRangeEnd w:id="2378"/>
    <w:p w14:paraId="561D15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hindrar</w:t>
      </w:r>
    </w:p>
    <w:p w14:paraId="7D7D1C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80" w:author="Author" w:date="2012-02-26T13:32:00Z" w:name="move318027040"/>
      <w:moveFrom w:id="2381" w:author="Author" w:date="2012-02-26T13:32:00Z">
        <w:r w:rsidRPr="00673328">
          <w:rPr>
            <w:rFonts w:ascii="宋体" w:eastAsia="宋体" w:hAnsi="宋体" w:cs="宋体" w:hint="eastAsia"/>
          </w:rPr>
          <w:t>hind</w:t>
        </w:r>
      </w:moveFrom>
    </w:p>
    <w:moveFromRangeEnd w:id="2380"/>
    <w:p w14:paraId="34CCFB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hinduism</w:t>
      </w:r>
    </w:p>
    <w:p w14:paraId="36DB26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hindu</w:t>
      </w:r>
    </w:p>
    <w:p w14:paraId="105120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hingst</w:t>
      </w:r>
    </w:p>
    <w:p w14:paraId="135277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hink</w:t>
      </w:r>
    </w:p>
    <w:p w14:paraId="5DB4F3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hinna</w:t>
      </w:r>
    </w:p>
    <w:p w14:paraId="01E17F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hinner</w:t>
      </w:r>
    </w:p>
    <w:p w14:paraId="42D9CB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hipp</w:t>
      </w:r>
    </w:p>
    <w:p w14:paraId="386B5B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hisklig</w:t>
      </w:r>
    </w:p>
    <w:p w14:paraId="09A6DA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hissar</w:t>
      </w:r>
    </w:p>
    <w:p w14:paraId="61249D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82" w:author="Author" w:date="2012-02-26T13:32:00Z" w:name="move318027041"/>
      <w:moveTo w:id="238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hiss</w:t>
        </w:r>
      </w:moveTo>
    </w:p>
    <w:moveToRangeEnd w:id="2382"/>
    <w:p w14:paraId="54BB05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hissnar</w:t>
      </w:r>
    </w:p>
    <w:p w14:paraId="43C969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84" w:author="Author" w:date="2012-02-26T13:32:00Z" w:name="move318027041"/>
      <w:moveFrom w:id="2385" w:author="Author" w:date="2012-02-26T13:32:00Z">
        <w:r w:rsidRPr="00673328">
          <w:rPr>
            <w:rFonts w:ascii="宋体" w:eastAsia="宋体" w:hAnsi="宋体" w:cs="宋体" w:hint="eastAsia"/>
          </w:rPr>
          <w:t>hiss</w:t>
        </w:r>
      </w:moveFrom>
    </w:p>
    <w:moveFromRangeEnd w:id="2384"/>
    <w:p w14:paraId="25D77C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historia</w:t>
      </w:r>
    </w:p>
    <w:p w14:paraId="56C948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historisk</w:t>
      </w:r>
    </w:p>
    <w:p w14:paraId="02E0FA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hit0345t</w:t>
      </w:r>
    </w:p>
    <w:p w14:paraId="0C0511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386" w:author="Author" w:date="2012-02-26T13:32:00Z" w:name="move318027042"/>
      <w:moveTo w:id="23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hit</w:t>
        </w:r>
      </w:moveTo>
    </w:p>
    <w:moveToRangeEnd w:id="2386"/>
    <w:p w14:paraId="397E64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hitom</w:t>
      </w:r>
    </w:p>
    <w:p w14:paraId="40D128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hitre</w:t>
      </w:r>
    </w:p>
    <w:p w14:paraId="3316DB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388" w:author="Author" w:date="2012-02-26T13:32:00Z" w:name="move318027043"/>
      <w:moveTo w:id="2389" w:author="Author" w:date="2012-02-26T13:32:00Z">
        <w:r w:rsidRPr="00673328">
          <w:rPr>
            <w:rFonts w:ascii="宋体" w:eastAsia="宋体" w:hAnsi="宋体" w:cs="宋体" w:hint="eastAsia"/>
          </w:rPr>
          <w:t>hittar</w:t>
        </w:r>
      </w:moveTo>
    </w:p>
    <w:p w14:paraId="20EFD8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90" w:author="Author" w:date="2012-02-26T13:32:00Z" w:name="move318027042"/>
      <w:moveToRangeEnd w:id="2388"/>
      <w:moveFrom w:id="2391" w:author="Author" w:date="2012-02-26T13:32:00Z">
        <w:r w:rsidRPr="00673328">
          <w:rPr>
            <w:rFonts w:ascii="宋体" w:eastAsia="宋体" w:hAnsi="宋体" w:cs="宋体" w:hint="eastAsia"/>
          </w:rPr>
          <w:t>hit</w:t>
        </w:r>
      </w:moveFrom>
    </w:p>
    <w:moveFromRangeEnd w:id="2390"/>
    <w:p w14:paraId="0EF90C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hittar p0345</w:t>
      </w:r>
    </w:p>
    <w:p w14:paraId="2C60A2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92" w:author="Author" w:date="2012-02-26T13:32:00Z" w:name="move318027043"/>
      <w:moveFrom w:id="2393" w:author="Author" w:date="2012-02-26T13:32:00Z">
        <w:r w:rsidRPr="00673328">
          <w:rPr>
            <w:rFonts w:ascii="宋体" w:eastAsia="宋体" w:hAnsi="宋体" w:cs="宋体" w:hint="eastAsia"/>
          </w:rPr>
          <w:t>hittar</w:t>
        </w:r>
      </w:moveFrom>
    </w:p>
    <w:moveFromRangeEnd w:id="2392"/>
    <w:p w14:paraId="0369E2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hittegods</w:t>
      </w:r>
    </w:p>
    <w:p w14:paraId="1035A5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hittel0366n</w:t>
      </w:r>
    </w:p>
    <w:p w14:paraId="752880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hittills</w:t>
      </w:r>
    </w:p>
    <w:p w14:paraId="2DE5D6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HIV</w:t>
      </w:r>
    </w:p>
    <w:p w14:paraId="6556D9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hj0344lm</w:t>
      </w:r>
    </w:p>
    <w:p w14:paraId="4FD5DF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hj0344lpcentral</w:t>
      </w:r>
    </w:p>
    <w:p w14:paraId="5ADAB1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hj0344lper</w:t>
      </w:r>
    </w:p>
    <w:p w14:paraId="12D60C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hj0344lper till</w:t>
      </w:r>
    </w:p>
    <w:p w14:paraId="38BC8C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hj0344lpl0366s</w:t>
      </w:r>
    </w:p>
    <w:p w14:paraId="3475D7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hj0344lpligt</w:t>
      </w:r>
    </w:p>
    <w:p w14:paraId="27E880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394" w:author="Author" w:date="2012-02-26T13:32:00Z" w:name="move318027044"/>
      <w:moveTo w:id="2395" w:author="Author" w:date="2012-02-26T13:32:00Z">
        <w:r w:rsidRPr="00673328">
          <w:rPr>
            <w:rFonts w:ascii="宋体" w:eastAsia="宋体" w:hAnsi="宋体" w:cs="宋体" w:hint="eastAsia"/>
          </w:rPr>
          <w:t>hj0344lpmedel</w:t>
        </w:r>
      </w:moveTo>
    </w:p>
    <w:moveToRangeEnd w:id="2394"/>
    <w:p w14:paraId="1DA6CC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hj0344lpmedelscentral</w:t>
      </w:r>
    </w:p>
    <w:p w14:paraId="23108F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396" w:author="Author" w:date="2012-02-26T13:32:00Z" w:name="move318027045"/>
      <w:moveTo w:id="2397" w:author="Author" w:date="2012-02-26T13:32:00Z">
        <w:r w:rsidRPr="00673328">
          <w:rPr>
            <w:rFonts w:ascii="宋体" w:eastAsia="宋体" w:hAnsi="宋体" w:cs="宋体" w:hint="eastAsia"/>
          </w:rPr>
          <w:t>hj0344lp</w:t>
        </w:r>
      </w:moveTo>
    </w:p>
    <w:p w14:paraId="123B9D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398" w:author="Author" w:date="2012-02-26T13:32:00Z" w:name="move318027044"/>
      <w:moveToRangeEnd w:id="2396"/>
      <w:moveFrom w:id="2399" w:author="Author" w:date="2012-02-26T13:32:00Z">
        <w:r w:rsidRPr="00673328">
          <w:rPr>
            <w:rFonts w:ascii="宋体" w:eastAsia="宋体" w:hAnsi="宋体" w:cs="宋体" w:hint="eastAsia"/>
          </w:rPr>
          <w:t>hj0344lpmedel</w:t>
        </w:r>
      </w:moveFrom>
    </w:p>
    <w:moveFromRangeEnd w:id="2398"/>
    <w:p w14:paraId="4D5319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hj0</w:t>
      </w:r>
      <w:r w:rsidRPr="00673328">
        <w:rPr>
          <w:rFonts w:ascii="宋体" w:eastAsia="宋体" w:hAnsi="宋体" w:cs="宋体" w:hint="eastAsia"/>
        </w:rPr>
        <w:t>344lpreda</w:t>
      </w:r>
    </w:p>
    <w:p w14:paraId="07F7F3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hj0344lpsam</w:t>
      </w:r>
    </w:p>
    <w:p w14:paraId="4E3C16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hj0344lpstation</w:t>
      </w:r>
    </w:p>
    <w:p w14:paraId="1402E9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00" w:author="Author" w:date="2012-02-26T13:32:00Z" w:name="move318027045"/>
      <w:moveFrom w:id="2401" w:author="Author" w:date="2012-02-26T13:32:00Z">
        <w:r w:rsidRPr="00673328">
          <w:rPr>
            <w:rFonts w:ascii="宋体" w:eastAsia="宋体" w:hAnsi="宋体" w:cs="宋体" w:hint="eastAsia"/>
          </w:rPr>
          <w:t>hj0344lp</w:t>
        </w:r>
      </w:moveFrom>
    </w:p>
    <w:moveFromRangeEnd w:id="2400"/>
    <w:p w14:paraId="724658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hj0344lptelefon</w:t>
      </w:r>
    </w:p>
    <w:p w14:paraId="0FBB51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hj0344lte</w:t>
      </w:r>
    </w:p>
    <w:p w14:paraId="20371C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hj0344rna</w:t>
      </w:r>
    </w:p>
    <w:p w14:paraId="7D4F14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hj0344rnd0366d</w:t>
      </w:r>
    </w:p>
    <w:p w14:paraId="5DC8E2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hj0344rninfarkt</w:t>
      </w:r>
    </w:p>
    <w:p w14:paraId="7EB735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hj0344rnskakning</w:t>
      </w:r>
    </w:p>
    <w:p w14:paraId="559DBB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hj0344rntv0344tt</w:t>
      </w:r>
    </w:p>
    <w:p w14:paraId="1F3DE3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hj0344rta</w:t>
      </w:r>
    </w:p>
    <w:p w14:paraId="243B95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hj0344rter</w:t>
      </w:r>
    </w:p>
    <w:p w14:paraId="1CE349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hj0344rtinfarkt</w:t>
      </w:r>
    </w:p>
    <w:p w14:paraId="568408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hj0344rtl0366s</w:t>
      </w:r>
    </w:p>
    <w:p w14:paraId="225746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hj0344rtlig</w:t>
      </w:r>
    </w:p>
    <w:p w14:paraId="093419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hj0344rtsk0344rande</w:t>
      </w:r>
    </w:p>
    <w:p w14:paraId="2EB321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hj0344ssa</w:t>
      </w:r>
    </w:p>
    <w:p w14:paraId="291EFA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hjord</w:t>
      </w:r>
    </w:p>
    <w:p w14:paraId="247D03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402" w:author="Author" w:date="2012-02-26T13:32:00Z" w:name="move318027046"/>
      <w:moveTo w:id="2403" w:author="Author" w:date="2012-02-26T13:32:00Z">
        <w:r w:rsidRPr="00673328">
          <w:rPr>
            <w:rFonts w:ascii="宋体" w:eastAsia="宋体" w:hAnsi="宋体" w:cs="宋体" w:hint="eastAsia"/>
          </w:rPr>
          <w:t>hjort</w:t>
        </w:r>
      </w:moveTo>
    </w:p>
    <w:moveToRangeEnd w:id="2402"/>
    <w:p w14:paraId="6B0985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hjortron</w:t>
      </w:r>
    </w:p>
    <w:p w14:paraId="4EBF38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04" w:author="Author" w:date="2012-02-26T13:32:00Z" w:name="move318027046"/>
      <w:moveFrom w:id="2405" w:author="Author" w:date="2012-02-26T13:32:00Z">
        <w:r w:rsidRPr="00673328">
          <w:rPr>
            <w:rFonts w:ascii="宋体" w:eastAsia="宋体" w:hAnsi="宋体" w:cs="宋体" w:hint="eastAsia"/>
          </w:rPr>
          <w:t>hjort</w:t>
        </w:r>
      </w:moveFrom>
    </w:p>
    <w:moveFromRangeEnd w:id="2404"/>
    <w:p w14:paraId="67585D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hj</w:t>
      </w:r>
      <w:r w:rsidRPr="00673328">
        <w:rPr>
          <w:rFonts w:ascii="宋体" w:eastAsia="宋体" w:hAnsi="宋体" w:cs="宋体" w:hint="eastAsia"/>
        </w:rPr>
        <w:t>ul</w:t>
      </w:r>
    </w:p>
    <w:p w14:paraId="440C07B5" w14:textId="77777777" w:rsidR="00000000" w:rsidRPr="00673328" w:rsidRDefault="00780F39" w:rsidP="00673328">
      <w:pPr>
        <w:pStyle w:val="PlainText"/>
        <w:rPr>
          <w:ins w:id="2406" w:author="Author" w:date="2012-02-26T13:32:00Z"/>
          <w:rFonts w:ascii="宋体" w:eastAsia="宋体" w:hAnsi="宋体" w:cs="宋体" w:hint="eastAsia"/>
        </w:rPr>
      </w:pPr>
      <w:ins w:id="2407" w:author="Author" w:date="2012-02-26T13:32:00Z">
        <w:r w:rsidRPr="00673328">
          <w:rPr>
            <w:rFonts w:ascii="宋体" w:eastAsia="宋体" w:hAnsi="宋体" w:cs="宋体" w:hint="eastAsia"/>
          </w:rPr>
          <w:t>h</w:t>
        </w:r>
      </w:ins>
    </w:p>
    <w:p w14:paraId="1C9083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hobby</w:t>
      </w:r>
    </w:p>
    <w:p w14:paraId="6EFF2F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hockey</w:t>
      </w:r>
    </w:p>
    <w:p w14:paraId="4ED230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hoj</w:t>
      </w:r>
    </w:p>
    <w:p w14:paraId="709BFE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hojtar</w:t>
      </w:r>
    </w:p>
    <w:p w14:paraId="2B780C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holk</w:t>
      </w:r>
    </w:p>
    <w:p w14:paraId="3772D8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holl0344ndare</w:t>
      </w:r>
    </w:p>
    <w:p w14:paraId="4BEFB7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holl0344ndsk</w:t>
      </w:r>
    </w:p>
    <w:p w14:paraId="466CC6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holme</w:t>
      </w:r>
    </w:p>
    <w:p w14:paraId="56078E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hologram</w:t>
      </w:r>
    </w:p>
    <w:p w14:paraId="7AE98C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homogen</w:t>
      </w:r>
    </w:p>
    <w:p w14:paraId="6CCFA8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homosexuell</w:t>
      </w:r>
    </w:p>
    <w:p w14:paraId="756ED9A7" w14:textId="77777777" w:rsidR="00000000" w:rsidRPr="00780F39" w:rsidRDefault="00780F39" w:rsidP="00673328">
      <w:pPr>
        <w:pStyle w:val="PlainText"/>
        <w:rPr>
          <w:ins w:id="2408" w:author="Author" w:date="2012-02-26T13:32:00Z"/>
          <w:rFonts w:ascii="宋体" w:eastAsia="宋体" w:hAnsi="宋体" w:cs="宋体" w:hint="eastAsia"/>
          <w:lang w:val="sv-SE"/>
        </w:rPr>
      </w:pPr>
      <w:ins w:id="240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ho</w:t>
        </w:r>
      </w:ins>
    </w:p>
    <w:p w14:paraId="38A0E1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hona</w:t>
      </w:r>
    </w:p>
    <w:p w14:paraId="0EEEC2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410" w:author="Author" w:date="2012-02-26T13:32:00Z" w:name="move318027047"/>
      <w:moveTo w:id="241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hon</w:t>
        </w:r>
      </w:moveTo>
    </w:p>
    <w:p w14:paraId="78A679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412" w:author="Author" w:date="2012-02-26T13:32:00Z" w:name="move318027048"/>
      <w:moveToRangeEnd w:id="2410"/>
      <w:moveTo w:id="2413" w:author="Author" w:date="2012-02-26T13:32:00Z">
        <w:r w:rsidRPr="00673328">
          <w:rPr>
            <w:rFonts w:ascii="宋体" w:eastAsia="宋体" w:hAnsi="宋体" w:cs="宋体" w:hint="eastAsia"/>
          </w:rPr>
          <w:t>honn0366r</w:t>
        </w:r>
      </w:moveTo>
    </w:p>
    <w:moveToRangeEnd w:id="2412"/>
    <w:p w14:paraId="25A1B7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honn0366rsord</w:t>
      </w:r>
    </w:p>
    <w:p w14:paraId="18E85F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14" w:author="Author" w:date="2012-02-26T13:32:00Z" w:name="move318027048"/>
      <w:moveFrom w:id="2415" w:author="Author" w:date="2012-02-26T13:32:00Z">
        <w:r w:rsidRPr="00673328">
          <w:rPr>
            <w:rFonts w:ascii="宋体" w:eastAsia="宋体" w:hAnsi="宋体" w:cs="宋体" w:hint="eastAsia"/>
          </w:rPr>
          <w:t>honn0366r</w:t>
        </w:r>
      </w:moveFrom>
    </w:p>
    <w:moveFromRangeEnd w:id="2414"/>
    <w:p w14:paraId="48076B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honom</w:t>
      </w:r>
    </w:p>
    <w:p w14:paraId="5FB7CE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honorar</w:t>
      </w:r>
    </w:p>
    <w:p w14:paraId="2597E3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16" w:author="Author" w:date="2012-02-26T13:32:00Z" w:name="move318027047"/>
      <w:moveFrom w:id="2417" w:author="Author" w:date="2012-02-26T13:32:00Z">
        <w:r w:rsidRPr="00673328">
          <w:rPr>
            <w:rFonts w:ascii="宋体" w:eastAsia="宋体" w:hAnsi="宋体" w:cs="宋体" w:hint="eastAsia"/>
          </w:rPr>
          <w:t>hon</w:t>
        </w:r>
      </w:moveFrom>
    </w:p>
    <w:moveFromRangeEnd w:id="2416"/>
    <w:p w14:paraId="298B68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honung</w:t>
      </w:r>
    </w:p>
    <w:p w14:paraId="6445BA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hopf0344llbar</w:t>
      </w:r>
    </w:p>
    <w:p w14:paraId="621159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418" w:author="Author" w:date="2012-02-26T13:32:00Z" w:name="move318027049"/>
      <w:moveTo w:id="241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hop</w:t>
        </w:r>
      </w:moveTo>
    </w:p>
    <w:moveToRangeEnd w:id="2418"/>
    <w:p w14:paraId="4E9FC3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hoppar 0366ver</w:t>
      </w:r>
    </w:p>
    <w:p w14:paraId="621BBB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hoppar av</w:t>
      </w:r>
    </w:p>
    <w:p w14:paraId="5CF01C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hoppar</w:t>
      </w:r>
    </w:p>
    <w:p w14:paraId="027C97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hoppas</w:t>
      </w:r>
    </w:p>
    <w:p w14:paraId="00D32E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hoppl0366s</w:t>
      </w:r>
    </w:p>
    <w:p w14:paraId="40BDD4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hopp</w:t>
      </w:r>
    </w:p>
    <w:p w14:paraId="4EFD32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20" w:author="Author" w:date="2012-02-26T13:32:00Z" w:name="move318027049"/>
      <w:moveFrom w:id="2421" w:author="Author" w:date="2012-02-26T13:32:00Z">
        <w:r w:rsidRPr="00673328">
          <w:rPr>
            <w:rFonts w:ascii="宋体" w:eastAsia="宋体" w:hAnsi="宋体" w:cs="宋体" w:hint="eastAsia"/>
          </w:rPr>
          <w:t>hop</w:t>
        </w:r>
      </w:moveFrom>
    </w:p>
    <w:moveFromRangeEnd w:id="2420"/>
    <w:p w14:paraId="4D9240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hora</w:t>
      </w:r>
    </w:p>
    <w:p w14:paraId="7EBF7C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horisontell</w:t>
      </w:r>
    </w:p>
    <w:p w14:paraId="13155D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horisont</w:t>
      </w:r>
    </w:p>
    <w:p w14:paraId="35A0AF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horm</w:t>
      </w:r>
      <w:r w:rsidRPr="00780F39">
        <w:rPr>
          <w:rFonts w:ascii="宋体" w:eastAsia="宋体" w:hAnsi="宋体" w:cs="宋体" w:hint="eastAsia"/>
          <w:lang w:val="sv-SE"/>
        </w:rPr>
        <w:t>on</w:t>
      </w:r>
    </w:p>
    <w:p w14:paraId="7071A0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horn</w:t>
      </w:r>
    </w:p>
    <w:p w14:paraId="522F8F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horoskop</w:t>
      </w:r>
    </w:p>
    <w:p w14:paraId="05ADA1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horribel</w:t>
      </w:r>
    </w:p>
    <w:p w14:paraId="712874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hos</w:t>
      </w:r>
    </w:p>
    <w:p w14:paraId="380C45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422" w:author="Author" w:date="2012-02-26T13:32:00Z" w:name="move318027050"/>
      <w:moveTo w:id="24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hosta</w:t>
        </w:r>
      </w:moveTo>
    </w:p>
    <w:moveToRangeEnd w:id="2422"/>
    <w:p w14:paraId="49D038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hostar</w:t>
      </w:r>
    </w:p>
    <w:p w14:paraId="628096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24" w:author="Author" w:date="2012-02-26T13:32:00Z" w:name="move318027050"/>
      <w:moveFrom w:id="2425" w:author="Author" w:date="2012-02-26T13:32:00Z">
        <w:r w:rsidRPr="00673328">
          <w:rPr>
            <w:rFonts w:ascii="宋体" w:eastAsia="宋体" w:hAnsi="宋体" w:cs="宋体" w:hint="eastAsia"/>
          </w:rPr>
          <w:t>hosta</w:t>
        </w:r>
      </w:moveFrom>
    </w:p>
    <w:moveFromRangeEnd w:id="2424"/>
    <w:p w14:paraId="7A2A2CAD" w14:textId="77777777" w:rsidR="00000000" w:rsidRPr="003230D0" w:rsidRDefault="00780F39" w:rsidP="003230D0">
      <w:pPr>
        <w:pStyle w:val="PlainText"/>
        <w:rPr>
          <w:del w:id="2426" w:author="Author" w:date="2012-02-26T13:32:00Z"/>
          <w:rFonts w:ascii="宋体" w:eastAsia="宋体" w:hAnsi="宋体" w:cs="宋体" w:hint="eastAsia"/>
        </w:rPr>
      </w:pPr>
      <w:del w:id="2427" w:author="Author" w:date="2012-02-26T13:32:00Z">
        <w:r w:rsidRPr="003230D0">
          <w:rPr>
            <w:rFonts w:ascii="宋体" w:eastAsia="宋体" w:hAnsi="宋体" w:cs="宋体" w:hint="eastAsia"/>
          </w:rPr>
          <w:delText>ho</w:delText>
        </w:r>
      </w:del>
    </w:p>
    <w:p w14:paraId="540E68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hotar</w:t>
      </w:r>
    </w:p>
    <w:p w14:paraId="47C528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hotell</w:t>
      </w:r>
    </w:p>
    <w:p w14:paraId="71B427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hotelse</w:t>
      </w:r>
    </w:p>
    <w:p w14:paraId="276B1E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hot</w:t>
      </w:r>
    </w:p>
    <w:p w14:paraId="5375A2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hovm0344stare</w:t>
      </w:r>
    </w:p>
    <w:p w14:paraId="62F622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428" w:author="Author" w:date="2012-02-26T13:32:00Z" w:name="move318027051"/>
      <w:moveTo w:id="2429" w:author="Author" w:date="2012-02-26T13:32:00Z">
        <w:r w:rsidRPr="00673328">
          <w:rPr>
            <w:rFonts w:ascii="宋体" w:eastAsia="宋体" w:hAnsi="宋体" w:cs="宋体" w:hint="eastAsia"/>
          </w:rPr>
          <w:t>hov</w:t>
        </w:r>
      </w:moveTo>
    </w:p>
    <w:moveToRangeEnd w:id="2428"/>
    <w:p w14:paraId="17917C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hovr0344tt</w:t>
      </w:r>
    </w:p>
    <w:p w14:paraId="3F00E6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30" w:author="Author" w:date="2012-02-26T13:32:00Z" w:name="move318027051"/>
      <w:moveFrom w:id="2431" w:author="Author" w:date="2012-02-26T13:32:00Z">
        <w:r w:rsidRPr="00673328">
          <w:rPr>
            <w:rFonts w:ascii="宋体" w:eastAsia="宋体" w:hAnsi="宋体" w:cs="宋体" w:hint="eastAsia"/>
          </w:rPr>
          <w:t>hov</w:t>
        </w:r>
      </w:moveFrom>
    </w:p>
    <w:moveFromRangeEnd w:id="2430"/>
    <w:p w14:paraId="436D28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hovt0345ng</w:t>
      </w:r>
    </w:p>
    <w:p w14:paraId="4DC6DF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hr</w:t>
      </w:r>
    </w:p>
    <w:p w14:paraId="2091EE21" w14:textId="77777777" w:rsidR="00000000" w:rsidRPr="003230D0" w:rsidRDefault="00780F39" w:rsidP="003230D0">
      <w:pPr>
        <w:pStyle w:val="PlainText"/>
        <w:rPr>
          <w:del w:id="2432" w:author="Author" w:date="2012-02-26T13:32:00Z"/>
          <w:rFonts w:ascii="宋体" w:eastAsia="宋体" w:hAnsi="宋体" w:cs="宋体" w:hint="eastAsia"/>
        </w:rPr>
      </w:pPr>
      <w:del w:id="2433" w:author="Author" w:date="2012-02-26T13:32:00Z">
        <w:r w:rsidRPr="003230D0">
          <w:rPr>
            <w:rFonts w:ascii="宋体" w:eastAsia="宋体" w:hAnsi="宋体" w:cs="宋体" w:hint="eastAsia"/>
          </w:rPr>
          <w:delText>h</w:delText>
        </w:r>
      </w:del>
    </w:p>
    <w:p w14:paraId="6174BF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hudfl0344nger</w:t>
      </w:r>
    </w:p>
    <w:p w14:paraId="56D0E5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hud</w:t>
      </w:r>
    </w:p>
    <w:p w14:paraId="26FE72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hugad</w:t>
      </w:r>
    </w:p>
    <w:p w14:paraId="0A86BA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hugger</w:t>
      </w:r>
    </w:p>
    <w:p w14:paraId="6DB44C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434" w:author="Author" w:date="2012-02-26T13:32:00Z" w:name="move318027052"/>
      <w:moveTo w:id="243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hugg</w:t>
        </w:r>
      </w:moveTo>
    </w:p>
    <w:moveToRangeEnd w:id="2434"/>
    <w:p w14:paraId="38D55F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huggorm</w:t>
      </w:r>
    </w:p>
    <w:p w14:paraId="19691C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36" w:author="Author" w:date="2012-02-26T13:32:00Z" w:name="move318027052"/>
      <w:moveFrom w:id="2437" w:author="Author" w:date="2012-02-26T13:32:00Z">
        <w:r w:rsidRPr="00673328">
          <w:rPr>
            <w:rFonts w:ascii="宋体" w:eastAsia="宋体" w:hAnsi="宋体" w:cs="宋体" w:hint="eastAsia"/>
          </w:rPr>
          <w:t>hugg</w:t>
        </w:r>
      </w:moveFrom>
    </w:p>
    <w:moveFromRangeEnd w:id="2436"/>
    <w:p w14:paraId="6CBC37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hugskott</w:t>
      </w:r>
    </w:p>
    <w:p w14:paraId="0BAE64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hukar sig</w:t>
      </w:r>
    </w:p>
    <w:p w14:paraId="3C57C2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huk</w:t>
      </w:r>
    </w:p>
    <w:p w14:paraId="0DDD74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huller om buller</w:t>
      </w:r>
    </w:p>
    <w:p w14:paraId="03DCAE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hull</w:t>
      </w:r>
    </w:p>
    <w:p w14:paraId="4426DE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hum0366r</w:t>
      </w:r>
    </w:p>
    <w:p w14:paraId="223C17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humanistisk</w:t>
      </w:r>
    </w:p>
    <w:p w14:paraId="765BD3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humanit0344r</w:t>
      </w:r>
    </w:p>
    <w:p w14:paraId="3BC1DE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human</w:t>
      </w:r>
    </w:p>
    <w:p w14:paraId="178C92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humla</w:t>
      </w:r>
    </w:p>
    <w:p w14:paraId="06E584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humle</w:t>
      </w:r>
    </w:p>
    <w:p w14:paraId="2E1AB1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humm</w:t>
      </w:r>
      <w:r w:rsidRPr="00780F39">
        <w:rPr>
          <w:rFonts w:ascii="宋体" w:eastAsia="宋体" w:hAnsi="宋体" w:cs="宋体" w:hint="eastAsia"/>
          <w:lang w:val="sv-SE"/>
        </w:rPr>
        <w:t>er</w:t>
      </w:r>
    </w:p>
    <w:p w14:paraId="511175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438" w:author="Author" w:date="2012-02-26T13:32:00Z" w:name="move318027053"/>
      <w:moveTo w:id="243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hum</w:t>
        </w:r>
      </w:moveTo>
    </w:p>
    <w:moveToRangeEnd w:id="2438"/>
    <w:p w14:paraId="25C43A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humoristisk</w:t>
      </w:r>
    </w:p>
    <w:p w14:paraId="74063F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humor</w:t>
      </w:r>
    </w:p>
    <w:p w14:paraId="708613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40" w:author="Author" w:date="2012-02-26T13:32:00Z" w:name="move318027053"/>
      <w:moveFrom w:id="2441" w:author="Author" w:date="2012-02-26T13:32:00Z">
        <w:r w:rsidRPr="00673328">
          <w:rPr>
            <w:rFonts w:ascii="宋体" w:eastAsia="宋体" w:hAnsi="宋体" w:cs="宋体" w:hint="eastAsia"/>
          </w:rPr>
          <w:t>hum</w:t>
        </w:r>
      </w:moveFrom>
    </w:p>
    <w:moveFromRangeEnd w:id="2440"/>
    <w:p w14:paraId="2ECBB2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hund0366ra</w:t>
      </w:r>
    </w:p>
    <w:p w14:paraId="5793AB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442" w:author="Author" w:date="2012-02-26T13:32:00Z" w:name="move318027054"/>
      <w:moveTo w:id="24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hund</w:t>
        </w:r>
      </w:moveTo>
    </w:p>
    <w:moveToRangeEnd w:id="2442"/>
    <w:p w14:paraId="5739C1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hundradel</w:t>
      </w:r>
    </w:p>
    <w:p w14:paraId="5DBD8A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hundralapp</w:t>
      </w:r>
    </w:p>
    <w:p w14:paraId="4B8944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hundra</w:t>
      </w:r>
    </w:p>
    <w:p w14:paraId="6C0D3F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hundratals</w:t>
      </w:r>
    </w:p>
    <w:p w14:paraId="62A4D4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44" w:author="Author" w:date="2012-02-26T13:32:00Z" w:name="move318027054"/>
      <w:moveFrom w:id="2445" w:author="Author" w:date="2012-02-26T13:32:00Z">
        <w:r w:rsidRPr="00673328">
          <w:rPr>
            <w:rFonts w:ascii="宋体" w:eastAsia="宋体" w:hAnsi="宋体" w:cs="宋体" w:hint="eastAsia"/>
          </w:rPr>
          <w:t>hund</w:t>
        </w:r>
      </w:moveFrom>
    </w:p>
    <w:moveFromRangeEnd w:id="2444"/>
    <w:p w14:paraId="533B4E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hunger</w:t>
      </w:r>
    </w:p>
    <w:p w14:paraId="253593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hungrar</w:t>
      </w:r>
    </w:p>
    <w:p w14:paraId="136428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hungrig</w:t>
      </w:r>
    </w:p>
    <w:p w14:paraId="046970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hunnit</w:t>
      </w:r>
    </w:p>
    <w:p w14:paraId="5C08EB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hunsar</w:t>
      </w:r>
    </w:p>
    <w:p w14:paraId="5D319C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hurdan</w:t>
      </w:r>
    </w:p>
    <w:p w14:paraId="535BD3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446" w:author="Author" w:date="2012-02-26T13:32:00Z" w:name="move318027055"/>
      <w:moveTo w:id="2447" w:author="Author" w:date="2012-02-26T13:32:00Z">
        <w:r w:rsidRPr="00673328">
          <w:rPr>
            <w:rFonts w:ascii="宋体" w:eastAsia="宋体" w:hAnsi="宋体" w:cs="宋体" w:hint="eastAsia"/>
          </w:rPr>
          <w:t>hur</w:t>
        </w:r>
      </w:moveTo>
    </w:p>
    <w:p w14:paraId="04DB3E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448" w:author="Author" w:date="2012-02-26T13:32:00Z" w:name="move318027056"/>
      <w:moveToRangeEnd w:id="2446"/>
      <w:moveTo w:id="2449" w:author="Author" w:date="2012-02-26T13:32:00Z">
        <w:r w:rsidRPr="00673328">
          <w:rPr>
            <w:rFonts w:ascii="宋体" w:eastAsia="宋体" w:hAnsi="宋体" w:cs="宋体" w:hint="eastAsia"/>
          </w:rPr>
          <w:t>hurra</w:t>
        </w:r>
      </w:moveTo>
    </w:p>
    <w:moveToRangeEnd w:id="2448"/>
    <w:p w14:paraId="6A0986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hurrar</w:t>
      </w:r>
    </w:p>
    <w:p w14:paraId="686EB0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50" w:author="Author" w:date="2012-02-26T13:32:00Z" w:name="move318027056"/>
      <w:moveFrom w:id="2451" w:author="Author" w:date="2012-02-26T13:32:00Z">
        <w:r w:rsidRPr="00673328">
          <w:rPr>
            <w:rFonts w:ascii="宋体" w:eastAsia="宋体" w:hAnsi="宋体" w:cs="宋体" w:hint="eastAsia"/>
          </w:rPr>
          <w:t>hurra</w:t>
        </w:r>
      </w:moveFrom>
    </w:p>
    <w:moveFromRangeEnd w:id="2450"/>
    <w:p w14:paraId="0A7401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hurs0345</w:t>
      </w:r>
    </w:p>
    <w:p w14:paraId="798097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52" w:author="Author" w:date="2012-02-26T13:32:00Z" w:name="move318027055"/>
      <w:moveFrom w:id="2453" w:author="Author" w:date="2012-02-26T13:32:00Z">
        <w:r w:rsidRPr="00673328">
          <w:rPr>
            <w:rFonts w:ascii="宋体" w:eastAsia="宋体" w:hAnsi="宋体" w:cs="宋体" w:hint="eastAsia"/>
          </w:rPr>
          <w:t>hur</w:t>
        </w:r>
      </w:moveFrom>
    </w:p>
    <w:moveFromRangeEnd w:id="2452"/>
    <w:p w14:paraId="1F6612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hurtig</w:t>
      </w:r>
    </w:p>
    <w:p w14:paraId="29EEE2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hurts</w:t>
      </w:r>
    </w:p>
    <w:p w14:paraId="4C6231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huruvida</w:t>
      </w:r>
    </w:p>
    <w:p w14:paraId="6E1BCC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husbehov</w:t>
      </w:r>
    </w:p>
    <w:p w14:paraId="3B6FC9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husbonde</w:t>
      </w:r>
    </w:p>
    <w:p w14:paraId="4A9C43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husdjur</w:t>
      </w:r>
    </w:p>
    <w:p w14:paraId="67C874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husesyn</w:t>
      </w:r>
    </w:p>
    <w:p w14:paraId="103883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husger0345d</w:t>
      </w:r>
    </w:p>
    <w:p w14:paraId="630957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hush0345llar</w:t>
      </w:r>
    </w:p>
    <w:p w14:paraId="787297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454" w:author="Author" w:date="2012-02-26T13:32:00Z" w:name="move318027057"/>
      <w:moveTo w:id="245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hush0345ll</w:t>
        </w:r>
      </w:moveTo>
    </w:p>
    <w:moveToRangeEnd w:id="2454"/>
    <w:p w14:paraId="5F353E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hush0345llsass</w:t>
      </w:r>
      <w:r w:rsidRPr="00673328">
        <w:rPr>
          <w:rFonts w:ascii="宋体" w:eastAsia="宋体" w:hAnsi="宋体" w:cs="宋体" w:hint="eastAsia"/>
        </w:rPr>
        <w:t>istent</w:t>
      </w:r>
    </w:p>
    <w:p w14:paraId="18B811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hush0345llsmaskin</w:t>
      </w:r>
    </w:p>
    <w:p w14:paraId="689098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hush0345llspapper</w:t>
      </w:r>
    </w:p>
    <w:p w14:paraId="554EBD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56" w:author="Author" w:date="2012-02-26T13:32:00Z" w:name="move318027057"/>
      <w:moveFrom w:id="2457" w:author="Author" w:date="2012-02-26T13:32:00Z">
        <w:r w:rsidRPr="00673328">
          <w:rPr>
            <w:rFonts w:ascii="宋体" w:eastAsia="宋体" w:hAnsi="宋体" w:cs="宋体" w:hint="eastAsia"/>
          </w:rPr>
          <w:t>hush0345ll</w:t>
        </w:r>
      </w:moveFrom>
    </w:p>
    <w:moveFromRangeEnd w:id="2456"/>
    <w:p w14:paraId="0E271B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huslig</w:t>
      </w:r>
    </w:p>
    <w:p w14:paraId="0D5A78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husmanskost</w:t>
      </w:r>
    </w:p>
    <w:p w14:paraId="62C8D2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husmor</w:t>
      </w:r>
    </w:p>
    <w:p w14:paraId="4D4A85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458" w:author="Author" w:date="2012-02-26T13:32:00Z" w:name="move318027058"/>
      <w:moveTo w:id="245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hus</w:t>
        </w:r>
      </w:moveTo>
    </w:p>
    <w:moveToRangeEnd w:id="2458"/>
    <w:p w14:paraId="3EF0EA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husrannsakan</w:t>
      </w:r>
    </w:p>
    <w:p w14:paraId="3B5D35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husrum</w:t>
      </w:r>
    </w:p>
    <w:p w14:paraId="01E9B9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husse</w:t>
      </w:r>
    </w:p>
    <w:p w14:paraId="48C4A9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60" w:author="Author" w:date="2012-02-26T13:32:00Z" w:name="move318027058"/>
      <w:moveFrom w:id="2461" w:author="Author" w:date="2012-02-26T13:32:00Z">
        <w:r w:rsidRPr="00673328">
          <w:rPr>
            <w:rFonts w:ascii="宋体" w:eastAsia="宋体" w:hAnsi="宋体" w:cs="宋体" w:hint="eastAsia"/>
          </w:rPr>
          <w:t>hus</w:t>
        </w:r>
      </w:moveFrom>
    </w:p>
    <w:moveFromRangeEnd w:id="2460"/>
    <w:p w14:paraId="7E7E7A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hustru</w:t>
      </w:r>
    </w:p>
    <w:p w14:paraId="553BFA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hustrutill0344gg</w:t>
      </w:r>
    </w:p>
    <w:p w14:paraId="78F6A0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husvagn</w:t>
      </w:r>
    </w:p>
    <w:p w14:paraId="287515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husvill</w:t>
      </w:r>
    </w:p>
    <w:p w14:paraId="2EB612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hutl0366s</w:t>
      </w:r>
    </w:p>
    <w:p w14:paraId="19E162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hut</w:t>
      </w:r>
    </w:p>
    <w:p w14:paraId="769F3A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huttrar</w:t>
      </w:r>
    </w:p>
    <w:p w14:paraId="55A0DC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huva</w:t>
      </w:r>
    </w:p>
    <w:p w14:paraId="173F27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</w:t>
      </w:r>
    </w:p>
    <w:p w14:paraId="6CDE11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huvudavtal</w:t>
      </w:r>
    </w:p>
    <w:p w14:paraId="1E600E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huvudbonad</w:t>
      </w:r>
    </w:p>
    <w:p w14:paraId="6618F5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huvudbry</w:t>
      </w:r>
    </w:p>
    <w:p w14:paraId="668C47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huvuddrag</w:t>
      </w:r>
    </w:p>
    <w:p w14:paraId="2EAEC1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huvudf0366rhandling</w:t>
      </w:r>
    </w:p>
    <w:p w14:paraId="0150BC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huvudled</w:t>
      </w:r>
    </w:p>
    <w:p w14:paraId="115FBD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huvudman</w:t>
      </w:r>
    </w:p>
    <w:p w14:paraId="20EC3C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huvudpa</w:t>
      </w:r>
      <w:r w:rsidRPr="00780F39">
        <w:rPr>
          <w:rFonts w:ascii="宋体" w:eastAsia="宋体" w:hAnsi="宋体" w:cs="宋体" w:hint="eastAsia"/>
          <w:lang w:val="sv-SE"/>
        </w:rPr>
        <w:t>rt</w:t>
      </w:r>
    </w:p>
    <w:p w14:paraId="21DEE5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huvudsak</w:t>
      </w:r>
    </w:p>
    <w:p w14:paraId="7F26EF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huvudstad</w:t>
      </w:r>
    </w:p>
    <w:p w14:paraId="13C5A1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huvudstupa</w:t>
      </w:r>
    </w:p>
    <w:p w14:paraId="1FDAC8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huvudv0344rk</w:t>
      </w:r>
    </w:p>
    <w:p w14:paraId="27512F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hux</w:t>
      </w:r>
    </w:p>
    <w:p w14:paraId="709334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hyacint</w:t>
      </w:r>
    </w:p>
    <w:p w14:paraId="5A60DF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hybrid</w:t>
      </w:r>
    </w:p>
    <w:p w14:paraId="516929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hycklar</w:t>
      </w:r>
    </w:p>
    <w:p w14:paraId="4A7199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hydda</w:t>
      </w:r>
    </w:p>
    <w:p w14:paraId="031DD6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hydraulisk</w:t>
      </w:r>
    </w:p>
    <w:p w14:paraId="2AA794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hyena</w:t>
      </w:r>
    </w:p>
    <w:p w14:paraId="7A08C9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hyfsad</w:t>
      </w:r>
    </w:p>
    <w:p w14:paraId="3E3374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hyfs</w:t>
      </w:r>
    </w:p>
    <w:p w14:paraId="571A6B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hygge</w:t>
      </w:r>
    </w:p>
    <w:p w14:paraId="2B91D3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hygglig</w:t>
      </w:r>
    </w:p>
    <w:p w14:paraId="145DD1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hygienisk</w:t>
      </w:r>
    </w:p>
    <w:p w14:paraId="6E47DC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hygien</w:t>
      </w:r>
    </w:p>
    <w:p w14:paraId="55EAB6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462" w:author="Author" w:date="2012-02-26T13:32:00Z" w:name="move318027059"/>
      <w:moveTo w:id="246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hylla</w:t>
        </w:r>
      </w:moveTo>
    </w:p>
    <w:moveToRangeEnd w:id="2462"/>
    <w:p w14:paraId="286F5A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hyllar</w:t>
      </w:r>
    </w:p>
    <w:p w14:paraId="3BB5DC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64" w:author="Author" w:date="2012-02-26T13:32:00Z" w:name="move318027059"/>
      <w:moveFrom w:id="2465" w:author="Author" w:date="2012-02-26T13:32:00Z">
        <w:r w:rsidRPr="00673328">
          <w:rPr>
            <w:rFonts w:ascii="宋体" w:eastAsia="宋体" w:hAnsi="宋体" w:cs="宋体" w:hint="eastAsia"/>
          </w:rPr>
          <w:t>hylla</w:t>
        </w:r>
      </w:moveFrom>
    </w:p>
    <w:moveFromRangeEnd w:id="2464"/>
    <w:p w14:paraId="52FFF9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hylsa</w:t>
      </w:r>
    </w:p>
    <w:p w14:paraId="4114C2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hylsnyckel</w:t>
      </w:r>
    </w:p>
    <w:p w14:paraId="547793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hymn</w:t>
      </w:r>
    </w:p>
    <w:p w14:paraId="0A4F5EAA" w14:textId="77777777" w:rsidR="00000000" w:rsidRPr="00780F39" w:rsidRDefault="00780F39" w:rsidP="00673328">
      <w:pPr>
        <w:pStyle w:val="PlainText"/>
        <w:rPr>
          <w:ins w:id="2466" w:author="Author" w:date="2012-02-26T13:32:00Z"/>
          <w:rFonts w:ascii="宋体" w:eastAsia="宋体" w:hAnsi="宋体" w:cs="宋体" w:hint="eastAsia"/>
          <w:lang w:val="sv-SE"/>
        </w:rPr>
      </w:pPr>
      <w:ins w:id="24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hy</w:t>
        </w:r>
      </w:ins>
    </w:p>
    <w:p w14:paraId="21EF56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hynda</w:t>
      </w:r>
    </w:p>
    <w:p w14:paraId="75CED1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hyper-</w:t>
      </w:r>
    </w:p>
    <w:p w14:paraId="1A3B28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hypnos</w:t>
      </w:r>
    </w:p>
    <w:p w14:paraId="6A8D94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hypotek</w:t>
      </w:r>
    </w:p>
    <w:p w14:paraId="5476E4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hypotes</w:t>
      </w:r>
    </w:p>
    <w:p w14:paraId="7034CA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hyra</w:t>
      </w:r>
    </w:p>
    <w:p w14:paraId="3451AF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Hyresg0344sternas riksf0366rbund</w:t>
      </w:r>
    </w:p>
    <w:p w14:paraId="3CC437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hyres</w:t>
      </w:r>
      <w:r w:rsidRPr="00780F39">
        <w:rPr>
          <w:rFonts w:ascii="宋体" w:eastAsia="宋体" w:hAnsi="宋体" w:cs="宋体" w:hint="eastAsia"/>
          <w:lang w:val="sv-SE"/>
        </w:rPr>
        <w:t>g0344stf0366rening</w:t>
      </w:r>
    </w:p>
    <w:p w14:paraId="4E858A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hyresg0344st</w:t>
      </w:r>
    </w:p>
    <w:p w14:paraId="742D58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hyreshus</w:t>
      </w:r>
    </w:p>
    <w:p w14:paraId="0AA7A3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hyreskontrakt</w:t>
      </w:r>
    </w:p>
    <w:p w14:paraId="5C3FD5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hyresl0344genhet</w:t>
      </w:r>
    </w:p>
    <w:p w14:paraId="17DC66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hyresn0344mnd</w:t>
      </w:r>
    </w:p>
    <w:p w14:paraId="7D6575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hyresv0344rd</w:t>
      </w:r>
    </w:p>
    <w:p w14:paraId="386616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hyr</w:t>
      </w:r>
    </w:p>
    <w:p w14:paraId="3F8515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hyr ut</w:t>
      </w:r>
    </w:p>
    <w:p w14:paraId="6FA532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hysch</w:t>
      </w:r>
    </w:p>
    <w:p w14:paraId="2F7E0A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hyser</w:t>
      </w:r>
    </w:p>
    <w:p w14:paraId="115FA1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hyska</w:t>
      </w:r>
    </w:p>
    <w:p w14:paraId="1CD386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hyssjar</w:t>
      </w:r>
    </w:p>
    <w:p w14:paraId="79ECAB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hyss</w:t>
      </w:r>
    </w:p>
    <w:p w14:paraId="0788F3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468" w:author="Author" w:date="2012-02-26T13:32:00Z" w:name="move318027060"/>
      <w:moveTo w:id="2469" w:author="Author" w:date="2012-02-26T13:32:00Z">
        <w:r w:rsidRPr="00673328">
          <w:rPr>
            <w:rFonts w:ascii="宋体" w:eastAsia="宋体" w:hAnsi="宋体" w:cs="宋体" w:hint="eastAsia"/>
          </w:rPr>
          <w:t>hysteri</w:t>
        </w:r>
      </w:moveTo>
    </w:p>
    <w:moveToRangeEnd w:id="2468"/>
    <w:p w14:paraId="2C00CE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hysterisk</w:t>
      </w:r>
    </w:p>
    <w:p w14:paraId="4ADBEA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70" w:author="Author" w:date="2012-02-26T13:32:00Z" w:name="move318027060"/>
      <w:moveFrom w:id="2471" w:author="Author" w:date="2012-02-26T13:32:00Z">
        <w:r w:rsidRPr="00673328">
          <w:rPr>
            <w:rFonts w:ascii="宋体" w:eastAsia="宋体" w:hAnsi="宋体" w:cs="宋体" w:hint="eastAsia"/>
          </w:rPr>
          <w:t>hysteri</w:t>
        </w:r>
      </w:moveFrom>
    </w:p>
    <w:moveFromRangeEnd w:id="2470"/>
    <w:p w14:paraId="71B8E304" w14:textId="77777777" w:rsidR="00000000" w:rsidRPr="003230D0" w:rsidRDefault="00780F39" w:rsidP="003230D0">
      <w:pPr>
        <w:pStyle w:val="PlainText"/>
        <w:rPr>
          <w:del w:id="2472" w:author="Author" w:date="2012-02-26T13:32:00Z"/>
          <w:rFonts w:ascii="宋体" w:eastAsia="宋体" w:hAnsi="宋体" w:cs="宋体" w:hint="eastAsia"/>
        </w:rPr>
      </w:pPr>
      <w:del w:id="2473" w:author="Author" w:date="2012-02-26T13:32:00Z">
        <w:r w:rsidRPr="003230D0">
          <w:rPr>
            <w:rFonts w:ascii="宋体" w:eastAsia="宋体" w:hAnsi="宋体" w:cs="宋体" w:hint="eastAsia"/>
          </w:rPr>
          <w:delText>hy</w:delText>
        </w:r>
      </w:del>
    </w:p>
    <w:p w14:paraId="361187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hytta</w:t>
      </w:r>
    </w:p>
    <w:p w14:paraId="599AEB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hytter</w:t>
      </w:r>
    </w:p>
    <w:p w14:paraId="2738FC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hytt</w:t>
      </w:r>
    </w:p>
    <w:p w14:paraId="503CFC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hyvelb0344nk</w:t>
      </w:r>
    </w:p>
    <w:p w14:paraId="4EA7B1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hyvlar</w:t>
      </w:r>
    </w:p>
    <w:p w14:paraId="12645A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i0366gonfallande</w:t>
      </w:r>
    </w:p>
    <w:p w14:paraId="2F0127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iakttagelse</w:t>
      </w:r>
    </w:p>
    <w:p w14:paraId="5A50F3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iakttar</w:t>
      </w:r>
    </w:p>
    <w:p w14:paraId="6E95B8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ibland</w:t>
      </w:r>
    </w:p>
    <w:p w14:paraId="00C41A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icke</w:t>
      </w:r>
    </w:p>
    <w:p w14:paraId="7E4334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id0351</w:t>
      </w:r>
    </w:p>
    <w:p w14:paraId="7336A3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 d</w:t>
      </w:r>
      <w:r w:rsidRPr="00780F39">
        <w:rPr>
          <w:rFonts w:ascii="宋体" w:eastAsia="宋体" w:hAnsi="宋体" w:cs="宋体" w:hint="eastAsia"/>
          <w:lang w:val="sv-SE"/>
        </w:rPr>
        <w:t>ag</w:t>
      </w:r>
    </w:p>
    <w:p w14:paraId="1235FC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idealisk</w:t>
      </w:r>
    </w:p>
    <w:p w14:paraId="3C22F5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idealism</w:t>
      </w:r>
    </w:p>
    <w:p w14:paraId="242CAB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idealist</w:t>
      </w:r>
    </w:p>
    <w:p w14:paraId="60BB89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ideal</w:t>
      </w:r>
    </w:p>
    <w:p w14:paraId="159E16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ideell</w:t>
      </w:r>
    </w:p>
    <w:p w14:paraId="6CCD61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ideligen</w:t>
      </w:r>
    </w:p>
    <w:p w14:paraId="1E17CD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idel</w:t>
      </w:r>
    </w:p>
    <w:p w14:paraId="123A5D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474" w:author="Author" w:date="2012-02-26T13:32:00Z" w:name="move318027061"/>
      <w:moveTo w:id="247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ide</w:t>
        </w:r>
      </w:moveTo>
    </w:p>
    <w:moveToRangeEnd w:id="2474"/>
    <w:p w14:paraId="641C61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identifierar</w:t>
      </w:r>
    </w:p>
    <w:p w14:paraId="2FD14A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identisk</w:t>
      </w:r>
    </w:p>
    <w:p w14:paraId="0B2E0A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476" w:author="Author" w:date="2012-02-26T13:32:00Z" w:name="move318027062"/>
      <w:moveTo w:id="247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identitet</w:t>
        </w:r>
      </w:moveTo>
    </w:p>
    <w:moveToRangeEnd w:id="2476"/>
    <w:p w14:paraId="004F43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identitetshandling</w:t>
      </w:r>
    </w:p>
    <w:p w14:paraId="7BDDA9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identitetskort</w:t>
      </w:r>
    </w:p>
    <w:p w14:paraId="01CB7D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478" w:author="Author" w:date="2012-02-26T13:32:00Z" w:name="move318027063"/>
      <w:moveTo w:id="2479" w:author="Author" w:date="2012-02-26T13:32:00Z">
        <w:r w:rsidRPr="00673328">
          <w:rPr>
            <w:rFonts w:ascii="宋体" w:eastAsia="宋体" w:hAnsi="宋体" w:cs="宋体" w:hint="eastAsia"/>
          </w:rPr>
          <w:t>ideologi</w:t>
        </w:r>
      </w:moveTo>
    </w:p>
    <w:p w14:paraId="5CE9F6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80" w:author="Author" w:date="2012-02-26T13:32:00Z" w:name="move318027062"/>
      <w:moveToRangeEnd w:id="2478"/>
      <w:moveFrom w:id="2481" w:author="Author" w:date="2012-02-26T13:32:00Z">
        <w:r w:rsidRPr="00673328">
          <w:rPr>
            <w:rFonts w:ascii="宋体" w:eastAsia="宋体" w:hAnsi="宋体" w:cs="宋体" w:hint="eastAsia"/>
          </w:rPr>
          <w:t>identitet</w:t>
        </w:r>
      </w:moveFrom>
    </w:p>
    <w:moveFromRangeEnd w:id="2480"/>
    <w:p w14:paraId="769E42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ideologisk</w:t>
      </w:r>
    </w:p>
    <w:p w14:paraId="16943C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82" w:author="Author" w:date="2012-02-26T13:32:00Z" w:name="move318027063"/>
      <w:moveFrom w:id="2483" w:author="Author" w:date="2012-02-26T13:32:00Z">
        <w:r w:rsidRPr="00673328">
          <w:rPr>
            <w:rFonts w:ascii="宋体" w:eastAsia="宋体" w:hAnsi="宋体" w:cs="宋体" w:hint="eastAsia"/>
          </w:rPr>
          <w:t>ideologi</w:t>
        </w:r>
      </w:moveFrom>
    </w:p>
    <w:p w14:paraId="4FE41B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84" w:author="Author" w:date="2012-02-26T13:32:00Z" w:name="move318027061"/>
      <w:moveFromRangeEnd w:id="2482"/>
      <w:moveFrom w:id="2485" w:author="Author" w:date="2012-02-26T13:32:00Z">
        <w:r w:rsidRPr="00673328">
          <w:rPr>
            <w:rFonts w:ascii="宋体" w:eastAsia="宋体" w:hAnsi="宋体" w:cs="宋体" w:hint="eastAsia"/>
          </w:rPr>
          <w:t>ide</w:t>
        </w:r>
      </w:moveFrom>
    </w:p>
    <w:moveFromRangeEnd w:id="2484"/>
    <w:p w14:paraId="3071D1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idiom</w:t>
      </w:r>
    </w:p>
    <w:p w14:paraId="197951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idiotisk</w:t>
      </w:r>
    </w:p>
    <w:p w14:paraId="5E4897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486" w:author="Author" w:date="2012-02-26T13:32:00Z" w:name="move318027064"/>
      <w:moveTo w:id="2487" w:author="Author" w:date="2012-02-26T13:32:00Z">
        <w:r w:rsidRPr="00673328">
          <w:rPr>
            <w:rFonts w:ascii="宋体" w:eastAsia="宋体" w:hAnsi="宋体" w:cs="宋体" w:hint="eastAsia"/>
          </w:rPr>
          <w:t>idiot</w:t>
        </w:r>
      </w:moveTo>
    </w:p>
    <w:moveToRangeEnd w:id="2486"/>
    <w:p w14:paraId="21ED23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idiots0344ker</w:t>
      </w:r>
    </w:p>
    <w:p w14:paraId="7CFA50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88" w:author="Author" w:date="2012-02-26T13:32:00Z" w:name="move318027064"/>
      <w:moveFrom w:id="2489" w:author="Author" w:date="2012-02-26T13:32:00Z">
        <w:r w:rsidRPr="00673328">
          <w:rPr>
            <w:rFonts w:ascii="宋体" w:eastAsia="宋体" w:hAnsi="宋体" w:cs="宋体" w:hint="eastAsia"/>
          </w:rPr>
          <w:t>idiot</w:t>
        </w:r>
      </w:moveFrom>
    </w:p>
    <w:moveFromRangeEnd w:id="2488"/>
    <w:p w14:paraId="2175BC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idisslar</w:t>
      </w:r>
    </w:p>
    <w:p w14:paraId="3CC217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idkar</w:t>
      </w:r>
    </w:p>
    <w:p w14:paraId="7D0844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id-kort</w:t>
      </w:r>
    </w:p>
    <w:p w14:paraId="41470E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idog</w:t>
      </w:r>
    </w:p>
    <w:p w14:paraId="5DFBAF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idol</w:t>
      </w:r>
    </w:p>
    <w:p w14:paraId="1B9A0E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idrottar</w:t>
      </w:r>
    </w:p>
    <w:p w14:paraId="00306B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idrott</w:t>
      </w:r>
    </w:p>
    <w:p w14:paraId="5CA21A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ids</w:t>
      </w:r>
    </w:p>
    <w:p w14:paraId="51DC05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idyll</w:t>
      </w:r>
    </w:p>
    <w:p w14:paraId="00C973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ifall</w:t>
      </w:r>
    </w:p>
    <w:p w14:paraId="4B4DB4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ifatt</w:t>
      </w:r>
    </w:p>
    <w:p w14:paraId="7F1707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ifj</w:t>
      </w:r>
      <w:r w:rsidRPr="00780F39">
        <w:rPr>
          <w:rFonts w:ascii="宋体" w:eastAsia="宋体" w:hAnsi="宋体" w:cs="宋体" w:hint="eastAsia"/>
          <w:lang w:val="sv-SE"/>
        </w:rPr>
        <w:t>ol</w:t>
      </w:r>
    </w:p>
    <w:p w14:paraId="318CCF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ifr0345gas0344tter</w:t>
      </w:r>
    </w:p>
    <w:p w14:paraId="01F8D9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ifr0345n</w:t>
      </w:r>
    </w:p>
    <w:p w14:paraId="42BE81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 fred</w:t>
      </w:r>
    </w:p>
    <w:p w14:paraId="218AAE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ig0345ng</w:t>
      </w:r>
    </w:p>
    <w:p w14:paraId="605064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ig0345r</w:t>
      </w:r>
    </w:p>
    <w:p w14:paraId="072B80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igelkott</w:t>
      </w:r>
    </w:p>
    <w:p w14:paraId="2AF622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490" w:author="Author" w:date="2012-02-26T13:32:00Z" w:name="move318027065"/>
      <w:moveTo w:id="2491" w:author="Author" w:date="2012-02-26T13:32:00Z">
        <w:r w:rsidRPr="00673328">
          <w:rPr>
            <w:rFonts w:ascii="宋体" w:eastAsia="宋体" w:hAnsi="宋体" w:cs="宋体" w:hint="eastAsia"/>
          </w:rPr>
          <w:t>igen</w:t>
        </w:r>
      </w:moveTo>
    </w:p>
    <w:moveToRangeEnd w:id="2490"/>
    <w:p w14:paraId="3F8FEA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igenom</w:t>
      </w:r>
    </w:p>
    <w:p w14:paraId="2A01FF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92" w:author="Author" w:date="2012-02-26T13:32:00Z" w:name="move318027065"/>
      <w:moveFrom w:id="2493" w:author="Author" w:date="2012-02-26T13:32:00Z">
        <w:r w:rsidRPr="00673328">
          <w:rPr>
            <w:rFonts w:ascii="宋体" w:eastAsia="宋体" w:hAnsi="宋体" w:cs="宋体" w:hint="eastAsia"/>
          </w:rPr>
          <w:t>igen</w:t>
        </w:r>
      </w:moveFrom>
    </w:p>
    <w:moveFromRangeEnd w:id="2492"/>
    <w:p w14:paraId="0F29BE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ignorerar</w:t>
      </w:r>
    </w:p>
    <w:p w14:paraId="4F90E4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ih0344rdig</w:t>
      </w:r>
    </w:p>
    <w:p w14:paraId="048F4E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ih0345g</w:t>
      </w:r>
    </w:p>
    <w:p w14:paraId="08CDB8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ih0345lig</w:t>
      </w:r>
    </w:p>
    <w:p w14:paraId="5719C3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ih0345llande</w:t>
      </w:r>
    </w:p>
    <w:p w14:paraId="127E3D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ihj0344l</w:t>
      </w:r>
    </w:p>
    <w:p w14:paraId="1011FD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ihop</w:t>
      </w:r>
    </w:p>
    <w:p w14:paraId="1D3FB2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ikapp</w:t>
      </w:r>
    </w:p>
    <w:p w14:paraId="2FB06C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IKC</w:t>
      </w:r>
    </w:p>
    <w:p w14:paraId="1E2C84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ikon</w:t>
      </w:r>
    </w:p>
    <w:p w14:paraId="2CEFCB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 kraft</w:t>
      </w:r>
    </w:p>
    <w:p w14:paraId="065505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 kv0344ll</w:t>
      </w:r>
    </w:p>
    <w:p w14:paraId="06CA9D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i-land</w:t>
      </w:r>
    </w:p>
    <w:p w14:paraId="25F995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ilar</w:t>
      </w:r>
    </w:p>
    <w:p w14:paraId="72F121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illam0345ende</w:t>
      </w:r>
    </w:p>
    <w:p w14:paraId="279E7E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illa</w:t>
      </w:r>
    </w:p>
    <w:p w14:paraId="067AB4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illavarslande</w:t>
      </w:r>
    </w:p>
    <w:p w14:paraId="2C5E53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illd0345d</w:t>
      </w:r>
    </w:p>
    <w:p w14:paraId="39AB92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illegal</w:t>
      </w:r>
    </w:p>
    <w:p w14:paraId="06293F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illusion</w:t>
      </w:r>
    </w:p>
    <w:p w14:paraId="77672F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illustra</w:t>
      </w:r>
      <w:r w:rsidRPr="00780F39">
        <w:rPr>
          <w:rFonts w:ascii="宋体" w:eastAsia="宋体" w:hAnsi="宋体" w:cs="宋体" w:hint="eastAsia"/>
          <w:lang w:val="sv-SE"/>
        </w:rPr>
        <w:t>tion</w:t>
      </w:r>
    </w:p>
    <w:p w14:paraId="4C8E68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illustrerar</w:t>
      </w:r>
    </w:p>
    <w:p w14:paraId="0E5753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illvilja</w:t>
      </w:r>
    </w:p>
    <w:p w14:paraId="47280C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494" w:author="Author" w:date="2012-02-26T13:32:00Z" w:name="move318027066"/>
      <w:moveTo w:id="2495" w:author="Author" w:date="2012-02-26T13:32:00Z">
        <w:r w:rsidRPr="00673328">
          <w:rPr>
            <w:rFonts w:ascii="宋体" w:eastAsia="宋体" w:hAnsi="宋体" w:cs="宋体" w:hint="eastAsia"/>
          </w:rPr>
          <w:t>il-</w:t>
        </w:r>
      </w:moveTo>
    </w:p>
    <w:moveToRangeEnd w:id="2494"/>
    <w:p w14:paraId="667977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ilska</w:t>
      </w:r>
    </w:p>
    <w:p w14:paraId="5CF3AC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ilsken</w:t>
      </w:r>
    </w:p>
    <w:p w14:paraId="29B113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496" w:author="Author" w:date="2012-02-26T13:32:00Z" w:name="move318027066"/>
      <w:moveFrom w:id="2497" w:author="Author" w:date="2012-02-26T13:32:00Z">
        <w:r w:rsidRPr="00673328">
          <w:rPr>
            <w:rFonts w:ascii="宋体" w:eastAsia="宋体" w:hAnsi="宋体" w:cs="宋体" w:hint="eastAsia"/>
          </w:rPr>
          <w:t>il-</w:t>
        </w:r>
      </w:moveFrom>
    </w:p>
    <w:moveFromRangeEnd w:id="2496"/>
    <w:p w14:paraId="0B2DD4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image</w:t>
      </w:r>
    </w:p>
    <w:p w14:paraId="782D45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imitation</w:t>
      </w:r>
    </w:p>
    <w:p w14:paraId="7BD6CB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imiterar</w:t>
      </w:r>
    </w:p>
    <w:p w14:paraId="7A5721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imma</w:t>
      </w:r>
    </w:p>
    <w:p w14:paraId="7B9E5B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498" w:author="Author" w:date="2012-02-26T13:32:00Z" w:name="move318027067"/>
      <w:moveTo w:id="249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immig</w:t>
        </w:r>
      </w:moveTo>
    </w:p>
    <w:moveToRangeEnd w:id="2498"/>
    <w:p w14:paraId="0520BB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Immigrantinstitutet</w:t>
      </w:r>
    </w:p>
    <w:p w14:paraId="53D2E3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immigrant</w:t>
      </w:r>
    </w:p>
    <w:p w14:paraId="5C6009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immigration</w:t>
      </w:r>
    </w:p>
    <w:p w14:paraId="6B4854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immigrerar</w:t>
      </w:r>
    </w:p>
    <w:p w14:paraId="0933B4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00" w:author="Author" w:date="2012-02-26T13:32:00Z" w:name="move318027067"/>
      <w:moveFrom w:id="2501" w:author="Author" w:date="2012-02-26T13:32:00Z">
        <w:r w:rsidRPr="00673328">
          <w:rPr>
            <w:rFonts w:ascii="宋体" w:eastAsia="宋体" w:hAnsi="宋体" w:cs="宋体" w:hint="eastAsia"/>
          </w:rPr>
          <w:t>immig</w:t>
        </w:r>
      </w:moveFrom>
    </w:p>
    <w:moveFromRangeEnd w:id="2500"/>
    <w:p w14:paraId="50DA9F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immunitet</w:t>
      </w:r>
    </w:p>
    <w:p w14:paraId="6E2A9D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immun</w:t>
      </w:r>
    </w:p>
    <w:p w14:paraId="73E588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 morgon</w:t>
      </w:r>
    </w:p>
    <w:p w14:paraId="47AA02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 morse</w:t>
      </w:r>
    </w:p>
    <w:p w14:paraId="602B17F0" w14:textId="77777777" w:rsidR="00000000" w:rsidRPr="00780F39" w:rsidRDefault="00780F39" w:rsidP="00673328">
      <w:pPr>
        <w:pStyle w:val="PlainText"/>
        <w:rPr>
          <w:ins w:id="2502" w:author="Author" w:date="2012-02-26T13:32:00Z"/>
          <w:rFonts w:ascii="宋体" w:eastAsia="宋体" w:hAnsi="宋体" w:cs="宋体" w:hint="eastAsia"/>
          <w:lang w:val="sv-SE"/>
        </w:rPr>
      </w:pPr>
      <w:ins w:id="25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</w:t>
        </w:r>
      </w:ins>
    </w:p>
    <w:p w14:paraId="704228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imperativ</w:t>
      </w:r>
    </w:p>
    <w:p w14:paraId="3529FF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imperfekt</w:t>
      </w:r>
    </w:p>
    <w:p w14:paraId="273C53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imperialism</w:t>
      </w:r>
    </w:p>
    <w:p w14:paraId="506C97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imperialist</w:t>
      </w:r>
    </w:p>
    <w:p w14:paraId="70F4FD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imperium</w:t>
      </w:r>
    </w:p>
    <w:p w14:paraId="01A174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impertinent</w:t>
      </w:r>
    </w:p>
    <w:p w14:paraId="2A0015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imponerande</w:t>
      </w:r>
    </w:p>
    <w:p w14:paraId="605784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imponerar</w:t>
      </w:r>
    </w:p>
    <w:p w14:paraId="18715A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</w:t>
      </w:r>
      <w:r w:rsidRPr="00780F39">
        <w:rPr>
          <w:rFonts w:ascii="宋体" w:eastAsia="宋体" w:hAnsi="宋体" w:cs="宋体" w:hint="eastAsia"/>
          <w:lang w:val="sv-SE"/>
        </w:rPr>
        <w:t>popul0344r</w:t>
      </w:r>
    </w:p>
    <w:p w14:paraId="4FB425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importerar</w:t>
      </w:r>
    </w:p>
    <w:p w14:paraId="4D1791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import</w:t>
      </w:r>
    </w:p>
    <w:p w14:paraId="1C3217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impotens</w:t>
      </w:r>
    </w:p>
    <w:p w14:paraId="48CBB9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impregnerar</w:t>
      </w:r>
    </w:p>
    <w:p w14:paraId="4A9B59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improduktiv</w:t>
      </w:r>
    </w:p>
    <w:p w14:paraId="44C945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improviserar</w:t>
      </w:r>
    </w:p>
    <w:p w14:paraId="788CA5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impulsiv</w:t>
      </w:r>
    </w:p>
    <w:p w14:paraId="46ACC1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impuls</w:t>
      </w:r>
    </w:p>
    <w:p w14:paraId="6C78BA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in0344lvor</w:t>
      </w:r>
    </w:p>
    <w:p w14:paraId="6E88E9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in0345t</w:t>
      </w:r>
    </w:p>
    <w:p w14:paraId="1565C9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504" w:author="Author" w:date="2012-02-26T13:32:00Z" w:name="move318027068"/>
      <w:moveTo w:id="2505" w:author="Author" w:date="2012-02-26T13:32:00Z">
        <w:r w:rsidRPr="00673328">
          <w:rPr>
            <w:rFonts w:ascii="宋体" w:eastAsia="宋体" w:hAnsi="宋体" w:cs="宋体" w:hint="eastAsia"/>
          </w:rPr>
          <w:t>inackordering</w:t>
        </w:r>
      </w:moveTo>
    </w:p>
    <w:moveToRangeEnd w:id="2504"/>
    <w:p w14:paraId="7CDEB4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inackorderingstill0344gg</w:t>
      </w:r>
    </w:p>
    <w:p w14:paraId="1FAF04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06" w:author="Author" w:date="2012-02-26T13:32:00Z" w:name="move318027068"/>
      <w:moveFrom w:id="2507" w:author="Author" w:date="2012-02-26T13:32:00Z">
        <w:r w:rsidRPr="00673328">
          <w:rPr>
            <w:rFonts w:ascii="宋体" w:eastAsia="宋体" w:hAnsi="宋体" w:cs="宋体" w:hint="eastAsia"/>
          </w:rPr>
          <w:t>inackordering</w:t>
        </w:r>
      </w:moveFrom>
    </w:p>
    <w:moveFromRangeEnd w:id="2506"/>
    <w:p w14:paraId="06C4C4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inaktuell</w:t>
      </w:r>
    </w:p>
    <w:p w14:paraId="45C2BD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inalles</w:t>
      </w:r>
    </w:p>
    <w:p w14:paraId="5ADEE5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inavel</w:t>
      </w:r>
    </w:p>
    <w:p w14:paraId="340998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inb0366rdeskrig</w:t>
      </w:r>
    </w:p>
    <w:p w14:paraId="6F38D5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inb0366rdes</w:t>
      </w:r>
    </w:p>
    <w:p w14:paraId="7260C3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inbegripen</w:t>
      </w:r>
    </w:p>
    <w:p w14:paraId="054011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inbegriper</w:t>
      </w:r>
    </w:p>
    <w:p w14:paraId="05FE71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inbetalningskort</w:t>
      </w:r>
    </w:p>
    <w:p w14:paraId="0D6722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inbillar sig</w:t>
      </w:r>
    </w:p>
    <w:p w14:paraId="489974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</w:t>
      </w:r>
      <w:r w:rsidRPr="00780F39">
        <w:rPr>
          <w:rFonts w:ascii="宋体" w:eastAsia="宋体" w:hAnsi="宋体" w:cs="宋体" w:hint="eastAsia"/>
          <w:lang w:val="sv-SE"/>
        </w:rPr>
        <w:t>billning</w:t>
      </w:r>
    </w:p>
    <w:p w14:paraId="421BD8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inbilsk</w:t>
      </w:r>
    </w:p>
    <w:p w14:paraId="4144A7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inbiten</w:t>
      </w:r>
    </w:p>
    <w:p w14:paraId="01CBA1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inbj0366d</w:t>
      </w:r>
    </w:p>
    <w:p w14:paraId="7BEE85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inbjudan</w:t>
      </w:r>
    </w:p>
    <w:p w14:paraId="088A43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inbjuder</w:t>
      </w:r>
    </w:p>
    <w:p w14:paraId="3B4372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inblandad</w:t>
      </w:r>
    </w:p>
    <w:p w14:paraId="258006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inblandning</w:t>
      </w:r>
    </w:p>
    <w:p w14:paraId="3B8495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inblick</w:t>
      </w:r>
    </w:p>
    <w:p w14:paraId="687148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inbringande</w:t>
      </w:r>
    </w:p>
    <w:p w14:paraId="5CF0A2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inbrott</w:t>
      </w:r>
    </w:p>
    <w:p w14:paraId="16875B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inbrytning</w:t>
      </w:r>
    </w:p>
    <w:p w14:paraId="61DE21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inbunden</w:t>
      </w:r>
    </w:p>
    <w:p w14:paraId="21A907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inbyggd</w:t>
      </w:r>
    </w:p>
    <w:p w14:paraId="6C9AAB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inbyte</w:t>
      </w:r>
    </w:p>
    <w:p w14:paraId="04C3CF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incest</w:t>
      </w:r>
    </w:p>
    <w:p w14:paraId="66EC6D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incheckning</w:t>
      </w:r>
    </w:p>
    <w:p w14:paraId="172691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incitament</w:t>
      </w:r>
    </w:p>
    <w:p w14:paraId="3DB70F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indelar</w:t>
      </w:r>
    </w:p>
    <w:p w14:paraId="32D596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508" w:author="Author" w:date="2012-02-26T13:32:00Z" w:name="move318027069"/>
      <w:moveTo w:id="2509" w:author="Author" w:date="2012-02-26T13:32:00Z">
        <w:r w:rsidRPr="00673328">
          <w:rPr>
            <w:rFonts w:ascii="宋体" w:eastAsia="宋体" w:hAnsi="宋体" w:cs="宋体" w:hint="eastAsia"/>
          </w:rPr>
          <w:t>index</w:t>
        </w:r>
      </w:moveTo>
    </w:p>
    <w:moveToRangeEnd w:id="2508"/>
    <w:p w14:paraId="470B5B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indexreglering</w:t>
      </w:r>
    </w:p>
    <w:p w14:paraId="184EE6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10" w:author="Author" w:date="2012-02-26T13:32:00Z" w:name="move318027069"/>
      <w:moveFrom w:id="2511" w:author="Author" w:date="2012-02-26T13:32:00Z">
        <w:r w:rsidRPr="00673328">
          <w:rPr>
            <w:rFonts w:ascii="宋体" w:eastAsia="宋体" w:hAnsi="宋体" w:cs="宋体" w:hint="eastAsia"/>
          </w:rPr>
          <w:t>index</w:t>
        </w:r>
      </w:moveFrom>
    </w:p>
    <w:moveFromRangeEnd w:id="2510"/>
    <w:p w14:paraId="19D3B4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indian</w:t>
      </w:r>
    </w:p>
    <w:p w14:paraId="69C9EF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indicium</w:t>
      </w:r>
    </w:p>
    <w:p w14:paraId="02E4EC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indier</w:t>
      </w:r>
    </w:p>
    <w:p w14:paraId="236383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indignation</w:t>
      </w:r>
    </w:p>
    <w:p w14:paraId="3BB46D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indignerad</w:t>
      </w:r>
    </w:p>
    <w:p w14:paraId="13EC91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indikation</w:t>
      </w:r>
    </w:p>
    <w:p w14:paraId="75A507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</w:t>
      </w:r>
      <w:r w:rsidRPr="00780F39">
        <w:rPr>
          <w:rFonts w:ascii="宋体" w:eastAsia="宋体" w:hAnsi="宋体" w:cs="宋体" w:hint="eastAsia"/>
          <w:lang w:val="sv-SE"/>
        </w:rPr>
        <w:t>dikerar</w:t>
      </w:r>
    </w:p>
    <w:p w14:paraId="572664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indirekt</w:t>
      </w:r>
    </w:p>
    <w:p w14:paraId="76DB2B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indisk</w:t>
      </w:r>
    </w:p>
    <w:p w14:paraId="5111C0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individ</w:t>
      </w:r>
    </w:p>
    <w:p w14:paraId="31021F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individualist</w:t>
      </w:r>
    </w:p>
    <w:p w14:paraId="397C44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individuell</w:t>
      </w:r>
    </w:p>
    <w:p w14:paraId="6F5CF3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indoktrinering</w:t>
      </w:r>
    </w:p>
    <w:p w14:paraId="5BFB87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indrar</w:t>
      </w:r>
    </w:p>
    <w:p w14:paraId="5B96EB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indrivning</w:t>
      </w:r>
    </w:p>
    <w:p w14:paraId="47D516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industriell</w:t>
      </w:r>
    </w:p>
    <w:p w14:paraId="54DDF1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industri</w:t>
      </w:r>
    </w:p>
    <w:p w14:paraId="617516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Industritj0344nstemannaf0366rbundet</w:t>
      </w:r>
    </w:p>
    <w:p w14:paraId="63ED0E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ineffektiv</w:t>
      </w:r>
    </w:p>
    <w:p w14:paraId="185AFA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inemot</w:t>
      </w:r>
    </w:p>
    <w:p w14:paraId="755415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inf0366dd</w:t>
      </w:r>
    </w:p>
    <w:p w14:paraId="35DA6A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inf0366ding</w:t>
      </w:r>
    </w:p>
    <w:p w14:paraId="1721B6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inf0366r 050</w:t>
      </w:r>
    </w:p>
    <w:p w14:paraId="0351FD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inf0366rlivar</w:t>
      </w:r>
    </w:p>
    <w:p w14:paraId="7B6668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inf0366rsel</w:t>
      </w:r>
    </w:p>
    <w:p w14:paraId="22B232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inf0366rst0345dd</w:t>
      </w:r>
    </w:p>
    <w:p w14:paraId="2958C9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inf246r</w:t>
      </w:r>
    </w:p>
    <w:p w14:paraId="4E3422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512" w:author="Author" w:date="2012-02-26T13:32:00Z" w:name="move318027070"/>
      <w:moveTo w:id="2513" w:author="Author" w:date="2012-02-26T13:32:00Z">
        <w:r w:rsidRPr="00673328">
          <w:rPr>
            <w:rFonts w:ascii="宋体" w:eastAsia="宋体" w:hAnsi="宋体" w:cs="宋体" w:hint="eastAsia"/>
          </w:rPr>
          <w:t>infa</w:t>
        </w:r>
        <w:r w:rsidRPr="00673328">
          <w:rPr>
            <w:rFonts w:ascii="宋体" w:eastAsia="宋体" w:hAnsi="宋体" w:cs="宋体" w:hint="eastAsia"/>
          </w:rPr>
          <w:t>ll</w:t>
        </w:r>
      </w:moveTo>
    </w:p>
    <w:moveToRangeEnd w:id="2512"/>
    <w:p w14:paraId="4128FC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infallsvinkel</w:t>
      </w:r>
    </w:p>
    <w:p w14:paraId="25F05C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14" w:author="Author" w:date="2012-02-26T13:32:00Z" w:name="move318027070"/>
      <w:moveFrom w:id="2515" w:author="Author" w:date="2012-02-26T13:32:00Z">
        <w:r w:rsidRPr="00673328">
          <w:rPr>
            <w:rFonts w:ascii="宋体" w:eastAsia="宋体" w:hAnsi="宋体" w:cs="宋体" w:hint="eastAsia"/>
          </w:rPr>
          <w:t>infa</w:t>
        </w:r>
        <w:r w:rsidRPr="00673328">
          <w:rPr>
            <w:rFonts w:ascii="宋体" w:eastAsia="宋体" w:hAnsi="宋体" w:cs="宋体" w:hint="eastAsia"/>
          </w:rPr>
          <w:t>ll</w:t>
        </w:r>
      </w:moveFrom>
    </w:p>
    <w:moveFromRangeEnd w:id="2514"/>
    <w:p w14:paraId="5C7534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infanteri</w:t>
      </w:r>
    </w:p>
    <w:p w14:paraId="176C22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infantil</w:t>
      </w:r>
    </w:p>
    <w:p w14:paraId="2A667A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infarkt</w:t>
      </w:r>
    </w:p>
    <w:p w14:paraId="387355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infart</w:t>
      </w:r>
    </w:p>
    <w:p w14:paraId="3BAAC2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infattning</w:t>
      </w:r>
    </w:p>
    <w:p w14:paraId="21034D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infekterad</w:t>
      </w:r>
    </w:p>
    <w:p w14:paraId="16C74C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infektion</w:t>
      </w:r>
    </w:p>
    <w:p w14:paraId="76C9BB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infiltrerar</w:t>
      </w:r>
    </w:p>
    <w:p w14:paraId="343068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infinitivm0344rke</w:t>
      </w:r>
    </w:p>
    <w:p w14:paraId="401F51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infinitiv</w:t>
      </w:r>
    </w:p>
    <w:p w14:paraId="0C98E0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infinner sig</w:t>
      </w:r>
    </w:p>
    <w:p w14:paraId="5FE971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inflammation</w:t>
      </w:r>
    </w:p>
    <w:p w14:paraId="19C492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inflammerad</w:t>
      </w:r>
    </w:p>
    <w:p w14:paraId="253DA6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inflation</w:t>
      </w:r>
    </w:p>
    <w:p w14:paraId="491D57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influensa</w:t>
      </w:r>
    </w:p>
    <w:p w14:paraId="05A92D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influerar</w:t>
      </w:r>
    </w:p>
    <w:p w14:paraId="4654E5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inflytande</w:t>
      </w:r>
    </w:p>
    <w:p w14:paraId="41F7FC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inflytelserik</w:t>
      </w:r>
    </w:p>
    <w:p w14:paraId="619F0B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inflyttning</w:t>
      </w:r>
    </w:p>
    <w:p w14:paraId="2D90B1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infogar</w:t>
      </w:r>
    </w:p>
    <w:p w14:paraId="22ED2C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516" w:author="Author" w:date="2012-02-26T13:32:00Z" w:name="move318027071"/>
      <w:moveTo w:id="2517" w:author="Author" w:date="2012-02-26T13:32:00Z">
        <w:r w:rsidRPr="00673328">
          <w:rPr>
            <w:rFonts w:ascii="宋体" w:eastAsia="宋体" w:hAnsi="宋体" w:cs="宋体" w:hint="eastAsia"/>
          </w:rPr>
          <w:t>information</w:t>
        </w:r>
      </w:moveTo>
    </w:p>
    <w:moveToRangeEnd w:id="2516"/>
    <w:p w14:paraId="7FBE2C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informat</w:t>
      </w:r>
      <w:r w:rsidRPr="00673328">
        <w:rPr>
          <w:rFonts w:ascii="宋体" w:eastAsia="宋体" w:hAnsi="宋体" w:cs="宋体" w:hint="eastAsia"/>
        </w:rPr>
        <w:t>ionsteknik</w:t>
      </w:r>
    </w:p>
    <w:p w14:paraId="110E50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18" w:author="Author" w:date="2012-02-26T13:32:00Z" w:name="move318027071"/>
      <w:moveFrom w:id="2519" w:author="Author" w:date="2012-02-26T13:32:00Z">
        <w:r w:rsidRPr="00673328">
          <w:rPr>
            <w:rFonts w:ascii="宋体" w:eastAsia="宋体" w:hAnsi="宋体" w:cs="宋体" w:hint="eastAsia"/>
          </w:rPr>
          <w:t>information</w:t>
        </w:r>
      </w:moveFrom>
    </w:p>
    <w:moveFromRangeEnd w:id="2518"/>
    <w:p w14:paraId="3DB695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informell</w:t>
      </w:r>
    </w:p>
    <w:p w14:paraId="209383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informerar</w:t>
      </w:r>
    </w:p>
    <w:p w14:paraId="5628EA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infrastruktur</w:t>
      </w:r>
    </w:p>
    <w:p w14:paraId="7AC43C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infriar</w:t>
      </w:r>
    </w:p>
    <w:p w14:paraId="55406B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ing0345ende</w:t>
      </w:r>
    </w:p>
    <w:p w14:paraId="2358CC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520" w:author="Author" w:date="2012-02-26T13:32:00Z" w:name="move318027072"/>
      <w:moveTo w:id="2521" w:author="Author" w:date="2012-02-26T13:32:00Z">
        <w:r w:rsidRPr="00673328">
          <w:rPr>
            <w:rFonts w:ascii="宋体" w:eastAsia="宋体" w:hAnsi="宋体" w:cs="宋体" w:hint="eastAsia"/>
          </w:rPr>
          <w:t>ing0345ng</w:t>
        </w:r>
      </w:moveTo>
    </w:p>
    <w:moveToRangeEnd w:id="2520"/>
    <w:p w14:paraId="20A992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ing0345ngssida</w:t>
      </w:r>
    </w:p>
    <w:p w14:paraId="6D219A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22" w:author="Author" w:date="2012-02-26T13:32:00Z" w:name="move318027072"/>
      <w:moveFrom w:id="2523" w:author="Author" w:date="2012-02-26T13:32:00Z">
        <w:r w:rsidRPr="00673328">
          <w:rPr>
            <w:rFonts w:ascii="宋体" w:eastAsia="宋体" w:hAnsi="宋体" w:cs="宋体" w:hint="eastAsia"/>
          </w:rPr>
          <w:t>ing0345ng</w:t>
        </w:r>
      </w:moveFrom>
    </w:p>
    <w:moveFromRangeEnd w:id="2522"/>
    <w:p w14:paraId="245E8B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ing0345r</w:t>
      </w:r>
    </w:p>
    <w:p w14:paraId="5A1423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ing0345tt</w:t>
      </w:r>
    </w:p>
    <w:p w14:paraId="519A4E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ingalunda</w:t>
      </w:r>
    </w:p>
    <w:p w14:paraId="27B350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inga</w:t>
      </w:r>
    </w:p>
    <w:p w14:paraId="25261C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ingef0344ra</w:t>
      </w:r>
    </w:p>
    <w:p w14:paraId="422F57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ingendera</w:t>
      </w:r>
    </w:p>
    <w:p w14:paraId="2D447E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ingenj0366r</w:t>
      </w:r>
    </w:p>
    <w:p w14:paraId="37B283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ingenmansland</w:t>
      </w:r>
    </w:p>
    <w:p w14:paraId="565F00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524" w:author="Author" w:date="2012-02-26T13:32:00Z" w:name="move318027073"/>
      <w:moveTo w:id="252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ingen</w:t>
        </w:r>
      </w:moveTo>
    </w:p>
    <w:moveToRangeEnd w:id="2524"/>
    <w:p w14:paraId="15A626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ingenstans</w:t>
      </w:r>
    </w:p>
    <w:p w14:paraId="3D2A44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26" w:author="Author" w:date="2012-02-26T13:32:00Z" w:name="move318027073"/>
      <w:moveFrom w:id="2527" w:author="Author" w:date="2012-02-26T13:32:00Z">
        <w:r w:rsidRPr="00673328">
          <w:rPr>
            <w:rFonts w:ascii="宋体" w:eastAsia="宋体" w:hAnsi="宋体" w:cs="宋体" w:hint="eastAsia"/>
          </w:rPr>
          <w:t>ingen</w:t>
        </w:r>
      </w:moveFrom>
    </w:p>
    <w:moveFromRangeEnd w:id="2526"/>
    <w:p w14:paraId="2221C1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ingenting</w:t>
      </w:r>
    </w:p>
    <w:p w14:paraId="040BC9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inger</w:t>
      </w:r>
    </w:p>
    <w:p w14:paraId="533ADD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inget</w:t>
      </w:r>
    </w:p>
    <w:p w14:paraId="144B54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ingick</w:t>
      </w:r>
    </w:p>
    <w:p w14:paraId="28FAC3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ingift</w:t>
      </w:r>
    </w:p>
    <w:p w14:paraId="3738B6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ingivelse</w:t>
      </w:r>
    </w:p>
    <w:p w14:paraId="15B19B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ingjuter</w:t>
      </w:r>
    </w:p>
    <w:p w14:paraId="59A20F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ingrediens</w:t>
      </w:r>
    </w:p>
    <w:p w14:paraId="3935F3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528" w:author="Author" w:date="2012-02-26T13:32:00Z" w:name="move318027074"/>
      <w:moveTo w:id="25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ingrep</w:t>
        </w:r>
      </w:moveTo>
    </w:p>
    <w:moveToRangeEnd w:id="2528"/>
    <w:p w14:paraId="65D321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ingrepp</w:t>
      </w:r>
    </w:p>
    <w:p w14:paraId="198B62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30" w:author="Author" w:date="2012-02-26T13:32:00Z" w:name="move318027074"/>
      <w:moveFrom w:id="2531" w:author="Author" w:date="2012-02-26T13:32:00Z">
        <w:r w:rsidRPr="00673328">
          <w:rPr>
            <w:rFonts w:ascii="宋体" w:eastAsia="宋体" w:hAnsi="宋体" w:cs="宋体" w:hint="eastAsia"/>
          </w:rPr>
          <w:t>ingrep</w:t>
        </w:r>
      </w:moveFrom>
    </w:p>
    <w:moveFromRangeEnd w:id="2530"/>
    <w:p w14:paraId="6FCA2D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ingripande</w:t>
      </w:r>
    </w:p>
    <w:p w14:paraId="3A4B4E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ingriper</w:t>
      </w:r>
    </w:p>
    <w:p w14:paraId="76201B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ingrodd</w:t>
      </w:r>
    </w:p>
    <w:p w14:paraId="48D11C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inh0344gnad</w:t>
      </w:r>
    </w:p>
    <w:p w14:paraId="194D7C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inh0344gnar</w:t>
      </w:r>
    </w:p>
    <w:p w14:paraId="4CC0D7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inh0344mtar</w:t>
      </w:r>
    </w:p>
    <w:p w14:paraId="1D281C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inhemsk</w:t>
      </w:r>
    </w:p>
    <w:p w14:paraId="26D380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inhoppare</w:t>
      </w:r>
    </w:p>
    <w:p w14:paraId="1AFD70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inhopp</w:t>
      </w:r>
    </w:p>
    <w:p w14:paraId="07CFDD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inifr0345n</w:t>
      </w:r>
    </w:p>
    <w:p w14:paraId="4C77C6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initial-</w:t>
      </w:r>
    </w:p>
    <w:p w14:paraId="2A0922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initial</w:t>
      </w:r>
    </w:p>
    <w:p w14:paraId="3B8A18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initiativ</w:t>
      </w:r>
    </w:p>
    <w:p w14:paraId="3BE544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initierad</w:t>
      </w:r>
    </w:p>
    <w:p w14:paraId="6573D5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initierar</w:t>
      </w:r>
    </w:p>
    <w:p w14:paraId="27C8A6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injagar</w:t>
      </w:r>
    </w:p>
    <w:p w14:paraId="579EF9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injektion</w:t>
      </w:r>
    </w:p>
    <w:p w14:paraId="08DD81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injicerar</w:t>
      </w:r>
    </w:p>
    <w:p w14:paraId="34CD07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ink0366p</w:t>
      </w:r>
    </w:p>
    <w:p w14:paraId="38A2ED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ink0366rd</w:t>
      </w:r>
    </w:p>
    <w:p w14:paraId="5D8274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ink0366rning</w:t>
      </w:r>
    </w:p>
    <w:p w14:paraId="70AA22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ink0366rsport</w:t>
      </w:r>
    </w:p>
    <w:p w14:paraId="49EC5A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inkallar</w:t>
      </w:r>
    </w:p>
    <w:p w14:paraId="0B502D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inkallelseo</w:t>
      </w:r>
      <w:r w:rsidRPr="00780F39">
        <w:rPr>
          <w:rFonts w:ascii="宋体" w:eastAsia="宋体" w:hAnsi="宋体" w:cs="宋体" w:hint="eastAsia"/>
          <w:lang w:val="sv-SE"/>
        </w:rPr>
        <w:t>rder</w:t>
      </w:r>
    </w:p>
    <w:p w14:paraId="1DE42F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inkasserar</w:t>
      </w:r>
    </w:p>
    <w:p w14:paraId="560550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inkassobyr0345</w:t>
      </w:r>
    </w:p>
    <w:p w14:paraId="24F0B3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inkasso</w:t>
      </w:r>
    </w:p>
    <w:p w14:paraId="411A74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inkast</w:t>
      </w:r>
    </w:p>
    <w:p w14:paraId="2EE6A8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inkl</w:t>
      </w:r>
    </w:p>
    <w:p w14:paraId="61ED4A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inkluderar</w:t>
      </w:r>
    </w:p>
    <w:p w14:paraId="674176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inklusive</w:t>
      </w:r>
    </w:p>
    <w:p w14:paraId="555EAF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inkognito</w:t>
      </w:r>
    </w:p>
    <w:p w14:paraId="2C8A37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inkompetent</w:t>
      </w:r>
    </w:p>
    <w:p w14:paraId="4D827A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inkomst</w:t>
      </w:r>
    </w:p>
    <w:p w14:paraId="219271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inkomsttagare</w:t>
      </w:r>
    </w:p>
    <w:p w14:paraId="0A1D62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inkonsekvent</w:t>
      </w:r>
    </w:p>
    <w:p w14:paraId="24638F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inkorporerar</w:t>
      </w:r>
    </w:p>
    <w:p w14:paraId="1A78F9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inkr0344ktare</w:t>
      </w:r>
    </w:p>
    <w:p w14:paraId="2E1902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inkr0344ktar</w:t>
      </w:r>
    </w:p>
    <w:p w14:paraId="10939F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inkubationstid</w:t>
      </w:r>
    </w:p>
    <w:p w14:paraId="0A6C7F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inkvarterar</w:t>
      </w:r>
    </w:p>
    <w:p w14:paraId="7F59AC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inl0344gg</w:t>
      </w:r>
    </w:p>
    <w:p w14:paraId="2E3258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inl0344mning</w:t>
      </w:r>
    </w:p>
    <w:p w14:paraId="5C6D04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inl0344rning</w:t>
      </w:r>
    </w:p>
    <w:p w14:paraId="5D47C4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inl0345ter sig</w:t>
      </w:r>
    </w:p>
    <w:p w14:paraId="255186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inlaga</w:t>
      </w:r>
    </w:p>
    <w:p w14:paraId="43AD51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</w:t>
      </w:r>
      <w:r w:rsidRPr="00780F39">
        <w:rPr>
          <w:rFonts w:ascii="宋体" w:eastAsia="宋体" w:hAnsi="宋体" w:cs="宋体" w:hint="eastAsia"/>
          <w:lang w:val="sv-SE"/>
        </w:rPr>
        <w:t>lagd</w:t>
      </w:r>
    </w:p>
    <w:p w14:paraId="6B26D0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inland</w:t>
      </w:r>
    </w:p>
    <w:p w14:paraId="4B1D7C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inleder</w:t>
      </w:r>
    </w:p>
    <w:p w14:paraId="4532FC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532" w:author="Author" w:date="2012-02-26T13:32:00Z" w:name="move318027075"/>
      <w:moveTo w:id="25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inledning</w:t>
        </w:r>
      </w:moveTo>
    </w:p>
    <w:moveToRangeEnd w:id="2532"/>
    <w:p w14:paraId="500A04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inledningsvis</w:t>
      </w:r>
    </w:p>
    <w:p w14:paraId="135217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34" w:author="Author" w:date="2012-02-26T13:32:00Z" w:name="move318027075"/>
      <w:moveFrom w:id="2535" w:author="Author" w:date="2012-02-26T13:32:00Z">
        <w:r w:rsidRPr="00673328">
          <w:rPr>
            <w:rFonts w:ascii="宋体" w:eastAsia="宋体" w:hAnsi="宋体" w:cs="宋体" w:hint="eastAsia"/>
          </w:rPr>
          <w:t>inledning</w:t>
        </w:r>
      </w:moveFrom>
    </w:p>
    <w:moveFromRangeEnd w:id="2534"/>
    <w:p w14:paraId="2B6E24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inlemmar</w:t>
      </w:r>
    </w:p>
    <w:p w14:paraId="3B7234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inlevelse</w:t>
      </w:r>
    </w:p>
    <w:p w14:paraId="274387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inlopp</w:t>
      </w:r>
    </w:p>
    <w:p w14:paraId="64A0DDA1" w14:textId="77777777" w:rsidR="00000000" w:rsidRPr="00780F39" w:rsidRDefault="00780F39" w:rsidP="00673328">
      <w:pPr>
        <w:pStyle w:val="PlainText"/>
        <w:rPr>
          <w:ins w:id="2536" w:author="Author" w:date="2012-02-26T13:32:00Z"/>
          <w:rFonts w:ascii="宋体" w:eastAsia="宋体" w:hAnsi="宋体" w:cs="宋体" w:hint="eastAsia"/>
          <w:lang w:val="sv-SE"/>
        </w:rPr>
      </w:pPr>
      <w:ins w:id="25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in</w:t>
        </w:r>
      </w:ins>
    </w:p>
    <w:p w14:paraId="0A6356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innand0366me</w:t>
      </w:r>
    </w:p>
    <w:p w14:paraId="1FFA9E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innanf0366r</w:t>
      </w:r>
    </w:p>
    <w:p w14:paraId="6C8F51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innan</w:t>
      </w:r>
    </w:p>
    <w:p w14:paraId="514360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innantill</w:t>
      </w:r>
    </w:p>
    <w:p w14:paraId="20CC70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inneb0344r</w:t>
      </w:r>
    </w:p>
    <w:p w14:paraId="5E0DE1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inneb0366rd</w:t>
      </w:r>
    </w:p>
    <w:p w14:paraId="559D02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inneboende</w:t>
      </w:r>
    </w:p>
    <w:p w14:paraId="03888B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innebr0344nd</w:t>
      </w:r>
    </w:p>
    <w:p w14:paraId="2860C8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innefattar</w:t>
      </w:r>
    </w:p>
    <w:p w14:paraId="23F88E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innegrej</w:t>
      </w:r>
    </w:p>
    <w:p w14:paraId="117BA5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inneh0345ller</w:t>
      </w:r>
    </w:p>
    <w:p w14:paraId="4F96DB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538" w:author="Author" w:date="2012-02-26T13:32:00Z" w:name="move318027076"/>
      <w:moveTo w:id="2539" w:author="Author" w:date="2012-02-26T13:32:00Z">
        <w:r w:rsidRPr="00673328">
          <w:rPr>
            <w:rFonts w:ascii="宋体" w:eastAsia="宋体" w:hAnsi="宋体" w:cs="宋体" w:hint="eastAsia"/>
          </w:rPr>
          <w:t>inneh0345ll</w:t>
        </w:r>
      </w:moveTo>
    </w:p>
    <w:moveToRangeEnd w:id="2538"/>
    <w:p w14:paraId="6977B9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inneh0345llsf0366rteckning</w:t>
      </w:r>
    </w:p>
    <w:p w14:paraId="4F4F9E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40" w:author="Author" w:date="2012-02-26T13:32:00Z" w:name="move318027076"/>
      <w:moveFrom w:id="2541" w:author="Author" w:date="2012-02-26T13:32:00Z">
        <w:r w:rsidRPr="00673328">
          <w:rPr>
            <w:rFonts w:ascii="宋体" w:eastAsia="宋体" w:hAnsi="宋体" w:cs="宋体" w:hint="eastAsia"/>
          </w:rPr>
          <w:t>inneh0345ll</w:t>
        </w:r>
      </w:moveFrom>
    </w:p>
    <w:moveFromRangeEnd w:id="2540"/>
    <w:p w14:paraId="31122C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innehavare</w:t>
      </w:r>
    </w:p>
    <w:p w14:paraId="2144B4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innehav</w:t>
      </w:r>
    </w:p>
    <w:p w14:paraId="63DDEA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542" w:author="Author" w:date="2012-02-26T13:32:00Z" w:name="move318027077"/>
      <w:moveTo w:id="25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inn</w:t>
        </w:r>
        <w:r w:rsidRPr="00780F39">
          <w:rPr>
            <w:rFonts w:ascii="宋体" w:eastAsia="宋体" w:hAnsi="宋体" w:cs="宋体" w:hint="eastAsia"/>
            <w:lang w:val="sv-SE"/>
          </w:rPr>
          <w:t>e</w:t>
        </w:r>
      </w:moveTo>
    </w:p>
    <w:p w14:paraId="53847F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544" w:author="Author" w:date="2012-02-26T13:32:00Z" w:name="move318027078"/>
      <w:moveToRangeEnd w:id="2542"/>
      <w:moveTo w:id="254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inner</w:t>
        </w:r>
      </w:moveTo>
    </w:p>
    <w:moveToRangeEnd w:id="2544"/>
    <w:p w14:paraId="1D1770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innerst</w:t>
      </w:r>
    </w:p>
    <w:p w14:paraId="3C6FDD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46" w:author="Author" w:date="2012-02-26T13:32:00Z" w:name="move318027078"/>
      <w:moveFrom w:id="2547" w:author="Author" w:date="2012-02-26T13:32:00Z">
        <w:r w:rsidRPr="00673328">
          <w:rPr>
            <w:rFonts w:ascii="宋体" w:eastAsia="宋体" w:hAnsi="宋体" w:cs="宋体" w:hint="eastAsia"/>
          </w:rPr>
          <w:t>inner</w:t>
        </w:r>
      </w:moveFrom>
    </w:p>
    <w:moveFromRangeEnd w:id="2546"/>
    <w:p w14:paraId="274C43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innest0345ende</w:t>
      </w:r>
    </w:p>
    <w:p w14:paraId="2A7F09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48" w:author="Author" w:date="2012-02-26T13:32:00Z" w:name="move318027077"/>
      <w:moveFrom w:id="2549" w:author="Author" w:date="2012-02-26T13:32:00Z">
        <w:r w:rsidRPr="00673328">
          <w:rPr>
            <w:rFonts w:ascii="宋体" w:eastAsia="宋体" w:hAnsi="宋体" w:cs="宋体" w:hint="eastAsia"/>
          </w:rPr>
          <w:t>inn</w:t>
        </w:r>
        <w:r w:rsidRPr="00673328">
          <w:rPr>
            <w:rFonts w:ascii="宋体" w:eastAsia="宋体" w:hAnsi="宋体" w:cs="宋体" w:hint="eastAsia"/>
          </w:rPr>
          <w:t>e</w:t>
        </w:r>
      </w:moveFrom>
    </w:p>
    <w:moveFromRangeEnd w:id="2548"/>
    <w:p w14:paraId="33D1B3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innev0345nare</w:t>
      </w:r>
    </w:p>
    <w:p w14:paraId="0EE930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innevarande</w:t>
      </w:r>
    </w:p>
    <w:p w14:paraId="22EB0C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innovation</w:t>
      </w:r>
    </w:p>
    <w:p w14:paraId="2E5949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inomhus</w:t>
      </w:r>
    </w:p>
    <w:p w14:paraId="325974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inom</w:t>
      </w:r>
    </w:p>
    <w:p w14:paraId="2CCAD5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inordnar sig</w:t>
      </w:r>
    </w:p>
    <w:p w14:paraId="7C7F22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inp0345</w:t>
      </w:r>
    </w:p>
    <w:p w14:paraId="346008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inpr0344ntar</w:t>
      </w:r>
    </w:p>
    <w:p w14:paraId="63442E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inr0344knad</w:t>
      </w:r>
    </w:p>
    <w:p w14:paraId="49B388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inr0344ttar</w:t>
      </w:r>
    </w:p>
    <w:p w14:paraId="078FBF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inr0344ttning</w:t>
      </w:r>
    </w:p>
    <w:p w14:paraId="30A4EE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inramning</w:t>
      </w:r>
    </w:p>
    <w:p w14:paraId="4255A2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inreder</w:t>
      </w:r>
    </w:p>
    <w:p w14:paraId="6A3EAB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inredning</w:t>
      </w:r>
    </w:p>
    <w:p w14:paraId="01583B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inregistrerar</w:t>
      </w:r>
    </w:p>
    <w:p w14:paraId="30FB51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inre</w:t>
      </w:r>
    </w:p>
    <w:p w14:paraId="3474C1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inrikes-</w:t>
      </w:r>
    </w:p>
    <w:p w14:paraId="7E25B1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inriktar sig</w:t>
      </w:r>
    </w:p>
    <w:p w14:paraId="070787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inriktning</w:t>
      </w:r>
    </w:p>
    <w:p w14:paraId="46E513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inrotad</w:t>
      </w:r>
    </w:p>
    <w:p w14:paraId="5D257C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inrutad</w:t>
      </w:r>
    </w:p>
    <w:p w14:paraId="0214FC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ins0344</w:t>
      </w:r>
      <w:r w:rsidRPr="00780F39">
        <w:rPr>
          <w:rFonts w:ascii="宋体" w:eastAsia="宋体" w:hAnsi="宋体" w:cs="宋体" w:hint="eastAsia"/>
          <w:lang w:val="sv-SE"/>
        </w:rPr>
        <w:t>ndare</w:t>
      </w:r>
    </w:p>
    <w:p w14:paraId="7A2E5F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ins0344ttning</w:t>
      </w:r>
    </w:p>
    <w:p w14:paraId="601845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ins0345g</w:t>
      </w:r>
    </w:p>
    <w:p w14:paraId="1E250F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insamling</w:t>
      </w:r>
    </w:p>
    <w:p w14:paraId="0EC304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insatsl0344genhet</w:t>
      </w:r>
    </w:p>
    <w:p w14:paraId="6A8D27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insats</w:t>
      </w:r>
    </w:p>
    <w:p w14:paraId="443727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insekt</w:t>
      </w:r>
    </w:p>
    <w:p w14:paraId="12E03C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inser</w:t>
      </w:r>
    </w:p>
    <w:p w14:paraId="3F7B5D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insida</w:t>
      </w:r>
    </w:p>
    <w:p w14:paraId="7ACAFF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insikt</w:t>
      </w:r>
    </w:p>
    <w:p w14:paraId="58BAC2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insinuation</w:t>
      </w:r>
    </w:p>
    <w:p w14:paraId="0FBAFF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insinuerar</w:t>
      </w:r>
    </w:p>
    <w:p w14:paraId="13D640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insisterar</w:t>
      </w:r>
    </w:p>
    <w:p w14:paraId="1D7A23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insj0366</w:t>
      </w:r>
    </w:p>
    <w:p w14:paraId="71BE20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insjuknandedag</w:t>
      </w:r>
    </w:p>
    <w:p w14:paraId="260445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insjuknar</w:t>
      </w:r>
    </w:p>
    <w:p w14:paraId="0CF002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inskjuter</w:t>
      </w:r>
    </w:p>
    <w:p w14:paraId="6E9C36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inskolning</w:t>
      </w:r>
    </w:p>
    <w:p w14:paraId="79E1A6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inskr0344nker</w:t>
      </w:r>
    </w:p>
    <w:p w14:paraId="60C61C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inskr0344nkning</w:t>
      </w:r>
    </w:p>
    <w:p w14:paraId="2B3BF4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inskr0344nkt</w:t>
      </w:r>
    </w:p>
    <w:p w14:paraId="362694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inskrift</w:t>
      </w:r>
    </w:p>
    <w:p w14:paraId="011E8B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inskriver</w:t>
      </w:r>
    </w:p>
    <w:p w14:paraId="0BD379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inskrivning</w:t>
      </w:r>
    </w:p>
    <w:p w14:paraId="4AF9F2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</w:t>
      </w:r>
      <w:r w:rsidRPr="00780F39">
        <w:rPr>
          <w:rFonts w:ascii="宋体" w:eastAsia="宋体" w:hAnsi="宋体" w:cs="宋体" w:hint="eastAsia"/>
          <w:lang w:val="sv-SE"/>
        </w:rPr>
        <w:t>slag</w:t>
      </w:r>
    </w:p>
    <w:p w14:paraId="71D48B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insn0366ad</w:t>
      </w:r>
    </w:p>
    <w:p w14:paraId="01EB4E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inspekt0366r</w:t>
      </w:r>
    </w:p>
    <w:p w14:paraId="3B3BF8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inspekterar</w:t>
      </w:r>
    </w:p>
    <w:p w14:paraId="06A601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inspektion</w:t>
      </w:r>
    </w:p>
    <w:p w14:paraId="299FF2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inspelning</w:t>
      </w:r>
    </w:p>
    <w:p w14:paraId="781CBC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inspiration</w:t>
      </w:r>
    </w:p>
    <w:p w14:paraId="017FA4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inspirerar</w:t>
      </w:r>
    </w:p>
    <w:p w14:paraId="18D3A013" w14:textId="66A69531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inst0344ller</w:t>
      </w:r>
      <w:del w:id="255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sig</w:delText>
        </w:r>
      </w:del>
    </w:p>
    <w:p w14:paraId="09B0AE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inst0344ller</w:t>
      </w:r>
      <w:ins w:id="255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sig</w:t>
        </w:r>
      </w:ins>
    </w:p>
    <w:p w14:paraId="5A1F7E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inst0344llning</w:t>
      </w:r>
    </w:p>
    <w:p w14:paraId="0554E9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inst0344llsam</w:t>
      </w:r>
    </w:p>
    <w:p w14:paraId="258455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inst0344mmer</w:t>
      </w:r>
    </w:p>
    <w:p w14:paraId="60C64E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inst0344ngd</w:t>
      </w:r>
    </w:p>
    <w:p w14:paraId="32CE2D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installation</w:t>
      </w:r>
    </w:p>
    <w:p w14:paraId="2AAF38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552" w:author="Author" w:date="2012-02-26T13:32:00Z" w:name="move318027079"/>
      <w:moveTo w:id="25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installerar</w:t>
        </w:r>
      </w:moveTo>
    </w:p>
    <w:moveToRangeEnd w:id="2552"/>
    <w:p w14:paraId="1F0920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installerar sig</w:t>
      </w:r>
    </w:p>
    <w:p w14:paraId="1FB675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54" w:author="Author" w:date="2012-02-26T13:32:00Z" w:name="move318027079"/>
      <w:moveFrom w:id="2555" w:author="Author" w:date="2012-02-26T13:32:00Z">
        <w:r w:rsidRPr="00673328">
          <w:rPr>
            <w:rFonts w:ascii="宋体" w:eastAsia="宋体" w:hAnsi="宋体" w:cs="宋体" w:hint="eastAsia"/>
          </w:rPr>
          <w:t>installerar</w:t>
        </w:r>
      </w:moveFrom>
    </w:p>
    <w:moveFromRangeEnd w:id="2554"/>
    <w:p w14:paraId="3C3793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instans</w:t>
      </w:r>
    </w:p>
    <w:p w14:paraId="3B13D2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instinkt</w:t>
      </w:r>
    </w:p>
    <w:p w14:paraId="028F66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institution</w:t>
      </w:r>
    </w:p>
    <w:p w14:paraId="525185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institut</w:t>
      </w:r>
    </w:p>
    <w:p w14:paraId="1C72D6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instrue</w:t>
      </w:r>
      <w:r w:rsidRPr="00780F39">
        <w:rPr>
          <w:rFonts w:ascii="宋体" w:eastAsia="宋体" w:hAnsi="宋体" w:cs="宋体" w:hint="eastAsia"/>
          <w:lang w:val="sv-SE"/>
        </w:rPr>
        <w:t>rar</w:t>
      </w:r>
    </w:p>
    <w:p w14:paraId="7C9058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instrukt0366r</w:t>
      </w:r>
    </w:p>
    <w:p w14:paraId="489EA3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instruktion</w:t>
      </w:r>
    </w:p>
    <w:p w14:paraId="08EC75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instrument</w:t>
      </w:r>
    </w:p>
    <w:p w14:paraId="726E35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insulin</w:t>
      </w:r>
    </w:p>
    <w:p w14:paraId="35CE72BA" w14:textId="77777777" w:rsidR="00000000" w:rsidRPr="003230D0" w:rsidRDefault="00780F39" w:rsidP="003230D0">
      <w:pPr>
        <w:pStyle w:val="PlainText"/>
        <w:rPr>
          <w:del w:id="2556" w:author="Author" w:date="2012-02-26T13:32:00Z"/>
          <w:rFonts w:ascii="宋体" w:eastAsia="宋体" w:hAnsi="宋体" w:cs="宋体" w:hint="eastAsia"/>
        </w:rPr>
      </w:pPr>
      <w:del w:id="2557" w:author="Author" w:date="2012-02-26T13:32:00Z">
        <w:r w:rsidRPr="003230D0">
          <w:rPr>
            <w:rFonts w:ascii="宋体" w:eastAsia="宋体" w:hAnsi="宋体" w:cs="宋体" w:hint="eastAsia"/>
          </w:rPr>
          <w:delText>in</w:delText>
        </w:r>
      </w:del>
    </w:p>
    <w:p w14:paraId="09014E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insyltad</w:t>
      </w:r>
    </w:p>
    <w:p w14:paraId="123532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insyn</w:t>
      </w:r>
    </w:p>
    <w:p w14:paraId="1DD47E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int0344kt</w:t>
      </w:r>
    </w:p>
    <w:p w14:paraId="7C091E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intagen</w:t>
      </w:r>
    </w:p>
    <w:p w14:paraId="04D3BA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558" w:author="Author" w:date="2012-02-26T13:32:00Z" w:name="move318027080"/>
      <w:moveTo w:id="255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intagning</w:t>
        </w:r>
      </w:moveTo>
    </w:p>
    <w:moveToRangeEnd w:id="2558"/>
    <w:p w14:paraId="4996A9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intagningspo0344ng</w:t>
      </w:r>
    </w:p>
    <w:p w14:paraId="4C1418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60" w:author="Author" w:date="2012-02-26T13:32:00Z" w:name="move318027080"/>
      <w:moveFrom w:id="2561" w:author="Author" w:date="2012-02-26T13:32:00Z">
        <w:r w:rsidRPr="00673328">
          <w:rPr>
            <w:rFonts w:ascii="宋体" w:eastAsia="宋体" w:hAnsi="宋体" w:cs="宋体" w:hint="eastAsia"/>
          </w:rPr>
          <w:t>intagning</w:t>
        </w:r>
      </w:moveFrom>
    </w:p>
    <w:moveFromRangeEnd w:id="2560"/>
    <w:p w14:paraId="33E3D1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intakt</w:t>
      </w:r>
    </w:p>
    <w:p w14:paraId="45E511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intar</w:t>
      </w:r>
    </w:p>
    <w:p w14:paraId="7FDED3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intecknar</w:t>
      </w:r>
    </w:p>
    <w:p w14:paraId="225232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inteckning</w:t>
      </w:r>
    </w:p>
    <w:p w14:paraId="465F57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integrationsverket</w:t>
      </w:r>
    </w:p>
    <w:p w14:paraId="52B0CD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integrerar</w:t>
      </w:r>
    </w:p>
    <w:p w14:paraId="63CE01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integritet</w:t>
      </w:r>
    </w:p>
    <w:p w14:paraId="712979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intellekt</w:t>
      </w:r>
    </w:p>
    <w:p w14:paraId="5F1BD9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intellektuell</w:t>
      </w:r>
    </w:p>
    <w:p w14:paraId="4A81FD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intelligens</w:t>
      </w:r>
    </w:p>
    <w:p w14:paraId="77F941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intelligent</w:t>
      </w:r>
    </w:p>
    <w:p w14:paraId="3064EB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562" w:author="Author" w:date="2012-02-26T13:32:00Z" w:name="move318027081"/>
      <w:moveTo w:id="256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inte</w:t>
        </w:r>
      </w:moveTo>
    </w:p>
    <w:moveToRangeEnd w:id="2562"/>
    <w:p w14:paraId="2AB381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intendent</w:t>
      </w:r>
    </w:p>
    <w:p w14:paraId="437C0A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intensi</w:t>
      </w:r>
      <w:r w:rsidRPr="00780F39">
        <w:rPr>
          <w:rFonts w:ascii="宋体" w:eastAsia="宋体" w:hAnsi="宋体" w:cs="宋体" w:hint="eastAsia"/>
          <w:lang w:val="sv-SE"/>
        </w:rPr>
        <w:t>fierar</w:t>
      </w:r>
    </w:p>
    <w:p w14:paraId="08A32C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intensiv</w:t>
      </w:r>
    </w:p>
    <w:p w14:paraId="76EFC5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interi0366r</w:t>
      </w:r>
    </w:p>
    <w:p w14:paraId="677022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intermezzo</w:t>
      </w:r>
    </w:p>
    <w:p w14:paraId="53DF4C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internationell</w:t>
      </w:r>
    </w:p>
    <w:p w14:paraId="388EE3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internat</w:t>
      </w:r>
    </w:p>
    <w:p w14:paraId="5CB293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internering</w:t>
      </w:r>
    </w:p>
    <w:p w14:paraId="49DC29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internetadress</w:t>
      </w:r>
    </w:p>
    <w:p w14:paraId="1E3DC9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internetleverant0366r</w:t>
      </w:r>
    </w:p>
    <w:p w14:paraId="437501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internet</w:t>
      </w:r>
    </w:p>
    <w:p w14:paraId="7AC518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564" w:author="Author" w:date="2012-02-26T13:32:00Z" w:name="move318027082"/>
      <w:moveTo w:id="25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intern</w:t>
        </w:r>
      </w:moveTo>
    </w:p>
    <w:moveToRangeEnd w:id="2564"/>
    <w:p w14:paraId="765184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internordisk</w:t>
      </w:r>
    </w:p>
    <w:p w14:paraId="39FB97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66" w:author="Author" w:date="2012-02-26T13:32:00Z" w:name="move318027082"/>
      <w:moveFrom w:id="2567" w:author="Author" w:date="2012-02-26T13:32:00Z">
        <w:r w:rsidRPr="00673328">
          <w:rPr>
            <w:rFonts w:ascii="宋体" w:eastAsia="宋体" w:hAnsi="宋体" w:cs="宋体" w:hint="eastAsia"/>
          </w:rPr>
          <w:t>intern</w:t>
        </w:r>
      </w:moveFrom>
    </w:p>
    <w:moveFromRangeEnd w:id="2566"/>
    <w:p w14:paraId="304BD4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interpellation</w:t>
      </w:r>
    </w:p>
    <w:p w14:paraId="6815F5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interpellerar</w:t>
      </w:r>
    </w:p>
    <w:p w14:paraId="2D75C8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intervall</w:t>
      </w:r>
    </w:p>
    <w:p w14:paraId="1AA3E3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intervenerar</w:t>
      </w:r>
    </w:p>
    <w:p w14:paraId="1C5930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intervjuar</w:t>
      </w:r>
    </w:p>
    <w:p w14:paraId="24A79A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intervju</w:t>
      </w:r>
    </w:p>
    <w:p w14:paraId="03F77B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68" w:author="Author" w:date="2012-02-26T13:32:00Z" w:name="move318027081"/>
      <w:moveFrom w:id="2569" w:author="Author" w:date="2012-02-26T13:32:00Z">
        <w:r w:rsidRPr="00673328">
          <w:rPr>
            <w:rFonts w:ascii="宋体" w:eastAsia="宋体" w:hAnsi="宋体" w:cs="宋体" w:hint="eastAsia"/>
          </w:rPr>
          <w:t>inte</w:t>
        </w:r>
      </w:moveFrom>
    </w:p>
    <w:moveFromRangeEnd w:id="2568"/>
    <w:p w14:paraId="4CCC3F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intet</w:t>
      </w:r>
    </w:p>
    <w:p w14:paraId="52A561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intill</w:t>
      </w:r>
    </w:p>
    <w:p w14:paraId="2D99BD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intim</w:t>
      </w:r>
    </w:p>
    <w:p w14:paraId="7DFBF7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intog</w:t>
      </w:r>
    </w:p>
    <w:p w14:paraId="4649A5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intolerant</w:t>
      </w:r>
    </w:p>
    <w:p w14:paraId="126C4D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intonat</w:t>
      </w:r>
      <w:r w:rsidRPr="00673328">
        <w:rPr>
          <w:rFonts w:ascii="宋体" w:eastAsia="宋体" w:hAnsi="宋体" w:cs="宋体" w:hint="eastAsia"/>
        </w:rPr>
        <w:t>ion</w:t>
      </w:r>
    </w:p>
    <w:p w14:paraId="5FF44E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570" w:author="Author" w:date="2012-02-26T13:32:00Z" w:name="move318027083"/>
      <w:moveTo w:id="2571" w:author="Author" w:date="2012-02-26T13:32:00Z">
        <w:r w:rsidRPr="00673328">
          <w:rPr>
            <w:rFonts w:ascii="宋体" w:eastAsia="宋体" w:hAnsi="宋体" w:cs="宋体" w:hint="eastAsia"/>
          </w:rPr>
          <w:t>intr0344de</w:t>
        </w:r>
      </w:moveTo>
    </w:p>
    <w:moveToRangeEnd w:id="2570"/>
    <w:p w14:paraId="3A6B29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intr0344der</w:t>
      </w:r>
    </w:p>
    <w:p w14:paraId="3C25A5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intr0344desavgift</w:t>
      </w:r>
    </w:p>
    <w:p w14:paraId="484137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72" w:author="Author" w:date="2012-02-26T13:32:00Z" w:name="move318027083"/>
      <w:moveFrom w:id="2573" w:author="Author" w:date="2012-02-26T13:32:00Z">
        <w:r w:rsidRPr="00673328">
          <w:rPr>
            <w:rFonts w:ascii="宋体" w:eastAsia="宋体" w:hAnsi="宋体" w:cs="宋体" w:hint="eastAsia"/>
          </w:rPr>
          <w:t>intr0344de</w:t>
        </w:r>
      </w:moveFrom>
    </w:p>
    <w:moveFromRangeEnd w:id="2572"/>
    <w:p w14:paraId="0B3B5D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intr0344ffar</w:t>
      </w:r>
    </w:p>
    <w:p w14:paraId="7F75C1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intr0345ng</w:t>
      </w:r>
    </w:p>
    <w:p w14:paraId="638C8C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intran0344t</w:t>
      </w:r>
    </w:p>
    <w:p w14:paraId="21F094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intressant</w:t>
      </w:r>
    </w:p>
    <w:p w14:paraId="257B54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574" w:author="Author" w:date="2012-02-26T13:32:00Z" w:name="move318027084"/>
      <w:moveTo w:id="257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intresse</w:t>
        </w:r>
      </w:moveTo>
    </w:p>
    <w:moveToRangeEnd w:id="2574"/>
    <w:p w14:paraId="075E9A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intresserad</w:t>
      </w:r>
    </w:p>
    <w:p w14:paraId="534C34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intresserar</w:t>
      </w:r>
    </w:p>
    <w:p w14:paraId="08E9A2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76" w:author="Author" w:date="2012-02-26T13:32:00Z" w:name="move318027084"/>
      <w:moveFrom w:id="2577" w:author="Author" w:date="2012-02-26T13:32:00Z">
        <w:r w:rsidRPr="00673328">
          <w:rPr>
            <w:rFonts w:ascii="宋体" w:eastAsia="宋体" w:hAnsi="宋体" w:cs="宋体" w:hint="eastAsia"/>
          </w:rPr>
          <w:t>intresse</w:t>
        </w:r>
      </w:moveFrom>
    </w:p>
    <w:moveFromRangeEnd w:id="2576"/>
    <w:p w14:paraId="2D8492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intrig</w:t>
      </w:r>
    </w:p>
    <w:p w14:paraId="5206E5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intrikat</w:t>
      </w:r>
    </w:p>
    <w:p w14:paraId="6D9581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introducerar</w:t>
      </w:r>
    </w:p>
    <w:p w14:paraId="1B9E55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introduktion</w:t>
      </w:r>
    </w:p>
    <w:p w14:paraId="24521B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intryck</w:t>
      </w:r>
    </w:p>
    <w:p w14:paraId="7CE906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intuition</w:t>
      </w:r>
    </w:p>
    <w:p w14:paraId="12A975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intygar</w:t>
      </w:r>
    </w:p>
    <w:p w14:paraId="09FD00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intyg</w:t>
      </w:r>
    </w:p>
    <w:p w14:paraId="4A1429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inuit</w:t>
      </w:r>
    </w:p>
    <w:p w14:paraId="028E2D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inuti</w:t>
      </w:r>
    </w:p>
    <w:p w14:paraId="2370A4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inv0344nder</w:t>
      </w:r>
    </w:p>
    <w:p w14:paraId="3360EB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inv0344ndigt</w:t>
      </w:r>
    </w:p>
    <w:p w14:paraId="2846C2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inv0344ntar</w:t>
      </w:r>
    </w:p>
    <w:p w14:paraId="3DA185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inv0344r</w:t>
      </w:r>
      <w:r w:rsidRPr="00780F39">
        <w:rPr>
          <w:rFonts w:ascii="宋体" w:eastAsia="宋体" w:hAnsi="宋体" w:cs="宋体" w:hint="eastAsia"/>
          <w:lang w:val="sv-SE"/>
        </w:rPr>
        <w:t>tes</w:t>
      </w:r>
    </w:p>
    <w:p w14:paraId="787AB6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inv0345nare</w:t>
      </w:r>
    </w:p>
    <w:p w14:paraId="16C066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invaderar</w:t>
      </w:r>
    </w:p>
    <w:p w14:paraId="6E2E8B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invaggar</w:t>
      </w:r>
    </w:p>
    <w:p w14:paraId="0AA8AD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invaliditet</w:t>
      </w:r>
    </w:p>
    <w:p w14:paraId="0422F7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invalid</w:t>
      </w:r>
    </w:p>
    <w:p w14:paraId="4C7D48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invandrarbyr0345</w:t>
      </w:r>
    </w:p>
    <w:p w14:paraId="7D4327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invandrare</w:t>
      </w:r>
    </w:p>
    <w:p w14:paraId="143CB9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578" w:author="Author" w:date="2012-02-26T13:32:00Z" w:name="move318027085"/>
      <w:moveTo w:id="2579" w:author="Author" w:date="2012-02-26T13:32:00Z">
        <w:r w:rsidRPr="00673328">
          <w:rPr>
            <w:rFonts w:ascii="宋体" w:eastAsia="宋体" w:hAnsi="宋体" w:cs="宋体" w:hint="eastAsia"/>
          </w:rPr>
          <w:t>invandrar</w:t>
        </w:r>
      </w:moveTo>
    </w:p>
    <w:moveToRangeEnd w:id="2578"/>
    <w:p w14:paraId="7893A6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Invandrarnas kulturcentrum</w:t>
      </w:r>
    </w:p>
    <w:p w14:paraId="060DB0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80" w:author="Author" w:date="2012-02-26T13:32:00Z" w:name="move318027085"/>
      <w:moveFrom w:id="2581" w:author="Author" w:date="2012-02-26T13:32:00Z">
        <w:r w:rsidRPr="00673328">
          <w:rPr>
            <w:rFonts w:ascii="宋体" w:eastAsia="宋体" w:hAnsi="宋体" w:cs="宋体" w:hint="eastAsia"/>
          </w:rPr>
          <w:t>invandrar</w:t>
        </w:r>
      </w:moveFrom>
    </w:p>
    <w:moveFromRangeEnd w:id="2580"/>
    <w:p w14:paraId="5370DF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invandring</w:t>
      </w:r>
    </w:p>
    <w:p w14:paraId="2C43C3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invasion</w:t>
      </w:r>
    </w:p>
    <w:p w14:paraId="3EAE0D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invecklad</w:t>
      </w:r>
    </w:p>
    <w:p w14:paraId="364EE2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invektiv</w:t>
      </w:r>
    </w:p>
    <w:p w14:paraId="0B4264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inventarier</w:t>
      </w:r>
    </w:p>
    <w:p w14:paraId="0D1E74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inverkan</w:t>
      </w:r>
    </w:p>
    <w:p w14:paraId="64590F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inverkar</w:t>
      </w:r>
    </w:p>
    <w:p w14:paraId="47B14D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investerar</w:t>
      </w:r>
    </w:p>
    <w:p w14:paraId="77E487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investering</w:t>
      </w:r>
    </w:p>
    <w:p w14:paraId="153A3B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invid</w:t>
      </w:r>
    </w:p>
    <w:p w14:paraId="7607C0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inviger</w:t>
      </w:r>
    </w:p>
    <w:p w14:paraId="2278CB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invigning</w:t>
      </w:r>
    </w:p>
    <w:p w14:paraId="0F1E0F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invit</w:t>
      </w:r>
    </w:p>
    <w:p w14:paraId="0F3B85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iordningst0344</w:t>
      </w:r>
      <w:r w:rsidRPr="00780F39">
        <w:rPr>
          <w:rFonts w:ascii="宋体" w:eastAsia="宋体" w:hAnsi="宋体" w:cs="宋体" w:hint="eastAsia"/>
          <w:lang w:val="sv-SE"/>
        </w:rPr>
        <w:t>ller</w:t>
      </w:r>
    </w:p>
    <w:p w14:paraId="7975DB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IQ</w:t>
      </w:r>
    </w:p>
    <w:p w14:paraId="39775E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irakier</w:t>
      </w:r>
    </w:p>
    <w:p w14:paraId="336757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iranier</w:t>
      </w:r>
    </w:p>
    <w:p w14:paraId="1E968C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582" w:author="Author" w:date="2012-02-26T13:32:00Z" w:name="move318027086"/>
      <w:moveTo w:id="2583" w:author="Author" w:date="2012-02-26T13:32:00Z">
        <w:r w:rsidRPr="00673328">
          <w:rPr>
            <w:rFonts w:ascii="宋体" w:eastAsia="宋体" w:hAnsi="宋体" w:cs="宋体" w:hint="eastAsia"/>
          </w:rPr>
          <w:t>iran</w:t>
        </w:r>
      </w:moveTo>
    </w:p>
    <w:moveToRangeEnd w:id="2582"/>
    <w:p w14:paraId="10A065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iranska</w:t>
      </w:r>
    </w:p>
    <w:p w14:paraId="564736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84" w:author="Author" w:date="2012-02-26T13:32:00Z" w:name="move318027086"/>
      <w:moveFrom w:id="2585" w:author="Author" w:date="2012-02-26T13:32:00Z">
        <w:r w:rsidRPr="00673328">
          <w:rPr>
            <w:rFonts w:ascii="宋体" w:eastAsia="宋体" w:hAnsi="宋体" w:cs="宋体" w:hint="eastAsia"/>
          </w:rPr>
          <w:t>iran</w:t>
        </w:r>
      </w:moveFrom>
    </w:p>
    <w:moveFromRangeEnd w:id="2584"/>
    <w:p w14:paraId="74687B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irl0344ndsk</w:t>
      </w:r>
    </w:p>
    <w:p w14:paraId="674780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586" w:author="Author" w:date="2012-02-26T13:32:00Z" w:name="move318027087"/>
      <w:moveTo w:id="2587" w:author="Author" w:date="2012-02-26T13:32:00Z">
        <w:r w:rsidRPr="00673328">
          <w:rPr>
            <w:rFonts w:ascii="宋体" w:eastAsia="宋体" w:hAnsi="宋体" w:cs="宋体" w:hint="eastAsia"/>
          </w:rPr>
          <w:t>ironi</w:t>
        </w:r>
      </w:moveTo>
    </w:p>
    <w:moveToRangeEnd w:id="2586"/>
    <w:p w14:paraId="3D1C18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ironisk</w:t>
      </w:r>
    </w:p>
    <w:p w14:paraId="0513DD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88" w:author="Author" w:date="2012-02-26T13:32:00Z" w:name="move318027087"/>
      <w:moveFrom w:id="2589" w:author="Author" w:date="2012-02-26T13:32:00Z">
        <w:r w:rsidRPr="00673328">
          <w:rPr>
            <w:rFonts w:ascii="宋体" w:eastAsia="宋体" w:hAnsi="宋体" w:cs="宋体" w:hint="eastAsia"/>
          </w:rPr>
          <w:t>ironi</w:t>
        </w:r>
      </w:moveFrom>
    </w:p>
    <w:moveFromRangeEnd w:id="2588"/>
    <w:p w14:paraId="79ECD6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irrar</w:t>
      </w:r>
    </w:p>
    <w:p w14:paraId="0DE946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irrationell</w:t>
      </w:r>
    </w:p>
    <w:p w14:paraId="493E4D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590" w:author="Author" w:date="2012-02-26T13:32:00Z" w:name="move318027088"/>
      <w:moveTo w:id="2591" w:author="Author" w:date="2012-02-26T13:32:00Z">
        <w:r w:rsidRPr="00673328">
          <w:rPr>
            <w:rFonts w:ascii="宋体" w:eastAsia="宋体" w:hAnsi="宋体" w:cs="宋体" w:hint="eastAsia"/>
          </w:rPr>
          <w:t>irritation</w:t>
        </w:r>
      </w:moveTo>
    </w:p>
    <w:moveToRangeEnd w:id="2590"/>
    <w:p w14:paraId="763426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irritationsmoment</w:t>
      </w:r>
    </w:p>
    <w:p w14:paraId="661B92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592" w:author="Author" w:date="2012-02-26T13:32:00Z" w:name="move318027088"/>
      <w:moveFrom w:id="2593" w:author="Author" w:date="2012-02-26T13:32:00Z">
        <w:r w:rsidRPr="00673328">
          <w:rPr>
            <w:rFonts w:ascii="宋体" w:eastAsia="宋体" w:hAnsi="宋体" w:cs="宋体" w:hint="eastAsia"/>
          </w:rPr>
          <w:t>irritation</w:t>
        </w:r>
      </w:moveFrom>
    </w:p>
    <w:moveFromRangeEnd w:id="2592"/>
    <w:p w14:paraId="49C8EF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irriterad</w:t>
      </w:r>
    </w:p>
    <w:p w14:paraId="3CA6A2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irriterar</w:t>
      </w:r>
    </w:p>
    <w:p w14:paraId="5FA423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 s0344nder</w:t>
      </w:r>
    </w:p>
    <w:p w14:paraId="36E5FC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is0344r</w:t>
      </w:r>
    </w:p>
    <w:p w14:paraId="302484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isberg</w:t>
      </w:r>
    </w:p>
    <w:p w14:paraId="03ECFD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isbrytare</w:t>
      </w:r>
    </w:p>
    <w:p w14:paraId="35CA48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iscens0344tter</w:t>
      </w:r>
    </w:p>
    <w:p w14:paraId="2C5B89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ischias</w:t>
      </w:r>
    </w:p>
    <w:p w14:paraId="4EBF8D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isglass</w:t>
      </w:r>
    </w:p>
    <w:p w14:paraId="25979A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ishall</w:t>
      </w:r>
    </w:p>
    <w:p w14:paraId="4408CE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ishockey</w:t>
      </w:r>
    </w:p>
    <w:p w14:paraId="20F173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iskall</w:t>
      </w:r>
    </w:p>
    <w:p w14:paraId="69EC7D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isl0344ndsk</w:t>
      </w:r>
    </w:p>
    <w:p w14:paraId="308894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isl0344nning</w:t>
      </w:r>
    </w:p>
    <w:p w14:paraId="02C08E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islam</w:t>
      </w:r>
    </w:p>
    <w:p w14:paraId="303804DF" w14:textId="77777777" w:rsidR="00000000" w:rsidRPr="00780F39" w:rsidRDefault="00780F39" w:rsidP="00673328">
      <w:pPr>
        <w:pStyle w:val="PlainText"/>
        <w:rPr>
          <w:ins w:id="2594" w:author="Author" w:date="2012-02-26T13:32:00Z"/>
          <w:rFonts w:ascii="宋体" w:eastAsia="宋体" w:hAnsi="宋体" w:cs="宋体" w:hint="eastAsia"/>
          <w:lang w:val="sv-SE"/>
        </w:rPr>
      </w:pPr>
      <w:ins w:id="259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is</w:t>
        </w:r>
      </w:ins>
    </w:p>
    <w:p w14:paraId="701FB2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</w:t>
      </w:r>
      <w:r w:rsidRPr="00780F39">
        <w:rPr>
          <w:rFonts w:ascii="宋体" w:eastAsia="宋体" w:hAnsi="宋体" w:cs="宋体" w:hint="eastAsia"/>
          <w:lang w:val="sv-SE"/>
        </w:rPr>
        <w:t>solerad</w:t>
      </w:r>
    </w:p>
    <w:p w14:paraId="0B14D6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isolerar</w:t>
      </w:r>
    </w:p>
    <w:p w14:paraId="3979C5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isolering</w:t>
      </w:r>
    </w:p>
    <w:p w14:paraId="0F9723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israelisk</w:t>
      </w:r>
    </w:p>
    <w:p w14:paraId="3438494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israel</w:t>
      </w:r>
    </w:p>
    <w:p w14:paraId="4AE25989" w14:textId="77777777" w:rsidR="00000000" w:rsidRPr="003230D0" w:rsidRDefault="00780F39" w:rsidP="003230D0">
      <w:pPr>
        <w:pStyle w:val="PlainText"/>
        <w:rPr>
          <w:del w:id="2596" w:author="Author" w:date="2012-02-26T13:32:00Z"/>
          <w:rFonts w:ascii="宋体" w:eastAsia="宋体" w:hAnsi="宋体" w:cs="宋体" w:hint="eastAsia"/>
        </w:rPr>
      </w:pPr>
      <w:del w:id="2597" w:author="Author" w:date="2012-02-26T13:32:00Z">
        <w:r w:rsidRPr="003230D0">
          <w:rPr>
            <w:rFonts w:ascii="宋体" w:eastAsia="宋体" w:hAnsi="宋体" w:cs="宋体" w:hint="eastAsia"/>
          </w:rPr>
          <w:delText>is</w:delText>
        </w:r>
      </w:del>
    </w:p>
    <w:p w14:paraId="6E60C3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 st0344llet</w:t>
      </w:r>
    </w:p>
    <w:p w14:paraId="114724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isterband</w:t>
      </w:r>
    </w:p>
    <w:p w14:paraId="6891B901" w14:textId="77777777" w:rsidR="00000000" w:rsidRPr="003230D0" w:rsidRDefault="00780F39" w:rsidP="003230D0">
      <w:pPr>
        <w:pStyle w:val="PlainText"/>
        <w:rPr>
          <w:del w:id="2598" w:author="Author" w:date="2012-02-26T13:32:00Z"/>
          <w:rFonts w:ascii="宋体" w:eastAsia="宋体" w:hAnsi="宋体" w:cs="宋体" w:hint="eastAsia"/>
        </w:rPr>
      </w:pPr>
      <w:del w:id="2599" w:author="Author" w:date="2012-02-26T13:32:00Z">
        <w:r w:rsidRPr="003230D0">
          <w:rPr>
            <w:rFonts w:ascii="宋体" w:eastAsia="宋体" w:hAnsi="宋体" w:cs="宋体" w:hint="eastAsia"/>
          </w:rPr>
          <w:delText>i</w:delText>
        </w:r>
      </w:del>
    </w:p>
    <w:p w14:paraId="7162FC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italienare</w:t>
      </w:r>
    </w:p>
    <w:p w14:paraId="7D70B3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italiensk</w:t>
      </w:r>
    </w:p>
    <w:p w14:paraId="67A5B97C" w14:textId="77777777" w:rsidR="00000000" w:rsidRPr="00673328" w:rsidRDefault="00780F39" w:rsidP="00673328">
      <w:pPr>
        <w:pStyle w:val="PlainText"/>
        <w:rPr>
          <w:ins w:id="2600" w:author="Author" w:date="2012-02-26T13:32:00Z"/>
          <w:rFonts w:ascii="宋体" w:eastAsia="宋体" w:hAnsi="宋体" w:cs="宋体" w:hint="eastAsia"/>
        </w:rPr>
      </w:pPr>
      <w:ins w:id="2601" w:author="Author" w:date="2012-02-26T13:32:00Z">
        <w:r w:rsidRPr="00673328">
          <w:rPr>
            <w:rFonts w:ascii="宋体" w:eastAsia="宋体" w:hAnsi="宋体" w:cs="宋体" w:hint="eastAsia"/>
          </w:rPr>
          <w:t>IT</w:t>
        </w:r>
      </w:ins>
    </w:p>
    <w:p w14:paraId="5BC9B4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ITP</w:t>
      </w:r>
    </w:p>
    <w:p w14:paraId="39734C35" w14:textId="77777777" w:rsidR="00000000" w:rsidRPr="003230D0" w:rsidRDefault="00780F39" w:rsidP="003230D0">
      <w:pPr>
        <w:pStyle w:val="PlainText"/>
        <w:rPr>
          <w:del w:id="2602" w:author="Author" w:date="2012-02-26T13:32:00Z"/>
          <w:rFonts w:ascii="宋体" w:eastAsia="宋体" w:hAnsi="宋体" w:cs="宋体" w:hint="eastAsia"/>
        </w:rPr>
      </w:pPr>
      <w:del w:id="2603" w:author="Author" w:date="2012-02-26T13:32:00Z">
        <w:r w:rsidRPr="003230D0">
          <w:rPr>
            <w:rFonts w:ascii="宋体" w:eastAsia="宋体" w:hAnsi="宋体" w:cs="宋体" w:hint="eastAsia"/>
          </w:rPr>
          <w:delText>IT</w:delText>
        </w:r>
      </w:del>
    </w:p>
    <w:p w14:paraId="64306F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itu</w:t>
      </w:r>
    </w:p>
    <w:p w14:paraId="313820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iv0344g</w:t>
      </w:r>
    </w:p>
    <w:p w14:paraId="513735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iver</w:t>
      </w:r>
    </w:p>
    <w:p w14:paraId="4E0340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ivrig</w:t>
      </w:r>
    </w:p>
    <w:p w14:paraId="6DC0F8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j0344gare</w:t>
      </w:r>
    </w:p>
    <w:p w14:paraId="1F169C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j0344kel</w:t>
      </w:r>
    </w:p>
    <w:p w14:paraId="4183AE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604" w:author="Author" w:date="2012-02-26T13:32:00Z" w:name="move318027089"/>
      <w:moveTo w:id="2605" w:author="Author" w:date="2012-02-26T13:32:00Z">
        <w:r w:rsidRPr="00673328">
          <w:rPr>
            <w:rFonts w:ascii="宋体" w:eastAsia="宋体" w:hAnsi="宋体" w:cs="宋体" w:hint="eastAsia"/>
          </w:rPr>
          <w:t>j0344kla</w:t>
        </w:r>
      </w:moveTo>
    </w:p>
    <w:moveToRangeEnd w:id="2604"/>
    <w:p w14:paraId="73CCE7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j0344klar</w:t>
      </w:r>
    </w:p>
    <w:p w14:paraId="173F55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06" w:author="Author" w:date="2012-02-26T13:32:00Z" w:name="move318027089"/>
      <w:moveFrom w:id="2607" w:author="Author" w:date="2012-02-26T13:32:00Z">
        <w:r w:rsidRPr="00673328">
          <w:rPr>
            <w:rFonts w:ascii="宋体" w:eastAsia="宋体" w:hAnsi="宋体" w:cs="宋体" w:hint="eastAsia"/>
          </w:rPr>
          <w:t>j0344kla</w:t>
        </w:r>
      </w:moveFrom>
    </w:p>
    <w:moveFromRangeEnd w:id="2606"/>
    <w:p w14:paraId="16EBA8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j0344ktad</w:t>
      </w:r>
    </w:p>
    <w:p w14:paraId="69B791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j0344ktar</w:t>
      </w:r>
    </w:p>
    <w:p w14:paraId="425A4F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j0344ktig</w:t>
      </w:r>
    </w:p>
    <w:p w14:paraId="1DB1CA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j0344kt</w:t>
      </w:r>
    </w:p>
    <w:p w14:paraId="48AD67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j0344mb0366rdig</w:t>
      </w:r>
    </w:p>
    <w:p w14:paraId="3F6DE3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j0344mf0366rbar</w:t>
      </w:r>
    </w:p>
    <w:p w14:paraId="75B23F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j0344mf0366relse</w:t>
      </w:r>
    </w:p>
    <w:p w14:paraId="524B08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j0344mf0366re</w:t>
      </w:r>
      <w:r w:rsidRPr="00780F39">
        <w:rPr>
          <w:rFonts w:ascii="宋体" w:eastAsia="宋体" w:hAnsi="宋体" w:cs="宋体" w:hint="eastAsia"/>
          <w:lang w:val="sv-SE"/>
        </w:rPr>
        <w:t>lsevis</w:t>
      </w:r>
    </w:p>
    <w:p w14:paraId="23842A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08" w:author="Author" w:date="2012-02-26T13:32:00Z" w:name="move318027090"/>
      <w:moveTo w:id="260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j0344mf0366r</w:t>
        </w:r>
      </w:moveTo>
    </w:p>
    <w:moveToRangeEnd w:id="2608"/>
    <w:p w14:paraId="207110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j0344mf0366rpris</w:t>
      </w:r>
    </w:p>
    <w:p w14:paraId="73CDB3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10" w:author="Author" w:date="2012-02-26T13:32:00Z" w:name="move318027090"/>
      <w:moveFrom w:id="2611" w:author="Author" w:date="2012-02-26T13:32:00Z">
        <w:r w:rsidRPr="00673328">
          <w:rPr>
            <w:rFonts w:ascii="宋体" w:eastAsia="宋体" w:hAnsi="宋体" w:cs="宋体" w:hint="eastAsia"/>
          </w:rPr>
          <w:t>j0344mf0366r</w:t>
        </w:r>
      </w:moveFrom>
    </w:p>
    <w:moveFromRangeEnd w:id="2610"/>
    <w:p w14:paraId="2C81F0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j0344mfota</w:t>
      </w:r>
    </w:p>
    <w:p w14:paraId="0FF381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j0344mkar</w:t>
      </w:r>
    </w:p>
    <w:p w14:paraId="0BAE0F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j0344mkning</w:t>
      </w:r>
    </w:p>
    <w:p w14:paraId="2F94AD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j0344mlikhet</w:t>
      </w:r>
    </w:p>
    <w:p w14:paraId="75D14D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j0344mlik</w:t>
      </w:r>
    </w:p>
    <w:p w14:paraId="79985D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j0344mmer</w:t>
      </w:r>
    </w:p>
    <w:p w14:paraId="6548FF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j0344mn0345rig</w:t>
      </w:r>
    </w:p>
    <w:p w14:paraId="3C76FF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j0344mnan</w:t>
      </w:r>
    </w:p>
    <w:p w14:paraId="3C27F8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j0344mnar av</w:t>
      </w:r>
    </w:p>
    <w:p w14:paraId="647245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j0344mnar till</w:t>
      </w:r>
    </w:p>
    <w:p w14:paraId="0EDAE8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j0344mnar ut</w:t>
      </w:r>
    </w:p>
    <w:p w14:paraId="7F28BE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j0344mnmod</w:t>
      </w:r>
    </w:p>
    <w:p w14:paraId="592F5B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j0344mn</w:t>
      </w:r>
    </w:p>
    <w:p w14:paraId="08C722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j0344mrar sig</w:t>
      </w:r>
    </w:p>
    <w:p w14:paraId="5A8F06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j0344msides</w:t>
      </w:r>
    </w:p>
    <w:p w14:paraId="3BF1FD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j0344ms</w:t>
      </w:r>
    </w:p>
    <w:p w14:paraId="4DA4AF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612" w:author="Author" w:date="2012-02-26T13:32:00Z" w:name="move318027091"/>
      <w:moveTo w:id="2613" w:author="Author" w:date="2012-02-26T13:32:00Z">
        <w:r w:rsidRPr="00673328">
          <w:rPr>
            <w:rFonts w:ascii="宋体" w:eastAsia="宋体" w:hAnsi="宋体" w:cs="宋体" w:hint="eastAsia"/>
          </w:rPr>
          <w:t>j0344mst0344lldhet</w:t>
        </w:r>
      </w:moveTo>
    </w:p>
    <w:moveToRangeEnd w:id="2612"/>
    <w:p w14:paraId="41F70F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j0344mst0344lld</w:t>
      </w:r>
      <w:r w:rsidRPr="00673328">
        <w:rPr>
          <w:rFonts w:ascii="宋体" w:eastAsia="宋体" w:hAnsi="宋体" w:cs="宋体" w:hint="eastAsia"/>
        </w:rPr>
        <w:t>hetsombudsmannen</w:t>
      </w:r>
    </w:p>
    <w:p w14:paraId="355E13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14" w:author="Author" w:date="2012-02-26T13:32:00Z" w:name="move318027091"/>
      <w:moveFrom w:id="2615" w:author="Author" w:date="2012-02-26T13:32:00Z">
        <w:r w:rsidRPr="00673328">
          <w:rPr>
            <w:rFonts w:ascii="宋体" w:eastAsia="宋体" w:hAnsi="宋体" w:cs="宋体" w:hint="eastAsia"/>
          </w:rPr>
          <w:t>j0344mst0344lldhet</w:t>
        </w:r>
      </w:moveFrom>
    </w:p>
    <w:moveFromRangeEnd w:id="2614"/>
    <w:p w14:paraId="3E1B59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j0344mst0344ller</w:t>
      </w:r>
    </w:p>
    <w:p w14:paraId="3A342B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j0344mte</w:t>
      </w:r>
    </w:p>
    <w:p w14:paraId="7E7991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J0344mtland</w:t>
      </w:r>
    </w:p>
    <w:p w14:paraId="18D5A4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j0344mt</w:t>
      </w:r>
    </w:p>
    <w:p w14:paraId="570C5E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j0344mvikt</w:t>
      </w:r>
    </w:p>
    <w:p w14:paraId="109840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j0344nta</w:t>
      </w:r>
    </w:p>
    <w:p w14:paraId="3BF236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j0344rngrepp</w:t>
      </w:r>
    </w:p>
    <w:p w14:paraId="562834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j0344rnhandel</w:t>
      </w:r>
    </w:p>
    <w:p w14:paraId="5F67B9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j0344rnhand</w:t>
      </w:r>
    </w:p>
    <w:p w14:paraId="293BEB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16" w:author="Author" w:date="2012-02-26T13:32:00Z" w:name="move318027092"/>
      <w:moveTo w:id="26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j0344rn</w:t>
        </w:r>
      </w:moveTo>
    </w:p>
    <w:moveToRangeEnd w:id="2616"/>
    <w:p w14:paraId="7AD1FF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j0344rnn0344tter</w:t>
      </w:r>
    </w:p>
    <w:p w14:paraId="655102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j0344rnrid0345n</w:t>
      </w:r>
    </w:p>
    <w:p w14:paraId="6FDF53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j0344rnring</w:t>
      </w:r>
    </w:p>
    <w:p w14:paraId="659239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618" w:author="Author" w:date="2012-02-26T13:32:00Z" w:name="move318027093"/>
      <w:moveTo w:id="2619" w:author="Author" w:date="2012-02-26T13:32:00Z">
        <w:r w:rsidRPr="00673328">
          <w:rPr>
            <w:rFonts w:ascii="宋体" w:eastAsia="宋体" w:hAnsi="宋体" w:cs="宋体" w:hint="eastAsia"/>
          </w:rPr>
          <w:t>j0344rnv0344g</w:t>
        </w:r>
      </w:moveTo>
    </w:p>
    <w:p w14:paraId="752CF0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20" w:author="Author" w:date="2012-02-26T13:32:00Z" w:name="move318027092"/>
      <w:moveToRangeEnd w:id="2618"/>
      <w:moveFrom w:id="2621" w:author="Author" w:date="2012-02-26T13:32:00Z">
        <w:r w:rsidRPr="00673328">
          <w:rPr>
            <w:rFonts w:ascii="宋体" w:eastAsia="宋体" w:hAnsi="宋体" w:cs="宋体" w:hint="eastAsia"/>
          </w:rPr>
          <w:t>j0344rn</w:t>
        </w:r>
      </w:moveFrom>
    </w:p>
    <w:moveFromRangeEnd w:id="2620"/>
    <w:p w14:paraId="35B4B6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j0344rnv0344gsknut</w:t>
      </w:r>
    </w:p>
    <w:p w14:paraId="581382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22" w:author="Author" w:date="2012-02-26T13:32:00Z" w:name="move318027093"/>
      <w:moveFrom w:id="2623" w:author="Author" w:date="2012-02-26T13:32:00Z">
        <w:r w:rsidRPr="00673328">
          <w:rPr>
            <w:rFonts w:ascii="宋体" w:eastAsia="宋体" w:hAnsi="宋体" w:cs="宋体" w:hint="eastAsia"/>
          </w:rPr>
          <w:t>j0344rnv0344g</w:t>
        </w:r>
      </w:moveFrom>
    </w:p>
    <w:moveFromRangeEnd w:id="2622"/>
    <w:p w14:paraId="70CDCF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j0344rnverk</w:t>
      </w:r>
    </w:p>
    <w:p w14:paraId="22AE37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j0344ser</w:t>
      </w:r>
    </w:p>
    <w:p w14:paraId="1081B4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j0344sning</w:t>
      </w:r>
    </w:p>
    <w:p w14:paraId="5AE80C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j0344st</w:t>
      </w:r>
    </w:p>
    <w:p w14:paraId="133006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j0344tte</w:t>
      </w:r>
      <w:r w:rsidRPr="00780F39">
        <w:rPr>
          <w:rFonts w:ascii="宋体" w:eastAsia="宋体" w:hAnsi="宋体" w:cs="宋体" w:hint="eastAsia"/>
          <w:lang w:val="sv-SE"/>
        </w:rPr>
        <w:t>lik</w:t>
      </w:r>
    </w:p>
    <w:p w14:paraId="3483F8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j0344tte</w:t>
      </w:r>
    </w:p>
    <w:p w14:paraId="45CF9A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j0344vig</w:t>
      </w:r>
    </w:p>
    <w:p w14:paraId="4873B9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j0344vla</w:t>
      </w:r>
    </w:p>
    <w:p w14:paraId="1A964D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j0344vlig</w:t>
      </w:r>
    </w:p>
    <w:p w14:paraId="1328EA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j0344v</w:t>
      </w:r>
    </w:p>
    <w:p w14:paraId="23C805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j0366sses</w:t>
      </w:r>
    </w:p>
    <w:p w14:paraId="4B7B22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jacka</w:t>
      </w:r>
    </w:p>
    <w:p w14:paraId="4DE2C2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624" w:author="Author" w:date="2012-02-26T13:32:00Z" w:name="move318027094"/>
      <w:moveTo w:id="2625" w:author="Author" w:date="2012-02-26T13:32:00Z">
        <w:r w:rsidRPr="00673328">
          <w:rPr>
            <w:rFonts w:ascii="宋体" w:eastAsia="宋体" w:hAnsi="宋体" w:cs="宋体" w:hint="eastAsia"/>
          </w:rPr>
          <w:t>jack</w:t>
        </w:r>
      </w:moveTo>
    </w:p>
    <w:moveToRangeEnd w:id="2624"/>
    <w:p w14:paraId="0F45B0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jackpot</w:t>
      </w:r>
    </w:p>
    <w:p w14:paraId="7F7A53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26" w:author="Author" w:date="2012-02-26T13:32:00Z" w:name="move318027094"/>
      <w:moveFrom w:id="2627" w:author="Author" w:date="2012-02-26T13:32:00Z">
        <w:r w:rsidRPr="00673328">
          <w:rPr>
            <w:rFonts w:ascii="宋体" w:eastAsia="宋体" w:hAnsi="宋体" w:cs="宋体" w:hint="eastAsia"/>
          </w:rPr>
          <w:t>jack</w:t>
        </w:r>
      </w:moveFrom>
    </w:p>
    <w:moveFromRangeEnd w:id="2626"/>
    <w:p w14:paraId="7F9FB9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jade</w:t>
      </w:r>
    </w:p>
    <w:p w14:paraId="2DAC7B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jagare</w:t>
      </w:r>
    </w:p>
    <w:p w14:paraId="4CFE9B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jagar</w:t>
      </w:r>
    </w:p>
    <w:p w14:paraId="5EADFB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jag</w:t>
      </w:r>
    </w:p>
    <w:p w14:paraId="53A84A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jaha</w:t>
      </w:r>
    </w:p>
    <w:p w14:paraId="7A2C24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jakaranda</w:t>
      </w:r>
    </w:p>
    <w:p w14:paraId="0A8763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jakar</w:t>
      </w:r>
    </w:p>
    <w:p w14:paraId="070E70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jaktkort</w:t>
      </w:r>
    </w:p>
    <w:p w14:paraId="500A0A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jakt</w:t>
      </w:r>
    </w:p>
    <w:p w14:paraId="2C3B89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jamar</w:t>
      </w:r>
    </w:p>
    <w:p w14:paraId="0310B15D" w14:textId="77777777" w:rsidR="00000000" w:rsidRPr="00780F39" w:rsidRDefault="00780F39" w:rsidP="00673328">
      <w:pPr>
        <w:pStyle w:val="PlainText"/>
        <w:rPr>
          <w:ins w:id="2628" w:author="Author" w:date="2012-02-26T13:32:00Z"/>
          <w:rFonts w:ascii="宋体" w:eastAsia="宋体" w:hAnsi="宋体" w:cs="宋体" w:hint="eastAsia"/>
          <w:lang w:val="sv-SE"/>
        </w:rPr>
      </w:pPr>
      <w:ins w:id="26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ja</w:t>
        </w:r>
      </w:ins>
    </w:p>
    <w:p w14:paraId="3270FF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janssons frestelse</w:t>
      </w:r>
    </w:p>
    <w:p w14:paraId="340E31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jantelag</w:t>
      </w:r>
    </w:p>
    <w:p w14:paraId="1F88F4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januari</w:t>
      </w:r>
    </w:p>
    <w:p w14:paraId="642A46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630" w:author="Author" w:date="2012-02-26T13:32:00Z" w:name="move318027095"/>
      <w:moveTo w:id="2631" w:author="Author" w:date="2012-02-26T13:32:00Z">
        <w:r w:rsidRPr="00673328">
          <w:rPr>
            <w:rFonts w:ascii="宋体" w:eastAsia="宋体" w:hAnsi="宋体" w:cs="宋体" w:hint="eastAsia"/>
          </w:rPr>
          <w:t>japan</w:t>
        </w:r>
      </w:moveTo>
    </w:p>
    <w:moveToRangeEnd w:id="2630"/>
    <w:p w14:paraId="44F1B4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japansk</w:t>
      </w:r>
    </w:p>
    <w:p w14:paraId="12E746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32" w:author="Author" w:date="2012-02-26T13:32:00Z" w:name="move318027095"/>
      <w:moveFrom w:id="2633" w:author="Author" w:date="2012-02-26T13:32:00Z">
        <w:r w:rsidRPr="00673328">
          <w:rPr>
            <w:rFonts w:ascii="宋体" w:eastAsia="宋体" w:hAnsi="宋体" w:cs="宋体" w:hint="eastAsia"/>
          </w:rPr>
          <w:t>japan</w:t>
        </w:r>
      </w:moveFrom>
    </w:p>
    <w:moveFromRangeEnd w:id="2632"/>
    <w:p w14:paraId="07B39C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jargong</w:t>
      </w:r>
    </w:p>
    <w:p w14:paraId="1074D4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jas0345</w:t>
      </w:r>
    </w:p>
    <w:p w14:paraId="6D17F2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jasmin</w:t>
      </w:r>
    </w:p>
    <w:p w14:paraId="4D7F856E" w14:textId="77777777" w:rsidR="00000000" w:rsidRPr="003230D0" w:rsidRDefault="00780F39" w:rsidP="003230D0">
      <w:pPr>
        <w:pStyle w:val="PlainText"/>
        <w:rPr>
          <w:del w:id="2634" w:author="Author" w:date="2012-02-26T13:32:00Z"/>
          <w:rFonts w:ascii="宋体" w:eastAsia="宋体" w:hAnsi="宋体" w:cs="宋体" w:hint="eastAsia"/>
        </w:rPr>
      </w:pPr>
      <w:del w:id="2635" w:author="Author" w:date="2012-02-26T13:32:00Z">
        <w:r w:rsidRPr="003230D0">
          <w:rPr>
            <w:rFonts w:ascii="宋体" w:eastAsia="宋体" w:hAnsi="宋体" w:cs="宋体" w:hint="eastAsia"/>
          </w:rPr>
          <w:delText>ja</w:delText>
        </w:r>
      </w:del>
    </w:p>
    <w:p w14:paraId="4AB8C0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javisst</w:t>
      </w:r>
    </w:p>
    <w:p w14:paraId="2CB756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jazz</w:t>
      </w:r>
    </w:p>
    <w:p w14:paraId="1086A2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jeans</w:t>
      </w:r>
    </w:p>
    <w:p w14:paraId="18157B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jeep</w:t>
      </w:r>
    </w:p>
    <w:p w14:paraId="0B29AD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36" w:author="Author" w:date="2012-02-26T13:32:00Z" w:name="move318027096"/>
      <w:moveTo w:id="26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jet</w:t>
        </w:r>
      </w:moveTo>
    </w:p>
    <w:moveToRangeEnd w:id="2636"/>
    <w:p w14:paraId="58E622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jetset</w:t>
      </w:r>
    </w:p>
    <w:p w14:paraId="302EA7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38" w:author="Author" w:date="2012-02-26T13:32:00Z" w:name="move318027096"/>
      <w:moveFrom w:id="2639" w:author="Author" w:date="2012-02-26T13:32:00Z">
        <w:r w:rsidRPr="00673328">
          <w:rPr>
            <w:rFonts w:ascii="宋体" w:eastAsia="宋体" w:hAnsi="宋体" w:cs="宋体" w:hint="eastAsia"/>
          </w:rPr>
          <w:t>jet</w:t>
        </w:r>
      </w:moveFrom>
    </w:p>
    <w:moveFromRangeEnd w:id="2638"/>
    <w:p w14:paraId="0FD65D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jfr</w:t>
      </w:r>
    </w:p>
    <w:p w14:paraId="2DC800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</w:t>
      </w:r>
      <w:r w:rsidRPr="00780F39">
        <w:rPr>
          <w:rFonts w:ascii="宋体" w:eastAsia="宋体" w:hAnsi="宋体" w:cs="宋体" w:hint="eastAsia"/>
          <w:lang w:val="sv-SE"/>
        </w:rPr>
        <w:t>ippo</w:t>
      </w:r>
    </w:p>
    <w:p w14:paraId="6CBD12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jobbar 0366ver</w:t>
      </w:r>
    </w:p>
    <w:p w14:paraId="2C7B8E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jobbare</w:t>
      </w:r>
    </w:p>
    <w:p w14:paraId="1B08EC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jobbarkompis</w:t>
      </w:r>
    </w:p>
    <w:p w14:paraId="406964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jobbar</w:t>
      </w:r>
    </w:p>
    <w:p w14:paraId="2634ED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jobbig</w:t>
      </w:r>
    </w:p>
    <w:p w14:paraId="5794FC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jobb</w:t>
      </w:r>
    </w:p>
    <w:p w14:paraId="099E88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jobspost</w:t>
      </w:r>
    </w:p>
    <w:p w14:paraId="21DA3D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jod0345</w:t>
      </w:r>
    </w:p>
    <w:p w14:paraId="4C62F4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joggar</w:t>
      </w:r>
    </w:p>
    <w:p w14:paraId="0B379D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joker</w:t>
      </w:r>
    </w:p>
    <w:p w14:paraId="6F9D9C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40" w:author="Author" w:date="2012-02-26T13:32:00Z" w:name="move318027097"/>
      <w:moveTo w:id="26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jolle</w:t>
        </w:r>
      </w:moveTo>
    </w:p>
    <w:moveToRangeEnd w:id="2640"/>
    <w:p w14:paraId="0C8339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joller</w:t>
      </w:r>
    </w:p>
    <w:p w14:paraId="08ECF6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42" w:author="Author" w:date="2012-02-26T13:32:00Z" w:name="move318027097"/>
      <w:moveFrom w:id="2643" w:author="Author" w:date="2012-02-26T13:32:00Z">
        <w:r w:rsidRPr="00673328">
          <w:rPr>
            <w:rFonts w:ascii="宋体" w:eastAsia="宋体" w:hAnsi="宋体" w:cs="宋体" w:hint="eastAsia"/>
          </w:rPr>
          <w:t>jolle</w:t>
        </w:r>
      </w:moveFrom>
    </w:p>
    <w:moveFromRangeEnd w:id="2642"/>
    <w:p w14:paraId="21478E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jollrar</w:t>
      </w:r>
    </w:p>
    <w:p w14:paraId="5125BA92" w14:textId="77777777" w:rsidR="00000000" w:rsidRPr="00780F39" w:rsidRDefault="00780F39" w:rsidP="00673328">
      <w:pPr>
        <w:pStyle w:val="PlainText"/>
        <w:rPr>
          <w:ins w:id="2644" w:author="Author" w:date="2012-02-26T13:32:00Z"/>
          <w:rFonts w:ascii="宋体" w:eastAsia="宋体" w:hAnsi="宋体" w:cs="宋体" w:hint="eastAsia"/>
          <w:lang w:val="sv-SE"/>
        </w:rPr>
      </w:pPr>
      <w:ins w:id="264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jo</w:t>
        </w:r>
      </w:ins>
    </w:p>
    <w:p w14:paraId="2F7360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Jon Blund</w:t>
      </w:r>
    </w:p>
    <w:p w14:paraId="785003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jonglerar</w:t>
      </w:r>
    </w:p>
    <w:p w14:paraId="309A39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jordb0344vning</w:t>
      </w:r>
    </w:p>
    <w:p w14:paraId="27A339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jordbrukare</w:t>
      </w:r>
    </w:p>
    <w:p w14:paraId="3BE592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jordbruk</w:t>
      </w:r>
    </w:p>
    <w:p w14:paraId="7138C6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jordf0344ster</w:t>
      </w:r>
    </w:p>
    <w:p w14:paraId="2A23D3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jordf0344stning</w:t>
      </w:r>
    </w:p>
    <w:p w14:paraId="3B6A15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jordgubbe</w:t>
      </w:r>
    </w:p>
    <w:p w14:paraId="6FD833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jordklot</w:t>
      </w:r>
    </w:p>
    <w:p w14:paraId="543B14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jordm0345n</w:t>
      </w:r>
    </w:p>
    <w:p w14:paraId="7982DC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46" w:author="Author" w:date="2012-02-26T13:32:00Z" w:name="move318027098"/>
      <w:moveTo w:id="26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jord</w:t>
        </w:r>
      </w:moveTo>
    </w:p>
    <w:moveToRangeEnd w:id="2646"/>
    <w:p w14:paraId="2C5B34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jordn0344ra</w:t>
      </w:r>
    </w:p>
    <w:p w14:paraId="41F228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jordskalv</w:t>
      </w:r>
    </w:p>
    <w:p w14:paraId="01FCBE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jordskred</w:t>
      </w:r>
    </w:p>
    <w:p w14:paraId="05AE11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48" w:author="Author" w:date="2012-02-26T13:32:00Z" w:name="move318027098"/>
      <w:moveFrom w:id="2649" w:author="Author" w:date="2012-02-26T13:32:00Z">
        <w:r w:rsidRPr="00673328">
          <w:rPr>
            <w:rFonts w:ascii="宋体" w:eastAsia="宋体" w:hAnsi="宋体" w:cs="宋体" w:hint="eastAsia"/>
          </w:rPr>
          <w:t>jord</w:t>
        </w:r>
      </w:moveFrom>
    </w:p>
    <w:moveFromRangeEnd w:id="2648"/>
    <w:p w14:paraId="5830F1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jos</w:t>
      </w:r>
    </w:p>
    <w:p w14:paraId="01D658A6" w14:textId="77777777" w:rsidR="00000000" w:rsidRPr="003230D0" w:rsidRDefault="00780F39" w:rsidP="003230D0">
      <w:pPr>
        <w:pStyle w:val="PlainText"/>
        <w:rPr>
          <w:del w:id="2650" w:author="Author" w:date="2012-02-26T13:32:00Z"/>
          <w:rFonts w:ascii="宋体" w:eastAsia="宋体" w:hAnsi="宋体" w:cs="宋体" w:hint="eastAsia"/>
        </w:rPr>
      </w:pPr>
      <w:del w:id="2651" w:author="Author" w:date="2012-02-26T13:32:00Z">
        <w:r w:rsidRPr="003230D0">
          <w:rPr>
            <w:rFonts w:ascii="宋体" w:eastAsia="宋体" w:hAnsi="宋体" w:cs="宋体" w:hint="eastAsia"/>
          </w:rPr>
          <w:delText>jo</w:delText>
        </w:r>
      </w:del>
    </w:p>
    <w:p w14:paraId="68A6ED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joule</w:t>
      </w:r>
    </w:p>
    <w:p w14:paraId="66E2B0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jourhavande</w:t>
      </w:r>
    </w:p>
    <w:p w14:paraId="21A55E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652" w:author="Author" w:date="2012-02-26T13:32:00Z" w:name="move318027099"/>
      <w:moveTo w:id="2653" w:author="Author" w:date="2012-02-26T13:32:00Z">
        <w:r w:rsidRPr="00673328">
          <w:rPr>
            <w:rFonts w:ascii="宋体" w:eastAsia="宋体" w:hAnsi="宋体" w:cs="宋体" w:hint="eastAsia"/>
          </w:rPr>
          <w:t>jour</w:t>
        </w:r>
      </w:moveTo>
    </w:p>
    <w:moveToRangeEnd w:id="2652"/>
    <w:p w14:paraId="602146C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journalist</w:t>
      </w:r>
    </w:p>
    <w:p w14:paraId="77A662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journal</w:t>
      </w:r>
    </w:p>
    <w:p w14:paraId="171395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54" w:author="Author" w:date="2012-02-26T13:32:00Z" w:name="move318027099"/>
      <w:moveFrom w:id="2655" w:author="Author" w:date="2012-02-26T13:32:00Z">
        <w:r w:rsidRPr="00673328">
          <w:rPr>
            <w:rFonts w:ascii="宋体" w:eastAsia="宋体" w:hAnsi="宋体" w:cs="宋体" w:hint="eastAsia"/>
          </w:rPr>
          <w:t>jour</w:t>
        </w:r>
      </w:moveFrom>
    </w:p>
    <w:moveFromRangeEnd w:id="2654"/>
    <w:p w14:paraId="4510E5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jovisst</w:t>
      </w:r>
    </w:p>
    <w:p w14:paraId="344E10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joxar</w:t>
      </w:r>
    </w:p>
    <w:p w14:paraId="31EAE5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jox</w:t>
      </w:r>
    </w:p>
    <w:p w14:paraId="1B8577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jubel</w:t>
      </w:r>
    </w:p>
    <w:p w14:paraId="6A5652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jubileum</w:t>
      </w:r>
    </w:p>
    <w:p w14:paraId="0CB659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jublar</w:t>
      </w:r>
    </w:p>
    <w:p w14:paraId="4A9F11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jude</w:t>
      </w:r>
    </w:p>
    <w:p w14:paraId="5370CA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judisk</w:t>
      </w:r>
    </w:p>
    <w:p w14:paraId="291D20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jugoslavisk</w:t>
      </w:r>
    </w:p>
    <w:p w14:paraId="5D796D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jugoslav</w:t>
      </w:r>
    </w:p>
    <w:p w14:paraId="167127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juice</w:t>
      </w:r>
    </w:p>
    <w:p w14:paraId="0DFC35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jukebox</w:t>
      </w:r>
    </w:p>
    <w:p w14:paraId="1FB026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julafton</w:t>
      </w:r>
    </w:p>
    <w:p w14:paraId="43BDB1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julbord</w:t>
      </w:r>
    </w:p>
    <w:p w14:paraId="5F49C0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juldagen</w:t>
      </w:r>
    </w:p>
    <w:p w14:paraId="2B6BFE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656" w:author="Author" w:date="2012-02-26T13:32:00Z" w:name="move318027100"/>
      <w:moveTo w:id="2657" w:author="Author" w:date="2012-02-26T13:32:00Z">
        <w:r w:rsidRPr="00673328">
          <w:rPr>
            <w:rFonts w:ascii="宋体" w:eastAsia="宋体" w:hAnsi="宋体" w:cs="宋体" w:hint="eastAsia"/>
          </w:rPr>
          <w:t>julgran</w:t>
        </w:r>
      </w:moveTo>
    </w:p>
    <w:moveToRangeEnd w:id="2656"/>
    <w:p w14:paraId="690B2C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julgransplundring</w:t>
      </w:r>
    </w:p>
    <w:p w14:paraId="655ED8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58" w:author="Author" w:date="2012-02-26T13:32:00Z" w:name="move318027100"/>
      <w:moveFrom w:id="2659" w:author="Author" w:date="2012-02-26T13:32:00Z">
        <w:r w:rsidRPr="00673328">
          <w:rPr>
            <w:rFonts w:ascii="宋体" w:eastAsia="宋体" w:hAnsi="宋体" w:cs="宋体" w:hint="eastAsia"/>
          </w:rPr>
          <w:t>julgran</w:t>
        </w:r>
      </w:moveFrom>
    </w:p>
    <w:moveFromRangeEnd w:id="2658"/>
    <w:p w14:paraId="6CA8B3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juli</w:t>
      </w:r>
    </w:p>
    <w:p w14:paraId="1F0484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julklapp</w:t>
      </w:r>
    </w:p>
    <w:p w14:paraId="0B561B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julkrubba</w:t>
      </w:r>
    </w:p>
    <w:p w14:paraId="016ECC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60" w:author="Author" w:date="2012-02-26T13:32:00Z" w:name="move318027101"/>
      <w:moveTo w:id="266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jul</w:t>
        </w:r>
      </w:moveTo>
    </w:p>
    <w:moveToRangeEnd w:id="2660"/>
    <w:p w14:paraId="12A447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julotta</w:t>
      </w:r>
    </w:p>
    <w:p w14:paraId="436699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julskinka</w:t>
      </w:r>
    </w:p>
    <w:p w14:paraId="02A03B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62" w:author="Author" w:date="2012-02-26T13:32:00Z" w:name="move318027101"/>
      <w:moveFrom w:id="2663" w:author="Author" w:date="2012-02-26T13:32:00Z">
        <w:r w:rsidRPr="00673328">
          <w:rPr>
            <w:rFonts w:ascii="宋体" w:eastAsia="宋体" w:hAnsi="宋体" w:cs="宋体" w:hint="eastAsia"/>
          </w:rPr>
          <w:t>jul</w:t>
        </w:r>
      </w:moveFrom>
    </w:p>
    <w:moveFromRangeEnd w:id="2662"/>
    <w:p w14:paraId="5215AE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jultomte</w:t>
      </w:r>
    </w:p>
    <w:p w14:paraId="24C332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jumbo</w:t>
      </w:r>
      <w:r w:rsidRPr="00780F39">
        <w:rPr>
          <w:rFonts w:ascii="宋体" w:eastAsia="宋体" w:hAnsi="宋体" w:cs="宋体" w:hint="eastAsia"/>
          <w:lang w:val="sv-SE"/>
        </w:rPr>
        <w:t>jet</w:t>
      </w:r>
    </w:p>
    <w:p w14:paraId="6F78AD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jumbo</w:t>
      </w:r>
    </w:p>
    <w:p w14:paraId="039503DB" w14:textId="77777777" w:rsidR="00000000" w:rsidRPr="00780F39" w:rsidRDefault="00780F39" w:rsidP="00673328">
      <w:pPr>
        <w:pStyle w:val="PlainText"/>
        <w:rPr>
          <w:ins w:id="2664" w:author="Author" w:date="2012-02-26T13:32:00Z"/>
          <w:rFonts w:ascii="宋体" w:eastAsia="宋体" w:hAnsi="宋体" w:cs="宋体" w:hint="eastAsia"/>
          <w:lang w:val="sv-SE"/>
        </w:rPr>
      </w:pPr>
      <w:ins w:id="26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ju</w:t>
        </w:r>
      </w:ins>
    </w:p>
    <w:p w14:paraId="06C19A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66" w:author="Author" w:date="2012-02-26T13:32:00Z" w:name="move318027102"/>
      <w:moveTo w:id="26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jumpa</w:t>
        </w:r>
      </w:moveTo>
    </w:p>
    <w:moveToRangeEnd w:id="2666"/>
    <w:p w14:paraId="4C4C99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jumpar</w:t>
      </w:r>
    </w:p>
    <w:p w14:paraId="581AB9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68" w:author="Author" w:date="2012-02-26T13:32:00Z" w:name="move318027102"/>
      <w:moveFrom w:id="2669" w:author="Author" w:date="2012-02-26T13:32:00Z">
        <w:r w:rsidRPr="00673328">
          <w:rPr>
            <w:rFonts w:ascii="宋体" w:eastAsia="宋体" w:hAnsi="宋体" w:cs="宋体" w:hint="eastAsia"/>
          </w:rPr>
          <w:t>jumpa</w:t>
        </w:r>
      </w:moveFrom>
    </w:p>
    <w:moveFromRangeEnd w:id="2668"/>
    <w:p w14:paraId="31B49B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jumper</w:t>
      </w:r>
    </w:p>
    <w:p w14:paraId="78B86B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jungfru-</w:t>
      </w:r>
    </w:p>
    <w:p w14:paraId="55F9CE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jungfru</w:t>
      </w:r>
    </w:p>
    <w:p w14:paraId="6B8445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70" w:author="Author" w:date="2012-02-26T13:32:00Z" w:name="move318027103"/>
      <w:moveTo w:id="26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juni</w:t>
        </w:r>
      </w:moveTo>
    </w:p>
    <w:moveToRangeEnd w:id="2670"/>
    <w:p w14:paraId="4C69F1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junior</w:t>
      </w:r>
    </w:p>
    <w:p w14:paraId="144616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72" w:author="Author" w:date="2012-02-26T13:32:00Z" w:name="move318027103"/>
      <w:moveFrom w:id="2673" w:author="Author" w:date="2012-02-26T13:32:00Z">
        <w:r w:rsidRPr="00673328">
          <w:rPr>
            <w:rFonts w:ascii="宋体" w:eastAsia="宋体" w:hAnsi="宋体" w:cs="宋体" w:hint="eastAsia"/>
          </w:rPr>
          <w:t>juni</w:t>
        </w:r>
      </w:moveFrom>
    </w:p>
    <w:moveFromRangeEnd w:id="2672"/>
    <w:p w14:paraId="17664E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junta</w:t>
      </w:r>
    </w:p>
    <w:p w14:paraId="4AE70E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juridik</w:t>
      </w:r>
    </w:p>
    <w:p w14:paraId="1D2D21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juridisk</w:t>
      </w:r>
    </w:p>
    <w:p w14:paraId="677D72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juris kandidat</w:t>
      </w:r>
    </w:p>
    <w:p w14:paraId="5296BE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jurist</w:t>
      </w:r>
    </w:p>
    <w:p w14:paraId="7C2390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jury</w:t>
      </w:r>
    </w:p>
    <w:p w14:paraId="7B5BFB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justerad</w:t>
      </w:r>
    </w:p>
    <w:p w14:paraId="12BB18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justerar</w:t>
      </w:r>
    </w:p>
    <w:p w14:paraId="2E9BA3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justeringsman</w:t>
      </w:r>
    </w:p>
    <w:p w14:paraId="23E243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justitiekanslern</w:t>
      </w:r>
    </w:p>
    <w:p w14:paraId="3A32BC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justitiemord</w:t>
      </w:r>
    </w:p>
    <w:p w14:paraId="47804E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674" w:author="Author" w:date="2012-02-26T13:32:00Z" w:name="move318027104"/>
      <w:moveTo w:id="2675" w:author="Author" w:date="2012-02-26T13:32:00Z">
        <w:r w:rsidRPr="00673328">
          <w:rPr>
            <w:rFonts w:ascii="宋体" w:eastAsia="宋体" w:hAnsi="宋体" w:cs="宋体" w:hint="eastAsia"/>
          </w:rPr>
          <w:t>justitie-</w:t>
        </w:r>
      </w:moveTo>
    </w:p>
    <w:moveToRangeEnd w:id="2674"/>
    <w:p w14:paraId="204D46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justitieombudsman</w:t>
      </w:r>
    </w:p>
    <w:p w14:paraId="5FE3BF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76" w:author="Author" w:date="2012-02-26T13:32:00Z" w:name="move318027104"/>
      <w:moveFrom w:id="2677" w:author="Author" w:date="2012-02-26T13:32:00Z">
        <w:r w:rsidRPr="00673328">
          <w:rPr>
            <w:rFonts w:ascii="宋体" w:eastAsia="宋体" w:hAnsi="宋体" w:cs="宋体" w:hint="eastAsia"/>
          </w:rPr>
          <w:t>justitie-</w:t>
        </w:r>
      </w:moveFrom>
    </w:p>
    <w:moveFromRangeEnd w:id="2676"/>
    <w:p w14:paraId="4FA797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just</w:t>
      </w:r>
    </w:p>
    <w:p w14:paraId="3F294197" w14:textId="77777777" w:rsidR="00000000" w:rsidRPr="003230D0" w:rsidRDefault="00780F39" w:rsidP="003230D0">
      <w:pPr>
        <w:pStyle w:val="PlainText"/>
        <w:rPr>
          <w:del w:id="2678" w:author="Author" w:date="2012-02-26T13:32:00Z"/>
          <w:rFonts w:ascii="宋体" w:eastAsia="宋体" w:hAnsi="宋体" w:cs="宋体" w:hint="eastAsia"/>
        </w:rPr>
      </w:pPr>
      <w:del w:id="2679" w:author="Author" w:date="2012-02-26T13:32:00Z">
        <w:r w:rsidRPr="003230D0">
          <w:rPr>
            <w:rFonts w:ascii="宋体" w:eastAsia="宋体" w:hAnsi="宋体" w:cs="宋体" w:hint="eastAsia"/>
          </w:rPr>
          <w:delText>ju</w:delText>
        </w:r>
      </w:del>
    </w:p>
    <w:p w14:paraId="6B6108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juvelerare</w:t>
      </w:r>
    </w:p>
    <w:p w14:paraId="04A30D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juvel</w:t>
      </w:r>
    </w:p>
    <w:p w14:paraId="7E50AD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juver</w:t>
      </w:r>
    </w:p>
    <w:p w14:paraId="7818C5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jycke</w:t>
      </w:r>
    </w:p>
    <w:p w14:paraId="69660F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k0344ck</w:t>
      </w:r>
    </w:p>
    <w:p w14:paraId="0B6855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k0344ftar</w:t>
      </w:r>
    </w:p>
    <w:p w14:paraId="3CB06C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</w:t>
      </w:r>
      <w:r w:rsidRPr="00780F39">
        <w:rPr>
          <w:rFonts w:ascii="宋体" w:eastAsia="宋体" w:hAnsi="宋体" w:cs="宋体" w:hint="eastAsia"/>
          <w:lang w:val="sv-SE"/>
        </w:rPr>
        <w:t>344ft</w:t>
      </w:r>
    </w:p>
    <w:p w14:paraId="573941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k0344gla</w:t>
      </w:r>
    </w:p>
    <w:p w14:paraId="4A9CAE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k0344kar</w:t>
      </w:r>
    </w:p>
    <w:p w14:paraId="77ECD9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k0344ke</w:t>
      </w:r>
    </w:p>
    <w:p w14:paraId="545965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k0344k</w:t>
      </w:r>
    </w:p>
    <w:p w14:paraId="049F27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k0344lke</w:t>
      </w:r>
    </w:p>
    <w:p w14:paraId="68C57C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80" w:author="Author" w:date="2012-02-26T13:32:00Z" w:name="move318027105"/>
      <w:moveTo w:id="268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k0344lla</w:t>
        </w:r>
      </w:moveTo>
    </w:p>
    <w:moveToRangeEnd w:id="2680"/>
    <w:p w14:paraId="7B4D81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k0344llare</w:t>
      </w:r>
    </w:p>
    <w:p w14:paraId="675F4E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k0344llarm0344stare</w:t>
      </w:r>
    </w:p>
    <w:p w14:paraId="2CC612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82" w:author="Author" w:date="2012-02-26T13:32:00Z" w:name="move318027105"/>
      <w:moveFrom w:id="2683" w:author="Author" w:date="2012-02-26T13:32:00Z">
        <w:r w:rsidRPr="00673328">
          <w:rPr>
            <w:rFonts w:ascii="宋体" w:eastAsia="宋体" w:hAnsi="宋体" w:cs="宋体" w:hint="eastAsia"/>
          </w:rPr>
          <w:t>k0344lla</w:t>
        </w:r>
      </w:moveFrom>
    </w:p>
    <w:moveFromRangeEnd w:id="2682"/>
    <w:p w14:paraId="4E54DA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k0344llskatt</w:t>
      </w:r>
    </w:p>
    <w:p w14:paraId="285031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k0344mpar</w:t>
      </w:r>
    </w:p>
    <w:p w14:paraId="2777A3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k0344mpe</w:t>
      </w:r>
    </w:p>
    <w:p w14:paraId="33C4B0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k0344mpig</w:t>
      </w:r>
    </w:p>
    <w:p w14:paraId="1BA603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k0344nde</w:t>
      </w:r>
    </w:p>
    <w:p w14:paraId="4ACE4A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k0344ndis</w:t>
      </w:r>
    </w:p>
    <w:p w14:paraId="67197E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k0344nd</w:t>
      </w:r>
    </w:p>
    <w:p w14:paraId="581527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k0344nga</w:t>
      </w:r>
    </w:p>
    <w:p w14:paraId="3E942B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k0344nguru</w:t>
      </w:r>
    </w:p>
    <w:p w14:paraId="554ED1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k0344nnare</w:t>
      </w:r>
    </w:p>
    <w:p w14:paraId="4BC3B2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k0344nnbar</w:t>
      </w:r>
    </w:p>
    <w:p w14:paraId="2DAAB6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k0344nnedom</w:t>
      </w:r>
    </w:p>
    <w:p w14:paraId="093188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k0344nner igen</w:t>
      </w:r>
    </w:p>
    <w:p w14:paraId="4C55B6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k0344nner</w:t>
      </w:r>
    </w:p>
    <w:p w14:paraId="0F53DC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k0344nnetecken</w:t>
      </w:r>
    </w:p>
    <w:p w14:paraId="1F43B8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</w:t>
      </w:r>
      <w:r w:rsidRPr="00780F39">
        <w:rPr>
          <w:rFonts w:ascii="宋体" w:eastAsia="宋体" w:hAnsi="宋体" w:cs="宋体" w:hint="eastAsia"/>
          <w:lang w:val="sv-SE"/>
        </w:rPr>
        <w:t>nnetecknar</w:t>
      </w:r>
    </w:p>
    <w:p w14:paraId="0405E5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k0344nning</w:t>
      </w:r>
    </w:p>
    <w:p w14:paraId="7140D9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84" w:author="Author" w:date="2012-02-26T13:32:00Z" w:name="move318027106"/>
      <w:moveTo w:id="268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k0344nn</w:t>
        </w:r>
      </w:moveTo>
    </w:p>
    <w:moveToRangeEnd w:id="2684"/>
    <w:p w14:paraId="5FF24E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k0344nns</w:t>
      </w:r>
    </w:p>
    <w:p w14:paraId="45BEA2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86" w:author="Author" w:date="2012-02-26T13:32:00Z" w:name="move318027106"/>
      <w:moveFrom w:id="2687" w:author="Author" w:date="2012-02-26T13:32:00Z">
        <w:r w:rsidRPr="00673328">
          <w:rPr>
            <w:rFonts w:ascii="宋体" w:eastAsia="宋体" w:hAnsi="宋体" w:cs="宋体" w:hint="eastAsia"/>
          </w:rPr>
          <w:t>k0344nn</w:t>
        </w:r>
      </w:moveFrom>
    </w:p>
    <w:moveFromRangeEnd w:id="2686"/>
    <w:p w14:paraId="6DCB70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k0344nsel</w:t>
      </w:r>
    </w:p>
    <w:p w14:paraId="309A8A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k0344nsla</w:t>
      </w:r>
    </w:p>
    <w:p w14:paraId="33D311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k0344nslig</w:t>
      </w:r>
    </w:p>
    <w:p w14:paraId="43593C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k0344nslom0344ssig</w:t>
      </w:r>
    </w:p>
    <w:p w14:paraId="517814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k0344nt</w:t>
      </w:r>
    </w:p>
    <w:p w14:paraId="06B94F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k0344pph0344st</w:t>
      </w:r>
    </w:p>
    <w:p w14:paraId="0E1F1E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k0344pp</w:t>
      </w:r>
    </w:p>
    <w:p w14:paraId="5AE8CE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k0344rande</w:t>
      </w:r>
    </w:p>
    <w:p w14:paraId="305752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k0344ring</w:t>
      </w:r>
    </w:p>
    <w:p w14:paraId="21051B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88" w:author="Author" w:date="2012-02-26T13:32:00Z" w:name="move318027107"/>
      <w:moveTo w:id="268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k0344rlek</w:t>
        </w:r>
      </w:moveTo>
    </w:p>
    <w:moveToRangeEnd w:id="2688"/>
    <w:p w14:paraId="5BED47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k0344rlekskrank</w:t>
      </w:r>
    </w:p>
    <w:p w14:paraId="3D689D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90" w:author="Author" w:date="2012-02-26T13:32:00Z" w:name="move318027107"/>
      <w:moveFrom w:id="2691" w:author="Author" w:date="2012-02-26T13:32:00Z">
        <w:r w:rsidRPr="00673328">
          <w:rPr>
            <w:rFonts w:ascii="宋体" w:eastAsia="宋体" w:hAnsi="宋体" w:cs="宋体" w:hint="eastAsia"/>
          </w:rPr>
          <w:t>k0344rlek</w:t>
        </w:r>
      </w:moveFrom>
    </w:p>
    <w:moveFromRangeEnd w:id="2690"/>
    <w:p w14:paraId="38E492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k0344rlkramp</w:t>
      </w:r>
    </w:p>
    <w:p w14:paraId="33C284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92" w:author="Author" w:date="2012-02-26T13:32:00Z" w:name="move318027108"/>
      <w:moveTo w:id="269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k0344r</w:t>
        </w:r>
      </w:moveTo>
    </w:p>
    <w:moveToRangeEnd w:id="2692"/>
    <w:p w14:paraId="4855EC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k0344rna</w:t>
      </w:r>
    </w:p>
    <w:p w14:paraId="234C59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k0344rnfamilj</w:t>
      </w:r>
    </w:p>
    <w:p w14:paraId="431A18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k0344rnfrisk</w:t>
      </w:r>
    </w:p>
    <w:p w14:paraId="5B332B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k0344rnmj0366lk</w:t>
      </w:r>
    </w:p>
    <w:p w14:paraId="552712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k0344rn-</w:t>
      </w:r>
    </w:p>
    <w:p w14:paraId="570A42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k0344rom</w:t>
      </w:r>
      <w:r w:rsidRPr="00780F39">
        <w:rPr>
          <w:rFonts w:ascii="宋体" w:eastAsia="宋体" w:hAnsi="宋体" w:cs="宋体" w:hint="eastAsia"/>
          <w:lang w:val="sv-SE"/>
        </w:rPr>
        <w:t>0345l</w:t>
      </w:r>
    </w:p>
    <w:p w14:paraId="3FB0BE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k0344rra</w:t>
      </w:r>
    </w:p>
    <w:p w14:paraId="7A886D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k0344rring</w:t>
      </w:r>
    </w:p>
    <w:p w14:paraId="5EF086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k0344rr</w:t>
      </w:r>
    </w:p>
    <w:p w14:paraId="7166D3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94" w:author="Author" w:date="2012-02-26T13:32:00Z" w:name="move318027108"/>
      <w:moveFrom w:id="2695" w:author="Author" w:date="2012-02-26T13:32:00Z">
        <w:r w:rsidRPr="00673328">
          <w:rPr>
            <w:rFonts w:ascii="宋体" w:eastAsia="宋体" w:hAnsi="宋体" w:cs="宋体" w:hint="eastAsia"/>
          </w:rPr>
          <w:t>k0344r</w:t>
        </w:r>
      </w:moveFrom>
    </w:p>
    <w:moveFromRangeEnd w:id="2694"/>
    <w:p w14:paraId="4C52DC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k0344rve</w:t>
      </w:r>
    </w:p>
    <w:p w14:paraId="21D509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k0344rv</w:t>
      </w:r>
    </w:p>
    <w:p w14:paraId="04D5AB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k0344ttare</w:t>
      </w:r>
    </w:p>
    <w:p w14:paraId="1410D3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k0344tting</w:t>
      </w:r>
    </w:p>
    <w:p w14:paraId="6498D4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k0344x</w:t>
      </w:r>
    </w:p>
    <w:p w14:paraId="5611AC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k0345da</w:t>
      </w:r>
    </w:p>
    <w:p w14:paraId="7F0439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k0345k</w:t>
      </w:r>
    </w:p>
    <w:p w14:paraId="6029B3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696" w:author="Author" w:date="2012-02-26T13:32:00Z" w:name="move318027109"/>
      <w:moveTo w:id="269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k0345l</w:t>
        </w:r>
      </w:moveTo>
    </w:p>
    <w:moveToRangeEnd w:id="2696"/>
    <w:p w14:paraId="3AE2B8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k0345lrot</w:t>
      </w:r>
    </w:p>
    <w:p w14:paraId="26C827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k0345lsupare</w:t>
      </w:r>
    </w:p>
    <w:p w14:paraId="10DB61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698" w:author="Author" w:date="2012-02-26T13:32:00Z" w:name="move318027109"/>
      <w:moveFrom w:id="2699" w:author="Author" w:date="2012-02-26T13:32:00Z">
        <w:r w:rsidRPr="00673328">
          <w:rPr>
            <w:rFonts w:ascii="宋体" w:eastAsia="宋体" w:hAnsi="宋体" w:cs="宋体" w:hint="eastAsia"/>
          </w:rPr>
          <w:t>k0345l</w:t>
        </w:r>
      </w:moveFrom>
    </w:p>
    <w:moveFromRangeEnd w:id="2698"/>
    <w:p w14:paraId="67B240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k0345nkar</w:t>
      </w:r>
    </w:p>
    <w:p w14:paraId="3C7139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k0345pa</w:t>
      </w:r>
    </w:p>
    <w:p w14:paraId="5EB61F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k0345re</w:t>
      </w:r>
    </w:p>
    <w:p w14:paraId="0BDB0E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k0345r</w:t>
      </w:r>
    </w:p>
    <w:p w14:paraId="6DD8B1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k0345s0366r</w:t>
      </w:r>
    </w:p>
    <w:p w14:paraId="2D19A5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k0345seri</w:t>
      </w:r>
    </w:p>
    <w:p w14:paraId="4BFAF2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k0345ta</w:t>
      </w:r>
    </w:p>
    <w:p w14:paraId="753BE5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k0345t</w:t>
      </w:r>
    </w:p>
    <w:p w14:paraId="15E260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k0366ar</w:t>
      </w:r>
    </w:p>
    <w:p w14:paraId="2891D9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k0366k</w:t>
      </w:r>
    </w:p>
    <w:p w14:paraId="7E53B9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k0366ld</w:t>
      </w:r>
    </w:p>
    <w:p w14:paraId="6CF50E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k0366l</w:t>
      </w:r>
    </w:p>
    <w:p w14:paraId="104A90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k0366lvatten</w:t>
      </w:r>
    </w:p>
    <w:p w14:paraId="17A41E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00" w:author="Author" w:date="2012-02-26T13:32:00Z" w:name="move318027110"/>
      <w:moveTo w:id="270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k0366</w:t>
        </w:r>
      </w:moveTo>
    </w:p>
    <w:p w14:paraId="0E204D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02" w:author="Author" w:date="2012-02-26T13:32:00Z" w:name="move318027111"/>
      <w:moveToRangeEnd w:id="2700"/>
      <w:moveTo w:id="27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k0366n</w:t>
        </w:r>
      </w:moveTo>
    </w:p>
    <w:moveToRangeEnd w:id="2702"/>
    <w:p w14:paraId="085C57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k0366</w:t>
      </w:r>
      <w:r w:rsidRPr="00673328">
        <w:rPr>
          <w:rFonts w:ascii="宋体" w:eastAsia="宋体" w:hAnsi="宋体" w:cs="宋体" w:hint="eastAsia"/>
        </w:rPr>
        <w:t>nsorgan</w:t>
      </w:r>
    </w:p>
    <w:p w14:paraId="599392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k0366nsroll</w:t>
      </w:r>
    </w:p>
    <w:p w14:paraId="0D5F43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k0366nssjukdom</w:t>
      </w:r>
    </w:p>
    <w:p w14:paraId="1AAB59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k0366nsumg0344nge</w:t>
      </w:r>
    </w:p>
    <w:p w14:paraId="4B2C51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04" w:author="Author" w:date="2012-02-26T13:32:00Z" w:name="move318027111"/>
      <w:moveFrom w:id="2705" w:author="Author" w:date="2012-02-26T13:32:00Z">
        <w:r w:rsidRPr="00673328">
          <w:rPr>
            <w:rFonts w:ascii="宋体" w:eastAsia="宋体" w:hAnsi="宋体" w:cs="宋体" w:hint="eastAsia"/>
          </w:rPr>
          <w:t>k0366n</w:t>
        </w:r>
      </w:moveFrom>
    </w:p>
    <w:moveFromRangeEnd w:id="2704"/>
    <w:p w14:paraId="3A8A3C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k0366pare</w:t>
      </w:r>
    </w:p>
    <w:p w14:paraId="644259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k0366peavtal</w:t>
      </w:r>
    </w:p>
    <w:p w14:paraId="6066A6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k0366pekontrakt</w:t>
      </w:r>
    </w:p>
    <w:p w14:paraId="5D01A9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k0366per</w:t>
      </w:r>
    </w:p>
    <w:p w14:paraId="23C1DA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k0366peskilling</w:t>
      </w:r>
    </w:p>
    <w:p w14:paraId="5EE89B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k0366ping</w:t>
      </w:r>
    </w:p>
    <w:p w14:paraId="1CA8E5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k0366pkraft</w:t>
      </w:r>
    </w:p>
    <w:p w14:paraId="1670E6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k0366pman</w:t>
      </w:r>
    </w:p>
    <w:p w14:paraId="043A4E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06" w:author="Author" w:date="2012-02-26T13:32:00Z" w:name="move318027112"/>
      <w:moveTo w:id="270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k0366p</w:t>
        </w:r>
      </w:moveTo>
    </w:p>
    <w:moveToRangeEnd w:id="2706"/>
    <w:p w14:paraId="4BE9C5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k0366psl0345r</w:t>
      </w:r>
    </w:p>
    <w:p w14:paraId="7E3C4D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08" w:author="Author" w:date="2012-02-26T13:32:00Z" w:name="move318027112"/>
      <w:moveFrom w:id="2709" w:author="Author" w:date="2012-02-26T13:32:00Z">
        <w:r w:rsidRPr="00673328">
          <w:rPr>
            <w:rFonts w:ascii="宋体" w:eastAsia="宋体" w:hAnsi="宋体" w:cs="宋体" w:hint="eastAsia"/>
          </w:rPr>
          <w:t>k0366p</w:t>
        </w:r>
      </w:moveFrom>
    </w:p>
    <w:moveFromRangeEnd w:id="2708"/>
    <w:p w14:paraId="62395B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k0366r 0366ver</w:t>
      </w:r>
    </w:p>
    <w:p w14:paraId="4D6573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k0366rbana</w:t>
      </w:r>
    </w:p>
    <w:p w14:paraId="480842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k0366rde</w:t>
      </w:r>
    </w:p>
    <w:p w14:paraId="7FF1E8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10" w:author="Author" w:date="2012-02-26T13:32:00Z" w:name="move318027113"/>
      <w:moveTo w:id="271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k0366rkort</w:t>
        </w:r>
      </w:moveTo>
    </w:p>
    <w:moveToRangeEnd w:id="2710"/>
    <w:p w14:paraId="7E7206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k0366rkortstillst0345nd</w:t>
      </w:r>
    </w:p>
    <w:p w14:paraId="777870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712" w:author="Author" w:date="2012-02-26T13:32:00Z" w:name="move318027114"/>
      <w:moveTo w:id="2713" w:author="Author" w:date="2012-02-26T13:32:00Z">
        <w:r w:rsidRPr="00673328">
          <w:rPr>
            <w:rFonts w:ascii="宋体" w:eastAsia="宋体" w:hAnsi="宋体" w:cs="宋体" w:hint="eastAsia"/>
          </w:rPr>
          <w:t>k0366r</w:t>
        </w:r>
      </w:moveTo>
    </w:p>
    <w:p w14:paraId="6A7D2E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14" w:author="Author" w:date="2012-02-26T13:32:00Z" w:name="move318027113"/>
      <w:moveToRangeEnd w:id="2712"/>
      <w:moveFrom w:id="2715" w:author="Author" w:date="2012-02-26T13:32:00Z">
        <w:r w:rsidRPr="00673328">
          <w:rPr>
            <w:rFonts w:ascii="宋体" w:eastAsia="宋体" w:hAnsi="宋体" w:cs="宋体" w:hint="eastAsia"/>
          </w:rPr>
          <w:t>k0366rkort</w:t>
        </w:r>
      </w:moveFrom>
    </w:p>
    <w:moveFromRangeEnd w:id="2714"/>
    <w:p w14:paraId="628386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k0366rsb0</w:t>
      </w:r>
      <w:r w:rsidRPr="00673328">
        <w:rPr>
          <w:rFonts w:ascii="宋体" w:eastAsia="宋体" w:hAnsi="宋体" w:cs="宋体" w:hint="eastAsia"/>
        </w:rPr>
        <w:t>344r</w:t>
      </w:r>
    </w:p>
    <w:p w14:paraId="6AB89C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k0366rskola</w:t>
      </w:r>
    </w:p>
    <w:p w14:paraId="475F30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k0366rsn0344r</w:t>
      </w:r>
    </w:p>
    <w:p w14:paraId="5F6555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16" w:author="Author" w:date="2012-02-26T13:32:00Z" w:name="move318027114"/>
      <w:moveFrom w:id="2717" w:author="Author" w:date="2012-02-26T13:32:00Z">
        <w:r w:rsidRPr="00673328">
          <w:rPr>
            <w:rFonts w:ascii="宋体" w:eastAsia="宋体" w:hAnsi="宋体" w:cs="宋体" w:hint="eastAsia"/>
          </w:rPr>
          <w:t>k0366r</w:t>
        </w:r>
      </w:moveFrom>
    </w:p>
    <w:moveFromRangeEnd w:id="2716"/>
    <w:p w14:paraId="29E0ED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k0366rtel</w:t>
      </w:r>
    </w:p>
    <w:p w14:paraId="34FBF3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k0366rt</w:t>
      </w:r>
    </w:p>
    <w:p w14:paraId="4D9964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18" w:author="Author" w:date="2012-02-26T13:32:00Z" w:name="move318027110"/>
      <w:moveFrom w:id="2719" w:author="Author" w:date="2012-02-26T13:32:00Z">
        <w:r w:rsidRPr="00673328">
          <w:rPr>
            <w:rFonts w:ascii="宋体" w:eastAsia="宋体" w:hAnsi="宋体" w:cs="宋体" w:hint="eastAsia"/>
          </w:rPr>
          <w:t>k0366</w:t>
        </w:r>
      </w:moveFrom>
    </w:p>
    <w:moveFromRangeEnd w:id="2718"/>
    <w:p w14:paraId="40AC96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k0366ttbullar</w:t>
      </w:r>
    </w:p>
    <w:p w14:paraId="382243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k0366ttf0344rs</w:t>
      </w:r>
    </w:p>
    <w:p w14:paraId="1572A7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k0366tt</w:t>
      </w:r>
    </w:p>
    <w:p w14:paraId="6A8473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kabar0351</w:t>
      </w:r>
    </w:p>
    <w:p w14:paraId="765626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kabel</w:t>
      </w:r>
    </w:p>
    <w:p w14:paraId="620D5C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kabel-TV</w:t>
      </w:r>
    </w:p>
    <w:p w14:paraId="35AEBE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720" w:author="Author" w:date="2012-02-26T13:32:00Z" w:name="move318027115"/>
      <w:moveTo w:id="2721" w:author="Author" w:date="2012-02-26T13:32:00Z">
        <w:r w:rsidRPr="00673328">
          <w:rPr>
            <w:rFonts w:ascii="宋体" w:eastAsia="宋体" w:hAnsi="宋体" w:cs="宋体" w:hint="eastAsia"/>
          </w:rPr>
          <w:t>kabinett</w:t>
        </w:r>
      </w:moveTo>
    </w:p>
    <w:moveToRangeEnd w:id="2720"/>
    <w:p w14:paraId="0BD7C8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kabinettssekreterare</w:t>
      </w:r>
    </w:p>
    <w:p w14:paraId="10B34F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22" w:author="Author" w:date="2012-02-26T13:32:00Z" w:name="move318027115"/>
      <w:moveFrom w:id="2723" w:author="Author" w:date="2012-02-26T13:32:00Z">
        <w:r w:rsidRPr="00673328">
          <w:rPr>
            <w:rFonts w:ascii="宋体" w:eastAsia="宋体" w:hAnsi="宋体" w:cs="宋体" w:hint="eastAsia"/>
          </w:rPr>
          <w:t>kabinett</w:t>
        </w:r>
      </w:moveFrom>
    </w:p>
    <w:moveFromRangeEnd w:id="2722"/>
    <w:p w14:paraId="703880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kabin</w:t>
      </w:r>
    </w:p>
    <w:p w14:paraId="42B63B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kackerlacka</w:t>
      </w:r>
    </w:p>
    <w:p w14:paraId="642389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kacklar</w:t>
      </w:r>
    </w:p>
    <w:p w14:paraId="42624C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kadaverdisciplin</w:t>
      </w:r>
    </w:p>
    <w:p w14:paraId="50296A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kadaver</w:t>
      </w:r>
    </w:p>
    <w:p w14:paraId="5FEF5C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kaf0351</w:t>
      </w:r>
    </w:p>
    <w:p w14:paraId="7CBC5D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kafeteria</w:t>
      </w:r>
    </w:p>
    <w:p w14:paraId="615E26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kaffebryggare</w:t>
      </w:r>
    </w:p>
    <w:p w14:paraId="73FB61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kaffe</w:t>
      </w:r>
    </w:p>
    <w:p w14:paraId="0DD53B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kajak</w:t>
      </w:r>
    </w:p>
    <w:p w14:paraId="485E8A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kaja</w:t>
      </w:r>
    </w:p>
    <w:p w14:paraId="6DF619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kaj</w:t>
      </w:r>
    </w:p>
    <w:p w14:paraId="154FE5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kajuta</w:t>
      </w:r>
    </w:p>
    <w:p w14:paraId="352F38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24" w:author="Author" w:date="2012-02-26T13:32:00Z" w:name="move318027116"/>
      <w:moveTo w:id="272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kaka</w:t>
        </w:r>
      </w:moveTo>
    </w:p>
    <w:moveToRangeEnd w:id="2724"/>
    <w:p w14:paraId="6FAA54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kakao</w:t>
      </w:r>
    </w:p>
    <w:p w14:paraId="49F2AA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26" w:author="Author" w:date="2012-02-26T13:32:00Z" w:name="move318027116"/>
      <w:moveFrom w:id="2727" w:author="Author" w:date="2012-02-26T13:32:00Z">
        <w:r w:rsidRPr="00673328">
          <w:rPr>
            <w:rFonts w:ascii="宋体" w:eastAsia="宋体" w:hAnsi="宋体" w:cs="宋体" w:hint="eastAsia"/>
          </w:rPr>
          <w:t>kaka</w:t>
        </w:r>
      </w:moveFrom>
    </w:p>
    <w:moveFromRangeEnd w:id="2726"/>
    <w:p w14:paraId="747764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kakel</w:t>
      </w:r>
    </w:p>
    <w:p w14:paraId="235835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kaktus</w:t>
      </w:r>
    </w:p>
    <w:p w14:paraId="0A19CF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kalabalik</w:t>
      </w:r>
    </w:p>
    <w:p w14:paraId="1B455A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kalasar</w:t>
      </w:r>
    </w:p>
    <w:p w14:paraId="4EAF38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kalasbyxa</w:t>
      </w:r>
    </w:p>
    <w:p w14:paraId="33051A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kalaskula</w:t>
      </w:r>
    </w:p>
    <w:p w14:paraId="65D625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kalas-</w:t>
      </w:r>
    </w:p>
    <w:p w14:paraId="635EC0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kalas</w:t>
      </w:r>
    </w:p>
    <w:p w14:paraId="44FFF2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kalender</w:t>
      </w:r>
    </w:p>
    <w:p w14:paraId="2A02B0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kalhugger</w:t>
      </w:r>
    </w:p>
    <w:p w14:paraId="444B7D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kalhygge</w:t>
      </w:r>
    </w:p>
    <w:p w14:paraId="1F1C35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kaliber</w:t>
      </w:r>
    </w:p>
    <w:p w14:paraId="1849FB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kalkar</w:t>
      </w:r>
    </w:p>
    <w:p w14:paraId="6939B6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kalkerar</w:t>
      </w:r>
    </w:p>
    <w:p w14:paraId="662A62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28" w:author="Author" w:date="2012-02-26T13:32:00Z" w:name="move318027117"/>
      <w:moveTo w:id="27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kalk</w:t>
        </w:r>
      </w:moveTo>
    </w:p>
    <w:moveToRangeEnd w:id="2728"/>
    <w:p w14:paraId="031D5D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kalkon</w:t>
      </w:r>
    </w:p>
    <w:p w14:paraId="7D7944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30" w:author="Author" w:date="2012-02-26T13:32:00Z" w:name="move318027117"/>
      <w:moveFrom w:id="2731" w:author="Author" w:date="2012-02-26T13:32:00Z">
        <w:r w:rsidRPr="00673328">
          <w:rPr>
            <w:rFonts w:ascii="宋体" w:eastAsia="宋体" w:hAnsi="宋体" w:cs="宋体" w:hint="eastAsia"/>
          </w:rPr>
          <w:t>kalk</w:t>
        </w:r>
      </w:moveFrom>
    </w:p>
    <w:moveFromRangeEnd w:id="2730"/>
    <w:p w14:paraId="188916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kalkylator</w:t>
      </w:r>
    </w:p>
    <w:p w14:paraId="5E32AE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kalkylerar</w:t>
      </w:r>
    </w:p>
    <w:p w14:paraId="595DA4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kalkyl</w:t>
      </w:r>
    </w:p>
    <w:p w14:paraId="786FD1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kallar in</w:t>
      </w:r>
    </w:p>
    <w:p w14:paraId="74C5DB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kallar</w:t>
      </w:r>
    </w:p>
    <w:p w14:paraId="65862E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kallblodig</w:t>
      </w:r>
    </w:p>
    <w:p w14:paraId="67C083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kallbrand</w:t>
      </w:r>
    </w:p>
    <w:p w14:paraId="5F789D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kalldusch</w:t>
      </w:r>
    </w:p>
    <w:p w14:paraId="31364A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kallelse</w:t>
      </w:r>
    </w:p>
    <w:p w14:paraId="0AD66E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32" w:author="Author" w:date="2012-02-26T13:32:00Z" w:name="move318027118"/>
      <w:moveTo w:id="27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kall</w:t>
        </w:r>
      </w:moveTo>
    </w:p>
    <w:moveToRangeEnd w:id="2732"/>
    <w:p w14:paraId="5F501F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kallnar</w:t>
      </w:r>
    </w:p>
    <w:p w14:paraId="1FDF2A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kallsinnig</w:t>
      </w:r>
    </w:p>
    <w:p w14:paraId="4F60B1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kallsk0344n</w:t>
      </w:r>
      <w:r w:rsidRPr="00780F39">
        <w:rPr>
          <w:rFonts w:ascii="宋体" w:eastAsia="宋体" w:hAnsi="宋体" w:cs="宋体" w:hint="eastAsia"/>
          <w:lang w:val="sv-SE"/>
        </w:rPr>
        <w:t>ka</w:t>
      </w:r>
    </w:p>
    <w:p w14:paraId="4B73F6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kallskuret</w:t>
      </w:r>
    </w:p>
    <w:p w14:paraId="3AB1D2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kallsup</w:t>
      </w:r>
    </w:p>
    <w:p w14:paraId="52D97A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kallsvett</w:t>
      </w:r>
    </w:p>
    <w:p w14:paraId="7C3836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734" w:author="Author" w:date="2012-02-26T13:32:00Z" w:name="move318027119"/>
      <w:moveTo w:id="2735" w:author="Author" w:date="2012-02-26T13:32:00Z">
        <w:r w:rsidRPr="00673328">
          <w:rPr>
            <w:rFonts w:ascii="宋体" w:eastAsia="宋体" w:hAnsi="宋体" w:cs="宋体" w:hint="eastAsia"/>
          </w:rPr>
          <w:t>kal</w:t>
        </w:r>
      </w:moveTo>
    </w:p>
    <w:p w14:paraId="303AE7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36" w:author="Author" w:date="2012-02-26T13:32:00Z" w:name="move318027118"/>
      <w:moveToRangeEnd w:id="2734"/>
      <w:moveFrom w:id="2737" w:author="Author" w:date="2012-02-26T13:32:00Z">
        <w:r w:rsidRPr="00673328">
          <w:rPr>
            <w:rFonts w:ascii="宋体" w:eastAsia="宋体" w:hAnsi="宋体" w:cs="宋体" w:hint="eastAsia"/>
          </w:rPr>
          <w:t>kall</w:t>
        </w:r>
      </w:moveFrom>
    </w:p>
    <w:moveFromRangeEnd w:id="2736"/>
    <w:p w14:paraId="138DAC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kalops</w:t>
      </w:r>
    </w:p>
    <w:p w14:paraId="3D1F72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kalori</w:t>
      </w:r>
    </w:p>
    <w:p w14:paraId="7A72EE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kalott</w:t>
      </w:r>
    </w:p>
    <w:p w14:paraId="262D6A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kalsonger</w:t>
      </w:r>
    </w:p>
    <w:p w14:paraId="5EC8F9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38" w:author="Author" w:date="2012-02-26T13:32:00Z" w:name="move318027119"/>
      <w:moveFrom w:id="2739" w:author="Author" w:date="2012-02-26T13:32:00Z">
        <w:r w:rsidRPr="00673328">
          <w:rPr>
            <w:rFonts w:ascii="宋体" w:eastAsia="宋体" w:hAnsi="宋体" w:cs="宋体" w:hint="eastAsia"/>
          </w:rPr>
          <w:t>kal</w:t>
        </w:r>
      </w:moveFrom>
    </w:p>
    <w:moveFromRangeEnd w:id="2738"/>
    <w:p w14:paraId="375898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kalufs</w:t>
      </w:r>
    </w:p>
    <w:p w14:paraId="5CE752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kalv</w:t>
      </w:r>
    </w:p>
    <w:p w14:paraId="31430D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kameleont</w:t>
      </w:r>
    </w:p>
    <w:p w14:paraId="7478CF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kamel</w:t>
      </w:r>
    </w:p>
    <w:p w14:paraId="59CB9B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kamera</w:t>
      </w:r>
    </w:p>
    <w:p w14:paraId="73143A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kamin</w:t>
      </w:r>
    </w:p>
    <w:p w14:paraId="6A1A89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kammare</w:t>
      </w:r>
    </w:p>
    <w:p w14:paraId="1709CC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40" w:author="Author" w:date="2012-02-26T13:32:00Z" w:name="move318027120"/>
      <w:moveTo w:id="27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kammar</w:t>
        </w:r>
      </w:moveTo>
    </w:p>
    <w:moveToRangeEnd w:id="2740"/>
    <w:p w14:paraId="6E04F2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kammarmusik</w:t>
      </w:r>
    </w:p>
    <w:p w14:paraId="4EE2BA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kammarr0344tt</w:t>
      </w:r>
    </w:p>
    <w:p w14:paraId="6B26E8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742" w:author="Author" w:date="2012-02-26T13:32:00Z" w:name="move318027121"/>
      <w:moveTo w:id="2743" w:author="Author" w:date="2012-02-26T13:32:00Z">
        <w:r w:rsidRPr="00673328">
          <w:rPr>
            <w:rFonts w:ascii="宋体" w:eastAsia="宋体" w:hAnsi="宋体" w:cs="宋体" w:hint="eastAsia"/>
          </w:rPr>
          <w:t>kam</w:t>
        </w:r>
      </w:moveTo>
    </w:p>
    <w:p w14:paraId="5F186C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44" w:author="Author" w:date="2012-02-26T13:32:00Z" w:name="move318027120"/>
      <w:moveToRangeEnd w:id="2742"/>
      <w:moveFrom w:id="2745" w:author="Author" w:date="2012-02-26T13:32:00Z">
        <w:r w:rsidRPr="00673328">
          <w:rPr>
            <w:rFonts w:ascii="宋体" w:eastAsia="宋体" w:hAnsi="宋体" w:cs="宋体" w:hint="eastAsia"/>
          </w:rPr>
          <w:t>kammar</w:t>
        </w:r>
      </w:moveFrom>
    </w:p>
    <w:moveFromRangeEnd w:id="2744"/>
    <w:p w14:paraId="4EBB15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kamouflage</w:t>
      </w:r>
    </w:p>
    <w:p w14:paraId="7A42A7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kampanj</w:t>
      </w:r>
    </w:p>
    <w:p w14:paraId="6A2119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kampar</w:t>
      </w:r>
    </w:p>
    <w:p w14:paraId="12DAD2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kamp</w:t>
      </w:r>
    </w:p>
    <w:p w14:paraId="6FB760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46" w:author="Author" w:date="2012-02-26T13:32:00Z" w:name="move318027122"/>
      <w:moveTo w:id="27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kamrat</w:t>
        </w:r>
      </w:moveTo>
    </w:p>
    <w:moveToRangeEnd w:id="2746"/>
    <w:p w14:paraId="68F0B8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kamratskap</w:t>
      </w:r>
    </w:p>
    <w:p w14:paraId="470C41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48" w:author="Author" w:date="2012-02-26T13:32:00Z" w:name="move318027122"/>
      <w:moveFrom w:id="2749" w:author="Author" w:date="2012-02-26T13:32:00Z">
        <w:r w:rsidRPr="00673328">
          <w:rPr>
            <w:rFonts w:ascii="宋体" w:eastAsia="宋体" w:hAnsi="宋体" w:cs="宋体" w:hint="eastAsia"/>
          </w:rPr>
          <w:t>kamrat</w:t>
        </w:r>
      </w:moveFrom>
    </w:p>
    <w:moveFromRangeEnd w:id="2748"/>
    <w:p w14:paraId="75E965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kamrer</w:t>
      </w:r>
    </w:p>
    <w:p w14:paraId="3C2AF3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50" w:author="Author" w:date="2012-02-26T13:32:00Z" w:name="move318027121"/>
      <w:moveFrom w:id="2751" w:author="Author" w:date="2012-02-26T13:32:00Z">
        <w:r w:rsidRPr="00673328">
          <w:rPr>
            <w:rFonts w:ascii="宋体" w:eastAsia="宋体" w:hAnsi="宋体" w:cs="宋体" w:hint="eastAsia"/>
          </w:rPr>
          <w:t>kam</w:t>
        </w:r>
      </w:moveFrom>
    </w:p>
    <w:moveFromRangeEnd w:id="2750"/>
    <w:p w14:paraId="15F0F9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kanadensare</w:t>
      </w:r>
    </w:p>
    <w:p w14:paraId="58AFB8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kanaliserar</w:t>
      </w:r>
    </w:p>
    <w:p w14:paraId="6838BA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kanal</w:t>
      </w:r>
    </w:p>
    <w:p w14:paraId="63684B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52" w:author="Author" w:date="2012-02-26T13:32:00Z" w:name="move318027123"/>
      <w:moveTo w:id="27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kana</w:t>
        </w:r>
      </w:moveTo>
    </w:p>
    <w:moveToRangeEnd w:id="2752"/>
    <w:p w14:paraId="33367D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kanarief0345</w:t>
      </w:r>
      <w:r w:rsidRPr="00780F39">
        <w:rPr>
          <w:rFonts w:ascii="宋体" w:eastAsia="宋体" w:hAnsi="宋体" w:cs="宋体" w:hint="eastAsia"/>
          <w:lang w:val="sv-SE"/>
        </w:rPr>
        <w:t>gel</w:t>
      </w:r>
    </w:p>
    <w:p w14:paraId="4C6812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kanar</w:t>
      </w:r>
    </w:p>
    <w:p w14:paraId="56CEC9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54" w:author="Author" w:date="2012-02-26T13:32:00Z" w:name="move318027123"/>
      <w:moveFrom w:id="2755" w:author="Author" w:date="2012-02-26T13:32:00Z">
        <w:r w:rsidRPr="00673328">
          <w:rPr>
            <w:rFonts w:ascii="宋体" w:eastAsia="宋体" w:hAnsi="宋体" w:cs="宋体" w:hint="eastAsia"/>
          </w:rPr>
          <w:t>kana</w:t>
        </w:r>
      </w:moveFrom>
    </w:p>
    <w:moveFromRangeEnd w:id="2754"/>
    <w:p w14:paraId="4F8924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kandelaber</w:t>
      </w:r>
    </w:p>
    <w:p w14:paraId="5B41DA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kandidat</w:t>
      </w:r>
    </w:p>
    <w:p w14:paraId="087247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kandidatur</w:t>
      </w:r>
    </w:p>
    <w:p w14:paraId="232634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kandiderar</w:t>
      </w:r>
    </w:p>
    <w:p w14:paraId="0BB369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kand</w:t>
      </w:r>
    </w:p>
    <w:p w14:paraId="7CE97A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kanel</w:t>
      </w:r>
    </w:p>
    <w:p w14:paraId="23FDD4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kanh0344nda</w:t>
      </w:r>
    </w:p>
    <w:p w14:paraId="5BD477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kanin</w:t>
      </w:r>
    </w:p>
    <w:p w14:paraId="010562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56" w:author="Author" w:date="2012-02-26T13:32:00Z" w:name="move318027124"/>
      <w:moveTo w:id="275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kan</w:t>
        </w:r>
      </w:moveTo>
    </w:p>
    <w:moveToRangeEnd w:id="2756"/>
    <w:p w14:paraId="46A625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kanna</w:t>
      </w:r>
    </w:p>
    <w:p w14:paraId="6F0C30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kannibal</w:t>
      </w:r>
    </w:p>
    <w:p w14:paraId="41B82D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kanon</w:t>
      </w:r>
    </w:p>
    <w:p w14:paraId="51BF97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kanot</w:t>
      </w:r>
    </w:p>
    <w:p w14:paraId="3E28F1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kanske</w:t>
      </w:r>
    </w:p>
    <w:p w14:paraId="43D3F7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kansler</w:t>
      </w:r>
    </w:p>
    <w:p w14:paraId="35DAA8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kanslihuset</w:t>
      </w:r>
    </w:p>
    <w:p w14:paraId="207263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758" w:author="Author" w:date="2012-02-26T13:32:00Z" w:name="move318027125"/>
      <w:moveTo w:id="2759" w:author="Author" w:date="2012-02-26T13:32:00Z">
        <w:r w:rsidRPr="00673328">
          <w:rPr>
            <w:rFonts w:ascii="宋体" w:eastAsia="宋体" w:hAnsi="宋体" w:cs="宋体" w:hint="eastAsia"/>
          </w:rPr>
          <w:t>kansli</w:t>
        </w:r>
      </w:moveTo>
    </w:p>
    <w:moveToRangeEnd w:id="2758"/>
    <w:p w14:paraId="5F5FCB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kanslisvenska</w:t>
      </w:r>
    </w:p>
    <w:p w14:paraId="560508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60" w:author="Author" w:date="2012-02-26T13:32:00Z" w:name="move318027125"/>
      <w:moveFrom w:id="2761" w:author="Author" w:date="2012-02-26T13:32:00Z">
        <w:r w:rsidRPr="00673328">
          <w:rPr>
            <w:rFonts w:ascii="宋体" w:eastAsia="宋体" w:hAnsi="宋体" w:cs="宋体" w:hint="eastAsia"/>
          </w:rPr>
          <w:t>kansli</w:t>
        </w:r>
      </w:moveFrom>
    </w:p>
    <w:p w14:paraId="1A219A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62" w:author="Author" w:date="2012-02-26T13:32:00Z" w:name="move318027124"/>
      <w:moveFromRangeEnd w:id="2760"/>
      <w:moveFrom w:id="2763" w:author="Author" w:date="2012-02-26T13:32:00Z">
        <w:r w:rsidRPr="00673328">
          <w:rPr>
            <w:rFonts w:ascii="宋体" w:eastAsia="宋体" w:hAnsi="宋体" w:cs="宋体" w:hint="eastAsia"/>
          </w:rPr>
          <w:t>kan</w:t>
        </w:r>
      </w:moveFrom>
    </w:p>
    <w:moveFromRangeEnd w:id="2762"/>
    <w:p w14:paraId="791CB7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kantarell</w:t>
      </w:r>
    </w:p>
    <w:p w14:paraId="5DAA18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kantar</w:t>
      </w:r>
    </w:p>
    <w:p w14:paraId="6172F4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kantig</w:t>
      </w:r>
    </w:p>
    <w:p w14:paraId="122DCF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kantin</w:t>
      </w:r>
    </w:p>
    <w:p w14:paraId="0273AF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64" w:author="Author" w:date="2012-02-26T13:32:00Z" w:name="move318027126"/>
      <w:moveTo w:id="27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kant</w:t>
        </w:r>
      </w:moveTo>
    </w:p>
    <w:moveToRangeEnd w:id="2764"/>
    <w:p w14:paraId="2B2CFD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kantor</w:t>
      </w:r>
    </w:p>
    <w:p w14:paraId="780AEA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kantrar</w:t>
      </w:r>
    </w:p>
    <w:p w14:paraId="162D93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66" w:author="Author" w:date="2012-02-26T13:32:00Z" w:name="move318027126"/>
      <w:moveFrom w:id="2767" w:author="Author" w:date="2012-02-26T13:32:00Z">
        <w:r w:rsidRPr="00673328">
          <w:rPr>
            <w:rFonts w:ascii="宋体" w:eastAsia="宋体" w:hAnsi="宋体" w:cs="宋体" w:hint="eastAsia"/>
          </w:rPr>
          <w:t>kant</w:t>
        </w:r>
      </w:moveFrom>
    </w:p>
    <w:moveFromRangeEnd w:id="2766"/>
    <w:p w14:paraId="55CE2A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kanyl</w:t>
      </w:r>
    </w:p>
    <w:p w14:paraId="612F67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kaos</w:t>
      </w:r>
    </w:p>
    <w:p w14:paraId="72B29B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kaotisk</w:t>
      </w:r>
    </w:p>
    <w:p w14:paraId="49085F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kapabel</w:t>
      </w:r>
    </w:p>
    <w:p w14:paraId="613541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kapacitet</w:t>
      </w:r>
    </w:p>
    <w:p w14:paraId="531FFD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kapar</w:t>
      </w:r>
    </w:p>
    <w:p w14:paraId="0D4C5A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</w:t>
      </w:r>
      <w:r w:rsidRPr="00780F39">
        <w:rPr>
          <w:rFonts w:ascii="宋体" w:eastAsia="宋体" w:hAnsi="宋体" w:cs="宋体" w:hint="eastAsia"/>
          <w:lang w:val="sv-SE"/>
        </w:rPr>
        <w:t>pell</w:t>
      </w:r>
    </w:p>
    <w:p w14:paraId="45306D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kapitalism</w:t>
      </w:r>
    </w:p>
    <w:p w14:paraId="6DD261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kapitalistisk</w:t>
      </w:r>
    </w:p>
    <w:p w14:paraId="3AF751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kapitalist</w:t>
      </w:r>
    </w:p>
    <w:p w14:paraId="3CFF4F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kapital</w:t>
      </w:r>
    </w:p>
    <w:p w14:paraId="29A663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kapitalvara</w:t>
      </w:r>
    </w:p>
    <w:p w14:paraId="6F3712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kapitel</w:t>
      </w:r>
    </w:p>
    <w:p w14:paraId="2EC80D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kapitulerar</w:t>
      </w:r>
    </w:p>
    <w:p w14:paraId="4BBD4B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68" w:author="Author" w:date="2012-02-26T13:32:00Z" w:name="move318027127"/>
      <w:moveTo w:id="27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kap</w:t>
        </w:r>
      </w:moveTo>
    </w:p>
    <w:moveToRangeEnd w:id="2768"/>
    <w:p w14:paraId="380E95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kapning</w:t>
      </w:r>
    </w:p>
    <w:p w14:paraId="2292F0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kappa</w:t>
      </w:r>
    </w:p>
    <w:p w14:paraId="7A135A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70" w:author="Author" w:date="2012-02-26T13:32:00Z" w:name="move318027128"/>
      <w:moveTo w:id="27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kapp</w:t>
        </w:r>
      </w:moveTo>
    </w:p>
    <w:moveToRangeEnd w:id="2770"/>
    <w:p w14:paraId="537C82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kapprum</w:t>
      </w:r>
    </w:p>
    <w:p w14:paraId="6AAB62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kapprustning</w:t>
      </w:r>
    </w:p>
    <w:p w14:paraId="6D78AC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72" w:author="Author" w:date="2012-02-26T13:32:00Z" w:name="move318027128"/>
      <w:moveFrom w:id="2773" w:author="Author" w:date="2012-02-26T13:32:00Z">
        <w:r w:rsidRPr="00673328">
          <w:rPr>
            <w:rFonts w:ascii="宋体" w:eastAsia="宋体" w:hAnsi="宋体" w:cs="宋体" w:hint="eastAsia"/>
          </w:rPr>
          <w:t>kapp</w:t>
        </w:r>
      </w:moveFrom>
    </w:p>
    <w:moveFromRangeEnd w:id="2772"/>
    <w:p w14:paraId="4BEFB6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kaprifol</w:t>
      </w:r>
    </w:p>
    <w:p w14:paraId="463178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kapris</w:t>
      </w:r>
    </w:p>
    <w:p w14:paraId="72FAA9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kapsejsar</w:t>
      </w:r>
    </w:p>
    <w:p w14:paraId="15453A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kapsel</w:t>
      </w:r>
    </w:p>
    <w:p w14:paraId="4985D3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74" w:author="Author" w:date="2012-02-26T13:32:00Z" w:name="move318027127"/>
      <w:moveFrom w:id="2775" w:author="Author" w:date="2012-02-26T13:32:00Z">
        <w:r w:rsidRPr="00673328">
          <w:rPr>
            <w:rFonts w:ascii="宋体" w:eastAsia="宋体" w:hAnsi="宋体" w:cs="宋体" w:hint="eastAsia"/>
          </w:rPr>
          <w:t>kap</w:t>
        </w:r>
      </w:moveFrom>
    </w:p>
    <w:moveFromRangeEnd w:id="2774"/>
    <w:p w14:paraId="1BD24C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kapsyl</w:t>
      </w:r>
    </w:p>
    <w:p w14:paraId="6DD993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kapten</w:t>
      </w:r>
    </w:p>
    <w:p w14:paraId="4F0975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kapuschong</w:t>
      </w:r>
    </w:p>
    <w:p w14:paraId="38ED73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karaff</w:t>
      </w:r>
    </w:p>
    <w:p w14:paraId="087905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76" w:author="Author" w:date="2012-02-26T13:32:00Z" w:name="move318027129"/>
      <w:moveTo w:id="277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karakt0344r</w:t>
        </w:r>
      </w:moveTo>
    </w:p>
    <w:moveToRangeEnd w:id="2776"/>
    <w:p w14:paraId="25DFA8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karakt0344rsroll</w:t>
      </w:r>
    </w:p>
    <w:p w14:paraId="105F07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karakt0344rssk0345despelare</w:t>
      </w:r>
    </w:p>
    <w:p w14:paraId="2E0512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78" w:author="Author" w:date="2012-02-26T13:32:00Z" w:name="move318027129"/>
      <w:moveFrom w:id="2779" w:author="Author" w:date="2012-02-26T13:32:00Z">
        <w:r w:rsidRPr="00673328">
          <w:rPr>
            <w:rFonts w:ascii="宋体" w:eastAsia="宋体" w:hAnsi="宋体" w:cs="宋体" w:hint="eastAsia"/>
          </w:rPr>
          <w:t>karakt0344r</w:t>
        </w:r>
      </w:moveFrom>
    </w:p>
    <w:moveFromRangeEnd w:id="2778"/>
    <w:p w14:paraId="28AF76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karakteri</w:t>
      </w:r>
      <w:r w:rsidRPr="00780F39">
        <w:rPr>
          <w:rFonts w:ascii="宋体" w:eastAsia="宋体" w:hAnsi="宋体" w:cs="宋体" w:hint="eastAsia"/>
          <w:lang w:val="sv-SE"/>
        </w:rPr>
        <w:t>stisk</w:t>
      </w:r>
    </w:p>
    <w:p w14:paraId="6E6A33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karamell</w:t>
      </w:r>
    </w:p>
    <w:p w14:paraId="7B4D74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karant0344n</w:t>
      </w:r>
    </w:p>
    <w:p w14:paraId="658C66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karate</w:t>
      </w:r>
    </w:p>
    <w:p w14:paraId="56551A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karat</w:t>
      </w:r>
    </w:p>
    <w:p w14:paraId="19EEB4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karavan</w:t>
      </w:r>
    </w:p>
    <w:p w14:paraId="757E1A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karbonpapper</w:t>
      </w:r>
    </w:p>
    <w:p w14:paraId="01D83B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780" w:author="Author" w:date="2012-02-26T13:32:00Z" w:name="move318027130"/>
      <w:moveTo w:id="2781" w:author="Author" w:date="2012-02-26T13:32:00Z">
        <w:r w:rsidRPr="00673328">
          <w:rPr>
            <w:rFonts w:ascii="宋体" w:eastAsia="宋体" w:hAnsi="宋体" w:cs="宋体" w:hint="eastAsia"/>
          </w:rPr>
          <w:t>karda</w:t>
        </w:r>
      </w:moveTo>
    </w:p>
    <w:moveToRangeEnd w:id="2780"/>
    <w:p w14:paraId="5F6F09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kardan</w:t>
      </w:r>
    </w:p>
    <w:p w14:paraId="1395C0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82" w:author="Author" w:date="2012-02-26T13:32:00Z" w:name="move318027130"/>
      <w:moveFrom w:id="2783" w:author="Author" w:date="2012-02-26T13:32:00Z">
        <w:r w:rsidRPr="00673328">
          <w:rPr>
            <w:rFonts w:ascii="宋体" w:eastAsia="宋体" w:hAnsi="宋体" w:cs="宋体" w:hint="eastAsia"/>
          </w:rPr>
          <w:t>karda</w:t>
        </w:r>
      </w:moveFrom>
    </w:p>
    <w:moveFromRangeEnd w:id="2782"/>
    <w:p w14:paraId="41D1D3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kardemumma</w:t>
      </w:r>
    </w:p>
    <w:p w14:paraId="29B002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kardinal</w:t>
      </w:r>
    </w:p>
    <w:p w14:paraId="605357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karenstid</w:t>
      </w:r>
    </w:p>
    <w:p w14:paraId="785A15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karg</w:t>
      </w:r>
    </w:p>
    <w:p w14:paraId="3308E3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karies</w:t>
      </w:r>
    </w:p>
    <w:p w14:paraId="7716C3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karikatyr</w:t>
      </w:r>
    </w:p>
    <w:p w14:paraId="3F6905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karisma</w:t>
      </w:r>
    </w:p>
    <w:p w14:paraId="3AFBEB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karl</w:t>
      </w:r>
    </w:p>
    <w:p w14:paraId="6D8399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karm</w:t>
      </w:r>
    </w:p>
    <w:p w14:paraId="6CAE3C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784" w:author="Author" w:date="2012-02-26T13:32:00Z" w:name="move318027131"/>
      <w:moveTo w:id="278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kar</w:t>
        </w:r>
      </w:moveTo>
    </w:p>
    <w:moveToRangeEnd w:id="2784"/>
    <w:p w14:paraId="736088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karneval</w:t>
      </w:r>
    </w:p>
    <w:p w14:paraId="595CB2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karosseri</w:t>
      </w:r>
    </w:p>
    <w:p w14:paraId="5432FA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kaross</w:t>
      </w:r>
    </w:p>
    <w:p w14:paraId="42C823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karott</w:t>
      </w:r>
    </w:p>
    <w:p w14:paraId="1307D9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karr0351</w:t>
      </w:r>
    </w:p>
    <w:p w14:paraId="2F41D6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karri0344rist</w:t>
      </w:r>
    </w:p>
    <w:p w14:paraId="0BCD3E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karri0344r</w:t>
      </w:r>
    </w:p>
    <w:p w14:paraId="72F960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86" w:author="Author" w:date="2012-02-26T13:32:00Z" w:name="move318027131"/>
      <w:moveFrom w:id="2787" w:author="Author" w:date="2012-02-26T13:32:00Z">
        <w:r w:rsidRPr="00673328">
          <w:rPr>
            <w:rFonts w:ascii="宋体" w:eastAsia="宋体" w:hAnsi="宋体" w:cs="宋体" w:hint="eastAsia"/>
          </w:rPr>
          <w:t>kar</w:t>
        </w:r>
      </w:moveFrom>
    </w:p>
    <w:moveFromRangeEnd w:id="2786"/>
    <w:p w14:paraId="5BEDAD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karta</w:t>
      </w:r>
    </w:p>
    <w:p w14:paraId="4817D9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kartell</w:t>
      </w:r>
    </w:p>
    <w:p w14:paraId="5602CF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kartl0344gger</w:t>
      </w:r>
    </w:p>
    <w:p w14:paraId="44E4AE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kartong</w:t>
      </w:r>
    </w:p>
    <w:p w14:paraId="1401A2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karto</w:t>
      </w:r>
      <w:r w:rsidRPr="00780F39">
        <w:rPr>
          <w:rFonts w:ascii="宋体" w:eastAsia="宋体" w:hAnsi="宋体" w:cs="宋体" w:hint="eastAsia"/>
          <w:lang w:val="sv-SE"/>
        </w:rPr>
        <w:t>tek</w:t>
      </w:r>
    </w:p>
    <w:p w14:paraId="1DC36F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karusell</w:t>
      </w:r>
    </w:p>
    <w:p w14:paraId="6D9B3B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karvar</w:t>
      </w:r>
    </w:p>
    <w:p w14:paraId="7742CD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kasern</w:t>
      </w:r>
    </w:p>
    <w:p w14:paraId="58D9A8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kasino</w:t>
      </w:r>
    </w:p>
    <w:p w14:paraId="312B1F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kasperteater</w:t>
      </w:r>
    </w:p>
    <w:p w14:paraId="5E5F48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788" w:author="Author" w:date="2012-02-26T13:32:00Z" w:name="move318027132"/>
      <w:moveTo w:id="2789" w:author="Author" w:date="2012-02-26T13:32:00Z">
        <w:r w:rsidRPr="00673328">
          <w:rPr>
            <w:rFonts w:ascii="宋体" w:eastAsia="宋体" w:hAnsi="宋体" w:cs="宋体" w:hint="eastAsia"/>
          </w:rPr>
          <w:t>kass0366r</w:t>
        </w:r>
      </w:moveTo>
    </w:p>
    <w:moveToRangeEnd w:id="2788"/>
    <w:p w14:paraId="0872A0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kass0366rska</w:t>
      </w:r>
    </w:p>
    <w:p w14:paraId="3078E8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790" w:author="Author" w:date="2012-02-26T13:32:00Z" w:name="move318027133"/>
      <w:moveTo w:id="2791" w:author="Author" w:date="2012-02-26T13:32:00Z">
        <w:r w:rsidRPr="00673328">
          <w:rPr>
            <w:rFonts w:ascii="宋体" w:eastAsia="宋体" w:hAnsi="宋体" w:cs="宋体" w:hint="eastAsia"/>
          </w:rPr>
          <w:t>kassa</w:t>
        </w:r>
      </w:moveTo>
    </w:p>
    <w:p w14:paraId="63EB67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92" w:author="Author" w:date="2012-02-26T13:32:00Z" w:name="move318027132"/>
      <w:moveToRangeEnd w:id="2790"/>
      <w:moveFrom w:id="2793" w:author="Author" w:date="2012-02-26T13:32:00Z">
        <w:r w:rsidRPr="00673328">
          <w:rPr>
            <w:rFonts w:ascii="宋体" w:eastAsia="宋体" w:hAnsi="宋体" w:cs="宋体" w:hint="eastAsia"/>
          </w:rPr>
          <w:t>kass0366r</w:t>
        </w:r>
      </w:moveFrom>
    </w:p>
    <w:moveFromRangeEnd w:id="2792"/>
    <w:p w14:paraId="298C6D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kassarabatt</w:t>
      </w:r>
    </w:p>
    <w:p w14:paraId="0B43DB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kassask0345p</w:t>
      </w:r>
    </w:p>
    <w:p w14:paraId="45577D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794" w:author="Author" w:date="2012-02-26T13:32:00Z" w:name="move318027134"/>
      <w:moveTo w:id="2795" w:author="Author" w:date="2012-02-26T13:32:00Z">
        <w:r w:rsidRPr="00673328">
          <w:rPr>
            <w:rFonts w:ascii="宋体" w:eastAsia="宋体" w:hAnsi="宋体" w:cs="宋体" w:hint="eastAsia"/>
          </w:rPr>
          <w:t>kasse</w:t>
        </w:r>
      </w:moveTo>
    </w:p>
    <w:p w14:paraId="58E218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96" w:author="Author" w:date="2012-02-26T13:32:00Z" w:name="move318027133"/>
      <w:moveToRangeEnd w:id="2794"/>
      <w:moveFrom w:id="2797" w:author="Author" w:date="2012-02-26T13:32:00Z">
        <w:r w:rsidRPr="00673328">
          <w:rPr>
            <w:rFonts w:ascii="宋体" w:eastAsia="宋体" w:hAnsi="宋体" w:cs="宋体" w:hint="eastAsia"/>
          </w:rPr>
          <w:t>kassa</w:t>
        </w:r>
      </w:moveFrom>
    </w:p>
    <w:moveFromRangeEnd w:id="2796"/>
    <w:p w14:paraId="486A7F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kasserar</w:t>
      </w:r>
    </w:p>
    <w:p w14:paraId="74D175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798" w:author="Author" w:date="2012-02-26T13:32:00Z" w:name="move318027134"/>
      <w:moveFrom w:id="2799" w:author="Author" w:date="2012-02-26T13:32:00Z">
        <w:r w:rsidRPr="00673328">
          <w:rPr>
            <w:rFonts w:ascii="宋体" w:eastAsia="宋体" w:hAnsi="宋体" w:cs="宋体" w:hint="eastAsia"/>
          </w:rPr>
          <w:t>kasse</w:t>
        </w:r>
      </w:moveFrom>
    </w:p>
    <w:moveFromRangeEnd w:id="2798"/>
    <w:p w14:paraId="38ADA5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kassettd0344ck</w:t>
      </w:r>
    </w:p>
    <w:p w14:paraId="78C3B9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00" w:author="Author" w:date="2012-02-26T13:32:00Z" w:name="move318027135"/>
      <w:moveTo w:id="2801" w:author="Author" w:date="2012-02-26T13:32:00Z">
        <w:r w:rsidRPr="00673328">
          <w:rPr>
            <w:rFonts w:ascii="宋体" w:eastAsia="宋体" w:hAnsi="宋体" w:cs="宋体" w:hint="eastAsia"/>
          </w:rPr>
          <w:t>kassett</w:t>
        </w:r>
      </w:moveTo>
    </w:p>
    <w:moveToRangeEnd w:id="2800"/>
    <w:p w14:paraId="07A147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kassettradio</w:t>
      </w:r>
    </w:p>
    <w:p w14:paraId="2290F6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02" w:author="Author" w:date="2012-02-26T13:32:00Z" w:name="move318027135"/>
      <w:moveFrom w:id="2803" w:author="Author" w:date="2012-02-26T13:32:00Z">
        <w:r w:rsidRPr="00673328">
          <w:rPr>
            <w:rFonts w:ascii="宋体" w:eastAsia="宋体" w:hAnsi="宋体" w:cs="宋体" w:hint="eastAsia"/>
          </w:rPr>
          <w:t>kassett</w:t>
        </w:r>
      </w:moveFrom>
    </w:p>
    <w:moveFromRangeEnd w:id="2802"/>
    <w:p w14:paraId="5144D6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kass</w:t>
      </w:r>
    </w:p>
    <w:p w14:paraId="58E415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kastanj</w:t>
      </w:r>
    </w:p>
    <w:p w14:paraId="4118D4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804" w:author="Author" w:date="2012-02-26T13:32:00Z" w:name="move318027136"/>
      <w:moveTo w:id="28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kastar</w:t>
        </w:r>
      </w:moveTo>
    </w:p>
    <w:moveToRangeEnd w:id="2804"/>
    <w:p w14:paraId="7098EF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kastar sig</w:t>
      </w:r>
    </w:p>
    <w:p w14:paraId="36352F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06" w:author="Author" w:date="2012-02-26T13:32:00Z" w:name="move318027137"/>
      <w:moveTo w:id="2807" w:author="Author" w:date="2012-02-26T13:32:00Z">
        <w:r w:rsidRPr="00673328">
          <w:rPr>
            <w:rFonts w:ascii="宋体" w:eastAsia="宋体" w:hAnsi="宋体" w:cs="宋体" w:hint="eastAsia"/>
          </w:rPr>
          <w:t>kast</w:t>
        </w:r>
      </w:moveTo>
    </w:p>
    <w:p w14:paraId="2E4DC5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08" w:author="Author" w:date="2012-02-26T13:32:00Z" w:name="move318027136"/>
      <w:moveToRangeEnd w:id="2806"/>
      <w:moveFrom w:id="2809" w:author="Author" w:date="2012-02-26T13:32:00Z">
        <w:r w:rsidRPr="00673328">
          <w:rPr>
            <w:rFonts w:ascii="宋体" w:eastAsia="宋体" w:hAnsi="宋体" w:cs="宋体" w:hint="eastAsia"/>
          </w:rPr>
          <w:t>kastar</w:t>
        </w:r>
      </w:moveFrom>
    </w:p>
    <w:moveFromRangeEnd w:id="2808"/>
    <w:p w14:paraId="317C22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kastrerar</w:t>
      </w:r>
    </w:p>
    <w:p w14:paraId="023580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kastrull</w:t>
      </w:r>
    </w:p>
    <w:p w14:paraId="599F44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kastsp0366</w:t>
      </w:r>
    </w:p>
    <w:p w14:paraId="789305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10" w:author="Author" w:date="2012-02-26T13:32:00Z" w:name="move318027137"/>
      <w:moveFrom w:id="2811" w:author="Author" w:date="2012-02-26T13:32:00Z">
        <w:r w:rsidRPr="00673328">
          <w:rPr>
            <w:rFonts w:ascii="宋体" w:eastAsia="宋体" w:hAnsi="宋体" w:cs="宋体" w:hint="eastAsia"/>
          </w:rPr>
          <w:t>kast</w:t>
        </w:r>
      </w:moveFrom>
    </w:p>
    <w:moveFromRangeEnd w:id="2810"/>
    <w:p w14:paraId="4E0D5A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katalog</w:t>
      </w:r>
    </w:p>
    <w:p w14:paraId="716821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katalysator</w:t>
      </w:r>
    </w:p>
    <w:p w14:paraId="42D849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katalytisk</w:t>
      </w:r>
    </w:p>
    <w:p w14:paraId="7E9869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katarr</w:t>
      </w:r>
    </w:p>
    <w:p w14:paraId="381BF4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katastrofal</w:t>
      </w:r>
    </w:p>
    <w:p w14:paraId="2370A8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katastrof</w:t>
      </w:r>
    </w:p>
    <w:p w14:paraId="33F242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kateder</w:t>
      </w:r>
    </w:p>
    <w:p w14:paraId="6FE2F1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katedral</w:t>
      </w:r>
    </w:p>
    <w:p w14:paraId="705B6E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812" w:author="Author" w:date="2012-02-26T13:32:00Z" w:name="move318027138"/>
      <w:moveTo w:id="281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kategori</w:t>
        </w:r>
      </w:moveTo>
    </w:p>
    <w:moveToRangeEnd w:id="2812"/>
    <w:p w14:paraId="7EADB7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kategorisk</w:t>
      </w:r>
    </w:p>
    <w:p w14:paraId="3B48CB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14" w:author="Author" w:date="2012-02-26T13:32:00Z" w:name="move318027138"/>
      <w:moveFrom w:id="2815" w:author="Author" w:date="2012-02-26T13:32:00Z">
        <w:r w:rsidRPr="00673328">
          <w:rPr>
            <w:rFonts w:ascii="宋体" w:eastAsia="宋体" w:hAnsi="宋体" w:cs="宋体" w:hint="eastAsia"/>
          </w:rPr>
          <w:t>kategori</w:t>
        </w:r>
      </w:moveFrom>
    </w:p>
    <w:moveFromRangeEnd w:id="2814"/>
    <w:p w14:paraId="696FED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katolicism</w:t>
      </w:r>
    </w:p>
    <w:p w14:paraId="05FA78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katolik</w:t>
      </w:r>
    </w:p>
    <w:p w14:paraId="74EA94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katolsk</w:t>
      </w:r>
    </w:p>
    <w:p w14:paraId="664C5D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katten</w:t>
      </w:r>
    </w:p>
    <w:p w14:paraId="1AA924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katt</w:t>
      </w:r>
    </w:p>
    <w:p w14:paraId="65E426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kautschuk</w:t>
      </w:r>
    </w:p>
    <w:p w14:paraId="7CA8B0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kavaj</w:t>
      </w:r>
    </w:p>
    <w:p w14:paraId="6E912C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kavaljer</w:t>
      </w:r>
    </w:p>
    <w:p w14:paraId="526930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kavalkad</w:t>
      </w:r>
    </w:p>
    <w:p w14:paraId="28715B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kavalleri</w:t>
      </w:r>
    </w:p>
    <w:p w14:paraId="1FE105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kavat</w:t>
      </w:r>
    </w:p>
    <w:p w14:paraId="169F5D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kavel</w:t>
      </w:r>
    </w:p>
    <w:p w14:paraId="7ACFD8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kaviar</w:t>
      </w:r>
    </w:p>
    <w:p w14:paraId="12B509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kavlar</w:t>
      </w:r>
    </w:p>
    <w:p w14:paraId="463381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kavring</w:t>
      </w:r>
    </w:p>
    <w:p w14:paraId="40F64F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kaxig</w:t>
      </w:r>
    </w:p>
    <w:p w14:paraId="445410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kd</w:t>
      </w:r>
    </w:p>
    <w:p w14:paraId="67FE71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16" w:author="Author" w:date="2012-02-26T13:32:00Z" w:name="move318027139"/>
      <w:moveTo w:id="2817" w:author="Author" w:date="2012-02-26T13:32:00Z">
        <w:r w:rsidRPr="00673328">
          <w:rPr>
            <w:rFonts w:ascii="宋体" w:eastAsia="宋体" w:hAnsi="宋体" w:cs="宋体" w:hint="eastAsia"/>
          </w:rPr>
          <w:t>kedja</w:t>
        </w:r>
      </w:moveTo>
    </w:p>
    <w:moveToRangeEnd w:id="2816"/>
    <w:p w14:paraId="275B20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kedjar</w:t>
      </w:r>
    </w:p>
    <w:p w14:paraId="72BDD4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18" w:author="Author" w:date="2012-02-26T13:32:00Z" w:name="move318027139"/>
      <w:moveFrom w:id="2819" w:author="Author" w:date="2012-02-26T13:32:00Z">
        <w:r w:rsidRPr="00673328">
          <w:rPr>
            <w:rFonts w:ascii="宋体" w:eastAsia="宋体" w:hAnsi="宋体" w:cs="宋体" w:hint="eastAsia"/>
          </w:rPr>
          <w:t>kedja</w:t>
        </w:r>
      </w:moveFrom>
    </w:p>
    <w:moveFromRangeEnd w:id="2818"/>
    <w:p w14:paraId="6E0A4D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kedjehus</w:t>
      </w:r>
    </w:p>
    <w:p w14:paraId="1C3FC2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kejsare</w:t>
      </w:r>
    </w:p>
    <w:p w14:paraId="55265A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kejsarsnitt</w:t>
      </w:r>
    </w:p>
    <w:p w14:paraId="3B6382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kelar</w:t>
      </w:r>
    </w:p>
    <w:p w14:paraId="739F02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kelgris</w:t>
      </w:r>
    </w:p>
    <w:p w14:paraId="361F14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kel</w:t>
      </w:r>
    </w:p>
    <w:p w14:paraId="6152FF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kemikalier</w:t>
      </w:r>
    </w:p>
    <w:p w14:paraId="4827DF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820" w:author="Author" w:date="2012-02-26T13:32:00Z" w:name="move318027140"/>
      <w:moveTo w:id="282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kemi</w:t>
        </w:r>
      </w:moveTo>
    </w:p>
    <w:moveToRangeEnd w:id="2820"/>
    <w:p w14:paraId="3CB22B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kemisk</w:t>
      </w:r>
    </w:p>
    <w:p w14:paraId="1A394A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kemist</w:t>
      </w:r>
    </w:p>
    <w:p w14:paraId="777DCD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22" w:author="Author" w:date="2012-02-26T13:32:00Z" w:name="move318027140"/>
      <w:moveFrom w:id="2823" w:author="Author" w:date="2012-02-26T13:32:00Z">
        <w:r w:rsidRPr="00673328">
          <w:rPr>
            <w:rFonts w:ascii="宋体" w:eastAsia="宋体" w:hAnsi="宋体" w:cs="宋体" w:hint="eastAsia"/>
          </w:rPr>
          <w:t>kemi</w:t>
        </w:r>
      </w:moveFrom>
    </w:p>
    <w:moveFromRangeEnd w:id="2822"/>
    <w:p w14:paraId="22E3FA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kemtv0344ttar</w:t>
      </w:r>
    </w:p>
    <w:p w14:paraId="1F1110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kemtv0344tt</w:t>
      </w:r>
    </w:p>
    <w:p w14:paraId="6CA2A2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kennel</w:t>
      </w:r>
    </w:p>
    <w:p w14:paraId="36528D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keps</w:t>
      </w:r>
    </w:p>
    <w:p w14:paraId="17FB57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keramiker</w:t>
      </w:r>
    </w:p>
    <w:p w14:paraId="2046F0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keramik</w:t>
      </w:r>
    </w:p>
    <w:p w14:paraId="5C853E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keso</w:t>
      </w:r>
    </w:p>
    <w:p w14:paraId="7EBAE8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ketchup</w:t>
      </w:r>
    </w:p>
    <w:p w14:paraId="637CEF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kex</w:t>
      </w:r>
    </w:p>
    <w:p w14:paraId="4AF1FE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kf</w:t>
      </w:r>
    </w:p>
    <w:p w14:paraId="40AA2A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kgl</w:t>
      </w:r>
    </w:p>
    <w:p w14:paraId="5B3AD9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kg</w:t>
      </w:r>
    </w:p>
    <w:p w14:paraId="7BC115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kickar</w:t>
      </w:r>
    </w:p>
    <w:p w14:paraId="3966E0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kick</w:t>
      </w:r>
    </w:p>
    <w:p w14:paraId="3AC379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kidnappar</w:t>
      </w:r>
    </w:p>
    <w:p w14:paraId="781A9E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kikare</w:t>
      </w:r>
    </w:p>
    <w:p w14:paraId="303294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kikar</w:t>
      </w:r>
    </w:p>
    <w:p w14:paraId="1F84BF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kikhosta</w:t>
      </w:r>
    </w:p>
    <w:p w14:paraId="42A0DE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kiknar</w:t>
      </w:r>
    </w:p>
    <w:p w14:paraId="30779F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kilar fast</w:t>
      </w:r>
    </w:p>
    <w:p w14:paraId="78289B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kilar</w:t>
      </w:r>
    </w:p>
    <w:p w14:paraId="48D9E8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killar</w:t>
      </w:r>
    </w:p>
    <w:p w14:paraId="6AB3C4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kille</w:t>
      </w:r>
    </w:p>
    <w:p w14:paraId="0D8FBD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killing</w:t>
      </w:r>
    </w:p>
    <w:p w14:paraId="5E651F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824" w:author="Author" w:date="2012-02-26T13:32:00Z" w:name="move318027141"/>
      <w:moveTo w:id="282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kil</w:t>
        </w:r>
      </w:moveTo>
    </w:p>
    <w:moveToRangeEnd w:id="2824"/>
    <w:p w14:paraId="687D23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kilobyte</w:t>
      </w:r>
    </w:p>
    <w:p w14:paraId="23CEE9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kilogram</w:t>
      </w:r>
    </w:p>
    <w:p w14:paraId="53E9A0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26" w:author="Author" w:date="2012-02-26T13:32:00Z" w:name="move318027142"/>
      <w:moveTo w:id="2827" w:author="Author" w:date="2012-02-26T13:32:00Z">
        <w:r w:rsidRPr="00673328">
          <w:rPr>
            <w:rFonts w:ascii="宋体" w:eastAsia="宋体" w:hAnsi="宋体" w:cs="宋体" w:hint="eastAsia"/>
          </w:rPr>
          <w:t>kilometer</w:t>
        </w:r>
      </w:moveTo>
    </w:p>
    <w:moveToRangeEnd w:id="2826"/>
    <w:p w14:paraId="44B0A2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kilometerskatt</w:t>
      </w:r>
    </w:p>
    <w:p w14:paraId="304AE0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28" w:author="Author" w:date="2012-02-26T13:32:00Z" w:name="move318027142"/>
      <w:moveFrom w:id="2829" w:author="Author" w:date="2012-02-26T13:32:00Z">
        <w:r w:rsidRPr="00673328">
          <w:rPr>
            <w:rFonts w:ascii="宋体" w:eastAsia="宋体" w:hAnsi="宋体" w:cs="宋体" w:hint="eastAsia"/>
          </w:rPr>
          <w:t>kilometer</w:t>
        </w:r>
      </w:moveFrom>
    </w:p>
    <w:moveFromRangeEnd w:id="2828"/>
    <w:p w14:paraId="4752F4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kilo</w:t>
      </w:r>
    </w:p>
    <w:p w14:paraId="5477DD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kilowatt</w:t>
      </w:r>
    </w:p>
    <w:p w14:paraId="157870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kils</w:t>
      </w:r>
      <w:r w:rsidRPr="00673328">
        <w:rPr>
          <w:rFonts w:ascii="宋体" w:eastAsia="宋体" w:hAnsi="宋体" w:cs="宋体" w:hint="eastAsia"/>
        </w:rPr>
        <w:t>krift</w:t>
      </w:r>
    </w:p>
    <w:p w14:paraId="43A64A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30" w:author="Author" w:date="2012-02-26T13:32:00Z" w:name="move318027141"/>
      <w:moveFrom w:id="2831" w:author="Author" w:date="2012-02-26T13:32:00Z">
        <w:r w:rsidRPr="00673328">
          <w:rPr>
            <w:rFonts w:ascii="宋体" w:eastAsia="宋体" w:hAnsi="宋体" w:cs="宋体" w:hint="eastAsia"/>
          </w:rPr>
          <w:t>kil</w:t>
        </w:r>
      </w:moveFrom>
    </w:p>
    <w:moveFromRangeEnd w:id="2830"/>
    <w:p w14:paraId="486EAD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kindknota</w:t>
      </w:r>
    </w:p>
    <w:p w14:paraId="58F5D7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kind</w:t>
      </w:r>
    </w:p>
    <w:p w14:paraId="6A6AB8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kindtand</w:t>
      </w:r>
    </w:p>
    <w:p w14:paraId="1B37F9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kinesar</w:t>
      </w:r>
    </w:p>
    <w:p w14:paraId="4D5E42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kinesisk</w:t>
      </w:r>
    </w:p>
    <w:p w14:paraId="343899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kines</w:t>
      </w:r>
    </w:p>
    <w:p w14:paraId="7A5D86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kinkig</w:t>
      </w:r>
    </w:p>
    <w:p w14:paraId="71081A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kiosklitteratur</w:t>
      </w:r>
    </w:p>
    <w:p w14:paraId="5EDCEA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kiosk</w:t>
      </w:r>
    </w:p>
    <w:p w14:paraId="5C20C3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kippar</w:t>
      </w:r>
    </w:p>
    <w:p w14:paraId="6FEA90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kiropraktor</w:t>
      </w:r>
    </w:p>
    <w:p w14:paraId="14C0AF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32" w:author="Author" w:date="2012-02-26T13:32:00Z" w:name="move318027143"/>
      <w:moveTo w:id="2833" w:author="Author" w:date="2012-02-26T13:32:00Z">
        <w:r w:rsidRPr="00673328">
          <w:rPr>
            <w:rFonts w:ascii="宋体" w:eastAsia="宋体" w:hAnsi="宋体" w:cs="宋体" w:hint="eastAsia"/>
          </w:rPr>
          <w:t>kirurgi</w:t>
        </w:r>
      </w:moveTo>
    </w:p>
    <w:moveToRangeEnd w:id="2832"/>
    <w:p w14:paraId="3F2739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kirurgisk</w:t>
      </w:r>
    </w:p>
    <w:p w14:paraId="5D874B6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34" w:author="Author" w:date="2012-02-26T13:32:00Z" w:name="move318027143"/>
      <w:moveFrom w:id="2835" w:author="Author" w:date="2012-02-26T13:32:00Z">
        <w:r w:rsidRPr="00673328">
          <w:rPr>
            <w:rFonts w:ascii="宋体" w:eastAsia="宋体" w:hAnsi="宋体" w:cs="宋体" w:hint="eastAsia"/>
          </w:rPr>
          <w:t>kirurgi</w:t>
        </w:r>
      </w:moveFrom>
    </w:p>
    <w:moveFromRangeEnd w:id="2834"/>
    <w:p w14:paraId="5EDF68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kirurg</w:t>
      </w:r>
    </w:p>
    <w:p w14:paraId="3BC233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kisar</w:t>
      </w:r>
    </w:p>
    <w:p w14:paraId="2447B7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kisel</w:t>
      </w:r>
    </w:p>
    <w:p w14:paraId="6E4521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kissar</w:t>
      </w:r>
    </w:p>
    <w:p w14:paraId="6D136D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kisse</w:t>
      </w:r>
    </w:p>
    <w:p w14:paraId="1D5276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kiss</w:t>
      </w:r>
    </w:p>
    <w:p w14:paraId="7F9DE4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kista</w:t>
      </w:r>
    </w:p>
    <w:p w14:paraId="67584A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kitslig</w:t>
      </w:r>
    </w:p>
    <w:p w14:paraId="414140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kittel</w:t>
      </w:r>
    </w:p>
    <w:p w14:paraId="7F6376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kittlar</w:t>
      </w:r>
    </w:p>
    <w:p w14:paraId="25C5AF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kittlig</w:t>
      </w:r>
    </w:p>
    <w:p w14:paraId="2BF5C7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kitt</w:t>
      </w:r>
    </w:p>
    <w:p w14:paraId="0EF361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kivas</w:t>
      </w:r>
    </w:p>
    <w:p w14:paraId="29F609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kiwi</w:t>
      </w:r>
    </w:p>
    <w:p w14:paraId="5EDA38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kjol</w:t>
      </w:r>
    </w:p>
    <w:p w14:paraId="74AEAB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kl0344cker</w:t>
      </w:r>
    </w:p>
    <w:p w14:paraId="6BE409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kl0344der</w:t>
      </w:r>
    </w:p>
    <w:p w14:paraId="2641EB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kl0344desplagg</w:t>
      </w:r>
    </w:p>
    <w:p w14:paraId="49FB39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</w:t>
      </w:r>
      <w:r w:rsidRPr="00780F39">
        <w:rPr>
          <w:rFonts w:ascii="宋体" w:eastAsia="宋体" w:hAnsi="宋体" w:cs="宋体" w:hint="eastAsia"/>
          <w:lang w:val="sv-SE"/>
        </w:rPr>
        <w:t>dnypa</w:t>
      </w:r>
    </w:p>
    <w:p w14:paraId="45D2C0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kl0344dsam</w:t>
      </w:r>
    </w:p>
    <w:p w14:paraId="413873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kl0344dsel</w:t>
      </w:r>
    </w:p>
    <w:p w14:paraId="2DB08D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kl0344dstreck</w:t>
      </w:r>
    </w:p>
    <w:p w14:paraId="69244E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kl0344mdag</w:t>
      </w:r>
    </w:p>
    <w:p w14:paraId="30D392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kl0344mma</w:t>
      </w:r>
    </w:p>
    <w:p w14:paraId="3FA55E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kl0344mmer 0345t</w:t>
      </w:r>
    </w:p>
    <w:p w14:paraId="46368E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kl0344mmer i</w:t>
      </w:r>
    </w:p>
    <w:p w14:paraId="360D27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kl0344mmer</w:t>
      </w:r>
    </w:p>
    <w:p w14:paraId="31A380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kl0344mmer till</w:t>
      </w:r>
    </w:p>
    <w:p w14:paraId="6878E7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kl0344mmig</w:t>
      </w:r>
    </w:p>
    <w:p w14:paraId="015B0E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kl0344m</w:t>
      </w:r>
    </w:p>
    <w:p w14:paraId="1D57F1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kl0344mtar</w:t>
      </w:r>
    </w:p>
    <w:p w14:paraId="51D531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kl0344nger</w:t>
      </w:r>
    </w:p>
    <w:p w14:paraId="7ACB42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kl0344nning</w:t>
      </w:r>
    </w:p>
    <w:p w14:paraId="62BA7A41" w14:textId="2A65A1FD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kl0344r</w:t>
      </w:r>
      <w:del w:id="283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om</w:delText>
        </w:r>
      </w:del>
    </w:p>
    <w:p w14:paraId="26F0EF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kl0344r</w:t>
      </w:r>
      <w:ins w:id="28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om</w:t>
        </w:r>
      </w:ins>
    </w:p>
    <w:p w14:paraId="040D8F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kl0344ttrar</w:t>
      </w:r>
    </w:p>
    <w:p w14:paraId="173D18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kl0345da</w:t>
      </w:r>
    </w:p>
    <w:p w14:paraId="1DEF99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kl0345fingrig</w:t>
      </w:r>
    </w:p>
    <w:p w14:paraId="0BEED3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kl0345pare</w:t>
      </w:r>
    </w:p>
    <w:p w14:paraId="643C9C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kl0345r</w:t>
      </w:r>
    </w:p>
    <w:p w14:paraId="044BA0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kl0366ser</w:t>
      </w:r>
    </w:p>
    <w:p w14:paraId="64461C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kl0366ver</w:t>
      </w:r>
    </w:p>
    <w:p w14:paraId="70B5E3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kl0366v</w:t>
      </w:r>
    </w:p>
    <w:p w14:paraId="0CE24D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klackar</w:t>
      </w:r>
    </w:p>
    <w:p w14:paraId="60C3E1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38" w:author="Author" w:date="2012-02-26T13:32:00Z" w:name="move318027144"/>
      <w:moveTo w:id="2839" w:author="Author" w:date="2012-02-26T13:32:00Z">
        <w:r w:rsidRPr="00673328">
          <w:rPr>
            <w:rFonts w:ascii="宋体" w:eastAsia="宋体" w:hAnsi="宋体" w:cs="宋体" w:hint="eastAsia"/>
          </w:rPr>
          <w:t>klack</w:t>
        </w:r>
      </w:moveTo>
    </w:p>
    <w:moveToRangeEnd w:id="2838"/>
    <w:p w14:paraId="55BCEE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klackspark</w:t>
      </w:r>
    </w:p>
    <w:p w14:paraId="180437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40" w:author="Author" w:date="2012-02-26T13:32:00Z" w:name="move318027144"/>
      <w:moveFrom w:id="2841" w:author="Author" w:date="2012-02-26T13:32:00Z">
        <w:r w:rsidRPr="00673328">
          <w:rPr>
            <w:rFonts w:ascii="宋体" w:eastAsia="宋体" w:hAnsi="宋体" w:cs="宋体" w:hint="eastAsia"/>
          </w:rPr>
          <w:t>klack</w:t>
        </w:r>
      </w:moveFrom>
    </w:p>
    <w:moveFromRangeEnd w:id="2840"/>
    <w:p w14:paraId="4C1A1B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kladdar</w:t>
      </w:r>
    </w:p>
    <w:p w14:paraId="208EA5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kladdig</w:t>
      </w:r>
    </w:p>
    <w:p w14:paraId="1B6210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kladd</w:t>
      </w:r>
    </w:p>
    <w:p w14:paraId="1C2951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klaffar</w:t>
      </w:r>
    </w:p>
    <w:p w14:paraId="783598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klaff</w:t>
      </w:r>
    </w:p>
    <w:p w14:paraId="3B366E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klagar</w:t>
      </w:r>
    </w:p>
    <w:p w14:paraId="324701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klagom0345l</w:t>
      </w:r>
    </w:p>
    <w:p w14:paraId="69002C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klagomur</w:t>
      </w:r>
    </w:p>
    <w:p w14:paraId="46B765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klammeri</w:t>
      </w:r>
    </w:p>
    <w:p w14:paraId="04CEA0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842" w:author="Author" w:date="2012-02-26T13:32:00Z" w:name="move318027145"/>
      <w:moveTo w:id="28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klammer</w:t>
        </w:r>
      </w:moveTo>
    </w:p>
    <w:moveToRangeEnd w:id="2842"/>
    <w:p w14:paraId="05F6C3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klammerparentes</w:t>
      </w:r>
    </w:p>
    <w:p w14:paraId="74CD87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44" w:author="Author" w:date="2012-02-26T13:32:00Z" w:name="move318027145"/>
      <w:moveFrom w:id="2845" w:author="Author" w:date="2012-02-26T13:32:00Z">
        <w:r w:rsidRPr="00673328">
          <w:rPr>
            <w:rFonts w:ascii="宋体" w:eastAsia="宋体" w:hAnsi="宋体" w:cs="宋体" w:hint="eastAsia"/>
          </w:rPr>
          <w:t>klammer</w:t>
        </w:r>
      </w:moveFrom>
    </w:p>
    <w:moveFromRangeEnd w:id="2844"/>
    <w:p w14:paraId="66AFFC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klampar</w:t>
      </w:r>
    </w:p>
    <w:p w14:paraId="087C60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klamrar sig fast</w:t>
      </w:r>
    </w:p>
    <w:p w14:paraId="26955D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klamydia</w:t>
      </w:r>
    </w:p>
    <w:p w14:paraId="4B2A5E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klander</w:t>
      </w:r>
    </w:p>
    <w:p w14:paraId="336D6A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klandrar</w:t>
      </w:r>
    </w:p>
    <w:p w14:paraId="078C46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klang</w:t>
      </w:r>
    </w:p>
    <w:p w14:paraId="2B7A96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klantig</w:t>
      </w:r>
    </w:p>
    <w:p w14:paraId="18DEA8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846" w:author="Author" w:date="2012-02-26T13:32:00Z" w:name="move318027146"/>
      <w:moveTo w:id="28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klant</w:t>
        </w:r>
      </w:moveTo>
    </w:p>
    <w:moveToRangeEnd w:id="2846"/>
    <w:p w14:paraId="30F478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klantskalle</w:t>
      </w:r>
    </w:p>
    <w:p w14:paraId="0BD76F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48" w:author="Author" w:date="2012-02-26T13:32:00Z" w:name="move318027146"/>
      <w:moveFrom w:id="2849" w:author="Author" w:date="2012-02-26T13:32:00Z">
        <w:r w:rsidRPr="00673328">
          <w:rPr>
            <w:rFonts w:ascii="宋体" w:eastAsia="宋体" w:hAnsi="宋体" w:cs="宋体" w:hint="eastAsia"/>
          </w:rPr>
          <w:t>klant</w:t>
        </w:r>
      </w:moveFrom>
    </w:p>
    <w:moveFromRangeEnd w:id="2848"/>
    <w:p w14:paraId="2DB4DE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klappar ihop</w:t>
      </w:r>
    </w:p>
    <w:p w14:paraId="0EBA4D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klappar</w:t>
      </w:r>
    </w:p>
    <w:p w14:paraId="1C2A43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klappjakt</w:t>
      </w:r>
    </w:p>
    <w:p w14:paraId="1C6058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</w:t>
      </w:r>
      <w:r w:rsidRPr="00780F39">
        <w:rPr>
          <w:rFonts w:ascii="宋体" w:eastAsia="宋体" w:hAnsi="宋体" w:cs="宋体" w:hint="eastAsia"/>
          <w:lang w:val="sv-SE"/>
        </w:rPr>
        <w:t>app</w:t>
      </w:r>
    </w:p>
    <w:p w14:paraId="371D41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klarar</w:t>
      </w:r>
    </w:p>
    <w:p w14:paraId="785A76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klarg0366r</w:t>
      </w:r>
    </w:p>
    <w:p w14:paraId="4184B3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klarhet</w:t>
      </w:r>
    </w:p>
    <w:p w14:paraId="1ADBDA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klarinett</w:t>
      </w:r>
    </w:p>
    <w:p w14:paraId="7F4E26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klarl0344gger</w:t>
      </w:r>
    </w:p>
    <w:p w14:paraId="7424E5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50" w:author="Author" w:date="2012-02-26T13:32:00Z" w:name="move318027147"/>
      <w:moveTo w:id="2851" w:author="Author" w:date="2012-02-26T13:32:00Z">
        <w:r w:rsidRPr="00673328">
          <w:rPr>
            <w:rFonts w:ascii="宋体" w:eastAsia="宋体" w:hAnsi="宋体" w:cs="宋体" w:hint="eastAsia"/>
          </w:rPr>
          <w:t>klar</w:t>
        </w:r>
      </w:moveTo>
    </w:p>
    <w:moveToRangeEnd w:id="2850"/>
    <w:p w14:paraId="4694EC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klarnar</w:t>
      </w:r>
    </w:p>
    <w:p w14:paraId="5A3038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klarsignal</w:t>
      </w:r>
    </w:p>
    <w:p w14:paraId="62D556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52" w:author="Author" w:date="2012-02-26T13:32:00Z" w:name="move318027147"/>
      <w:moveFrom w:id="2853" w:author="Author" w:date="2012-02-26T13:32:00Z">
        <w:r w:rsidRPr="00673328">
          <w:rPr>
            <w:rFonts w:ascii="宋体" w:eastAsia="宋体" w:hAnsi="宋体" w:cs="宋体" w:hint="eastAsia"/>
          </w:rPr>
          <w:t>klar</w:t>
        </w:r>
      </w:moveFrom>
    </w:p>
    <w:moveFromRangeEnd w:id="2852"/>
    <w:p w14:paraId="06E498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klarsyn</w:t>
      </w:r>
    </w:p>
    <w:p w14:paraId="0AC9D7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klartecken</w:t>
      </w:r>
    </w:p>
    <w:p w14:paraId="7C57EC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klartext</w:t>
      </w:r>
    </w:p>
    <w:p w14:paraId="541E31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klase</w:t>
      </w:r>
    </w:p>
    <w:p w14:paraId="256F70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klassar</w:t>
      </w:r>
    </w:p>
    <w:p w14:paraId="3F4A18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klassf0366rest0345ndare</w:t>
      </w:r>
    </w:p>
    <w:p w14:paraId="1892C3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klassificerar</w:t>
      </w:r>
    </w:p>
    <w:p w14:paraId="516A64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klassiker</w:t>
      </w:r>
    </w:p>
    <w:p w14:paraId="799783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klassisk</w:t>
      </w:r>
    </w:p>
    <w:p w14:paraId="44A6D8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klassl0344rare</w:t>
      </w:r>
    </w:p>
    <w:p w14:paraId="4FC159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klassmamma</w:t>
      </w:r>
    </w:p>
    <w:p w14:paraId="47961A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54" w:author="Author" w:date="2012-02-26T13:32:00Z" w:name="move318027148"/>
      <w:moveTo w:id="2855" w:author="Author" w:date="2012-02-26T13:32:00Z">
        <w:r w:rsidRPr="00673328">
          <w:rPr>
            <w:rFonts w:ascii="宋体" w:eastAsia="宋体" w:hAnsi="宋体" w:cs="宋体" w:hint="eastAsia"/>
          </w:rPr>
          <w:t>klass</w:t>
        </w:r>
      </w:moveTo>
    </w:p>
    <w:moveToRangeEnd w:id="2854"/>
    <w:p w14:paraId="648709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klasspappa</w:t>
      </w:r>
    </w:p>
    <w:p w14:paraId="2B9447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klassrum</w:t>
      </w:r>
    </w:p>
    <w:p w14:paraId="2D5142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56" w:author="Author" w:date="2012-02-26T13:32:00Z" w:name="move318027148"/>
      <w:moveFrom w:id="2857" w:author="Author" w:date="2012-02-26T13:32:00Z">
        <w:r w:rsidRPr="00673328">
          <w:rPr>
            <w:rFonts w:ascii="宋体" w:eastAsia="宋体" w:hAnsi="宋体" w:cs="宋体" w:hint="eastAsia"/>
          </w:rPr>
          <w:t>klass</w:t>
        </w:r>
      </w:moveFrom>
    </w:p>
    <w:moveFromRangeEnd w:id="2856"/>
    <w:p w14:paraId="72971F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klatschig</w:t>
      </w:r>
    </w:p>
    <w:p w14:paraId="2AB31A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58" w:author="Author" w:date="2012-02-26T13:32:00Z" w:name="move318027149"/>
      <w:moveTo w:id="2859" w:author="Author" w:date="2012-02-26T13:32:00Z">
        <w:r w:rsidRPr="00673328">
          <w:rPr>
            <w:rFonts w:ascii="宋体" w:eastAsia="宋体" w:hAnsi="宋体" w:cs="宋体" w:hint="eastAsia"/>
          </w:rPr>
          <w:t>klave</w:t>
        </w:r>
      </w:moveTo>
    </w:p>
    <w:moveToRangeEnd w:id="2858"/>
    <w:p w14:paraId="33FF43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klaver</w:t>
      </w:r>
    </w:p>
    <w:p w14:paraId="62DDBB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60" w:author="Author" w:date="2012-02-26T13:32:00Z" w:name="move318027150"/>
      <w:moveTo w:id="2861" w:author="Author" w:date="2012-02-26T13:32:00Z">
        <w:r w:rsidRPr="00673328">
          <w:rPr>
            <w:rFonts w:ascii="宋体" w:eastAsia="宋体" w:hAnsi="宋体" w:cs="宋体" w:hint="eastAsia"/>
          </w:rPr>
          <w:t>klen</w:t>
        </w:r>
      </w:moveTo>
    </w:p>
    <w:p w14:paraId="216A3B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62" w:author="Author" w:date="2012-02-26T13:32:00Z" w:name="move318027149"/>
      <w:moveToRangeEnd w:id="2860"/>
      <w:moveFrom w:id="2863" w:author="Author" w:date="2012-02-26T13:32:00Z">
        <w:r w:rsidRPr="00673328">
          <w:rPr>
            <w:rFonts w:ascii="宋体" w:eastAsia="宋体" w:hAnsi="宋体" w:cs="宋体" w:hint="eastAsia"/>
          </w:rPr>
          <w:t>klave</w:t>
        </w:r>
      </w:moveFrom>
    </w:p>
    <w:moveFromRangeEnd w:id="2862"/>
    <w:p w14:paraId="6F6781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klenod</w:t>
      </w:r>
    </w:p>
    <w:p w14:paraId="037787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64" w:author="Author" w:date="2012-02-26T13:32:00Z" w:name="move318027150"/>
      <w:moveFrom w:id="2865" w:author="Author" w:date="2012-02-26T13:32:00Z">
        <w:r w:rsidRPr="00673328">
          <w:rPr>
            <w:rFonts w:ascii="宋体" w:eastAsia="宋体" w:hAnsi="宋体" w:cs="宋体" w:hint="eastAsia"/>
          </w:rPr>
          <w:t>klen</w:t>
        </w:r>
      </w:moveFrom>
    </w:p>
    <w:moveFromRangeEnd w:id="2864"/>
    <w:p w14:paraId="70EDF6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kletar</w:t>
      </w:r>
    </w:p>
    <w:p w14:paraId="7403E5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kletig</w:t>
      </w:r>
    </w:p>
    <w:p w14:paraId="548919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klev</w:t>
      </w:r>
    </w:p>
    <w:p w14:paraId="2A93CE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kliar</w:t>
      </w:r>
    </w:p>
    <w:p w14:paraId="0359CA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klibbar</w:t>
      </w:r>
    </w:p>
    <w:p w14:paraId="26BD39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klibbig</w:t>
      </w:r>
    </w:p>
    <w:p w14:paraId="445983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klich0351</w:t>
      </w:r>
    </w:p>
    <w:p w14:paraId="39202C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klickar</w:t>
      </w:r>
    </w:p>
    <w:p w14:paraId="2259E1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klick</w:t>
      </w:r>
    </w:p>
    <w:p w14:paraId="6D3A77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klientel</w:t>
      </w:r>
    </w:p>
    <w:p w14:paraId="76F749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66" w:author="Author" w:date="2012-02-26T13:32:00Z" w:name="move318027151"/>
      <w:moveTo w:id="2867" w:author="Author" w:date="2012-02-26T13:32:00Z">
        <w:r w:rsidRPr="00673328">
          <w:rPr>
            <w:rFonts w:ascii="宋体" w:eastAsia="宋体" w:hAnsi="宋体" w:cs="宋体" w:hint="eastAsia"/>
          </w:rPr>
          <w:t>klient</w:t>
        </w:r>
      </w:moveTo>
    </w:p>
    <w:moveToRangeEnd w:id="2866"/>
    <w:p w14:paraId="07C6E5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klient-server</w:t>
      </w:r>
    </w:p>
    <w:p w14:paraId="1B9D4D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68" w:author="Author" w:date="2012-02-26T13:32:00Z" w:name="move318027151"/>
      <w:moveFrom w:id="2869" w:author="Author" w:date="2012-02-26T13:32:00Z">
        <w:r w:rsidRPr="00673328">
          <w:rPr>
            <w:rFonts w:ascii="宋体" w:eastAsia="宋体" w:hAnsi="宋体" w:cs="宋体" w:hint="eastAsia"/>
          </w:rPr>
          <w:t>klient</w:t>
        </w:r>
      </w:moveFrom>
    </w:p>
    <w:moveFromRangeEnd w:id="2868"/>
    <w:p w14:paraId="74605D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klimakterium</w:t>
      </w:r>
    </w:p>
    <w:p w14:paraId="2FEC58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klimat</w:t>
      </w:r>
    </w:p>
    <w:p w14:paraId="18FF26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klimax</w:t>
      </w:r>
    </w:p>
    <w:p w14:paraId="0F8788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870" w:author="Author" w:date="2012-02-26T13:32:00Z" w:name="move318027152"/>
      <w:moveTo w:id="28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kli</w:t>
        </w:r>
      </w:moveTo>
    </w:p>
    <w:moveToRangeEnd w:id="2870"/>
    <w:p w14:paraId="5D9374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klimpar sig</w:t>
      </w:r>
    </w:p>
    <w:p w14:paraId="7CD8AF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klimp</w:t>
      </w:r>
    </w:p>
    <w:p w14:paraId="1FDF2B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72" w:author="Author" w:date="2012-02-26T13:32:00Z" w:name="move318027153"/>
      <w:moveTo w:id="2873" w:author="Author" w:date="2012-02-26T13:32:00Z">
        <w:r w:rsidRPr="00673328">
          <w:rPr>
            <w:rFonts w:ascii="宋体" w:eastAsia="宋体" w:hAnsi="宋体" w:cs="宋体" w:hint="eastAsia"/>
          </w:rPr>
          <w:t>klinga</w:t>
        </w:r>
      </w:moveTo>
    </w:p>
    <w:moveToRangeEnd w:id="2872"/>
    <w:p w14:paraId="4FA0C0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klingar</w:t>
      </w:r>
    </w:p>
    <w:p w14:paraId="7CBD48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74" w:author="Author" w:date="2012-02-26T13:32:00Z" w:name="move318027153"/>
      <w:moveFrom w:id="2875" w:author="Author" w:date="2012-02-26T13:32:00Z">
        <w:r w:rsidRPr="00673328">
          <w:rPr>
            <w:rFonts w:ascii="宋体" w:eastAsia="宋体" w:hAnsi="宋体" w:cs="宋体" w:hint="eastAsia"/>
          </w:rPr>
          <w:t>klinga</w:t>
        </w:r>
      </w:moveFrom>
    </w:p>
    <w:moveFromRangeEnd w:id="2874"/>
    <w:p w14:paraId="651423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klinik</w:t>
      </w:r>
    </w:p>
    <w:p w14:paraId="50B3DB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klinkar</w:t>
      </w:r>
    </w:p>
    <w:p w14:paraId="1EECF6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klippa</w:t>
      </w:r>
    </w:p>
    <w:p w14:paraId="03BFA8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876" w:author="Author" w:date="2012-02-26T13:32:00Z" w:name="move318027154"/>
      <w:moveTo w:id="287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klipper</w:t>
        </w:r>
      </w:moveTo>
    </w:p>
    <w:moveToRangeEnd w:id="2876"/>
    <w:p w14:paraId="6A9D1C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klipper sig</w:t>
      </w:r>
    </w:p>
    <w:p w14:paraId="286701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78" w:author="Author" w:date="2012-02-26T13:32:00Z" w:name="move318027155"/>
      <w:moveTo w:id="2879" w:author="Author" w:date="2012-02-26T13:32:00Z">
        <w:r w:rsidRPr="00673328">
          <w:rPr>
            <w:rFonts w:ascii="宋体" w:eastAsia="宋体" w:hAnsi="宋体" w:cs="宋体" w:hint="eastAsia"/>
          </w:rPr>
          <w:t>klipp</w:t>
        </w:r>
      </w:moveTo>
    </w:p>
    <w:p w14:paraId="04911B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80" w:author="Author" w:date="2012-02-26T13:32:00Z" w:name="move318027154"/>
      <w:moveToRangeEnd w:id="2878"/>
      <w:moveFrom w:id="2881" w:author="Author" w:date="2012-02-26T13:32:00Z">
        <w:r w:rsidRPr="00673328">
          <w:rPr>
            <w:rFonts w:ascii="宋体" w:eastAsia="宋体" w:hAnsi="宋体" w:cs="宋体" w:hint="eastAsia"/>
          </w:rPr>
          <w:t>klipper</w:t>
        </w:r>
      </w:moveFrom>
    </w:p>
    <w:moveFromRangeEnd w:id="2880"/>
    <w:p w14:paraId="129E21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klippotek</w:t>
      </w:r>
    </w:p>
    <w:p w14:paraId="4DC5A3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82" w:author="Author" w:date="2012-02-26T13:32:00Z" w:name="move318027155"/>
      <w:moveFrom w:id="2883" w:author="Author" w:date="2012-02-26T13:32:00Z">
        <w:r w:rsidRPr="00673328">
          <w:rPr>
            <w:rFonts w:ascii="宋体" w:eastAsia="宋体" w:hAnsi="宋体" w:cs="宋体" w:hint="eastAsia"/>
          </w:rPr>
          <w:t>klipp</w:t>
        </w:r>
      </w:moveFrom>
    </w:p>
    <w:moveFromRangeEnd w:id="2882"/>
    <w:p w14:paraId="577D2C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klipsk</w:t>
      </w:r>
    </w:p>
    <w:p w14:paraId="781C47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klirrar</w:t>
      </w:r>
    </w:p>
    <w:p w14:paraId="6FF49C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klister</w:t>
      </w:r>
    </w:p>
    <w:p w14:paraId="16217F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klistrar</w:t>
      </w:r>
    </w:p>
    <w:p w14:paraId="322D5A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84" w:author="Author" w:date="2012-02-26T13:32:00Z" w:name="move318027152"/>
      <w:moveFrom w:id="2885" w:author="Author" w:date="2012-02-26T13:32:00Z">
        <w:r w:rsidRPr="00673328">
          <w:rPr>
            <w:rFonts w:ascii="宋体" w:eastAsia="宋体" w:hAnsi="宋体" w:cs="宋体" w:hint="eastAsia"/>
          </w:rPr>
          <w:t>kli</w:t>
        </w:r>
      </w:moveFrom>
    </w:p>
    <w:moveFromRangeEnd w:id="2884"/>
    <w:p w14:paraId="1E3387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klitoris</w:t>
      </w:r>
    </w:p>
    <w:p w14:paraId="39E0F1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kliver</w:t>
      </w:r>
    </w:p>
    <w:p w14:paraId="059596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kliv</w:t>
      </w:r>
    </w:p>
    <w:p w14:paraId="56CAC86D" w14:textId="77777777" w:rsidR="00000000" w:rsidRPr="00780F39" w:rsidRDefault="00780F39" w:rsidP="00673328">
      <w:pPr>
        <w:pStyle w:val="PlainText"/>
        <w:rPr>
          <w:ins w:id="2886" w:author="Author" w:date="2012-02-26T13:32:00Z"/>
          <w:rFonts w:ascii="宋体" w:eastAsia="宋体" w:hAnsi="宋体" w:cs="宋体" w:hint="eastAsia"/>
          <w:lang w:val="sv-SE"/>
        </w:rPr>
      </w:pPr>
      <w:ins w:id="28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kl</w:t>
        </w:r>
      </w:ins>
    </w:p>
    <w:p w14:paraId="3C77D3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kloak</w:t>
      </w:r>
    </w:p>
    <w:p w14:paraId="5BF57C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klocka</w:t>
      </w:r>
    </w:p>
    <w:p w14:paraId="73B00D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klockren</w:t>
      </w:r>
    </w:p>
    <w:p w14:paraId="440B05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klockslag</w:t>
      </w:r>
    </w:p>
    <w:p w14:paraId="75EBD3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klok</w:t>
      </w:r>
    </w:p>
    <w:p w14:paraId="73128A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888" w:author="Author" w:date="2012-02-26T13:32:00Z" w:name="move318027156"/>
      <w:moveTo w:id="288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klo</w:t>
        </w:r>
      </w:moveTo>
    </w:p>
    <w:p w14:paraId="296189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90" w:author="Author" w:date="2012-02-26T13:32:00Z" w:name="move318027157"/>
      <w:moveToRangeEnd w:id="2888"/>
      <w:moveTo w:id="2891" w:author="Author" w:date="2012-02-26T13:32:00Z">
        <w:r w:rsidRPr="00673328">
          <w:rPr>
            <w:rFonts w:ascii="宋体" w:eastAsia="宋体" w:hAnsi="宋体" w:cs="宋体" w:hint="eastAsia"/>
          </w:rPr>
          <w:t>klor</w:t>
        </w:r>
      </w:moveTo>
    </w:p>
    <w:moveToRangeEnd w:id="2890"/>
    <w:p w14:paraId="1DF1EF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klorofyll</w:t>
      </w:r>
    </w:p>
    <w:p w14:paraId="10EE8B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92" w:author="Author" w:date="2012-02-26T13:32:00Z" w:name="move318027157"/>
      <w:moveFrom w:id="2893" w:author="Author" w:date="2012-02-26T13:32:00Z">
        <w:r w:rsidRPr="00673328">
          <w:rPr>
            <w:rFonts w:ascii="宋体" w:eastAsia="宋体" w:hAnsi="宋体" w:cs="宋体" w:hint="eastAsia"/>
          </w:rPr>
          <w:t>klor</w:t>
        </w:r>
      </w:moveFrom>
    </w:p>
    <w:moveFromRangeEnd w:id="2892"/>
    <w:p w14:paraId="658A28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klosett</w:t>
      </w:r>
    </w:p>
    <w:p w14:paraId="00464E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kloss</w:t>
      </w:r>
    </w:p>
    <w:p w14:paraId="244181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kloster</w:t>
      </w:r>
    </w:p>
    <w:p w14:paraId="2A79D2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894" w:author="Author" w:date="2012-02-26T13:32:00Z" w:name="move318027156"/>
      <w:moveFrom w:id="2895" w:author="Author" w:date="2012-02-26T13:32:00Z">
        <w:r w:rsidRPr="00673328">
          <w:rPr>
            <w:rFonts w:ascii="宋体" w:eastAsia="宋体" w:hAnsi="宋体" w:cs="宋体" w:hint="eastAsia"/>
          </w:rPr>
          <w:t>klo</w:t>
        </w:r>
      </w:moveFrom>
    </w:p>
    <w:moveFromRangeEnd w:id="2894"/>
    <w:p w14:paraId="001776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klot</w:t>
      </w:r>
    </w:p>
    <w:p w14:paraId="1F347E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klotter</w:t>
      </w:r>
    </w:p>
    <w:p w14:paraId="3BE0C0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klottrar</w:t>
      </w:r>
    </w:p>
    <w:p w14:paraId="1E8A20E0" w14:textId="77777777" w:rsidR="00000000" w:rsidRPr="003230D0" w:rsidRDefault="00780F39" w:rsidP="003230D0">
      <w:pPr>
        <w:pStyle w:val="PlainText"/>
        <w:rPr>
          <w:del w:id="2896" w:author="Author" w:date="2012-02-26T13:32:00Z"/>
          <w:rFonts w:ascii="宋体" w:eastAsia="宋体" w:hAnsi="宋体" w:cs="宋体" w:hint="eastAsia"/>
        </w:rPr>
      </w:pPr>
      <w:del w:id="2897" w:author="Author" w:date="2012-02-26T13:32:00Z">
        <w:r w:rsidRPr="003230D0">
          <w:rPr>
            <w:rFonts w:ascii="宋体" w:eastAsia="宋体" w:hAnsi="宋体" w:cs="宋体" w:hint="eastAsia"/>
          </w:rPr>
          <w:delText>kl</w:delText>
        </w:r>
      </w:del>
    </w:p>
    <w:p w14:paraId="383F38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898" w:author="Author" w:date="2012-02-26T13:32:00Z" w:name="move318027158"/>
      <w:moveTo w:id="2899" w:author="Author" w:date="2012-02-26T13:32:00Z">
        <w:r w:rsidRPr="00673328">
          <w:rPr>
            <w:rFonts w:ascii="宋体" w:eastAsia="宋体" w:hAnsi="宋体" w:cs="宋体" w:hint="eastAsia"/>
          </w:rPr>
          <w:t>klubba</w:t>
        </w:r>
      </w:moveTo>
    </w:p>
    <w:moveToRangeEnd w:id="2898"/>
    <w:p w14:paraId="6C6276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klubbar</w:t>
      </w:r>
    </w:p>
    <w:p w14:paraId="341BE8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00" w:author="Author" w:date="2012-02-26T13:32:00Z" w:name="move318027158"/>
      <w:moveFrom w:id="2901" w:author="Author" w:date="2012-02-26T13:32:00Z">
        <w:r w:rsidRPr="00673328">
          <w:rPr>
            <w:rFonts w:ascii="宋体" w:eastAsia="宋体" w:hAnsi="宋体" w:cs="宋体" w:hint="eastAsia"/>
          </w:rPr>
          <w:t>klubba</w:t>
        </w:r>
      </w:moveFrom>
    </w:p>
    <w:moveFromRangeEnd w:id="2900"/>
    <w:p w14:paraId="1877F5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klubb</w:t>
      </w:r>
    </w:p>
    <w:p w14:paraId="4D16CB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kluckar</w:t>
      </w:r>
    </w:p>
    <w:p w14:paraId="7E796A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klumpig</w:t>
      </w:r>
    </w:p>
    <w:p w14:paraId="12F684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klump</w:t>
      </w:r>
    </w:p>
    <w:p w14:paraId="163C01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klunga</w:t>
      </w:r>
    </w:p>
    <w:p w14:paraId="171B60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klunk</w:t>
      </w:r>
    </w:p>
    <w:p w14:paraId="10526B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klurig</w:t>
      </w:r>
    </w:p>
    <w:p w14:paraId="4502C0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kluring</w:t>
      </w:r>
    </w:p>
    <w:p w14:paraId="15938C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kluven</w:t>
      </w:r>
    </w:p>
    <w:p w14:paraId="5875E1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kluvit</w:t>
      </w:r>
    </w:p>
    <w:p w14:paraId="3D534A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klyfta</w:t>
      </w:r>
    </w:p>
    <w:p w14:paraId="3F64E1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klyftig</w:t>
      </w:r>
    </w:p>
    <w:p w14:paraId="1C2277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klyka</w:t>
      </w:r>
    </w:p>
    <w:p w14:paraId="71613A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klyscha</w:t>
      </w:r>
    </w:p>
    <w:p w14:paraId="3A0E90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klyver</w:t>
      </w:r>
    </w:p>
    <w:p w14:paraId="5BBC02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k-m0344rke</w:t>
      </w:r>
      <w:r w:rsidRPr="00780F39">
        <w:rPr>
          <w:rFonts w:ascii="宋体" w:eastAsia="宋体" w:hAnsi="宋体" w:cs="宋体" w:hint="eastAsia"/>
          <w:lang w:val="sv-SE"/>
        </w:rPr>
        <w:t>r</w:t>
      </w:r>
    </w:p>
    <w:p w14:paraId="56A792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km</w:t>
      </w:r>
    </w:p>
    <w:p w14:paraId="759F9F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kn0344ar</w:t>
      </w:r>
    </w:p>
    <w:p w14:paraId="07C7A0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kn0344ckebr0366d</w:t>
      </w:r>
    </w:p>
    <w:p w14:paraId="1077EB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kn0344cker</w:t>
      </w:r>
    </w:p>
    <w:p w14:paraId="639F80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kn0344ck</w:t>
      </w:r>
    </w:p>
    <w:p w14:paraId="790FCA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02" w:author="Author" w:date="2012-02-26T13:32:00Z" w:name="move318027159"/>
      <w:moveTo w:id="29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kn0344</w:t>
        </w:r>
      </w:moveTo>
    </w:p>
    <w:p w14:paraId="6DE484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04" w:author="Author" w:date="2012-02-26T13:32:00Z" w:name="move318027160"/>
      <w:moveToRangeEnd w:id="2902"/>
      <w:moveTo w:id="29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kn0344pper</w:t>
        </w:r>
      </w:moveTo>
    </w:p>
    <w:moveToRangeEnd w:id="2904"/>
    <w:p w14:paraId="72B25A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kn0344pper p0345</w:t>
      </w:r>
    </w:p>
    <w:p w14:paraId="2DA8AB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06" w:author="Author" w:date="2012-02-26T13:32:00Z" w:name="move318027160"/>
      <w:moveFrom w:id="2907" w:author="Author" w:date="2012-02-26T13:32:00Z">
        <w:r w:rsidRPr="00673328">
          <w:rPr>
            <w:rFonts w:ascii="宋体" w:eastAsia="宋体" w:hAnsi="宋体" w:cs="宋体" w:hint="eastAsia"/>
          </w:rPr>
          <w:t>kn0344pper</w:t>
        </w:r>
      </w:moveFrom>
    </w:p>
    <w:moveFromRangeEnd w:id="2906"/>
    <w:p w14:paraId="3F3F07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kn0344pp</w:t>
      </w:r>
    </w:p>
    <w:p w14:paraId="701836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kn0344sk0345l</w:t>
      </w:r>
    </w:p>
    <w:p w14:paraId="3AB6CB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08" w:author="Author" w:date="2012-02-26T13:32:00Z" w:name="move318027159"/>
      <w:moveFrom w:id="2909" w:author="Author" w:date="2012-02-26T13:32:00Z">
        <w:r w:rsidRPr="00673328">
          <w:rPr>
            <w:rFonts w:ascii="宋体" w:eastAsia="宋体" w:hAnsi="宋体" w:cs="宋体" w:hint="eastAsia"/>
          </w:rPr>
          <w:t>kn0344</w:t>
        </w:r>
      </w:moveFrom>
    </w:p>
    <w:moveFromRangeEnd w:id="2908"/>
    <w:p w14:paraId="6BF459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kn0344veck</w:t>
      </w:r>
    </w:p>
    <w:p w14:paraId="181EAC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kn0345dar</w:t>
      </w:r>
    </w:p>
    <w:p w14:paraId="6BC9F4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kn0345par</w:t>
      </w:r>
    </w:p>
    <w:p w14:paraId="3DB27B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kn0366lig</w:t>
      </w:r>
    </w:p>
    <w:p w14:paraId="0334B9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kn0366l</w:t>
      </w:r>
    </w:p>
    <w:p w14:paraId="18B63A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kn0366t</w:t>
      </w:r>
    </w:p>
    <w:p w14:paraId="21E6BE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knackar</w:t>
      </w:r>
    </w:p>
    <w:p w14:paraId="2C2891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knackig</w:t>
      </w:r>
    </w:p>
    <w:p w14:paraId="2B6554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knagglig</w:t>
      </w:r>
    </w:p>
    <w:p w14:paraId="6977B5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knakar</w:t>
      </w:r>
    </w:p>
    <w:p w14:paraId="306C93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knallar</w:t>
      </w:r>
    </w:p>
    <w:p w14:paraId="5057C7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knall-</w:t>
      </w:r>
    </w:p>
    <w:p w14:paraId="5294CC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knall</w:t>
      </w:r>
    </w:p>
    <w:p w14:paraId="31643C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knaper</w:t>
      </w:r>
    </w:p>
    <w:p w14:paraId="6D8416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knappast</w:t>
      </w:r>
    </w:p>
    <w:p w14:paraId="7F523C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knapph0344ndig</w:t>
      </w:r>
    </w:p>
    <w:p w14:paraId="10E0D6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knapph</w:t>
      </w:r>
      <w:r w:rsidRPr="00673328">
        <w:rPr>
          <w:rFonts w:ascii="宋体" w:eastAsia="宋体" w:hAnsi="宋体" w:cs="宋体" w:hint="eastAsia"/>
        </w:rPr>
        <w:t>0345l</w:t>
      </w:r>
    </w:p>
    <w:p w14:paraId="1C8471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910" w:author="Author" w:date="2012-02-26T13:32:00Z" w:name="move318027161"/>
      <w:moveTo w:id="2911" w:author="Author" w:date="2012-02-26T13:32:00Z">
        <w:r w:rsidRPr="00673328">
          <w:rPr>
            <w:rFonts w:ascii="宋体" w:eastAsia="宋体" w:hAnsi="宋体" w:cs="宋体" w:hint="eastAsia"/>
          </w:rPr>
          <w:t>knapp</w:t>
        </w:r>
      </w:moveTo>
    </w:p>
    <w:moveToRangeEnd w:id="2910"/>
    <w:p w14:paraId="1FF7CC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knappn0345l</w:t>
      </w:r>
    </w:p>
    <w:p w14:paraId="119B1C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12" w:author="Author" w:date="2012-02-26T13:32:00Z" w:name="move318027161"/>
      <w:moveFrom w:id="2913" w:author="Author" w:date="2012-02-26T13:32:00Z">
        <w:r w:rsidRPr="00673328">
          <w:rPr>
            <w:rFonts w:ascii="宋体" w:eastAsia="宋体" w:hAnsi="宋体" w:cs="宋体" w:hint="eastAsia"/>
          </w:rPr>
          <w:t>knapp</w:t>
        </w:r>
      </w:moveFrom>
    </w:p>
    <w:moveFromRangeEnd w:id="2912"/>
    <w:p w14:paraId="006696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knappt</w:t>
      </w:r>
    </w:p>
    <w:p w14:paraId="7AAFFE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knaprar</w:t>
      </w:r>
    </w:p>
    <w:p w14:paraId="4CD204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knaprig</w:t>
      </w:r>
    </w:p>
    <w:p w14:paraId="2FF95B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knarkare</w:t>
      </w:r>
    </w:p>
    <w:p w14:paraId="0C3EA2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knarkar</w:t>
      </w:r>
    </w:p>
    <w:p w14:paraId="59E1CB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knark</w:t>
      </w:r>
    </w:p>
    <w:p w14:paraId="464719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knarrar</w:t>
      </w:r>
    </w:p>
    <w:p w14:paraId="309DAC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knasig</w:t>
      </w:r>
    </w:p>
    <w:p w14:paraId="2BF89C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knastrar</w:t>
      </w:r>
    </w:p>
    <w:p w14:paraId="7BA77C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knatte</w:t>
      </w:r>
    </w:p>
    <w:p w14:paraId="63553C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knattrar</w:t>
      </w:r>
    </w:p>
    <w:p w14:paraId="57F7F6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knegare</w:t>
      </w:r>
    </w:p>
    <w:p w14:paraId="5EBEF9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knegar</w:t>
      </w:r>
    </w:p>
    <w:p w14:paraId="5F6371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kneg</w:t>
      </w:r>
    </w:p>
    <w:p w14:paraId="04F324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knekt</w:t>
      </w:r>
    </w:p>
    <w:p w14:paraId="7ED7CC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knepig</w:t>
      </w:r>
    </w:p>
    <w:p w14:paraId="37D99A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knep</w:t>
      </w:r>
    </w:p>
    <w:p w14:paraId="31FFCD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knipa</w:t>
      </w:r>
    </w:p>
    <w:p w14:paraId="3D7B03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kniper</w:t>
      </w:r>
    </w:p>
    <w:p w14:paraId="333DB1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14" w:author="Author" w:date="2012-02-26T13:32:00Z" w:name="move318027162"/>
      <w:moveTo w:id="291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knip</w:t>
        </w:r>
      </w:moveTo>
    </w:p>
    <w:moveToRangeEnd w:id="2914"/>
    <w:p w14:paraId="60D602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knippa</w:t>
      </w:r>
    </w:p>
    <w:p w14:paraId="0D3D15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knippe</w:t>
      </w:r>
    </w:p>
    <w:p w14:paraId="7B6CB4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knipsar av</w:t>
      </w:r>
    </w:p>
    <w:p w14:paraId="06B3B6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16" w:author="Author" w:date="2012-02-26T13:32:00Z" w:name="move318027162"/>
      <w:moveFrom w:id="2917" w:author="Author" w:date="2012-02-26T13:32:00Z">
        <w:r w:rsidRPr="00673328">
          <w:rPr>
            <w:rFonts w:ascii="宋体" w:eastAsia="宋体" w:hAnsi="宋体" w:cs="宋体" w:hint="eastAsia"/>
          </w:rPr>
          <w:t>knip</w:t>
        </w:r>
      </w:moveFrom>
    </w:p>
    <w:moveFromRangeEnd w:id="2916"/>
    <w:p w14:paraId="145340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knivig</w:t>
      </w:r>
    </w:p>
    <w:p w14:paraId="58EA96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kniv</w:t>
      </w:r>
    </w:p>
    <w:p w14:paraId="3A9006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knixar</w:t>
      </w:r>
    </w:p>
    <w:p w14:paraId="425CFB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knockar</w:t>
      </w:r>
    </w:p>
    <w:p w14:paraId="0437C9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knockout</w:t>
      </w:r>
    </w:p>
    <w:p w14:paraId="6B2E50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knogar</w:t>
      </w:r>
    </w:p>
    <w:p w14:paraId="6AD596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knoge</w:t>
      </w:r>
    </w:p>
    <w:p w14:paraId="1EFBA5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918" w:author="Author" w:date="2012-02-26T13:32:00Z" w:name="move318027163"/>
      <w:moveTo w:id="2919" w:author="Author" w:date="2012-02-26T13:32:00Z">
        <w:r w:rsidRPr="00673328">
          <w:rPr>
            <w:rFonts w:ascii="宋体" w:eastAsia="宋体" w:hAnsi="宋体" w:cs="宋体" w:hint="eastAsia"/>
          </w:rPr>
          <w:t>knop</w:t>
        </w:r>
      </w:moveTo>
    </w:p>
    <w:moveToRangeEnd w:id="2918"/>
    <w:p w14:paraId="3714D3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knopp</w:t>
      </w:r>
    </w:p>
    <w:p w14:paraId="3764AD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20" w:author="Author" w:date="2012-02-26T13:32:00Z" w:name="move318027163"/>
      <w:moveFrom w:id="2921" w:author="Author" w:date="2012-02-26T13:32:00Z">
        <w:r w:rsidRPr="00673328">
          <w:rPr>
            <w:rFonts w:ascii="宋体" w:eastAsia="宋体" w:hAnsi="宋体" w:cs="宋体" w:hint="eastAsia"/>
          </w:rPr>
          <w:t>knop</w:t>
        </w:r>
      </w:moveFrom>
    </w:p>
    <w:moveFromRangeEnd w:id="2920"/>
    <w:p w14:paraId="34F0DC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knorr</w:t>
      </w:r>
      <w:r w:rsidRPr="00673328">
        <w:rPr>
          <w:rFonts w:ascii="宋体" w:eastAsia="宋体" w:hAnsi="宋体" w:cs="宋体" w:hint="eastAsia"/>
        </w:rPr>
        <w:t>ar</w:t>
      </w:r>
    </w:p>
    <w:p w14:paraId="1739D2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knorr</w:t>
      </w:r>
    </w:p>
    <w:p w14:paraId="2047A3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922" w:author="Author" w:date="2012-02-26T13:32:00Z" w:name="move318027164"/>
      <w:moveTo w:id="2923" w:author="Author" w:date="2012-02-26T13:32:00Z">
        <w:r w:rsidRPr="00673328">
          <w:rPr>
            <w:rFonts w:ascii="宋体" w:eastAsia="宋体" w:hAnsi="宋体" w:cs="宋体" w:hint="eastAsia"/>
          </w:rPr>
          <w:t>knota</w:t>
        </w:r>
      </w:moveTo>
    </w:p>
    <w:moveToRangeEnd w:id="2922"/>
    <w:p w14:paraId="7767D3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knotar</w:t>
      </w:r>
    </w:p>
    <w:p w14:paraId="2C6548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24" w:author="Author" w:date="2012-02-26T13:32:00Z" w:name="move318027164"/>
      <w:moveFrom w:id="2925" w:author="Author" w:date="2012-02-26T13:32:00Z">
        <w:r w:rsidRPr="00673328">
          <w:rPr>
            <w:rFonts w:ascii="宋体" w:eastAsia="宋体" w:hAnsi="宋体" w:cs="宋体" w:hint="eastAsia"/>
          </w:rPr>
          <w:t>knota</w:t>
        </w:r>
      </w:moveFrom>
    </w:p>
    <w:moveFromRangeEnd w:id="2924"/>
    <w:p w14:paraId="652E5A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knotig</w:t>
      </w:r>
    </w:p>
    <w:p w14:paraId="3E537F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knott</w:t>
      </w:r>
    </w:p>
    <w:p w14:paraId="244B59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know-how</w:t>
      </w:r>
    </w:p>
    <w:p w14:paraId="79A7F2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knubbig</w:t>
      </w:r>
    </w:p>
    <w:p w14:paraId="3B13CC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knuffar</w:t>
      </w:r>
    </w:p>
    <w:p w14:paraId="019C05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knuffas</w:t>
      </w:r>
    </w:p>
    <w:p w14:paraId="597FB7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knuff</w:t>
      </w:r>
    </w:p>
    <w:p w14:paraId="13AF00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knullar</w:t>
      </w:r>
    </w:p>
    <w:p w14:paraId="3BC4DE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knusslar</w:t>
      </w:r>
    </w:p>
    <w:p w14:paraId="0AA2F9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knutit</w:t>
      </w:r>
    </w:p>
    <w:p w14:paraId="294FEC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knut</w:t>
      </w:r>
    </w:p>
    <w:p w14:paraId="7A3AA2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knutte</w:t>
      </w:r>
    </w:p>
    <w:p w14:paraId="368066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knycker</w:t>
      </w:r>
    </w:p>
    <w:p w14:paraId="76F47B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knycklar ihop</w:t>
      </w:r>
    </w:p>
    <w:p w14:paraId="1C3C2D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knyck</w:t>
      </w:r>
    </w:p>
    <w:p w14:paraId="4BB7A1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knypplar</w:t>
      </w:r>
    </w:p>
    <w:p w14:paraId="5EA9FA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knystar</w:t>
      </w:r>
    </w:p>
    <w:p w14:paraId="39F0D3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knyst</w:t>
      </w:r>
    </w:p>
    <w:p w14:paraId="66FF94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26" w:author="Author" w:date="2012-02-26T13:32:00Z" w:name="move318027165"/>
      <w:moveTo w:id="292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knyte</w:t>
        </w:r>
      </w:moveTo>
    </w:p>
    <w:moveToRangeEnd w:id="2926"/>
    <w:p w14:paraId="75F964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knyter</w:t>
      </w:r>
    </w:p>
    <w:p w14:paraId="449A9E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28" w:author="Author" w:date="2012-02-26T13:32:00Z" w:name="move318027165"/>
      <w:moveFrom w:id="2929" w:author="Author" w:date="2012-02-26T13:32:00Z">
        <w:r w:rsidRPr="00673328">
          <w:rPr>
            <w:rFonts w:ascii="宋体" w:eastAsia="宋体" w:hAnsi="宋体" w:cs="宋体" w:hint="eastAsia"/>
          </w:rPr>
          <w:t>knyte</w:t>
        </w:r>
      </w:moveFrom>
    </w:p>
    <w:moveFromRangeEnd w:id="2928"/>
    <w:p w14:paraId="7B9861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knytkalas</w:t>
      </w:r>
    </w:p>
    <w:p w14:paraId="1FE109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knytn0344ve</w:t>
      </w:r>
    </w:p>
    <w:p w14:paraId="173253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koagulerar</w:t>
      </w:r>
    </w:p>
    <w:p w14:paraId="00C630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koalition</w:t>
      </w:r>
    </w:p>
    <w:p w14:paraId="4E4055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kobbe</w:t>
      </w:r>
    </w:p>
    <w:p w14:paraId="152F34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kobent</w:t>
      </w:r>
    </w:p>
    <w:p w14:paraId="4F06D8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kock</w:t>
      </w:r>
    </w:p>
    <w:p w14:paraId="54A211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kodar</w:t>
      </w:r>
    </w:p>
    <w:p w14:paraId="687E5D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kodein</w:t>
      </w:r>
    </w:p>
    <w:p w14:paraId="52D545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kod</w:t>
      </w:r>
    </w:p>
    <w:p w14:paraId="5AE479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kof0</w:t>
      </w:r>
      <w:r w:rsidRPr="00780F39">
        <w:rPr>
          <w:rFonts w:ascii="宋体" w:eastAsia="宋体" w:hAnsi="宋体" w:cs="宋体" w:hint="eastAsia"/>
          <w:lang w:val="sv-SE"/>
        </w:rPr>
        <w:t>345ngare</w:t>
      </w:r>
    </w:p>
    <w:p w14:paraId="0A05F4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koffein</w:t>
      </w:r>
    </w:p>
    <w:p w14:paraId="218BF0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koffert</w:t>
      </w:r>
    </w:p>
    <w:p w14:paraId="109FBE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kofot</w:t>
      </w:r>
    </w:p>
    <w:p w14:paraId="5B6202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kofta</w:t>
      </w:r>
    </w:p>
    <w:p w14:paraId="5A108A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kohandel</w:t>
      </w:r>
    </w:p>
    <w:p w14:paraId="479073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koja</w:t>
      </w:r>
    </w:p>
    <w:p w14:paraId="0BB468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koj</w:t>
      </w:r>
    </w:p>
    <w:p w14:paraId="231CF6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kokain</w:t>
      </w:r>
    </w:p>
    <w:p w14:paraId="293A5B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kokar</w:t>
      </w:r>
    </w:p>
    <w:p w14:paraId="3EC525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kokbok</w:t>
      </w:r>
    </w:p>
    <w:p w14:paraId="2C2FDC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kokerska</w:t>
      </w:r>
    </w:p>
    <w:p w14:paraId="431AD5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kokett</w:t>
      </w:r>
    </w:p>
    <w:p w14:paraId="778F31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kokk0344rl</w:t>
      </w:r>
    </w:p>
    <w:p w14:paraId="4B664F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30" w:author="Author" w:date="2012-02-26T13:32:00Z" w:name="move318027166"/>
      <w:moveTo w:id="293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kok</w:t>
        </w:r>
      </w:moveTo>
    </w:p>
    <w:moveToRangeEnd w:id="2930"/>
    <w:p w14:paraId="2F03AA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kokong</w:t>
      </w:r>
    </w:p>
    <w:p w14:paraId="3ABA60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kokosflingor</w:t>
      </w:r>
    </w:p>
    <w:p w14:paraId="1B1F10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kokosn0366t</w:t>
      </w:r>
    </w:p>
    <w:p w14:paraId="11DA1A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kokpunkt</w:t>
      </w:r>
    </w:p>
    <w:p w14:paraId="773CA9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koks</w:t>
      </w:r>
    </w:p>
    <w:p w14:paraId="7ACC06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32" w:author="Author" w:date="2012-02-26T13:32:00Z" w:name="move318027166"/>
      <w:moveFrom w:id="2933" w:author="Author" w:date="2012-02-26T13:32:00Z">
        <w:r w:rsidRPr="00673328">
          <w:rPr>
            <w:rFonts w:ascii="宋体" w:eastAsia="宋体" w:hAnsi="宋体" w:cs="宋体" w:hint="eastAsia"/>
          </w:rPr>
          <w:t>kok</w:t>
        </w:r>
      </w:moveFrom>
    </w:p>
    <w:moveFromRangeEnd w:id="2932"/>
    <w:p w14:paraId="6D387A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kokvr0345</w:t>
      </w:r>
    </w:p>
    <w:p w14:paraId="2AD051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kolar</w:t>
      </w:r>
    </w:p>
    <w:p w14:paraId="14DFFE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koldioxid</w:t>
      </w:r>
    </w:p>
    <w:p w14:paraId="702E39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kolera</w:t>
      </w:r>
    </w:p>
    <w:p w14:paraId="386116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kolhydrat</w:t>
      </w:r>
    </w:p>
    <w:p w14:paraId="7FA92A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kolik</w:t>
      </w:r>
    </w:p>
    <w:p w14:paraId="17CE8A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kolja</w:t>
      </w:r>
    </w:p>
    <w:p w14:paraId="69B521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kollaps</w:t>
      </w:r>
    </w:p>
    <w:p w14:paraId="64D255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kollar</w:t>
      </w:r>
    </w:p>
    <w:p w14:paraId="7414FC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kollationerar</w:t>
      </w:r>
    </w:p>
    <w:p w14:paraId="642AB0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kollega</w:t>
      </w:r>
    </w:p>
    <w:p w14:paraId="54C021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kollegium</w:t>
      </w:r>
    </w:p>
    <w:p w14:paraId="69C620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</w:t>
      </w:r>
      <w:r w:rsidRPr="00780F39">
        <w:rPr>
          <w:rFonts w:ascii="宋体" w:eastAsia="宋体" w:hAnsi="宋体" w:cs="宋体" w:hint="eastAsia"/>
          <w:lang w:val="sv-SE"/>
        </w:rPr>
        <w:t>llektion</w:t>
      </w:r>
    </w:p>
    <w:p w14:paraId="70D8D3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kollektivanslutning</w:t>
      </w:r>
    </w:p>
    <w:p w14:paraId="493E12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kollektivanst0344lld</w:t>
      </w:r>
    </w:p>
    <w:p w14:paraId="6D510E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kollektivavtal</w:t>
      </w:r>
    </w:p>
    <w:p w14:paraId="59A55D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kollektiv</w:t>
      </w:r>
    </w:p>
    <w:p w14:paraId="380E2D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kollekt</w:t>
      </w:r>
    </w:p>
    <w:p w14:paraId="12F4F9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kolliderar</w:t>
      </w:r>
    </w:p>
    <w:p w14:paraId="5B03F2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34" w:author="Author" w:date="2012-02-26T13:32:00Z" w:name="move318027167"/>
      <w:moveTo w:id="293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kolli</w:t>
        </w:r>
      </w:moveTo>
    </w:p>
    <w:moveToRangeEnd w:id="2934"/>
    <w:p w14:paraId="4176D1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kollision</w:t>
      </w:r>
    </w:p>
    <w:p w14:paraId="065A84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936" w:author="Author" w:date="2012-02-26T13:32:00Z" w:name="move318027168"/>
      <w:moveTo w:id="2937" w:author="Author" w:date="2012-02-26T13:32:00Z">
        <w:r w:rsidRPr="00673328">
          <w:rPr>
            <w:rFonts w:ascii="宋体" w:eastAsia="宋体" w:hAnsi="宋体" w:cs="宋体" w:hint="eastAsia"/>
          </w:rPr>
          <w:t>koll</w:t>
        </w:r>
      </w:moveTo>
    </w:p>
    <w:p w14:paraId="001F74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38" w:author="Author" w:date="2012-02-26T13:32:00Z" w:name="move318027167"/>
      <w:moveToRangeEnd w:id="2936"/>
      <w:moveFrom w:id="2939" w:author="Author" w:date="2012-02-26T13:32:00Z">
        <w:r w:rsidRPr="00673328">
          <w:rPr>
            <w:rFonts w:ascii="宋体" w:eastAsia="宋体" w:hAnsi="宋体" w:cs="宋体" w:hint="eastAsia"/>
          </w:rPr>
          <w:t>kolli</w:t>
        </w:r>
      </w:moveFrom>
    </w:p>
    <w:moveFromRangeEnd w:id="2938"/>
    <w:p w14:paraId="59A961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kollo</w:t>
      </w:r>
    </w:p>
    <w:p w14:paraId="521F34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940" w:author="Author" w:date="2012-02-26T13:32:00Z" w:name="move318027169"/>
      <w:moveTo w:id="2941" w:author="Author" w:date="2012-02-26T13:32:00Z">
        <w:r w:rsidRPr="00673328">
          <w:rPr>
            <w:rFonts w:ascii="宋体" w:eastAsia="宋体" w:hAnsi="宋体" w:cs="宋体" w:hint="eastAsia"/>
          </w:rPr>
          <w:t>kol</w:t>
        </w:r>
      </w:moveTo>
    </w:p>
    <w:p w14:paraId="51C5BB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42" w:author="Author" w:date="2012-02-26T13:32:00Z" w:name="move318027168"/>
      <w:moveToRangeEnd w:id="2940"/>
      <w:moveFrom w:id="2943" w:author="Author" w:date="2012-02-26T13:32:00Z">
        <w:r w:rsidRPr="00673328">
          <w:rPr>
            <w:rFonts w:ascii="宋体" w:eastAsia="宋体" w:hAnsi="宋体" w:cs="宋体" w:hint="eastAsia"/>
          </w:rPr>
          <w:t>koll</w:t>
        </w:r>
      </w:moveFrom>
    </w:p>
    <w:moveFromRangeEnd w:id="2942"/>
    <w:p w14:paraId="121E32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kolonial-</w:t>
      </w:r>
    </w:p>
    <w:p w14:paraId="2B84DB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kolonilott</w:t>
      </w:r>
    </w:p>
    <w:p w14:paraId="22F220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44" w:author="Author" w:date="2012-02-26T13:32:00Z" w:name="move318027170"/>
      <w:moveTo w:id="294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koloni</w:t>
        </w:r>
      </w:moveTo>
    </w:p>
    <w:moveToRangeEnd w:id="2944"/>
    <w:p w14:paraId="3DDEF2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kolonistuga</w:t>
      </w:r>
    </w:p>
    <w:p w14:paraId="2D17D9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46" w:author="Author" w:date="2012-02-26T13:32:00Z" w:name="move318027171"/>
      <w:moveTo w:id="29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kolon</w:t>
        </w:r>
      </w:moveTo>
    </w:p>
    <w:p w14:paraId="29BAE0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48" w:author="Author" w:date="2012-02-26T13:32:00Z" w:name="move318027170"/>
      <w:moveToRangeEnd w:id="2946"/>
      <w:moveFrom w:id="2949" w:author="Author" w:date="2012-02-26T13:32:00Z">
        <w:r w:rsidRPr="00673328">
          <w:rPr>
            <w:rFonts w:ascii="宋体" w:eastAsia="宋体" w:hAnsi="宋体" w:cs="宋体" w:hint="eastAsia"/>
          </w:rPr>
          <w:t>koloni</w:t>
        </w:r>
      </w:moveFrom>
    </w:p>
    <w:moveFromRangeEnd w:id="2948"/>
    <w:p w14:paraId="071165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kolonn</w:t>
      </w:r>
    </w:p>
    <w:p w14:paraId="013085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50" w:author="Author" w:date="2012-02-26T13:32:00Z" w:name="move318027171"/>
      <w:moveFrom w:id="2951" w:author="Author" w:date="2012-02-26T13:32:00Z">
        <w:r w:rsidRPr="00673328">
          <w:rPr>
            <w:rFonts w:ascii="宋体" w:eastAsia="宋体" w:hAnsi="宋体" w:cs="宋体" w:hint="eastAsia"/>
          </w:rPr>
          <w:t>kolon</w:t>
        </w:r>
      </w:moveFrom>
    </w:p>
    <w:moveFromRangeEnd w:id="2950"/>
    <w:p w14:paraId="416BA1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kolossal</w:t>
      </w:r>
    </w:p>
    <w:p w14:paraId="592F80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koloss</w:t>
      </w:r>
    </w:p>
    <w:p w14:paraId="0E5317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koloxid</w:t>
      </w:r>
    </w:p>
    <w:p w14:paraId="24BD4F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kolsvart</w:t>
      </w:r>
    </w:p>
    <w:p w14:paraId="3D7EFC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52" w:author="Author" w:date="2012-02-26T13:32:00Z" w:name="move318027169"/>
      <w:moveFrom w:id="2953" w:author="Author" w:date="2012-02-26T13:32:00Z">
        <w:r w:rsidRPr="00673328">
          <w:rPr>
            <w:rFonts w:ascii="宋体" w:eastAsia="宋体" w:hAnsi="宋体" w:cs="宋体" w:hint="eastAsia"/>
          </w:rPr>
          <w:t>kol</w:t>
        </w:r>
      </w:moveFrom>
    </w:p>
    <w:moveFromRangeEnd w:id="2952"/>
    <w:p w14:paraId="0DAC4C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kolsyra</w:t>
      </w:r>
    </w:p>
    <w:p w14:paraId="2600F9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kolumn</w:t>
      </w:r>
    </w:p>
    <w:p w14:paraId="0E6D22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kolv</w:t>
      </w:r>
    </w:p>
    <w:p w14:paraId="0BD4AE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koma</w:t>
      </w:r>
    </w:p>
    <w:p w14:paraId="793684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54" w:author="Author" w:date="2012-02-26T13:32:00Z" w:name="move318027172"/>
      <w:moveTo w:id="295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kombi-</w:t>
        </w:r>
      </w:moveTo>
    </w:p>
    <w:moveToRangeEnd w:id="2954"/>
    <w:p w14:paraId="3B7E02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kombination</w:t>
      </w:r>
    </w:p>
    <w:p w14:paraId="6C2EAB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</w:t>
      </w:r>
      <w:r w:rsidRPr="00673328">
        <w:rPr>
          <w:rFonts w:ascii="宋体" w:eastAsia="宋体" w:hAnsi="宋体" w:cs="宋体" w:hint="eastAsia"/>
        </w:rPr>
        <w:t>ombinerar</w:t>
      </w:r>
    </w:p>
    <w:p w14:paraId="4B9C77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56" w:author="Author" w:date="2012-02-26T13:32:00Z" w:name="move318027172"/>
      <w:moveFrom w:id="2957" w:author="Author" w:date="2012-02-26T13:32:00Z">
        <w:r w:rsidRPr="00673328">
          <w:rPr>
            <w:rFonts w:ascii="宋体" w:eastAsia="宋体" w:hAnsi="宋体" w:cs="宋体" w:hint="eastAsia"/>
          </w:rPr>
          <w:t>kombi-</w:t>
        </w:r>
      </w:moveFrom>
    </w:p>
    <w:moveFromRangeEnd w:id="2956"/>
    <w:p w14:paraId="557F63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komedi</w:t>
      </w:r>
    </w:p>
    <w:p w14:paraId="1320B5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komet</w:t>
      </w:r>
    </w:p>
    <w:p w14:paraId="68DBEF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komfort</w:t>
      </w:r>
    </w:p>
    <w:p w14:paraId="586EE6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komiker</w:t>
      </w:r>
    </w:p>
    <w:p w14:paraId="31912E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komisk</w:t>
      </w:r>
    </w:p>
    <w:p w14:paraId="29AD45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958" w:author="Author" w:date="2012-02-26T13:32:00Z" w:name="move318027173"/>
      <w:moveTo w:id="2959" w:author="Author" w:date="2012-02-26T13:32:00Z">
        <w:r w:rsidRPr="00673328">
          <w:rPr>
            <w:rFonts w:ascii="宋体" w:eastAsia="宋体" w:hAnsi="宋体" w:cs="宋体" w:hint="eastAsia"/>
          </w:rPr>
          <w:t>komma</w:t>
        </w:r>
      </w:moveTo>
    </w:p>
    <w:moveToRangeEnd w:id="2958"/>
    <w:p w14:paraId="7747D9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kommando 050</w:t>
      </w:r>
    </w:p>
    <w:p w14:paraId="4C97CD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60" w:author="Author" w:date="2012-02-26T13:32:00Z" w:name="move318027173"/>
      <w:moveFrom w:id="2961" w:author="Author" w:date="2012-02-26T13:32:00Z">
        <w:r w:rsidRPr="00673328">
          <w:rPr>
            <w:rFonts w:ascii="宋体" w:eastAsia="宋体" w:hAnsi="宋体" w:cs="宋体" w:hint="eastAsia"/>
          </w:rPr>
          <w:t>komma</w:t>
        </w:r>
      </w:moveFrom>
    </w:p>
    <w:moveFromRangeEnd w:id="2960"/>
    <w:p w14:paraId="1A750D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kommenderar</w:t>
      </w:r>
    </w:p>
    <w:p w14:paraId="178330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kommentar</w:t>
      </w:r>
    </w:p>
    <w:p w14:paraId="1EF00F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kommentator</w:t>
      </w:r>
    </w:p>
    <w:p w14:paraId="7A9379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kommenterar</w:t>
      </w:r>
    </w:p>
    <w:p w14:paraId="069DE6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kommer 0345t</w:t>
      </w:r>
    </w:p>
    <w:p w14:paraId="72A1C8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kommer 0366ver</w:t>
      </w:r>
    </w:p>
    <w:p w14:paraId="438449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kommer bort</w:t>
      </w:r>
    </w:p>
    <w:p w14:paraId="450974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62" w:author="Author" w:date="2012-02-26T13:32:00Z" w:name="move318027174"/>
      <w:moveTo w:id="296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kommer</w:t>
        </w:r>
      </w:moveTo>
    </w:p>
    <w:moveToRangeEnd w:id="2962"/>
    <w:p w14:paraId="16B75E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kommer p0345</w:t>
      </w:r>
    </w:p>
    <w:p w14:paraId="13B47E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kommersiell</w:t>
      </w:r>
    </w:p>
    <w:p w14:paraId="0E5B59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kommers</w:t>
      </w:r>
    </w:p>
    <w:p w14:paraId="76A287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64" w:author="Author" w:date="2012-02-26T13:32:00Z" w:name="move318027174"/>
      <w:moveFrom w:id="2965" w:author="Author" w:date="2012-02-26T13:32:00Z">
        <w:r w:rsidRPr="00673328">
          <w:rPr>
            <w:rFonts w:ascii="宋体" w:eastAsia="宋体" w:hAnsi="宋体" w:cs="宋体" w:hint="eastAsia"/>
          </w:rPr>
          <w:t>kommer</w:t>
        </w:r>
      </w:moveFrom>
    </w:p>
    <w:moveFromRangeEnd w:id="2964"/>
    <w:p w14:paraId="6191DC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kommer upp</w:t>
      </w:r>
    </w:p>
    <w:p w14:paraId="33D551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kommer ut</w:t>
      </w:r>
    </w:p>
    <w:p w14:paraId="19B020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komminister</w:t>
      </w:r>
    </w:p>
    <w:p w14:paraId="14D338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kommissarie</w:t>
      </w:r>
    </w:p>
    <w:p w14:paraId="063812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kommission</w:t>
      </w:r>
    </w:p>
    <w:p w14:paraId="302D91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kommitt03</w:t>
      </w:r>
      <w:r w:rsidRPr="00780F39">
        <w:rPr>
          <w:rFonts w:ascii="宋体" w:eastAsia="宋体" w:hAnsi="宋体" w:cs="宋体" w:hint="eastAsia"/>
          <w:lang w:val="sv-SE"/>
        </w:rPr>
        <w:t>51</w:t>
      </w:r>
    </w:p>
    <w:p w14:paraId="5F2F19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66" w:author="Author" w:date="2012-02-26T13:32:00Z" w:name="move318027175"/>
      <w:moveTo w:id="29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kom</w:t>
        </w:r>
      </w:moveTo>
    </w:p>
    <w:p w14:paraId="2CED10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68" w:author="Author" w:date="2012-02-26T13:32:00Z" w:name="move318027176"/>
      <w:moveToRangeEnd w:id="2966"/>
      <w:moveTo w:id="29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kommunal</w:t>
        </w:r>
      </w:moveTo>
    </w:p>
    <w:moveToRangeEnd w:id="2968"/>
    <w:p w14:paraId="1DAE3B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kommunalr0345d</w:t>
      </w:r>
    </w:p>
    <w:p w14:paraId="401B05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kommunal r0366str0344tt</w:t>
      </w:r>
    </w:p>
    <w:p w14:paraId="67A0CC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kommunalskatt</w:t>
      </w:r>
    </w:p>
    <w:p w14:paraId="5426A5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70" w:author="Author" w:date="2012-02-26T13:32:00Z" w:name="move318027176"/>
      <w:moveFrom w:id="2971" w:author="Author" w:date="2012-02-26T13:32:00Z">
        <w:r w:rsidRPr="00673328">
          <w:rPr>
            <w:rFonts w:ascii="宋体" w:eastAsia="宋体" w:hAnsi="宋体" w:cs="宋体" w:hint="eastAsia"/>
          </w:rPr>
          <w:t>kommunal</w:t>
        </w:r>
      </w:moveFrom>
    </w:p>
    <w:moveFromRangeEnd w:id="2970"/>
    <w:p w14:paraId="1EDCEF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kommunalval</w:t>
      </w:r>
    </w:p>
    <w:p w14:paraId="1CECED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kommunfullm0344ktige</w:t>
      </w:r>
    </w:p>
    <w:p w14:paraId="485A6D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kommunicerar</w:t>
      </w:r>
    </w:p>
    <w:p w14:paraId="50280F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kommunik0351</w:t>
      </w:r>
    </w:p>
    <w:p w14:paraId="2BF819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72" w:author="Author" w:date="2012-02-26T13:32:00Z" w:name="move318027177"/>
      <w:moveTo w:id="297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kommunikation</w:t>
        </w:r>
      </w:moveTo>
    </w:p>
    <w:moveToRangeEnd w:id="2972"/>
    <w:p w14:paraId="67F2FB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kommunikationsmedel</w:t>
      </w:r>
    </w:p>
    <w:p w14:paraId="69B469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74" w:author="Author" w:date="2012-02-26T13:32:00Z" w:name="move318027177"/>
      <w:moveFrom w:id="2975" w:author="Author" w:date="2012-02-26T13:32:00Z">
        <w:r w:rsidRPr="00673328">
          <w:rPr>
            <w:rFonts w:ascii="宋体" w:eastAsia="宋体" w:hAnsi="宋体" w:cs="宋体" w:hint="eastAsia"/>
          </w:rPr>
          <w:t>kommunikation</w:t>
        </w:r>
      </w:moveFrom>
    </w:p>
    <w:moveFromRangeEnd w:id="2974"/>
    <w:p w14:paraId="6FB2C5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kommunism</w:t>
      </w:r>
    </w:p>
    <w:p w14:paraId="3852C4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kommunist</w:t>
      </w:r>
    </w:p>
    <w:p w14:paraId="5A43F8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76" w:author="Author" w:date="2012-02-26T13:32:00Z" w:name="move318027178"/>
      <w:moveTo w:id="297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kommun</w:t>
        </w:r>
      </w:moveTo>
    </w:p>
    <w:moveToRangeEnd w:id="2976"/>
    <w:p w14:paraId="7CA23D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kommunstyrelse</w:t>
      </w:r>
    </w:p>
    <w:p w14:paraId="7721AEEE" w14:textId="77777777" w:rsidR="00000000" w:rsidRPr="00780F39" w:rsidRDefault="00780F39" w:rsidP="00673328">
      <w:pPr>
        <w:pStyle w:val="PlainText"/>
        <w:rPr>
          <w:ins w:id="2978" w:author="Author" w:date="2012-02-26T13:32:00Z"/>
          <w:rFonts w:ascii="宋体" w:eastAsia="宋体" w:hAnsi="宋体" w:cs="宋体" w:hint="eastAsia"/>
          <w:lang w:val="sv-SE"/>
        </w:rPr>
      </w:pPr>
      <w:ins w:id="29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</w:t>
        </w:r>
      </w:ins>
    </w:p>
    <w:p w14:paraId="6240E2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980" w:author="Author" w:date="2012-02-26T13:32:00Z" w:name="move318027179"/>
      <w:moveTo w:id="2981" w:author="Author" w:date="2012-02-26T13:32:00Z">
        <w:r w:rsidRPr="00673328">
          <w:rPr>
            <w:rFonts w:ascii="宋体" w:eastAsia="宋体" w:hAnsi="宋体" w:cs="宋体" w:hint="eastAsia"/>
          </w:rPr>
          <w:t>kompakt</w:t>
        </w:r>
      </w:moveTo>
    </w:p>
    <w:p w14:paraId="493A18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82" w:author="Author" w:date="2012-02-26T13:32:00Z" w:name="move318027178"/>
      <w:moveToRangeEnd w:id="2980"/>
      <w:moveFrom w:id="2983" w:author="Author" w:date="2012-02-26T13:32:00Z">
        <w:r w:rsidRPr="00673328">
          <w:rPr>
            <w:rFonts w:ascii="宋体" w:eastAsia="宋体" w:hAnsi="宋体" w:cs="宋体" w:hint="eastAsia"/>
          </w:rPr>
          <w:t>kommun</w:t>
        </w:r>
      </w:moveFrom>
    </w:p>
    <w:moveFromRangeEnd w:id="2982"/>
    <w:p w14:paraId="6E2B69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kompaktskiva</w:t>
      </w:r>
    </w:p>
    <w:p w14:paraId="54D293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84" w:author="Author" w:date="2012-02-26T13:32:00Z" w:name="move318027179"/>
      <w:moveFrom w:id="2985" w:author="Author" w:date="2012-02-26T13:32:00Z">
        <w:r w:rsidRPr="00673328">
          <w:rPr>
            <w:rFonts w:ascii="宋体" w:eastAsia="宋体" w:hAnsi="宋体" w:cs="宋体" w:hint="eastAsia"/>
          </w:rPr>
          <w:t>kompakt</w:t>
        </w:r>
      </w:moveFrom>
    </w:p>
    <w:moveFromRangeEnd w:id="2984"/>
    <w:p w14:paraId="126EC6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kompani</w:t>
      </w:r>
    </w:p>
    <w:p w14:paraId="3EB87C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kompanjon</w:t>
      </w:r>
    </w:p>
    <w:p w14:paraId="468B94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komparatio</w:t>
      </w:r>
      <w:r w:rsidRPr="00780F39">
        <w:rPr>
          <w:rFonts w:ascii="宋体" w:eastAsia="宋体" w:hAnsi="宋体" w:cs="宋体" w:hint="eastAsia"/>
          <w:lang w:val="sv-SE"/>
        </w:rPr>
        <w:t>n</w:t>
      </w:r>
    </w:p>
    <w:p w14:paraId="73C656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kompass</w:t>
      </w:r>
    </w:p>
    <w:p w14:paraId="1AE0DE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kompendium</w:t>
      </w:r>
    </w:p>
    <w:p w14:paraId="3FC5FA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kompensation</w:t>
      </w:r>
    </w:p>
    <w:p w14:paraId="291954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kompenserar</w:t>
      </w:r>
    </w:p>
    <w:p w14:paraId="4BD03E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kompetens</w:t>
      </w:r>
    </w:p>
    <w:p w14:paraId="0EE8DD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kompetent</w:t>
      </w:r>
    </w:p>
    <w:p w14:paraId="1678DA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kompis</w:t>
      </w:r>
    </w:p>
    <w:p w14:paraId="356885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kompledig</w:t>
      </w:r>
    </w:p>
    <w:p w14:paraId="05CD6A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komplement</w:t>
      </w:r>
    </w:p>
    <w:p w14:paraId="34825B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kompletterar</w:t>
      </w:r>
    </w:p>
    <w:p w14:paraId="07EB99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komplett</w:t>
      </w:r>
    </w:p>
    <w:p w14:paraId="747CE6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komplex</w:t>
      </w:r>
    </w:p>
    <w:p w14:paraId="769AE8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komplicerad</w:t>
      </w:r>
    </w:p>
    <w:p w14:paraId="2FDE93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komplicerar</w:t>
      </w:r>
    </w:p>
    <w:p w14:paraId="08DB67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komplikation</w:t>
      </w:r>
    </w:p>
    <w:p w14:paraId="643051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komplimang</w:t>
      </w:r>
    </w:p>
    <w:p w14:paraId="2CA1AC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komplott</w:t>
      </w:r>
    </w:p>
    <w:p w14:paraId="51540F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2986" w:author="Author" w:date="2012-02-26T13:32:00Z" w:name="move318027180"/>
      <w:moveTo w:id="29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komp</w:t>
        </w:r>
      </w:moveTo>
    </w:p>
    <w:moveToRangeEnd w:id="2986"/>
    <w:p w14:paraId="20D61D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komponent</w:t>
      </w:r>
    </w:p>
    <w:p w14:paraId="51315C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komponerar</w:t>
      </w:r>
    </w:p>
    <w:p w14:paraId="6DB9E4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komposit0366r</w:t>
      </w:r>
    </w:p>
    <w:p w14:paraId="0F838F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komposition</w:t>
      </w:r>
    </w:p>
    <w:p w14:paraId="453683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kompott</w:t>
      </w:r>
    </w:p>
    <w:p w14:paraId="576707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kompress</w:t>
      </w:r>
    </w:p>
    <w:p w14:paraId="2693B5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kompri</w:t>
      </w:r>
      <w:r w:rsidRPr="00780F39">
        <w:rPr>
          <w:rFonts w:ascii="宋体" w:eastAsia="宋体" w:hAnsi="宋体" w:cs="宋体" w:hint="eastAsia"/>
          <w:lang w:val="sv-SE"/>
        </w:rPr>
        <w:t>merar</w:t>
      </w:r>
    </w:p>
    <w:p w14:paraId="0BADEE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kompromissar</w:t>
      </w:r>
    </w:p>
    <w:p w14:paraId="2AA02B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kompromiss</w:t>
      </w:r>
    </w:p>
    <w:p w14:paraId="2D5F1A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88" w:author="Author" w:date="2012-02-26T13:32:00Z" w:name="move318027180"/>
      <w:moveFrom w:id="2989" w:author="Author" w:date="2012-02-26T13:32:00Z">
        <w:r w:rsidRPr="00673328">
          <w:rPr>
            <w:rFonts w:ascii="宋体" w:eastAsia="宋体" w:hAnsi="宋体" w:cs="宋体" w:hint="eastAsia"/>
          </w:rPr>
          <w:t>komp</w:t>
        </w:r>
      </w:moveFrom>
    </w:p>
    <w:p w14:paraId="348E71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90" w:author="Author" w:date="2012-02-26T13:32:00Z" w:name="move318027175"/>
      <w:moveFromRangeEnd w:id="2988"/>
      <w:moveFrom w:id="2991" w:author="Author" w:date="2012-02-26T13:32:00Z">
        <w:r w:rsidRPr="00673328">
          <w:rPr>
            <w:rFonts w:ascii="宋体" w:eastAsia="宋体" w:hAnsi="宋体" w:cs="宋体" w:hint="eastAsia"/>
          </w:rPr>
          <w:t>kom</w:t>
        </w:r>
      </w:moveFrom>
    </w:p>
    <w:moveFromRangeEnd w:id="2990"/>
    <w:p w14:paraId="5DAA1E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komvux</w:t>
      </w:r>
    </w:p>
    <w:p w14:paraId="6253E8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992" w:author="Author" w:date="2012-02-26T13:32:00Z" w:name="move318027181"/>
      <w:moveTo w:id="2993" w:author="Author" w:date="2012-02-26T13:32:00Z">
        <w:r w:rsidRPr="00673328">
          <w:rPr>
            <w:rFonts w:ascii="宋体" w:eastAsia="宋体" w:hAnsi="宋体" w:cs="宋体" w:hint="eastAsia"/>
          </w:rPr>
          <w:t>koncentration</w:t>
        </w:r>
      </w:moveTo>
    </w:p>
    <w:moveToRangeEnd w:id="2992"/>
    <w:p w14:paraId="47F94C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koncentrationsl0344ger</w:t>
      </w:r>
    </w:p>
    <w:p w14:paraId="57B1A0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94" w:author="Author" w:date="2012-02-26T13:32:00Z" w:name="move318027181"/>
      <w:moveFrom w:id="2995" w:author="Author" w:date="2012-02-26T13:32:00Z">
        <w:r w:rsidRPr="00673328">
          <w:rPr>
            <w:rFonts w:ascii="宋体" w:eastAsia="宋体" w:hAnsi="宋体" w:cs="宋体" w:hint="eastAsia"/>
          </w:rPr>
          <w:t>koncentration</w:t>
        </w:r>
      </w:moveFrom>
    </w:p>
    <w:moveFromRangeEnd w:id="2994"/>
    <w:p w14:paraId="41F023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koncentrat</w:t>
      </w:r>
    </w:p>
    <w:p w14:paraId="34955C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2996" w:author="Author" w:date="2012-02-26T13:32:00Z" w:name="move318027182"/>
      <w:moveTo w:id="2997" w:author="Author" w:date="2012-02-26T13:32:00Z">
        <w:r w:rsidRPr="00673328">
          <w:rPr>
            <w:rFonts w:ascii="宋体" w:eastAsia="宋体" w:hAnsi="宋体" w:cs="宋体" w:hint="eastAsia"/>
          </w:rPr>
          <w:t>koncentrerar</w:t>
        </w:r>
      </w:moveTo>
    </w:p>
    <w:moveToRangeEnd w:id="2996"/>
    <w:p w14:paraId="60FEB4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koncentrerar sig</w:t>
      </w:r>
    </w:p>
    <w:p w14:paraId="547435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2998" w:author="Author" w:date="2012-02-26T13:32:00Z" w:name="move318027182"/>
      <w:moveFrom w:id="2999" w:author="Author" w:date="2012-02-26T13:32:00Z">
        <w:r w:rsidRPr="00673328">
          <w:rPr>
            <w:rFonts w:ascii="宋体" w:eastAsia="宋体" w:hAnsi="宋体" w:cs="宋体" w:hint="eastAsia"/>
          </w:rPr>
          <w:t>koncentrerar</w:t>
        </w:r>
      </w:moveFrom>
    </w:p>
    <w:moveFromRangeEnd w:id="2998"/>
    <w:p w14:paraId="265C46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koncept</w:t>
      </w:r>
    </w:p>
    <w:p w14:paraId="3D1A25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koncern</w:t>
      </w:r>
    </w:p>
    <w:p w14:paraId="2F19AD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koncession</w:t>
      </w:r>
    </w:p>
    <w:p w14:paraId="071FBD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koncis</w:t>
      </w:r>
    </w:p>
    <w:p w14:paraId="67BFC9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kondenserar</w:t>
      </w:r>
    </w:p>
    <w:p w14:paraId="439DDC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kondens</w:t>
      </w:r>
    </w:p>
    <w:p w14:paraId="1A1610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kondis</w:t>
      </w:r>
    </w:p>
    <w:p w14:paraId="5B832B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kondition</w:t>
      </w:r>
    </w:p>
    <w:p w14:paraId="52197E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konditori</w:t>
      </w:r>
    </w:p>
    <w:p w14:paraId="370E50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konditor</w:t>
      </w:r>
    </w:p>
    <w:p w14:paraId="3B4518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kondom</w:t>
      </w:r>
    </w:p>
    <w:p w14:paraId="64C9E1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kondukt0366r</w:t>
      </w:r>
    </w:p>
    <w:p w14:paraId="2FE0E1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konfektion</w:t>
      </w:r>
    </w:p>
    <w:p w14:paraId="614573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konfekt</w:t>
      </w:r>
    </w:p>
    <w:p w14:paraId="40720F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konferencier</w:t>
      </w:r>
    </w:p>
    <w:p w14:paraId="72C2DE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konferens</w:t>
      </w:r>
    </w:p>
    <w:p w14:paraId="38E0F4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konfession</w:t>
      </w:r>
    </w:p>
    <w:p w14:paraId="28FDC5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konfetti</w:t>
      </w:r>
    </w:p>
    <w:p w14:paraId="2A87B7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konfidentiell</w:t>
      </w:r>
    </w:p>
    <w:p w14:paraId="3393B1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konfirmand</w:t>
      </w:r>
    </w:p>
    <w:p w14:paraId="44088A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000" w:author="Author" w:date="2012-02-26T13:32:00Z" w:name="move318027183"/>
      <w:moveTo w:id="3001" w:author="Author" w:date="2012-02-26T13:32:00Z">
        <w:r w:rsidRPr="00673328">
          <w:rPr>
            <w:rFonts w:ascii="宋体" w:eastAsia="宋体" w:hAnsi="宋体" w:cs="宋体" w:hint="eastAsia"/>
          </w:rPr>
          <w:t>konfirmation</w:t>
        </w:r>
      </w:moveTo>
    </w:p>
    <w:moveToRangeEnd w:id="3000"/>
    <w:p w14:paraId="16AC22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konfirmationsundervisning</w:t>
      </w:r>
    </w:p>
    <w:p w14:paraId="092B5C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02" w:author="Author" w:date="2012-02-26T13:32:00Z" w:name="move318027183"/>
      <w:moveFrom w:id="3003" w:author="Author" w:date="2012-02-26T13:32:00Z">
        <w:r w:rsidRPr="00673328">
          <w:rPr>
            <w:rFonts w:ascii="宋体" w:eastAsia="宋体" w:hAnsi="宋体" w:cs="宋体" w:hint="eastAsia"/>
          </w:rPr>
          <w:t>konfirmation</w:t>
        </w:r>
      </w:moveFrom>
    </w:p>
    <w:moveFromRangeEnd w:id="3002"/>
    <w:p w14:paraId="64AAAD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konfirmerar</w:t>
      </w:r>
    </w:p>
    <w:p w14:paraId="02DA15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konfiskerar</w:t>
      </w:r>
    </w:p>
    <w:p w14:paraId="037B41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konflikt</w:t>
      </w:r>
    </w:p>
    <w:p w14:paraId="2A93AB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konformism</w:t>
      </w:r>
    </w:p>
    <w:p w14:paraId="7E3183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konfrontation</w:t>
      </w:r>
    </w:p>
    <w:p w14:paraId="4C82F7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konfronteras</w:t>
      </w:r>
    </w:p>
    <w:p w14:paraId="57511C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konfunderad</w:t>
      </w:r>
    </w:p>
    <w:p w14:paraId="5DD007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konfys</w:t>
      </w:r>
    </w:p>
    <w:p w14:paraId="10C5D4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kongress</w:t>
      </w:r>
    </w:p>
    <w:p w14:paraId="107E88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konjak</w:t>
      </w:r>
    </w:p>
    <w:p w14:paraId="615071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konjunktion</w:t>
      </w:r>
    </w:p>
    <w:p w14:paraId="662800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konjunktur</w:t>
      </w:r>
    </w:p>
    <w:p w14:paraId="279BB8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konkav</w:t>
      </w:r>
    </w:p>
    <w:p w14:paraId="1BF2C4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konklusion</w:t>
      </w:r>
    </w:p>
    <w:p w14:paraId="4B56AF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konkret</w:t>
      </w:r>
    </w:p>
    <w:p w14:paraId="57AA2A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konkur</w:t>
      </w:r>
      <w:r w:rsidRPr="00780F39">
        <w:rPr>
          <w:rFonts w:ascii="宋体" w:eastAsia="宋体" w:hAnsi="宋体" w:cs="宋体" w:hint="eastAsia"/>
          <w:lang w:val="sv-SE"/>
        </w:rPr>
        <w:t>rens</w:t>
      </w:r>
    </w:p>
    <w:p w14:paraId="363D41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konkurrensverket</w:t>
      </w:r>
    </w:p>
    <w:p w14:paraId="66F66F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konkurrent</w:t>
      </w:r>
    </w:p>
    <w:p w14:paraId="1723A6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konkurrerar</w:t>
      </w:r>
    </w:p>
    <w:p w14:paraId="4DC03A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konkurs</w:t>
      </w:r>
    </w:p>
    <w:p w14:paraId="629460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konsekvens</w:t>
      </w:r>
    </w:p>
    <w:p w14:paraId="714666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konsekvent</w:t>
      </w:r>
    </w:p>
    <w:p w14:paraId="34DC63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konselj</w:t>
      </w:r>
    </w:p>
    <w:p w14:paraId="05D433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konsert</w:t>
      </w:r>
    </w:p>
    <w:p w14:paraId="38C94E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konserv0366ppnare</w:t>
      </w:r>
    </w:p>
    <w:p w14:paraId="1DC924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konservatism</w:t>
      </w:r>
    </w:p>
    <w:p w14:paraId="4898DA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konservativ</w:t>
      </w:r>
    </w:p>
    <w:p w14:paraId="2B0AF4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konservator</w:t>
      </w:r>
    </w:p>
    <w:p w14:paraId="5E5C16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konserverar</w:t>
      </w:r>
    </w:p>
    <w:p w14:paraId="0DDA37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konserv</w:t>
      </w:r>
    </w:p>
    <w:p w14:paraId="078681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konsistens</w:t>
      </w:r>
    </w:p>
    <w:p w14:paraId="4E153B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konsoliderar</w:t>
      </w:r>
    </w:p>
    <w:p w14:paraId="1F9FA1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konsol</w:t>
      </w:r>
    </w:p>
    <w:p w14:paraId="49F859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konsonant</w:t>
      </w:r>
    </w:p>
    <w:p w14:paraId="577C35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konspiration</w:t>
      </w:r>
    </w:p>
    <w:p w14:paraId="53105B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konspirerar</w:t>
      </w:r>
    </w:p>
    <w:p w14:paraId="358031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konst0345kning</w:t>
      </w:r>
    </w:p>
    <w:p w14:paraId="1206F3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konstant</w:t>
      </w:r>
    </w:p>
    <w:p w14:paraId="2FBF64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konstapel</w:t>
      </w:r>
    </w:p>
    <w:p w14:paraId="5C6F35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konstaterar</w:t>
      </w:r>
    </w:p>
    <w:p w14:paraId="316427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konstgjord</w:t>
      </w:r>
    </w:p>
    <w:p w14:paraId="6A5F39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konsthantverk</w:t>
      </w:r>
    </w:p>
    <w:p w14:paraId="623A4B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konstig</w:t>
      </w:r>
    </w:p>
    <w:p w14:paraId="717C38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konstitution</w:t>
      </w:r>
    </w:p>
    <w:p w14:paraId="457FD0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konstlad</w:t>
      </w:r>
    </w:p>
    <w:p w14:paraId="536F71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04" w:author="Author" w:date="2012-02-26T13:32:00Z" w:name="move318027184"/>
      <w:moveTo w:id="30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konst</w:t>
        </w:r>
      </w:moveTo>
    </w:p>
    <w:moveToRangeEnd w:id="3004"/>
    <w:p w14:paraId="7555DD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konstn0344rlig</w:t>
      </w:r>
    </w:p>
    <w:p w14:paraId="7A0C73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konstn0344r</w:t>
      </w:r>
    </w:p>
    <w:p w14:paraId="4AC1D8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konstrar</w:t>
      </w:r>
    </w:p>
    <w:p w14:paraId="098F3C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konstruerar</w:t>
      </w:r>
    </w:p>
    <w:p w14:paraId="571286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konstrukt0366r</w:t>
      </w:r>
    </w:p>
    <w:p w14:paraId="7CC091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konstruktion</w:t>
      </w:r>
    </w:p>
    <w:p w14:paraId="02A784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konstruktiv</w:t>
      </w:r>
    </w:p>
    <w:p w14:paraId="6F95E0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konststycke</w:t>
      </w:r>
    </w:p>
    <w:p w14:paraId="5F97A1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06" w:author="Author" w:date="2012-02-26T13:32:00Z" w:name="move318027184"/>
      <w:moveFrom w:id="3007" w:author="Author" w:date="2012-02-26T13:32:00Z">
        <w:r w:rsidRPr="00673328">
          <w:rPr>
            <w:rFonts w:ascii="宋体" w:eastAsia="宋体" w:hAnsi="宋体" w:cs="宋体" w:hint="eastAsia"/>
          </w:rPr>
          <w:t>konst</w:t>
        </w:r>
      </w:moveFrom>
    </w:p>
    <w:moveFromRangeEnd w:id="3006"/>
    <w:p w14:paraId="63CBEA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konsulat</w:t>
      </w:r>
    </w:p>
    <w:p w14:paraId="20DF0F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konsulent</w:t>
      </w:r>
    </w:p>
    <w:p w14:paraId="285ACC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konsul</w:t>
      </w:r>
    </w:p>
    <w:p w14:paraId="3E5A6D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konsulterar</w:t>
      </w:r>
    </w:p>
    <w:p w14:paraId="2E2673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konsult</w:t>
      </w:r>
    </w:p>
    <w:p w14:paraId="142DC1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konsumenternas f0366rs0344k</w:t>
      </w:r>
      <w:r w:rsidRPr="00780F39">
        <w:rPr>
          <w:rFonts w:ascii="宋体" w:eastAsia="宋体" w:hAnsi="宋体" w:cs="宋体" w:hint="eastAsia"/>
          <w:lang w:val="sv-SE"/>
        </w:rPr>
        <w:t>ringsbyr0345</w:t>
      </w:r>
    </w:p>
    <w:p w14:paraId="3A54BF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konsumentk0366plagen</w:t>
      </w:r>
    </w:p>
    <w:p w14:paraId="6042B9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08" w:author="Author" w:date="2012-02-26T13:32:00Z" w:name="move318027185"/>
      <w:moveTo w:id="300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konsument</w:t>
        </w:r>
      </w:moveTo>
    </w:p>
    <w:moveToRangeEnd w:id="3008"/>
    <w:p w14:paraId="7ADD2C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konsumentombudsman</w:t>
      </w:r>
    </w:p>
    <w:p w14:paraId="120BBE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konsumentsekreterare</w:t>
      </w:r>
    </w:p>
    <w:p w14:paraId="570B0E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10" w:author="Author" w:date="2012-02-26T13:32:00Z" w:name="move318027185"/>
      <w:moveFrom w:id="3011" w:author="Author" w:date="2012-02-26T13:32:00Z">
        <w:r w:rsidRPr="00673328">
          <w:rPr>
            <w:rFonts w:ascii="宋体" w:eastAsia="宋体" w:hAnsi="宋体" w:cs="宋体" w:hint="eastAsia"/>
          </w:rPr>
          <w:t>konsument</w:t>
        </w:r>
      </w:moveFrom>
    </w:p>
    <w:moveFromRangeEnd w:id="3010"/>
    <w:p w14:paraId="6790CB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konsumentupplysning</w:t>
      </w:r>
    </w:p>
    <w:p w14:paraId="38E7F9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konsumentverket</w:t>
      </w:r>
    </w:p>
    <w:p w14:paraId="364B3A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konsum</w:t>
      </w:r>
    </w:p>
    <w:p w14:paraId="7F0395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12" w:author="Author" w:date="2012-02-26T13:32:00Z" w:name="move318027186"/>
      <w:moveTo w:id="301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konsumtion</w:t>
        </w:r>
      </w:moveTo>
    </w:p>
    <w:moveToRangeEnd w:id="3012"/>
    <w:p w14:paraId="4799C8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konsumtionsvara</w:t>
      </w:r>
    </w:p>
    <w:p w14:paraId="5E2E77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14" w:author="Author" w:date="2012-02-26T13:32:00Z" w:name="move318027186"/>
      <w:moveFrom w:id="3015" w:author="Author" w:date="2012-02-26T13:32:00Z">
        <w:r w:rsidRPr="00673328">
          <w:rPr>
            <w:rFonts w:ascii="宋体" w:eastAsia="宋体" w:hAnsi="宋体" w:cs="宋体" w:hint="eastAsia"/>
          </w:rPr>
          <w:t>konsumtion</w:t>
        </w:r>
      </w:moveFrom>
    </w:p>
    <w:moveFromRangeEnd w:id="3014"/>
    <w:p w14:paraId="71A084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kontaktar</w:t>
      </w:r>
    </w:p>
    <w:p w14:paraId="35FF07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kontaktfamilj</w:t>
      </w:r>
    </w:p>
    <w:p w14:paraId="13CDFC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kontaktlins</w:t>
      </w:r>
    </w:p>
    <w:p w14:paraId="60673F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16" w:author="Author" w:date="2012-02-26T13:32:00Z" w:name="move318027187"/>
      <w:moveTo w:id="30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kontakt</w:t>
        </w:r>
      </w:moveTo>
    </w:p>
    <w:moveToRangeEnd w:id="3016"/>
    <w:p w14:paraId="740F14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kontaktperson</w:t>
      </w:r>
    </w:p>
    <w:p w14:paraId="37AB69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18" w:author="Author" w:date="2012-02-26T13:32:00Z" w:name="move318027187"/>
      <w:moveFrom w:id="3019" w:author="Author" w:date="2012-02-26T13:32:00Z">
        <w:r w:rsidRPr="00673328">
          <w:rPr>
            <w:rFonts w:ascii="宋体" w:eastAsia="宋体" w:hAnsi="宋体" w:cs="宋体" w:hint="eastAsia"/>
          </w:rPr>
          <w:t>kontakt</w:t>
        </w:r>
      </w:moveFrom>
    </w:p>
    <w:moveFromRangeEnd w:id="3018"/>
    <w:p w14:paraId="019028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kontanter</w:t>
      </w:r>
    </w:p>
    <w:p w14:paraId="125EC9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kontantinsats</w:t>
      </w:r>
    </w:p>
    <w:p w14:paraId="596726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kontantkort</w:t>
      </w:r>
    </w:p>
    <w:p w14:paraId="653161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kontant</w:t>
      </w:r>
    </w:p>
    <w:p w14:paraId="32692F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kontenta</w:t>
      </w:r>
    </w:p>
    <w:p w14:paraId="086221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kontinent</w:t>
      </w:r>
    </w:p>
    <w:p w14:paraId="37A34E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kontinuerlig</w:t>
      </w:r>
    </w:p>
    <w:p w14:paraId="0F0D16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kontokort</w:t>
      </w:r>
    </w:p>
    <w:p w14:paraId="0422A2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20" w:author="Author" w:date="2012-02-26T13:32:00Z" w:name="move318027188"/>
      <w:moveTo w:id="302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konto</w:t>
        </w:r>
      </w:moveTo>
    </w:p>
    <w:moveToRangeEnd w:id="3020"/>
    <w:p w14:paraId="3FB749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kontorist</w:t>
      </w:r>
    </w:p>
    <w:p w14:paraId="7594C5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kontor</w:t>
      </w:r>
    </w:p>
    <w:p w14:paraId="460B8F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22" w:author="Author" w:date="2012-02-26T13:32:00Z" w:name="move318027188"/>
      <w:moveFrom w:id="3023" w:author="Author" w:date="2012-02-26T13:32:00Z">
        <w:r w:rsidRPr="00673328">
          <w:rPr>
            <w:rFonts w:ascii="宋体" w:eastAsia="宋体" w:hAnsi="宋体" w:cs="宋体" w:hint="eastAsia"/>
          </w:rPr>
          <w:t>konto</w:t>
        </w:r>
      </w:moveFrom>
    </w:p>
    <w:moveFromRangeEnd w:id="3022"/>
    <w:p w14:paraId="67640A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kontrabas</w:t>
      </w:r>
    </w:p>
    <w:p w14:paraId="040307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kontrahent</w:t>
      </w:r>
    </w:p>
    <w:p w14:paraId="034298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kontrakt</w:t>
      </w:r>
    </w:p>
    <w:p w14:paraId="2CE912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24" w:author="Author" w:date="2012-02-26T13:32:00Z" w:name="move318027189"/>
      <w:moveTo w:id="302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kontra</w:t>
        </w:r>
      </w:moveTo>
    </w:p>
    <w:moveToRangeEnd w:id="3024"/>
    <w:p w14:paraId="0485DA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kontrar</w:t>
      </w:r>
    </w:p>
    <w:p w14:paraId="1E2C35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kontrast</w:t>
      </w:r>
    </w:p>
    <w:p w14:paraId="4493AC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26" w:author="Author" w:date="2012-02-26T13:32:00Z" w:name="move318027189"/>
      <w:moveFrom w:id="3027" w:author="Author" w:date="2012-02-26T13:32:00Z">
        <w:r w:rsidRPr="00673328">
          <w:rPr>
            <w:rFonts w:ascii="宋体" w:eastAsia="宋体" w:hAnsi="宋体" w:cs="宋体" w:hint="eastAsia"/>
          </w:rPr>
          <w:t>kontra</w:t>
        </w:r>
      </w:moveFrom>
    </w:p>
    <w:moveFromRangeEnd w:id="3026"/>
    <w:p w14:paraId="20FBF8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kontrollant</w:t>
      </w:r>
    </w:p>
    <w:p w14:paraId="7D8202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kontrollbesiktning</w:t>
      </w:r>
    </w:p>
    <w:p w14:paraId="7FB785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kontrollerar</w:t>
      </w:r>
    </w:p>
    <w:p w14:paraId="3E82E7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kontrollm0344rke</w:t>
      </w:r>
    </w:p>
    <w:p w14:paraId="3EE950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28" w:author="Author" w:date="2012-02-26T13:32:00Z" w:name="move318027190"/>
      <w:moveTo w:id="30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kontroll</w:t>
        </w:r>
      </w:moveTo>
    </w:p>
    <w:moveToRangeEnd w:id="3028"/>
    <w:p w14:paraId="17C6E5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kontrollomr0345de</w:t>
      </w:r>
    </w:p>
    <w:p w14:paraId="705BDC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30" w:author="Author" w:date="2012-02-26T13:32:00Z" w:name="move318027190"/>
      <w:moveFrom w:id="3031" w:author="Author" w:date="2012-02-26T13:32:00Z">
        <w:r w:rsidRPr="00673328">
          <w:rPr>
            <w:rFonts w:ascii="宋体" w:eastAsia="宋体" w:hAnsi="宋体" w:cs="宋体" w:hint="eastAsia"/>
          </w:rPr>
          <w:t>kontroll</w:t>
        </w:r>
      </w:moveFrom>
    </w:p>
    <w:moveFromRangeEnd w:id="3030"/>
    <w:p w14:paraId="444F6A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kontrolluppgift</w:t>
      </w:r>
    </w:p>
    <w:p w14:paraId="35B419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kontrovers</w:t>
      </w:r>
    </w:p>
    <w:p w14:paraId="59365A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kontur</w:t>
      </w:r>
    </w:p>
    <w:p w14:paraId="15396A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konung</w:t>
      </w:r>
    </w:p>
    <w:p w14:paraId="56C650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konvales</w:t>
      </w:r>
      <w:r w:rsidRPr="00780F39">
        <w:rPr>
          <w:rFonts w:ascii="宋体" w:eastAsia="宋体" w:hAnsi="宋体" w:cs="宋体" w:hint="eastAsia"/>
          <w:lang w:val="sv-SE"/>
        </w:rPr>
        <w:t>centhem</w:t>
      </w:r>
    </w:p>
    <w:p w14:paraId="11023D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konvalescent</w:t>
      </w:r>
    </w:p>
    <w:p w14:paraId="1E053B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konvalescentv0345rd</w:t>
      </w:r>
    </w:p>
    <w:p w14:paraId="49C901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konventionell</w:t>
      </w:r>
    </w:p>
    <w:p w14:paraId="3F5447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konvention</w:t>
      </w:r>
    </w:p>
    <w:p w14:paraId="1F4477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konversation</w:t>
      </w:r>
    </w:p>
    <w:p w14:paraId="209F2E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konverterar</w:t>
      </w:r>
    </w:p>
    <w:p w14:paraId="15D398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konvex</w:t>
      </w:r>
    </w:p>
    <w:p w14:paraId="71850C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kooperation</w:t>
      </w:r>
    </w:p>
    <w:p w14:paraId="1846BD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kooperativa f0366rbundet</w:t>
      </w:r>
    </w:p>
    <w:p w14:paraId="6CCE6D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kooperativ</w:t>
      </w:r>
    </w:p>
    <w:p w14:paraId="464C2E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koordinerar</w:t>
      </w:r>
    </w:p>
    <w:p w14:paraId="73A984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kopi0366s</w:t>
      </w:r>
    </w:p>
    <w:p w14:paraId="4942FC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kopia</w:t>
      </w:r>
    </w:p>
    <w:p w14:paraId="29EB88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kopiator</w:t>
      </w:r>
    </w:p>
    <w:p w14:paraId="4BF089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kopierar</w:t>
      </w:r>
    </w:p>
    <w:p w14:paraId="65C563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kopiering</w:t>
      </w:r>
    </w:p>
    <w:p w14:paraId="6073DD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koppar</w:t>
      </w:r>
    </w:p>
    <w:p w14:paraId="57F9E4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koppel</w:t>
      </w:r>
    </w:p>
    <w:p w14:paraId="28BD80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kopplar av</w:t>
      </w:r>
    </w:p>
    <w:p w14:paraId="08FCF9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kopplare</w:t>
      </w:r>
    </w:p>
    <w:p w14:paraId="6BF31F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kopplar</w:t>
      </w:r>
    </w:p>
    <w:p w14:paraId="68FD4F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koppleri</w:t>
      </w:r>
    </w:p>
    <w:p w14:paraId="58E3F6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kop</w:t>
      </w:r>
      <w:r w:rsidRPr="00780F39">
        <w:rPr>
          <w:rFonts w:ascii="宋体" w:eastAsia="宋体" w:hAnsi="宋体" w:cs="宋体" w:hint="eastAsia"/>
          <w:lang w:val="sv-SE"/>
        </w:rPr>
        <w:t>pling</w:t>
      </w:r>
    </w:p>
    <w:p w14:paraId="3C7FFC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32" w:author="Author" w:date="2012-02-26T13:32:00Z" w:name="move318027191"/>
      <w:moveTo w:id="30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kopp</w:t>
        </w:r>
      </w:moveTo>
    </w:p>
    <w:moveToRangeEnd w:id="3032"/>
    <w:p w14:paraId="14FC0A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koppor</w:t>
      </w:r>
    </w:p>
    <w:p w14:paraId="0F2F8C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34" w:author="Author" w:date="2012-02-26T13:32:00Z" w:name="move318027191"/>
      <w:moveFrom w:id="3035" w:author="Author" w:date="2012-02-26T13:32:00Z">
        <w:r w:rsidRPr="00673328">
          <w:rPr>
            <w:rFonts w:ascii="宋体" w:eastAsia="宋体" w:hAnsi="宋体" w:cs="宋体" w:hint="eastAsia"/>
          </w:rPr>
          <w:t>kopp</w:t>
        </w:r>
      </w:moveFrom>
    </w:p>
    <w:moveFromRangeEnd w:id="3034"/>
    <w:p w14:paraId="241F10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koranen</w:t>
      </w:r>
    </w:p>
    <w:p w14:paraId="56C13D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korar</w:t>
      </w:r>
    </w:p>
    <w:p w14:paraId="4E5D73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kordong</w:t>
      </w:r>
    </w:p>
    <w:p w14:paraId="722BBD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koreografi</w:t>
      </w:r>
    </w:p>
    <w:p w14:paraId="1305D8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korg</w:t>
      </w:r>
    </w:p>
    <w:p w14:paraId="6253FA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korkad</w:t>
      </w:r>
    </w:p>
    <w:p w14:paraId="4AC720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036" w:author="Author" w:date="2012-02-26T13:32:00Z" w:name="move318027192"/>
      <w:moveTo w:id="3037" w:author="Author" w:date="2012-02-26T13:32:00Z">
        <w:r w:rsidRPr="00673328">
          <w:rPr>
            <w:rFonts w:ascii="宋体" w:eastAsia="宋体" w:hAnsi="宋体" w:cs="宋体" w:hint="eastAsia"/>
          </w:rPr>
          <w:t>kork</w:t>
        </w:r>
      </w:moveTo>
    </w:p>
    <w:moveToRangeEnd w:id="3036"/>
    <w:p w14:paraId="543A2B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korkskruv</w:t>
      </w:r>
    </w:p>
    <w:p w14:paraId="569D13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038" w:author="Author" w:date="2012-02-26T13:32:00Z" w:name="move318027193"/>
      <w:moveTo w:id="3039" w:author="Author" w:date="2012-02-26T13:32:00Z">
        <w:r w:rsidRPr="00673328">
          <w:rPr>
            <w:rFonts w:ascii="宋体" w:eastAsia="宋体" w:hAnsi="宋体" w:cs="宋体" w:hint="eastAsia"/>
          </w:rPr>
          <w:t>kor</w:t>
        </w:r>
      </w:moveTo>
    </w:p>
    <w:p w14:paraId="2E37C9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40" w:author="Author" w:date="2012-02-26T13:32:00Z" w:name="move318027192"/>
      <w:moveToRangeEnd w:id="3038"/>
      <w:moveFrom w:id="3041" w:author="Author" w:date="2012-02-26T13:32:00Z">
        <w:r w:rsidRPr="00673328">
          <w:rPr>
            <w:rFonts w:ascii="宋体" w:eastAsia="宋体" w:hAnsi="宋体" w:cs="宋体" w:hint="eastAsia"/>
          </w:rPr>
          <w:t>kork</w:t>
        </w:r>
      </w:moveFrom>
    </w:p>
    <w:moveFromRangeEnd w:id="3040"/>
    <w:p w14:paraId="6306C0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korn</w:t>
      </w:r>
    </w:p>
    <w:p w14:paraId="150E5E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korpen</w:t>
      </w:r>
    </w:p>
    <w:p w14:paraId="633C7B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korpidrott</w:t>
      </w:r>
    </w:p>
    <w:p w14:paraId="226B69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42" w:author="Author" w:date="2012-02-26T13:32:00Z" w:name="move318027194"/>
      <w:moveTo w:id="30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korp</w:t>
        </w:r>
      </w:moveTo>
    </w:p>
    <w:moveToRangeEnd w:id="3042"/>
    <w:p w14:paraId="0DA8E5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korporation</w:t>
      </w:r>
    </w:p>
    <w:p w14:paraId="238940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korpral</w:t>
      </w:r>
    </w:p>
    <w:p w14:paraId="2D34DB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44" w:author="Author" w:date="2012-02-26T13:32:00Z" w:name="move318027194"/>
      <w:moveFrom w:id="3045" w:author="Author" w:date="2012-02-26T13:32:00Z">
        <w:r w:rsidRPr="00673328">
          <w:rPr>
            <w:rFonts w:ascii="宋体" w:eastAsia="宋体" w:hAnsi="宋体" w:cs="宋体" w:hint="eastAsia"/>
          </w:rPr>
          <w:t>korp</w:t>
        </w:r>
      </w:moveFrom>
    </w:p>
    <w:moveFromRangeEnd w:id="3044"/>
    <w:p w14:paraId="638D05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korpulent</w:t>
      </w:r>
    </w:p>
    <w:p w14:paraId="34185F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korrekt</w:t>
      </w:r>
    </w:p>
    <w:p w14:paraId="260663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korrektur</w:t>
      </w:r>
    </w:p>
    <w:p w14:paraId="5E18C9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korrespondens</w:t>
      </w:r>
    </w:p>
    <w:p w14:paraId="77F777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korrespondent</w:t>
      </w:r>
    </w:p>
    <w:p w14:paraId="6BB39C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korridor</w:t>
      </w:r>
    </w:p>
    <w:p w14:paraId="6496CA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korrigerar</w:t>
      </w:r>
    </w:p>
    <w:p w14:paraId="07D5B5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korrigering</w:t>
      </w:r>
    </w:p>
    <w:p w14:paraId="2CB004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46" w:author="Author" w:date="2012-02-26T13:32:00Z" w:name="move318027195"/>
      <w:moveTo w:id="30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korr</w:t>
        </w:r>
      </w:moveTo>
    </w:p>
    <w:moveToRangeEnd w:id="3046"/>
    <w:p w14:paraId="77B635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korrosion</w:t>
      </w:r>
    </w:p>
    <w:p w14:paraId="5FCD6B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48" w:author="Author" w:date="2012-02-26T13:32:00Z" w:name="move318027195"/>
      <w:moveFrom w:id="3049" w:author="Author" w:date="2012-02-26T13:32:00Z">
        <w:r w:rsidRPr="00673328">
          <w:rPr>
            <w:rFonts w:ascii="宋体" w:eastAsia="宋体" w:hAnsi="宋体" w:cs="宋体" w:hint="eastAsia"/>
          </w:rPr>
          <w:t>korr</w:t>
        </w:r>
      </w:moveFrom>
    </w:p>
    <w:moveFromRangeEnd w:id="3048"/>
    <w:p w14:paraId="2439B0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korrugerad</w:t>
      </w:r>
    </w:p>
    <w:p w14:paraId="5446CA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korrumperad</w:t>
      </w:r>
    </w:p>
    <w:p w14:paraId="3AE1B0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korruption</w:t>
      </w:r>
    </w:p>
    <w:p w14:paraId="7F37DA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korrupt</w:t>
      </w:r>
    </w:p>
    <w:p w14:paraId="1CC408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korsar</w:t>
      </w:r>
    </w:p>
    <w:p w14:paraId="277997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korsdrag</w:t>
      </w:r>
    </w:p>
    <w:p w14:paraId="7EBA14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korseld</w:t>
      </w:r>
    </w:p>
    <w:p w14:paraId="43B2B5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korsett</w:t>
      </w:r>
    </w:p>
    <w:p w14:paraId="39FAC7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korsf0344ster</w:t>
      </w:r>
    </w:p>
    <w:p w14:paraId="64B9CC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korsf0366rh0366r</w:t>
      </w:r>
    </w:p>
    <w:p w14:paraId="46E30D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050" w:author="Author" w:date="2012-02-26T13:32:00Z" w:name="move318027196"/>
      <w:moveTo w:id="3051" w:author="Author" w:date="2012-02-26T13:32:00Z">
        <w:r w:rsidRPr="00673328">
          <w:rPr>
            <w:rFonts w:ascii="宋体" w:eastAsia="宋体" w:hAnsi="宋体" w:cs="宋体" w:hint="eastAsia"/>
          </w:rPr>
          <w:t>kors</w:t>
        </w:r>
      </w:moveTo>
    </w:p>
    <w:moveToRangeEnd w:id="3050"/>
    <w:p w14:paraId="0F92FD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korsning</w:t>
      </w:r>
    </w:p>
    <w:p w14:paraId="151BA7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korsord</w:t>
      </w:r>
    </w:p>
    <w:p w14:paraId="60F1D9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korsrygg</w:t>
      </w:r>
    </w:p>
    <w:p w14:paraId="66B2D0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52" w:author="Author" w:date="2012-02-26T13:32:00Z" w:name="move318027196"/>
      <w:moveFrom w:id="3053" w:author="Author" w:date="2012-02-26T13:32:00Z">
        <w:r w:rsidRPr="00673328">
          <w:rPr>
            <w:rFonts w:ascii="宋体" w:eastAsia="宋体" w:hAnsi="宋体" w:cs="宋体" w:hint="eastAsia"/>
          </w:rPr>
          <w:t>kors</w:t>
        </w:r>
      </w:moveFrom>
    </w:p>
    <w:moveFromRangeEnd w:id="3052"/>
    <w:p w14:paraId="3920E8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korst0345g</w:t>
      </w:r>
    </w:p>
    <w:p w14:paraId="3E87E8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korstecken</w:t>
      </w:r>
    </w:p>
    <w:p w14:paraId="74E336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54" w:author="Author" w:date="2012-02-26T13:32:00Z" w:name="move318027193"/>
      <w:moveFrom w:id="3055" w:author="Author" w:date="2012-02-26T13:32:00Z">
        <w:r w:rsidRPr="00673328">
          <w:rPr>
            <w:rFonts w:ascii="宋体" w:eastAsia="宋体" w:hAnsi="宋体" w:cs="宋体" w:hint="eastAsia"/>
          </w:rPr>
          <w:t>kor</w:t>
        </w:r>
      </w:moveFrom>
    </w:p>
    <w:moveFromRangeEnd w:id="3054"/>
    <w:p w14:paraId="7EEAD7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korta</w:t>
      </w:r>
    </w:p>
    <w:p w14:paraId="1251E3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kortbyxor</w:t>
      </w:r>
    </w:p>
    <w:p w14:paraId="6A96AF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kortege</w:t>
      </w:r>
    </w:p>
    <w:p w14:paraId="31C70A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kortfattad</w:t>
      </w:r>
    </w:p>
    <w:p w14:paraId="3BEF61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kortfristig</w:t>
      </w:r>
    </w:p>
    <w:p w14:paraId="698539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korthet</w:t>
      </w:r>
    </w:p>
    <w:p w14:paraId="36F4D8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korthus</w:t>
      </w:r>
    </w:p>
    <w:p w14:paraId="6A1BEA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kortklippt</w:t>
      </w:r>
    </w:p>
    <w:p w14:paraId="4C06D8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kortkort</w:t>
      </w:r>
    </w:p>
    <w:p w14:paraId="3DB4FD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kortlek</w:t>
      </w:r>
    </w:p>
    <w:p w14:paraId="637E93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kortlivad</w:t>
      </w:r>
    </w:p>
    <w:p w14:paraId="09F3B2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056" w:author="Author" w:date="2012-02-26T13:32:00Z" w:name="move318027197"/>
      <w:moveTo w:id="3057" w:author="Author" w:date="2012-02-26T13:32:00Z">
        <w:r w:rsidRPr="00673328">
          <w:rPr>
            <w:rFonts w:ascii="宋体" w:eastAsia="宋体" w:hAnsi="宋体" w:cs="宋体" w:hint="eastAsia"/>
          </w:rPr>
          <w:t>kort</w:t>
        </w:r>
      </w:moveTo>
    </w:p>
    <w:moveToRangeEnd w:id="3056"/>
    <w:p w14:paraId="6510FF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kortsiktig</w:t>
      </w:r>
    </w:p>
    <w:p w14:paraId="5820ED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kort</w:t>
      </w:r>
      <w:r w:rsidRPr="00673328">
        <w:rPr>
          <w:rFonts w:ascii="宋体" w:eastAsia="宋体" w:hAnsi="宋体" w:cs="宋体" w:hint="eastAsia"/>
        </w:rPr>
        <w:t>slutning</w:t>
      </w:r>
    </w:p>
    <w:p w14:paraId="4BC18C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58" w:author="Author" w:date="2012-02-26T13:32:00Z" w:name="move318027197"/>
      <w:moveFrom w:id="3059" w:author="Author" w:date="2012-02-26T13:32:00Z">
        <w:r w:rsidRPr="00673328">
          <w:rPr>
            <w:rFonts w:ascii="宋体" w:eastAsia="宋体" w:hAnsi="宋体" w:cs="宋体" w:hint="eastAsia"/>
          </w:rPr>
          <w:t>kort</w:t>
        </w:r>
      </w:moveFrom>
    </w:p>
    <w:moveFromRangeEnd w:id="3058"/>
    <w:p w14:paraId="025442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kortsynt</w:t>
      </w:r>
    </w:p>
    <w:p w14:paraId="758781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kortvarig</w:t>
      </w:r>
    </w:p>
    <w:p w14:paraId="6A7B93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060" w:author="Author" w:date="2012-02-26T13:32:00Z" w:name="move318027198"/>
      <w:moveTo w:id="3061" w:author="Author" w:date="2012-02-26T13:32:00Z">
        <w:r w:rsidRPr="00673328">
          <w:rPr>
            <w:rFonts w:ascii="宋体" w:eastAsia="宋体" w:hAnsi="宋体" w:cs="宋体" w:hint="eastAsia"/>
          </w:rPr>
          <w:t>korv</w:t>
        </w:r>
      </w:moveTo>
    </w:p>
    <w:moveToRangeEnd w:id="3060"/>
    <w:p w14:paraId="21E3D7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korvstoppning</w:t>
      </w:r>
    </w:p>
    <w:p w14:paraId="5B3EEA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62" w:author="Author" w:date="2012-02-26T13:32:00Z" w:name="move318027198"/>
      <w:moveFrom w:id="3063" w:author="Author" w:date="2012-02-26T13:32:00Z">
        <w:r w:rsidRPr="00673328">
          <w:rPr>
            <w:rFonts w:ascii="宋体" w:eastAsia="宋体" w:hAnsi="宋体" w:cs="宋体" w:hint="eastAsia"/>
          </w:rPr>
          <w:t>korv</w:t>
        </w:r>
      </w:moveFrom>
    </w:p>
    <w:moveFromRangeEnd w:id="3062"/>
    <w:p w14:paraId="3CC98A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kosing</w:t>
      </w:r>
    </w:p>
    <w:p w14:paraId="1AD85B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kosmetika</w:t>
      </w:r>
    </w:p>
    <w:p w14:paraId="792C67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kosmonaut</w:t>
      </w:r>
    </w:p>
    <w:p w14:paraId="37976F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kosmopolitisk</w:t>
      </w:r>
    </w:p>
    <w:p w14:paraId="4791F3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kosmos</w:t>
      </w:r>
    </w:p>
    <w:p w14:paraId="452D1A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064" w:author="Author" w:date="2012-02-26T13:32:00Z" w:name="move318027199"/>
      <w:moveTo w:id="3065" w:author="Author" w:date="2012-02-26T13:32:00Z">
        <w:r w:rsidRPr="00673328">
          <w:rPr>
            <w:rFonts w:ascii="宋体" w:eastAsia="宋体" w:hAnsi="宋体" w:cs="宋体" w:hint="eastAsia"/>
          </w:rPr>
          <w:t>kos</w:t>
        </w:r>
      </w:moveTo>
    </w:p>
    <w:moveToRangeEnd w:id="3064"/>
    <w:p w14:paraId="6E594C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kossa</w:t>
      </w:r>
    </w:p>
    <w:p w14:paraId="17B00F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66" w:author="Author" w:date="2012-02-26T13:32:00Z" w:name="move318027199"/>
      <w:moveFrom w:id="3067" w:author="Author" w:date="2012-02-26T13:32:00Z">
        <w:r w:rsidRPr="00673328">
          <w:rPr>
            <w:rFonts w:ascii="宋体" w:eastAsia="宋体" w:hAnsi="宋体" w:cs="宋体" w:hint="eastAsia"/>
          </w:rPr>
          <w:t>kos</w:t>
        </w:r>
      </w:moveFrom>
    </w:p>
    <w:moveFromRangeEnd w:id="3066"/>
    <w:p w14:paraId="72CF5E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kostar</w:t>
      </w:r>
    </w:p>
    <w:p w14:paraId="185951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068" w:author="Author" w:date="2012-02-26T13:32:00Z" w:name="move318027200"/>
      <w:moveTo w:id="3069" w:author="Author" w:date="2012-02-26T13:32:00Z">
        <w:r w:rsidRPr="00673328">
          <w:rPr>
            <w:rFonts w:ascii="宋体" w:eastAsia="宋体" w:hAnsi="宋体" w:cs="宋体" w:hint="eastAsia"/>
          </w:rPr>
          <w:t>kost</w:t>
        </w:r>
      </w:moveTo>
    </w:p>
    <w:p w14:paraId="358DF2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070" w:author="Author" w:date="2012-02-26T13:32:00Z" w:name="move318027201"/>
      <w:moveToRangeEnd w:id="3068"/>
      <w:moveTo w:id="3071" w:author="Author" w:date="2012-02-26T13:32:00Z">
        <w:r w:rsidRPr="00673328">
          <w:rPr>
            <w:rFonts w:ascii="宋体" w:eastAsia="宋体" w:hAnsi="宋体" w:cs="宋体" w:hint="eastAsia"/>
          </w:rPr>
          <w:t>kostnad</w:t>
        </w:r>
      </w:moveTo>
    </w:p>
    <w:moveToRangeEnd w:id="3070"/>
    <w:p w14:paraId="21A900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kostnadsfri</w:t>
      </w:r>
    </w:p>
    <w:p w14:paraId="5861A8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72" w:author="Author" w:date="2012-02-26T13:32:00Z" w:name="move318027201"/>
      <w:moveFrom w:id="3073" w:author="Author" w:date="2012-02-26T13:32:00Z">
        <w:r w:rsidRPr="00673328">
          <w:rPr>
            <w:rFonts w:ascii="宋体" w:eastAsia="宋体" w:hAnsi="宋体" w:cs="宋体" w:hint="eastAsia"/>
          </w:rPr>
          <w:t>kostnad</w:t>
        </w:r>
      </w:moveFrom>
    </w:p>
    <w:moveFromRangeEnd w:id="3072"/>
    <w:p w14:paraId="6B7617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kostsam</w:t>
      </w:r>
    </w:p>
    <w:p w14:paraId="358B6A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74" w:author="Author" w:date="2012-02-26T13:32:00Z" w:name="move318027200"/>
      <w:moveFrom w:id="3075" w:author="Author" w:date="2012-02-26T13:32:00Z">
        <w:r w:rsidRPr="00673328">
          <w:rPr>
            <w:rFonts w:ascii="宋体" w:eastAsia="宋体" w:hAnsi="宋体" w:cs="宋体" w:hint="eastAsia"/>
          </w:rPr>
          <w:t>kost</w:t>
        </w:r>
      </w:moveFrom>
    </w:p>
    <w:moveFromRangeEnd w:id="3074"/>
    <w:p w14:paraId="2C66CD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kostym</w:t>
      </w:r>
    </w:p>
    <w:p w14:paraId="40903525" w14:textId="77777777" w:rsidR="00000000" w:rsidRPr="003230D0" w:rsidRDefault="00780F39" w:rsidP="003230D0">
      <w:pPr>
        <w:pStyle w:val="PlainText"/>
        <w:rPr>
          <w:del w:id="3076" w:author="Author" w:date="2012-02-26T13:32:00Z"/>
          <w:rFonts w:ascii="宋体" w:eastAsia="宋体" w:hAnsi="宋体" w:cs="宋体" w:hint="eastAsia"/>
        </w:rPr>
      </w:pPr>
      <w:del w:id="3077" w:author="Author" w:date="2012-02-26T13:32:00Z">
        <w:r w:rsidRPr="003230D0">
          <w:rPr>
            <w:rFonts w:ascii="宋体" w:eastAsia="宋体" w:hAnsi="宋体" w:cs="宋体" w:hint="eastAsia"/>
          </w:rPr>
          <w:delText>ko</w:delText>
        </w:r>
      </w:del>
    </w:p>
    <w:p w14:paraId="7EE13D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kota</w:t>
      </w:r>
    </w:p>
    <w:p w14:paraId="220DCE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kotknackare</w:t>
      </w:r>
    </w:p>
    <w:p w14:paraId="06A783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kotlett</w:t>
      </w:r>
    </w:p>
    <w:p w14:paraId="636C7B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78" w:author="Author" w:date="2012-02-26T13:32:00Z" w:name="move318027202"/>
      <w:moveTo w:id="30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kotte</w:t>
        </w:r>
      </w:moveTo>
    </w:p>
    <w:moveToRangeEnd w:id="3078"/>
    <w:p w14:paraId="53D43B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kotteri</w:t>
      </w:r>
    </w:p>
    <w:p w14:paraId="7753AC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80" w:author="Author" w:date="2012-02-26T13:32:00Z" w:name="move318027202"/>
      <w:moveFrom w:id="3081" w:author="Author" w:date="2012-02-26T13:32:00Z">
        <w:r w:rsidRPr="00673328">
          <w:rPr>
            <w:rFonts w:ascii="宋体" w:eastAsia="宋体" w:hAnsi="宋体" w:cs="宋体" w:hint="eastAsia"/>
          </w:rPr>
          <w:t>kotte</w:t>
        </w:r>
      </w:moveFrom>
    </w:p>
    <w:moveFromRangeEnd w:id="3080"/>
    <w:p w14:paraId="100369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kovan</w:t>
      </w:r>
    </w:p>
    <w:p w14:paraId="6DE47F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k-pist</w:t>
      </w:r>
    </w:p>
    <w:p w14:paraId="720EC9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kr0344fta</w:t>
      </w:r>
    </w:p>
    <w:p w14:paraId="3C5337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kr0344ftg0345ng</w:t>
      </w:r>
    </w:p>
    <w:p w14:paraId="5F97BE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kr0344ftskiva</w:t>
      </w:r>
    </w:p>
    <w:p w14:paraId="5B721D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082" w:author="Author" w:date="2012-02-26T13:32:00Z" w:name="move318027203"/>
      <w:moveTo w:id="3083" w:author="Author" w:date="2012-02-26T13:32:00Z">
        <w:r w:rsidRPr="00673328">
          <w:rPr>
            <w:rFonts w:ascii="宋体" w:eastAsia="宋体" w:hAnsi="宋体" w:cs="宋体" w:hint="eastAsia"/>
          </w:rPr>
          <w:t>kr0344k</w:t>
        </w:r>
      </w:moveTo>
    </w:p>
    <w:moveToRangeEnd w:id="3082"/>
    <w:p w14:paraId="43F36A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kr03</w:t>
      </w:r>
      <w:r w:rsidRPr="00673328">
        <w:rPr>
          <w:rFonts w:ascii="宋体" w:eastAsia="宋体" w:hAnsi="宋体" w:cs="宋体" w:hint="eastAsia"/>
        </w:rPr>
        <w:t>44ks</w:t>
      </w:r>
    </w:p>
    <w:p w14:paraId="600D7F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84" w:author="Author" w:date="2012-02-26T13:32:00Z" w:name="move318027203"/>
      <w:moveFrom w:id="3085" w:author="Author" w:date="2012-02-26T13:32:00Z">
        <w:r w:rsidRPr="00673328">
          <w:rPr>
            <w:rFonts w:ascii="宋体" w:eastAsia="宋体" w:hAnsi="宋体" w:cs="宋体" w:hint="eastAsia"/>
          </w:rPr>
          <w:t>kr0344k</w:t>
        </w:r>
      </w:moveFrom>
    </w:p>
    <w:moveFromRangeEnd w:id="3084"/>
    <w:p w14:paraId="6C38B4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kr0344lar</w:t>
      </w:r>
    </w:p>
    <w:p w14:paraId="5672EB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086" w:author="Author" w:date="2012-02-26T13:32:00Z" w:name="move318027204"/>
      <w:moveTo w:id="3087" w:author="Author" w:date="2012-02-26T13:32:00Z">
        <w:r w:rsidRPr="00673328">
          <w:rPr>
            <w:rFonts w:ascii="宋体" w:eastAsia="宋体" w:hAnsi="宋体" w:cs="宋体" w:hint="eastAsia"/>
          </w:rPr>
          <w:t>kr0344m</w:t>
        </w:r>
      </w:moveTo>
    </w:p>
    <w:moveToRangeEnd w:id="3086"/>
    <w:p w14:paraId="11D381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kr0344mpa</w:t>
      </w:r>
    </w:p>
    <w:p w14:paraId="00D198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88" w:author="Author" w:date="2012-02-26T13:32:00Z" w:name="move318027204"/>
      <w:moveFrom w:id="3089" w:author="Author" w:date="2012-02-26T13:32:00Z">
        <w:r w:rsidRPr="00673328">
          <w:rPr>
            <w:rFonts w:ascii="宋体" w:eastAsia="宋体" w:hAnsi="宋体" w:cs="宋体" w:hint="eastAsia"/>
          </w:rPr>
          <w:t>kr0344m</w:t>
        </w:r>
      </w:moveFrom>
    </w:p>
    <w:moveFromRangeEnd w:id="3088"/>
    <w:p w14:paraId="7A1088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kr0344nger</w:t>
      </w:r>
    </w:p>
    <w:p w14:paraId="6747C9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kr0344nker</w:t>
      </w:r>
    </w:p>
    <w:p w14:paraId="480474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kr0344pp</w:t>
      </w:r>
    </w:p>
    <w:p w14:paraId="6DECFD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kr0344sen</w:t>
      </w:r>
    </w:p>
    <w:p w14:paraId="37D010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kr0344ver</w:t>
      </w:r>
    </w:p>
    <w:p w14:paraId="441070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kr0345ka</w:t>
      </w:r>
    </w:p>
    <w:p w14:paraId="45AFA8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kr0345kf0366tter</w:t>
      </w:r>
    </w:p>
    <w:p w14:paraId="7ED3F7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kr0345mar sig</w:t>
      </w:r>
    </w:p>
    <w:p w14:paraId="24D84B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kr0345ngel</w:t>
      </w:r>
    </w:p>
    <w:p w14:paraId="18E0B6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kr0345nglar</w:t>
      </w:r>
    </w:p>
    <w:p w14:paraId="7FCB69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kr0345nglig</w:t>
      </w:r>
    </w:p>
    <w:p w14:paraId="39A5B3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kr0366gare</w:t>
      </w:r>
    </w:p>
    <w:p w14:paraId="24E84A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kr0366kar</w:t>
      </w:r>
    </w:p>
    <w:p w14:paraId="7E6DC1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kr0366ker</w:t>
      </w:r>
    </w:p>
    <w:p w14:paraId="53A5DB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kr0366k</w:t>
      </w:r>
    </w:p>
    <w:p w14:paraId="1CD992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kr0366ner</w:t>
      </w:r>
    </w:p>
    <w:p w14:paraId="61D047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kr0366nika</w:t>
      </w:r>
    </w:p>
    <w:p w14:paraId="0E5704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kr0366n</w:t>
      </w:r>
    </w:p>
    <w:p w14:paraId="3B54BF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kr0366p</w:t>
      </w:r>
    </w:p>
    <w:p w14:paraId="3D50D2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krabat</w:t>
      </w:r>
    </w:p>
    <w:p w14:paraId="60B217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krabba</w:t>
      </w:r>
    </w:p>
    <w:p w14:paraId="2B42E7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krafsar</w:t>
      </w:r>
    </w:p>
    <w:p w14:paraId="40CAD2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krafs</w:t>
      </w:r>
    </w:p>
    <w:p w14:paraId="3FEE70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kraftig</w:t>
      </w:r>
    </w:p>
    <w:p w14:paraId="395527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kraftledning</w:t>
      </w:r>
    </w:p>
    <w:p w14:paraId="12E8D5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kraftm0344tning</w:t>
      </w:r>
    </w:p>
    <w:p w14:paraId="094A26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090" w:author="Author" w:date="2012-02-26T13:32:00Z" w:name="move318027205"/>
      <w:moveTo w:id="3091" w:author="Author" w:date="2012-02-26T13:32:00Z">
        <w:r w:rsidRPr="00673328">
          <w:rPr>
            <w:rFonts w:ascii="宋体" w:eastAsia="宋体" w:hAnsi="宋体" w:cs="宋体" w:hint="eastAsia"/>
          </w:rPr>
          <w:t>kraft</w:t>
        </w:r>
      </w:moveTo>
    </w:p>
    <w:moveToRangeEnd w:id="3090"/>
    <w:p w14:paraId="7CC65B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kraftstation</w:t>
      </w:r>
    </w:p>
    <w:p w14:paraId="03D09B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92" w:author="Author" w:date="2012-02-26T13:32:00Z" w:name="move318027205"/>
      <w:moveFrom w:id="3093" w:author="Author" w:date="2012-02-26T13:32:00Z">
        <w:r w:rsidRPr="00673328">
          <w:rPr>
            <w:rFonts w:ascii="宋体" w:eastAsia="宋体" w:hAnsi="宋体" w:cs="宋体" w:hint="eastAsia"/>
          </w:rPr>
          <w:t>kraft</w:t>
        </w:r>
      </w:moveFrom>
    </w:p>
    <w:moveFromRangeEnd w:id="3092"/>
    <w:p w14:paraId="60B122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kraftuttryck</w:t>
      </w:r>
    </w:p>
    <w:p w14:paraId="067443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kraftverk</w:t>
      </w:r>
    </w:p>
    <w:p w14:paraId="355941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krage</w:t>
      </w:r>
    </w:p>
    <w:p w14:paraId="3C3475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krake</w:t>
      </w:r>
    </w:p>
    <w:p w14:paraId="4384AB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kramar</w:t>
      </w:r>
    </w:p>
    <w:p w14:paraId="53B3D4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kramgod</w:t>
      </w:r>
    </w:p>
    <w:p w14:paraId="34DF55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94" w:author="Author" w:date="2012-02-26T13:32:00Z" w:name="move318027206"/>
      <w:moveTo w:id="309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kram</w:t>
        </w:r>
      </w:moveTo>
    </w:p>
    <w:moveToRangeEnd w:id="3094"/>
    <w:p w14:paraId="76EC88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krampaktig</w:t>
      </w:r>
    </w:p>
    <w:p w14:paraId="6B3F37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kramp</w:t>
      </w:r>
    </w:p>
    <w:p w14:paraId="73369A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096" w:author="Author" w:date="2012-02-26T13:32:00Z" w:name="move318027207"/>
      <w:moveTo w:id="309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krams</w:t>
        </w:r>
      </w:moveTo>
    </w:p>
    <w:moveToRangeEnd w:id="3096"/>
    <w:p w14:paraId="10C42A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kramsn0366</w:t>
      </w:r>
    </w:p>
    <w:p w14:paraId="74F244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098" w:author="Author" w:date="2012-02-26T13:32:00Z" w:name="move318027207"/>
      <w:moveFrom w:id="3099" w:author="Author" w:date="2012-02-26T13:32:00Z">
        <w:r w:rsidRPr="00673328">
          <w:rPr>
            <w:rFonts w:ascii="宋体" w:eastAsia="宋体" w:hAnsi="宋体" w:cs="宋体" w:hint="eastAsia"/>
          </w:rPr>
          <w:t>krams</w:t>
        </w:r>
      </w:moveFrom>
    </w:p>
    <w:p w14:paraId="0D4DD2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00" w:author="Author" w:date="2012-02-26T13:32:00Z" w:name="move318027206"/>
      <w:moveFromRangeEnd w:id="3098"/>
      <w:moveFrom w:id="3101" w:author="Author" w:date="2012-02-26T13:32:00Z">
        <w:r w:rsidRPr="00673328">
          <w:rPr>
            <w:rFonts w:ascii="宋体" w:eastAsia="宋体" w:hAnsi="宋体" w:cs="宋体" w:hint="eastAsia"/>
          </w:rPr>
          <w:t>kram</w:t>
        </w:r>
      </w:moveFrom>
    </w:p>
    <w:moveFromRangeEnd w:id="3100"/>
    <w:p w14:paraId="509E44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kranium</w:t>
      </w:r>
    </w:p>
    <w:p w14:paraId="62ACC1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102" w:author="Author" w:date="2012-02-26T13:32:00Z" w:name="move318027208"/>
      <w:moveTo w:id="3103" w:author="Author" w:date="2012-02-26T13:32:00Z">
        <w:r w:rsidRPr="00673328">
          <w:rPr>
            <w:rFonts w:ascii="宋体" w:eastAsia="宋体" w:hAnsi="宋体" w:cs="宋体" w:hint="eastAsia"/>
          </w:rPr>
          <w:t>kran</w:t>
        </w:r>
      </w:moveTo>
    </w:p>
    <w:moveToRangeEnd w:id="3102"/>
    <w:p w14:paraId="188E40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krans</w:t>
      </w:r>
    </w:p>
    <w:p w14:paraId="7D9525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04" w:author="Author" w:date="2012-02-26T13:32:00Z" w:name="move318027208"/>
      <w:moveFrom w:id="3105" w:author="Author" w:date="2012-02-26T13:32:00Z">
        <w:r w:rsidRPr="00673328">
          <w:rPr>
            <w:rFonts w:ascii="宋体" w:eastAsia="宋体" w:hAnsi="宋体" w:cs="宋体" w:hint="eastAsia"/>
          </w:rPr>
          <w:t>kran</w:t>
        </w:r>
      </w:moveFrom>
    </w:p>
    <w:moveFromRangeEnd w:id="3104"/>
    <w:p w14:paraId="2452C2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kraschar</w:t>
      </w:r>
    </w:p>
    <w:p w14:paraId="15EA2F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krasch</w:t>
      </w:r>
    </w:p>
    <w:p w14:paraId="543F74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06" w:author="Author" w:date="2012-02-26T13:32:00Z" w:name="move318027209"/>
      <w:moveTo w:id="310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kras</w:t>
        </w:r>
      </w:moveTo>
    </w:p>
    <w:moveToRangeEnd w:id="3106"/>
    <w:p w14:paraId="21715E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krasse</w:t>
      </w:r>
    </w:p>
    <w:p w14:paraId="15414A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krasslig</w:t>
      </w:r>
    </w:p>
    <w:p w14:paraId="04D4F4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krass</w:t>
      </w:r>
    </w:p>
    <w:p w14:paraId="5DD24A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08" w:author="Author" w:date="2012-02-26T13:32:00Z" w:name="move318027209"/>
      <w:moveFrom w:id="3109" w:author="Author" w:date="2012-02-26T13:32:00Z">
        <w:r w:rsidRPr="00673328">
          <w:rPr>
            <w:rFonts w:ascii="宋体" w:eastAsia="宋体" w:hAnsi="宋体" w:cs="宋体" w:hint="eastAsia"/>
          </w:rPr>
          <w:t>kras</w:t>
        </w:r>
      </w:moveFrom>
    </w:p>
    <w:moveFromRangeEnd w:id="3108"/>
    <w:p w14:paraId="78AE52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110" w:author="Author" w:date="2012-02-26T13:32:00Z" w:name="move318027210"/>
      <w:moveTo w:id="3111" w:author="Author" w:date="2012-02-26T13:32:00Z">
        <w:r w:rsidRPr="00673328">
          <w:rPr>
            <w:rFonts w:ascii="宋体" w:eastAsia="宋体" w:hAnsi="宋体" w:cs="宋体" w:hint="eastAsia"/>
          </w:rPr>
          <w:t>kratta</w:t>
        </w:r>
      </w:moveTo>
    </w:p>
    <w:moveToRangeEnd w:id="3110"/>
    <w:p w14:paraId="52932E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krattar</w:t>
      </w:r>
    </w:p>
    <w:p w14:paraId="6793A5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12" w:author="Author" w:date="2012-02-26T13:32:00Z" w:name="move318027210"/>
      <w:moveFrom w:id="3113" w:author="Author" w:date="2012-02-26T13:32:00Z">
        <w:r w:rsidRPr="00673328">
          <w:rPr>
            <w:rFonts w:ascii="宋体" w:eastAsia="宋体" w:hAnsi="宋体" w:cs="宋体" w:hint="eastAsia"/>
          </w:rPr>
          <w:t>kratta</w:t>
        </w:r>
      </w:moveFrom>
    </w:p>
    <w:moveFromRangeEnd w:id="3112"/>
    <w:p w14:paraId="7359F7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kravaller</w:t>
      </w:r>
    </w:p>
    <w:p w14:paraId="5D6D10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kravlar</w:t>
      </w:r>
    </w:p>
    <w:p w14:paraId="3C2003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krav</w:t>
      </w:r>
    </w:p>
    <w:p w14:paraId="332B8F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krax</w:t>
      </w:r>
      <w:r w:rsidRPr="00780F39">
        <w:rPr>
          <w:rFonts w:ascii="宋体" w:eastAsia="宋体" w:hAnsi="宋体" w:cs="宋体" w:hint="eastAsia"/>
          <w:lang w:val="sv-SE"/>
        </w:rPr>
        <w:t>ar</w:t>
      </w:r>
    </w:p>
    <w:p w14:paraId="29240B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kreativ</w:t>
      </w:r>
    </w:p>
    <w:p w14:paraId="66EA76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kreatur</w:t>
      </w:r>
    </w:p>
    <w:p w14:paraId="4BCAA9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kreditk0366p</w:t>
      </w:r>
    </w:p>
    <w:p w14:paraId="38C2EE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kreditkort</w:t>
      </w:r>
    </w:p>
    <w:p w14:paraId="293AC1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kredit</w:t>
      </w:r>
    </w:p>
    <w:p w14:paraId="4E0BF0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kreditupplysning</w:t>
      </w:r>
    </w:p>
    <w:p w14:paraId="3B1ED8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krematorium</w:t>
      </w:r>
    </w:p>
    <w:p w14:paraId="296390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kremering</w:t>
      </w:r>
    </w:p>
    <w:p w14:paraId="6B99DA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kretsar</w:t>
      </w:r>
    </w:p>
    <w:p w14:paraId="084E04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kretslopp</w:t>
      </w:r>
    </w:p>
    <w:p w14:paraId="341BFB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krets</w:t>
      </w:r>
    </w:p>
    <w:p w14:paraId="307A16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krigare</w:t>
      </w:r>
    </w:p>
    <w:p w14:paraId="56B880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krigar</w:t>
      </w:r>
    </w:p>
    <w:p w14:paraId="7F2A11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krigf0366ring</w:t>
      </w:r>
    </w:p>
    <w:p w14:paraId="0BEA49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krig</w:t>
      </w:r>
    </w:p>
    <w:p w14:paraId="360521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kriminaliserar</w:t>
      </w:r>
    </w:p>
    <w:p w14:paraId="7DE5FE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kriminalitet</w:t>
      </w:r>
    </w:p>
    <w:p w14:paraId="7B5CEA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kriminal-</w:t>
      </w:r>
    </w:p>
    <w:p w14:paraId="36A544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kriminalv0345rd</w:t>
      </w:r>
    </w:p>
    <w:p w14:paraId="7D4A49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kriminell</w:t>
      </w:r>
    </w:p>
    <w:p w14:paraId="25FBE4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krimskrams</w:t>
      </w:r>
    </w:p>
    <w:p w14:paraId="4B7515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kringflackande</w:t>
      </w:r>
    </w:p>
    <w:p w14:paraId="65C146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kringg0344rdar</w:t>
      </w:r>
    </w:p>
    <w:p w14:paraId="42AC6C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krin</w:t>
      </w:r>
      <w:r w:rsidRPr="00780F39">
        <w:rPr>
          <w:rFonts w:ascii="宋体" w:eastAsia="宋体" w:hAnsi="宋体" w:cs="宋体" w:hint="eastAsia"/>
          <w:lang w:val="sv-SE"/>
        </w:rPr>
        <w:t>gg0345r</w:t>
      </w:r>
    </w:p>
    <w:p w14:paraId="6BD5F3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kringla</w:t>
      </w:r>
    </w:p>
    <w:p w14:paraId="09F4BD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kring</w:t>
      </w:r>
    </w:p>
    <w:p w14:paraId="0D2906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kris</w:t>
      </w:r>
    </w:p>
    <w:p w14:paraId="79F2C3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kristall</w:t>
      </w:r>
    </w:p>
    <w:p w14:paraId="714550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kristendom</w:t>
      </w:r>
    </w:p>
    <w:p w14:paraId="0B2FA7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kristen</w:t>
      </w:r>
    </w:p>
    <w:p w14:paraId="3E3062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kristi himmelsf0344rdsdag</w:t>
      </w:r>
    </w:p>
    <w:p w14:paraId="614BF5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kriterium</w:t>
      </w:r>
    </w:p>
    <w:p w14:paraId="3A270E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kritiker</w:t>
      </w:r>
    </w:p>
    <w:p w14:paraId="076C7F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kritik</w:t>
      </w:r>
    </w:p>
    <w:p w14:paraId="6862AA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kritiserar</w:t>
      </w:r>
    </w:p>
    <w:p w14:paraId="2C3F91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kritisk</w:t>
      </w:r>
    </w:p>
    <w:p w14:paraId="1DD0084D" w14:textId="77777777" w:rsidR="00000000" w:rsidRPr="00780F39" w:rsidRDefault="00780F39" w:rsidP="00673328">
      <w:pPr>
        <w:pStyle w:val="PlainText"/>
        <w:rPr>
          <w:ins w:id="3114" w:author="Author" w:date="2012-02-26T13:32:00Z"/>
          <w:rFonts w:ascii="宋体" w:eastAsia="宋体" w:hAnsi="宋体" w:cs="宋体" w:hint="eastAsia"/>
          <w:lang w:val="sv-SE"/>
        </w:rPr>
      </w:pPr>
      <w:ins w:id="311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kr</w:t>
        </w:r>
      </w:ins>
    </w:p>
    <w:p w14:paraId="50DB3B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kroatien</w:t>
      </w:r>
    </w:p>
    <w:p w14:paraId="058E38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kroatiska</w:t>
      </w:r>
    </w:p>
    <w:p w14:paraId="3C08B4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kroatisk</w:t>
      </w:r>
    </w:p>
    <w:p w14:paraId="3508DB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kroat</w:t>
      </w:r>
    </w:p>
    <w:p w14:paraId="2FC903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krockar</w:t>
      </w:r>
    </w:p>
    <w:p w14:paraId="4D8BB3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krock</w:t>
      </w:r>
    </w:p>
    <w:p w14:paraId="03790E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krog</w:t>
      </w:r>
    </w:p>
    <w:p w14:paraId="56285B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krokben</w:t>
      </w:r>
    </w:p>
    <w:p w14:paraId="6537F3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krokig</w:t>
      </w:r>
    </w:p>
    <w:p w14:paraId="2E8D1F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116" w:author="Author" w:date="2012-02-26T13:32:00Z" w:name="move318027211"/>
      <w:moveTo w:id="3117" w:author="Author" w:date="2012-02-26T13:32:00Z">
        <w:r w:rsidRPr="00673328">
          <w:rPr>
            <w:rFonts w:ascii="宋体" w:eastAsia="宋体" w:hAnsi="宋体" w:cs="宋体" w:hint="eastAsia"/>
          </w:rPr>
          <w:t>krok</w:t>
        </w:r>
      </w:moveTo>
    </w:p>
    <w:moveToRangeEnd w:id="3116"/>
    <w:p w14:paraId="76EC12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kroknar</w:t>
      </w:r>
    </w:p>
    <w:p w14:paraId="599B2D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krokodil</w:t>
      </w:r>
    </w:p>
    <w:p w14:paraId="3121E3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krokodilt0345rar</w:t>
      </w:r>
    </w:p>
    <w:p w14:paraId="263389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18" w:author="Author" w:date="2012-02-26T13:32:00Z" w:name="move318027211"/>
      <w:moveFrom w:id="3119" w:author="Author" w:date="2012-02-26T13:32:00Z">
        <w:r w:rsidRPr="00673328">
          <w:rPr>
            <w:rFonts w:ascii="宋体" w:eastAsia="宋体" w:hAnsi="宋体" w:cs="宋体" w:hint="eastAsia"/>
          </w:rPr>
          <w:t>krok</w:t>
        </w:r>
      </w:moveFrom>
    </w:p>
    <w:moveFromRangeEnd w:id="3118"/>
    <w:p w14:paraId="7C2D2D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krokus</w:t>
      </w:r>
    </w:p>
    <w:p w14:paraId="6C31B5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120" w:author="Author" w:date="2012-02-26T13:32:00Z" w:name="move318027212"/>
      <w:moveTo w:id="3121" w:author="Author" w:date="2012-02-26T13:32:00Z">
        <w:r w:rsidRPr="00673328">
          <w:rPr>
            <w:rFonts w:ascii="宋体" w:eastAsia="宋体" w:hAnsi="宋体" w:cs="宋体" w:hint="eastAsia"/>
          </w:rPr>
          <w:t>krom</w:t>
        </w:r>
      </w:moveTo>
    </w:p>
    <w:moveToRangeEnd w:id="3120"/>
    <w:p w14:paraId="4A0DE2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kromosom</w:t>
      </w:r>
    </w:p>
    <w:p w14:paraId="222D21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22" w:author="Author" w:date="2012-02-26T13:32:00Z" w:name="move318027212"/>
      <w:moveFrom w:id="3123" w:author="Author" w:date="2012-02-26T13:32:00Z">
        <w:r w:rsidRPr="00673328">
          <w:rPr>
            <w:rFonts w:ascii="宋体" w:eastAsia="宋体" w:hAnsi="宋体" w:cs="宋体" w:hint="eastAsia"/>
          </w:rPr>
          <w:t>krom</w:t>
        </w:r>
      </w:moveFrom>
    </w:p>
    <w:moveFromRangeEnd w:id="3122"/>
    <w:p w14:paraId="11AA7B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kron0344rtskocka</w:t>
      </w:r>
    </w:p>
    <w:p w14:paraId="54560B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124" w:author="Author" w:date="2012-02-26T13:32:00Z" w:name="move318027213"/>
      <w:moveTo w:id="3125" w:author="Author" w:date="2012-02-26T13:32:00Z">
        <w:r w:rsidRPr="00673328">
          <w:rPr>
            <w:rFonts w:ascii="宋体" w:eastAsia="宋体" w:hAnsi="宋体" w:cs="宋体" w:hint="eastAsia"/>
          </w:rPr>
          <w:t>krona</w:t>
        </w:r>
      </w:moveTo>
    </w:p>
    <w:moveToRangeEnd w:id="3124"/>
    <w:p w14:paraId="03FAC4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kronan</w:t>
      </w:r>
    </w:p>
    <w:p w14:paraId="386AF6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26" w:author="Author" w:date="2012-02-26T13:32:00Z" w:name="move318027213"/>
      <w:moveFrom w:id="3127" w:author="Author" w:date="2012-02-26T13:32:00Z">
        <w:r w:rsidRPr="00673328">
          <w:rPr>
            <w:rFonts w:ascii="宋体" w:eastAsia="宋体" w:hAnsi="宋体" w:cs="宋体" w:hint="eastAsia"/>
          </w:rPr>
          <w:t>krona</w:t>
        </w:r>
      </w:moveFrom>
    </w:p>
    <w:moveFromRangeEnd w:id="3126"/>
    <w:p w14:paraId="464422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kronisk</w:t>
      </w:r>
    </w:p>
    <w:p w14:paraId="3EFCA3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kronofogde</w:t>
      </w:r>
    </w:p>
    <w:p w14:paraId="7D0FE7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kronologisk</w:t>
      </w:r>
    </w:p>
    <w:p w14:paraId="6632FE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krono-</w:t>
      </w:r>
    </w:p>
    <w:p w14:paraId="4D59DB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kronprins</w:t>
      </w:r>
    </w:p>
    <w:p w14:paraId="0B42B7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kroppkaka</w:t>
      </w:r>
    </w:p>
    <w:p w14:paraId="198CC5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28" w:author="Author" w:date="2012-02-26T13:32:00Z" w:name="move318027214"/>
      <w:moveTo w:id="31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kropp</w:t>
        </w:r>
      </w:moveTo>
    </w:p>
    <w:moveToRangeEnd w:id="3128"/>
    <w:p w14:paraId="489124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kroppsbyggare</w:t>
      </w:r>
    </w:p>
    <w:p w14:paraId="0328BC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kroppsbyggnad</w:t>
      </w:r>
    </w:p>
    <w:p w14:paraId="4CDB75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kroppslig</w:t>
      </w:r>
    </w:p>
    <w:p w14:paraId="1A26F1C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kroppsspr0345k</w:t>
      </w:r>
    </w:p>
    <w:p w14:paraId="63175A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kroppsvisitation</w:t>
      </w:r>
    </w:p>
    <w:p w14:paraId="7A8825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30" w:author="Author" w:date="2012-02-26T13:32:00Z" w:name="move318027214"/>
      <w:moveFrom w:id="3131" w:author="Author" w:date="2012-02-26T13:32:00Z">
        <w:r w:rsidRPr="00673328">
          <w:rPr>
            <w:rFonts w:ascii="宋体" w:eastAsia="宋体" w:hAnsi="宋体" w:cs="宋体" w:hint="eastAsia"/>
          </w:rPr>
          <w:t>kropp</w:t>
        </w:r>
      </w:moveFrom>
    </w:p>
    <w:moveFromRangeEnd w:id="3130"/>
    <w:p w14:paraId="11F7EB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krossar</w:t>
      </w:r>
    </w:p>
    <w:p w14:paraId="54135081" w14:textId="77777777" w:rsidR="00000000" w:rsidRPr="003230D0" w:rsidRDefault="00780F39" w:rsidP="003230D0">
      <w:pPr>
        <w:pStyle w:val="PlainText"/>
        <w:rPr>
          <w:del w:id="3132" w:author="Author" w:date="2012-02-26T13:32:00Z"/>
          <w:rFonts w:ascii="宋体" w:eastAsia="宋体" w:hAnsi="宋体" w:cs="宋体" w:hint="eastAsia"/>
        </w:rPr>
      </w:pPr>
      <w:del w:id="3133" w:author="Author" w:date="2012-02-26T13:32:00Z">
        <w:r w:rsidRPr="003230D0">
          <w:rPr>
            <w:rFonts w:ascii="宋体" w:eastAsia="宋体" w:hAnsi="宋体" w:cs="宋体" w:hint="eastAsia"/>
          </w:rPr>
          <w:delText>kr</w:delText>
        </w:r>
      </w:del>
    </w:p>
    <w:p w14:paraId="6F14F8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krucifix</w:t>
      </w:r>
    </w:p>
    <w:p w14:paraId="1286D8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kruka</w:t>
      </w:r>
    </w:p>
    <w:p w14:paraId="5A26AC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krukv0344xt</w:t>
      </w:r>
    </w:p>
    <w:p w14:paraId="18B52A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krullig</w:t>
      </w:r>
    </w:p>
    <w:p w14:paraId="791F11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krumbukt</w:t>
      </w:r>
    </w:p>
    <w:p w14:paraId="37DF10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krumelur</w:t>
      </w:r>
    </w:p>
    <w:p w14:paraId="037E1A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krum</w:t>
      </w:r>
    </w:p>
    <w:p w14:paraId="17B91E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krupit</w:t>
      </w:r>
    </w:p>
    <w:p w14:paraId="33CCBD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krupp</w:t>
      </w:r>
    </w:p>
    <w:p w14:paraId="508EBA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krusar</w:t>
      </w:r>
    </w:p>
    <w:p w14:paraId="0E97B8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krusb</w:t>
      </w:r>
      <w:r w:rsidRPr="00780F39">
        <w:rPr>
          <w:rFonts w:ascii="宋体" w:eastAsia="宋体" w:hAnsi="宋体" w:cs="宋体" w:hint="eastAsia"/>
          <w:lang w:val="sv-SE"/>
        </w:rPr>
        <w:t>0344r</w:t>
      </w:r>
    </w:p>
    <w:p w14:paraId="6D88E5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krusidull</w:t>
      </w:r>
    </w:p>
    <w:p w14:paraId="37E233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krusig</w:t>
      </w:r>
    </w:p>
    <w:p w14:paraId="7BD492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krus</w:t>
      </w:r>
    </w:p>
    <w:p w14:paraId="24F90B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krustad</w:t>
      </w:r>
    </w:p>
    <w:p w14:paraId="014AC6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krutdurk</w:t>
      </w:r>
    </w:p>
    <w:p w14:paraId="2CB2F8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krut</w:t>
      </w:r>
    </w:p>
    <w:p w14:paraId="68EBF4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krux</w:t>
      </w:r>
    </w:p>
    <w:p w14:paraId="3F1521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kryar p0345 sig</w:t>
      </w:r>
    </w:p>
    <w:p w14:paraId="28A15C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krycka</w:t>
      </w:r>
    </w:p>
    <w:p w14:paraId="516AE7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134" w:author="Author" w:date="2012-02-26T13:32:00Z" w:name="move318027215"/>
      <w:moveTo w:id="3135" w:author="Author" w:date="2012-02-26T13:32:00Z">
        <w:r w:rsidRPr="00673328">
          <w:rPr>
            <w:rFonts w:ascii="宋体" w:eastAsia="宋体" w:hAnsi="宋体" w:cs="宋体" w:hint="eastAsia"/>
          </w:rPr>
          <w:t>krydda</w:t>
        </w:r>
      </w:moveTo>
    </w:p>
    <w:moveToRangeEnd w:id="3134"/>
    <w:p w14:paraId="0D2DB1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kryddar</w:t>
      </w:r>
    </w:p>
    <w:p w14:paraId="040436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36" w:author="Author" w:date="2012-02-26T13:32:00Z" w:name="move318027215"/>
      <w:moveFrom w:id="3137" w:author="Author" w:date="2012-02-26T13:32:00Z">
        <w:r w:rsidRPr="00673328">
          <w:rPr>
            <w:rFonts w:ascii="宋体" w:eastAsia="宋体" w:hAnsi="宋体" w:cs="宋体" w:hint="eastAsia"/>
          </w:rPr>
          <w:t>krydda</w:t>
        </w:r>
      </w:moveFrom>
    </w:p>
    <w:moveFromRangeEnd w:id="3136"/>
    <w:p w14:paraId="2D0F24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kryllar</w:t>
      </w:r>
    </w:p>
    <w:p w14:paraId="38FB92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38" w:author="Author" w:date="2012-02-26T13:32:00Z" w:name="move318027216"/>
      <w:moveTo w:id="313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kry</w:t>
        </w:r>
      </w:moveTo>
    </w:p>
    <w:moveToRangeEnd w:id="3138"/>
    <w:p w14:paraId="26394D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krymper</w:t>
      </w:r>
    </w:p>
    <w:p w14:paraId="7F5956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krympfri</w:t>
      </w:r>
    </w:p>
    <w:p w14:paraId="216100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krympling</w:t>
      </w:r>
    </w:p>
    <w:p w14:paraId="214AD9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kryper</w:t>
      </w:r>
    </w:p>
    <w:p w14:paraId="4F97E4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kryph0345l</w:t>
      </w:r>
    </w:p>
    <w:p w14:paraId="112F1F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krypin</w:t>
      </w:r>
    </w:p>
    <w:p w14:paraId="57EA49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kryp</w:t>
      </w:r>
    </w:p>
    <w:p w14:paraId="52202B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kryptisk</w:t>
      </w:r>
    </w:p>
    <w:p w14:paraId="372FD3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kryssare</w:t>
      </w:r>
    </w:p>
    <w:p w14:paraId="40C88E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kryssar f0366r</w:t>
      </w:r>
    </w:p>
    <w:p w14:paraId="690330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kryssar</w:t>
      </w:r>
    </w:p>
    <w:p w14:paraId="3A5D55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40" w:author="Author" w:date="2012-02-26T13:32:00Z" w:name="move318027217"/>
      <w:moveTo w:id="31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kryss</w:t>
        </w:r>
      </w:moveTo>
    </w:p>
    <w:moveToRangeEnd w:id="3140"/>
    <w:p w14:paraId="29AA6B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kryssning</w:t>
      </w:r>
    </w:p>
    <w:p w14:paraId="30B59E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42" w:author="Author" w:date="2012-02-26T13:32:00Z" w:name="move318027217"/>
      <w:moveFrom w:id="3143" w:author="Author" w:date="2012-02-26T13:32:00Z">
        <w:r w:rsidRPr="00673328">
          <w:rPr>
            <w:rFonts w:ascii="宋体" w:eastAsia="宋体" w:hAnsi="宋体" w:cs="宋体" w:hint="eastAsia"/>
          </w:rPr>
          <w:t>kryss</w:t>
        </w:r>
      </w:moveFrom>
    </w:p>
    <w:moveFromRangeEnd w:id="3142"/>
    <w:p w14:paraId="09EF18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krystad</w:t>
      </w:r>
    </w:p>
    <w:p w14:paraId="34790A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krystar</w:t>
      </w:r>
    </w:p>
    <w:p w14:paraId="4298D3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44" w:author="Author" w:date="2012-02-26T13:32:00Z" w:name="move318027216"/>
      <w:moveFrom w:id="3145" w:author="Author" w:date="2012-02-26T13:32:00Z">
        <w:r w:rsidRPr="00673328">
          <w:rPr>
            <w:rFonts w:ascii="宋体" w:eastAsia="宋体" w:hAnsi="宋体" w:cs="宋体" w:hint="eastAsia"/>
          </w:rPr>
          <w:t>kry</w:t>
        </w:r>
      </w:moveFrom>
    </w:p>
    <w:moveFromRangeEnd w:id="3144"/>
    <w:p w14:paraId="22A205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146" w:author="Author" w:date="2012-02-26T13:32:00Z" w:name="move318027218"/>
      <w:moveTo w:id="3147" w:author="Author" w:date="2012-02-26T13:32:00Z">
        <w:r w:rsidRPr="00673328">
          <w:rPr>
            <w:rFonts w:ascii="宋体" w:eastAsia="宋体" w:hAnsi="宋体" w:cs="宋体" w:hint="eastAsia"/>
          </w:rPr>
          <w:t>kuban</w:t>
        </w:r>
      </w:moveTo>
    </w:p>
    <w:moveToRangeEnd w:id="3146"/>
    <w:p w14:paraId="3CC9CF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kubansk</w:t>
      </w:r>
    </w:p>
    <w:p w14:paraId="7C01DF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48" w:author="Author" w:date="2012-02-26T13:32:00Z" w:name="move318027218"/>
      <w:moveFrom w:id="3149" w:author="Author" w:date="2012-02-26T13:32:00Z">
        <w:r w:rsidRPr="00673328">
          <w:rPr>
            <w:rFonts w:ascii="宋体" w:eastAsia="宋体" w:hAnsi="宋体" w:cs="宋体" w:hint="eastAsia"/>
          </w:rPr>
          <w:t>kuban</w:t>
        </w:r>
      </w:moveFrom>
    </w:p>
    <w:moveFromRangeEnd w:id="3148"/>
    <w:p w14:paraId="251B04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kubb</w:t>
      </w:r>
    </w:p>
    <w:p w14:paraId="187F8D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</w:t>
      </w:r>
      <w:r w:rsidRPr="00780F39">
        <w:rPr>
          <w:rFonts w:ascii="宋体" w:eastAsia="宋体" w:hAnsi="宋体" w:cs="宋体" w:hint="eastAsia"/>
          <w:lang w:val="sv-SE"/>
        </w:rPr>
        <w:t>bikmeter</w:t>
      </w:r>
    </w:p>
    <w:p w14:paraId="7056F2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kub</w:t>
      </w:r>
    </w:p>
    <w:p w14:paraId="52B32F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kudde</w:t>
      </w:r>
    </w:p>
    <w:p w14:paraId="3F3963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kufisk</w:t>
      </w:r>
    </w:p>
    <w:p w14:paraId="17B898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kuggar</w:t>
      </w:r>
    </w:p>
    <w:p w14:paraId="1FB126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kugge</w:t>
      </w:r>
    </w:p>
    <w:p w14:paraId="6A1CB1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kuggfr0345ga</w:t>
      </w:r>
    </w:p>
    <w:p w14:paraId="69E32B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kugghjul</w:t>
      </w:r>
    </w:p>
    <w:p w14:paraId="4B14AC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kuk</w:t>
      </w:r>
    </w:p>
    <w:p w14:paraId="732767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kul0366r</w:t>
      </w:r>
    </w:p>
    <w:p w14:paraId="49B0EF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kul0366rt</w:t>
      </w:r>
    </w:p>
    <w:p w14:paraId="23CF6F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kula</w:t>
      </w:r>
    </w:p>
    <w:p w14:paraId="67EDFC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kulen</w:t>
      </w:r>
    </w:p>
    <w:p w14:paraId="2FF3C3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kuling</w:t>
      </w:r>
    </w:p>
    <w:p w14:paraId="359A16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kuliss</w:t>
      </w:r>
    </w:p>
    <w:p w14:paraId="736AB9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kullager</w:t>
      </w:r>
    </w:p>
    <w:p w14:paraId="60601D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50" w:author="Author" w:date="2012-02-26T13:32:00Z" w:name="move318027219"/>
      <w:moveTo w:id="315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kulle</w:t>
        </w:r>
      </w:moveTo>
    </w:p>
    <w:moveToRangeEnd w:id="3150"/>
    <w:p w14:paraId="625B39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kullerbytta</w:t>
      </w:r>
    </w:p>
    <w:p w14:paraId="60C6B1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kullersten</w:t>
      </w:r>
    </w:p>
    <w:p w14:paraId="6EECBE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52" w:author="Author" w:date="2012-02-26T13:32:00Z" w:name="move318027219"/>
      <w:moveFrom w:id="3153" w:author="Author" w:date="2012-02-26T13:32:00Z">
        <w:r w:rsidRPr="00673328">
          <w:rPr>
            <w:rFonts w:ascii="宋体" w:eastAsia="宋体" w:hAnsi="宋体" w:cs="宋体" w:hint="eastAsia"/>
          </w:rPr>
          <w:t>kulle</w:t>
        </w:r>
      </w:moveFrom>
    </w:p>
    <w:moveFromRangeEnd w:id="3152"/>
    <w:p w14:paraId="419D88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kullkastar</w:t>
      </w:r>
    </w:p>
    <w:p w14:paraId="537E5B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kull</w:t>
      </w:r>
    </w:p>
    <w:p w14:paraId="319584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kulmen</w:t>
      </w:r>
    </w:p>
    <w:p w14:paraId="501A02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kulminerar</w:t>
      </w:r>
    </w:p>
    <w:p w14:paraId="10EBE4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54" w:author="Author" w:date="2012-02-26T13:32:00Z" w:name="move318027220"/>
      <w:moveTo w:id="315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kul</w:t>
        </w:r>
      </w:moveTo>
    </w:p>
    <w:moveToRangeEnd w:id="3154"/>
    <w:p w14:paraId="44AAAA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kulpenna</w:t>
      </w:r>
    </w:p>
    <w:p w14:paraId="624F04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kulram</w:t>
      </w:r>
    </w:p>
    <w:p w14:paraId="0C5A09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kulspetspenna</w:t>
      </w:r>
    </w:p>
    <w:p w14:paraId="75381E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kulspruta</w:t>
      </w:r>
    </w:p>
    <w:p w14:paraId="04EF35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kulst0366tning</w:t>
      </w:r>
    </w:p>
    <w:p w14:paraId="0B567D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56" w:author="Author" w:date="2012-02-26T13:32:00Z" w:name="move318027220"/>
      <w:moveFrom w:id="3157" w:author="Author" w:date="2012-02-26T13:32:00Z">
        <w:r w:rsidRPr="00673328">
          <w:rPr>
            <w:rFonts w:ascii="宋体" w:eastAsia="宋体" w:hAnsi="宋体" w:cs="宋体" w:hint="eastAsia"/>
          </w:rPr>
          <w:t>kul</w:t>
        </w:r>
      </w:moveFrom>
    </w:p>
    <w:moveFromRangeEnd w:id="3156"/>
    <w:p w14:paraId="67DEC5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kultiverad</w:t>
      </w:r>
    </w:p>
    <w:p w14:paraId="684D25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kult</w:t>
      </w:r>
    </w:p>
    <w:p w14:paraId="7292A5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kulturell</w:t>
      </w:r>
    </w:p>
    <w:p w14:paraId="7EDC95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kulturminnesm0344rker</w:t>
      </w:r>
    </w:p>
    <w:p w14:paraId="6F6AB1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58" w:author="Author" w:date="2012-02-26T13:32:00Z" w:name="move318027221"/>
      <w:moveTo w:id="315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kultur</w:t>
        </w:r>
      </w:moveTo>
    </w:p>
    <w:moveToRangeEnd w:id="3158"/>
    <w:p w14:paraId="6B1953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kulturn0344mnd</w:t>
      </w:r>
    </w:p>
    <w:p w14:paraId="45A3E3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kulturr0345det</w:t>
      </w:r>
    </w:p>
    <w:p w14:paraId="101EB7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60" w:author="Author" w:date="2012-02-26T13:32:00Z" w:name="move318027221"/>
      <w:moveFrom w:id="3161" w:author="Author" w:date="2012-02-26T13:32:00Z">
        <w:r w:rsidRPr="00673328">
          <w:rPr>
            <w:rFonts w:ascii="宋体" w:eastAsia="宋体" w:hAnsi="宋体" w:cs="宋体" w:hint="eastAsia"/>
          </w:rPr>
          <w:t>kultur</w:t>
        </w:r>
      </w:moveFrom>
    </w:p>
    <w:moveFromRangeEnd w:id="3160"/>
    <w:p w14:paraId="3B57EB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kulvert</w:t>
      </w:r>
    </w:p>
    <w:p w14:paraId="36E96B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kummin</w:t>
      </w:r>
    </w:p>
    <w:p w14:paraId="33CAA7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kumpan</w:t>
      </w:r>
    </w:p>
    <w:p w14:paraId="009961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kunde</w:t>
      </w:r>
    </w:p>
    <w:p w14:paraId="1735B8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kund</w:t>
      </w:r>
    </w:p>
    <w:p w14:paraId="02EF6E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kung0366relse</w:t>
      </w:r>
    </w:p>
    <w:p w14:paraId="366B52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kung0366r</w:t>
      </w:r>
    </w:p>
    <w:p w14:paraId="4E5646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kunglig</w:t>
      </w:r>
    </w:p>
    <w:p w14:paraId="5EE833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kungl majt</w:t>
      </w:r>
    </w:p>
    <w:p w14:paraId="0CFBFD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kung</w:t>
      </w:r>
    </w:p>
    <w:p w14:paraId="3A3048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162" w:author="Author" w:date="2012-02-26T13:32:00Z" w:name="move318027222"/>
      <w:moveTo w:id="3163" w:author="Author" w:date="2012-02-26T13:32:00Z">
        <w:r w:rsidRPr="00673328">
          <w:rPr>
            <w:rFonts w:ascii="宋体" w:eastAsia="宋体" w:hAnsi="宋体" w:cs="宋体" w:hint="eastAsia"/>
          </w:rPr>
          <w:t>kunna</w:t>
        </w:r>
      </w:moveTo>
    </w:p>
    <w:moveToRangeEnd w:id="3162"/>
    <w:p w14:paraId="69495B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kunnande</w:t>
      </w:r>
    </w:p>
    <w:p w14:paraId="056E8E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64" w:author="Author" w:date="2012-02-26T13:32:00Z" w:name="move318027222"/>
      <w:moveFrom w:id="3165" w:author="Author" w:date="2012-02-26T13:32:00Z">
        <w:r w:rsidRPr="00673328">
          <w:rPr>
            <w:rFonts w:ascii="宋体" w:eastAsia="宋体" w:hAnsi="宋体" w:cs="宋体" w:hint="eastAsia"/>
          </w:rPr>
          <w:t>kunna</w:t>
        </w:r>
      </w:moveFrom>
    </w:p>
    <w:moveFromRangeEnd w:id="3164"/>
    <w:p w14:paraId="3E3FF8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kunnat</w:t>
      </w:r>
    </w:p>
    <w:p w14:paraId="3733FA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kunnig</w:t>
      </w:r>
    </w:p>
    <w:p w14:paraId="600C08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kunskap</w:t>
      </w:r>
    </w:p>
    <w:p w14:paraId="48AB4F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kup0351</w:t>
      </w:r>
    </w:p>
    <w:p w14:paraId="6F086F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kupa</w:t>
      </w:r>
    </w:p>
    <w:p w14:paraId="3198FE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kuperad</w:t>
      </w:r>
    </w:p>
    <w:p w14:paraId="5557C2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kupol</w:t>
      </w:r>
    </w:p>
    <w:p w14:paraId="22D8BF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kupong</w:t>
      </w:r>
    </w:p>
    <w:p w14:paraId="70434E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kupp</w:t>
      </w:r>
    </w:p>
    <w:p w14:paraId="6131F5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kurage</w:t>
      </w:r>
    </w:p>
    <w:p w14:paraId="549D1A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kurant</w:t>
      </w:r>
    </w:p>
    <w:p w14:paraId="2A0098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kurar ihop sig</w:t>
      </w:r>
    </w:p>
    <w:p w14:paraId="73DE43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</w:t>
      </w:r>
      <w:r w:rsidRPr="00780F39">
        <w:rPr>
          <w:rFonts w:ascii="宋体" w:eastAsia="宋体" w:hAnsi="宋体" w:cs="宋体" w:hint="eastAsia"/>
          <w:lang w:val="sv-SE"/>
        </w:rPr>
        <w:t>urator</w:t>
      </w:r>
    </w:p>
    <w:p w14:paraId="30D3DE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kurdiska</w:t>
      </w:r>
    </w:p>
    <w:p w14:paraId="4B0635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kurdisk</w:t>
      </w:r>
    </w:p>
    <w:p w14:paraId="483E83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kurd</w:t>
      </w:r>
    </w:p>
    <w:p w14:paraId="213A56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kurerar</w:t>
      </w:r>
    </w:p>
    <w:p w14:paraId="560F4C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kuriositet</w:t>
      </w:r>
    </w:p>
    <w:p w14:paraId="23F1F9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kurir</w:t>
      </w:r>
    </w:p>
    <w:p w14:paraId="150FFC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kurort</w:t>
      </w:r>
    </w:p>
    <w:p w14:paraId="215F77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kurrag0366mma</w:t>
      </w:r>
    </w:p>
    <w:p w14:paraId="666589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66" w:author="Author" w:date="2012-02-26T13:32:00Z" w:name="move318027223"/>
      <w:moveTo w:id="31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kurra</w:t>
        </w:r>
      </w:moveTo>
    </w:p>
    <w:moveToRangeEnd w:id="3166"/>
    <w:p w14:paraId="604D64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kurrar</w:t>
      </w:r>
    </w:p>
    <w:p w14:paraId="7D4DA7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68" w:author="Author" w:date="2012-02-26T13:32:00Z" w:name="move318027223"/>
      <w:moveFrom w:id="3169" w:author="Author" w:date="2012-02-26T13:32:00Z">
        <w:r w:rsidRPr="00673328">
          <w:rPr>
            <w:rFonts w:ascii="宋体" w:eastAsia="宋体" w:hAnsi="宋体" w:cs="宋体" w:hint="eastAsia"/>
          </w:rPr>
          <w:t>kurra</w:t>
        </w:r>
      </w:moveFrom>
    </w:p>
    <w:moveFromRangeEnd w:id="3168"/>
    <w:p w14:paraId="142604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kurva</w:t>
      </w:r>
    </w:p>
    <w:p w14:paraId="119626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kusin</w:t>
      </w:r>
    </w:p>
    <w:p w14:paraId="485757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kuslig</w:t>
      </w:r>
    </w:p>
    <w:p w14:paraId="59BC05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kust</w:t>
      </w:r>
    </w:p>
    <w:p w14:paraId="1D3571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kutar</w:t>
      </w:r>
    </w:p>
    <w:p w14:paraId="264141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kuttrar</w:t>
      </w:r>
    </w:p>
    <w:p w14:paraId="307F53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kutym</w:t>
      </w:r>
    </w:p>
    <w:p w14:paraId="1FB997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kuv0366s</w:t>
      </w:r>
    </w:p>
    <w:p w14:paraId="2E07DE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kuvar</w:t>
      </w:r>
    </w:p>
    <w:p w14:paraId="7EF1E9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kuvert</w:t>
      </w:r>
    </w:p>
    <w:p w14:paraId="2189F8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kv0344ker</w:t>
      </w:r>
    </w:p>
    <w:p w14:paraId="44FEBD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kv0344ljer</w:t>
      </w:r>
    </w:p>
    <w:p w14:paraId="7BAF43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70" w:author="Author" w:date="2012-02-26T13:32:00Z" w:name="move318027224"/>
      <w:moveTo w:id="31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kv0344ll</w:t>
        </w:r>
      </w:moveTo>
    </w:p>
    <w:moveToRangeEnd w:id="3170"/>
    <w:p w14:paraId="0DCF8D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kv0344llskvist(en)</w:t>
      </w:r>
    </w:p>
    <w:p w14:paraId="27124F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72" w:author="Author" w:date="2012-02-26T13:32:00Z" w:name="move318027224"/>
      <w:moveFrom w:id="3173" w:author="Author" w:date="2012-02-26T13:32:00Z">
        <w:r w:rsidRPr="00673328">
          <w:rPr>
            <w:rFonts w:ascii="宋体" w:eastAsia="宋体" w:hAnsi="宋体" w:cs="宋体" w:hint="eastAsia"/>
          </w:rPr>
          <w:t>kv0344ll</w:t>
        </w:r>
      </w:moveFrom>
    </w:p>
    <w:moveFromRangeEnd w:id="3172"/>
    <w:p w14:paraId="6E7D3C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kv0344ser</w:t>
      </w:r>
    </w:p>
    <w:p w14:paraId="5595B74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174" w:author="Author" w:date="2012-02-26T13:32:00Z" w:name="move318027225"/>
      <w:moveTo w:id="3175" w:author="Author" w:date="2012-02-26T13:32:00Z">
        <w:r w:rsidRPr="00673328">
          <w:rPr>
            <w:rFonts w:ascii="宋体" w:eastAsia="宋体" w:hAnsi="宋体" w:cs="宋体" w:hint="eastAsia"/>
          </w:rPr>
          <w:t>kv0344ve</w:t>
        </w:r>
      </w:moveTo>
    </w:p>
    <w:moveToRangeEnd w:id="3174"/>
    <w:p w14:paraId="6BA48D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kv0344ver</w:t>
      </w:r>
    </w:p>
    <w:p w14:paraId="048A1E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76" w:author="Author" w:date="2012-02-26T13:32:00Z" w:name="move318027225"/>
      <w:moveFrom w:id="3177" w:author="Author" w:date="2012-02-26T13:32:00Z">
        <w:r w:rsidRPr="00673328">
          <w:rPr>
            <w:rFonts w:ascii="宋体" w:eastAsia="宋体" w:hAnsi="宋体" w:cs="宋体" w:hint="eastAsia"/>
          </w:rPr>
          <w:t>kv0344ve</w:t>
        </w:r>
      </w:moveFrom>
    </w:p>
    <w:moveFromRangeEnd w:id="3176"/>
    <w:p w14:paraId="22DA69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kv0344vs</w:t>
      </w:r>
    </w:p>
    <w:p w14:paraId="3002B2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kvackar</w:t>
      </w:r>
    </w:p>
    <w:p w14:paraId="727B45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kvacksa</w:t>
      </w:r>
      <w:r w:rsidRPr="00780F39">
        <w:rPr>
          <w:rFonts w:ascii="宋体" w:eastAsia="宋体" w:hAnsi="宋体" w:cs="宋体" w:hint="eastAsia"/>
          <w:lang w:val="sv-SE"/>
        </w:rPr>
        <w:t>lvare</w:t>
      </w:r>
    </w:p>
    <w:p w14:paraId="7E1B1E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kvaddar</w:t>
      </w:r>
    </w:p>
    <w:p w14:paraId="715BE4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kvadratmeter</w:t>
      </w:r>
    </w:p>
    <w:p w14:paraId="6D5FF3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kvadrat</w:t>
      </w:r>
    </w:p>
    <w:p w14:paraId="150B44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kvalar</w:t>
      </w:r>
    </w:p>
    <w:p w14:paraId="6C4995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kvalificerad</w:t>
      </w:r>
    </w:p>
    <w:p w14:paraId="5DE7C6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kvalificerar sig</w:t>
      </w:r>
    </w:p>
    <w:p w14:paraId="1FAC62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178" w:author="Author" w:date="2012-02-26T13:32:00Z" w:name="move318027226"/>
      <w:moveTo w:id="3179" w:author="Author" w:date="2012-02-26T13:32:00Z">
        <w:r w:rsidRPr="00673328">
          <w:rPr>
            <w:rFonts w:ascii="宋体" w:eastAsia="宋体" w:hAnsi="宋体" w:cs="宋体" w:hint="eastAsia"/>
          </w:rPr>
          <w:t>kvalifikation</w:t>
        </w:r>
      </w:moveTo>
    </w:p>
    <w:moveToRangeEnd w:id="3178"/>
    <w:p w14:paraId="335A3A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kvalifikations0345r</w:t>
      </w:r>
    </w:p>
    <w:p w14:paraId="41B8D6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80" w:author="Author" w:date="2012-02-26T13:32:00Z" w:name="move318027226"/>
      <w:moveFrom w:id="3181" w:author="Author" w:date="2012-02-26T13:32:00Z">
        <w:r w:rsidRPr="00673328">
          <w:rPr>
            <w:rFonts w:ascii="宋体" w:eastAsia="宋体" w:hAnsi="宋体" w:cs="宋体" w:hint="eastAsia"/>
          </w:rPr>
          <w:t>kvalifikation</w:t>
        </w:r>
      </w:moveFrom>
    </w:p>
    <w:moveFromRangeEnd w:id="3180"/>
    <w:p w14:paraId="277CE4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kvalitativ</w:t>
      </w:r>
    </w:p>
    <w:p w14:paraId="7D6884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kvalitet</w:t>
      </w:r>
    </w:p>
    <w:p w14:paraId="2DB16D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kvalmig</w:t>
      </w:r>
    </w:p>
    <w:p w14:paraId="0AC02A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kval</w:t>
      </w:r>
    </w:p>
    <w:p w14:paraId="092359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kvantitativ</w:t>
      </w:r>
    </w:p>
    <w:p w14:paraId="2C2BD2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kvantitet</w:t>
      </w:r>
    </w:p>
    <w:p w14:paraId="2824CE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kvargl0366md</w:t>
      </w:r>
    </w:p>
    <w:p w14:paraId="2716BA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kvarg</w:t>
      </w:r>
    </w:p>
    <w:p w14:paraId="2DEC18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kvark</w:t>
      </w:r>
    </w:p>
    <w:p w14:paraId="5574E4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kvarl0345tenskap</w:t>
      </w:r>
    </w:p>
    <w:p w14:paraId="007E5C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kvarleva</w:t>
      </w:r>
    </w:p>
    <w:p w14:paraId="0AA2A6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82" w:author="Author" w:date="2012-02-26T13:32:00Z" w:name="move318027227"/>
      <w:moveTo w:id="318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kvar</w:t>
        </w:r>
      </w:moveTo>
    </w:p>
    <w:moveToRangeEnd w:id="3182"/>
    <w:p w14:paraId="1CE6D8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kvarn</w:t>
      </w:r>
    </w:p>
    <w:p w14:paraId="5F02EE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kvarskatt</w:t>
      </w:r>
    </w:p>
    <w:p w14:paraId="0E7CB0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kvarst0345r</w:t>
      </w:r>
    </w:p>
    <w:p w14:paraId="6B1528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84" w:author="Author" w:date="2012-02-26T13:32:00Z" w:name="move318027227"/>
      <w:moveFrom w:id="3185" w:author="Author" w:date="2012-02-26T13:32:00Z">
        <w:r w:rsidRPr="00673328">
          <w:rPr>
            <w:rFonts w:ascii="宋体" w:eastAsia="宋体" w:hAnsi="宋体" w:cs="宋体" w:hint="eastAsia"/>
          </w:rPr>
          <w:t>kvar</w:t>
        </w:r>
      </w:moveFrom>
    </w:p>
    <w:moveFromRangeEnd w:id="3184"/>
    <w:p w14:paraId="607A4A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kvartal</w:t>
      </w:r>
    </w:p>
    <w:p w14:paraId="4E83F7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</w:t>
      </w:r>
      <w:r w:rsidRPr="00780F39">
        <w:rPr>
          <w:rFonts w:ascii="宋体" w:eastAsia="宋体" w:hAnsi="宋体" w:cs="宋体" w:hint="eastAsia"/>
          <w:lang w:val="sv-SE"/>
        </w:rPr>
        <w:t>rter</w:t>
      </w:r>
    </w:p>
    <w:p w14:paraId="37AA88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kvartett</w:t>
      </w:r>
    </w:p>
    <w:p w14:paraId="2445F5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kvart</w:t>
      </w:r>
    </w:p>
    <w:p w14:paraId="2AE411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kvarvarande</w:t>
      </w:r>
    </w:p>
    <w:p w14:paraId="0A8FF8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kvasi-</w:t>
      </w:r>
    </w:p>
    <w:p w14:paraId="504C86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kvast</w:t>
      </w:r>
    </w:p>
    <w:p w14:paraId="22E0A6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kvav</w:t>
      </w:r>
    </w:p>
    <w:p w14:paraId="1F5CD7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kved</w:t>
      </w:r>
    </w:p>
    <w:p w14:paraId="47B4A2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kverulans</w:t>
      </w:r>
    </w:p>
    <w:p w14:paraId="77C974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kverulant</w:t>
      </w:r>
    </w:p>
    <w:p w14:paraId="0688AC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kverulerar</w:t>
      </w:r>
    </w:p>
    <w:p w14:paraId="44541F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kvickar sig</w:t>
      </w:r>
    </w:p>
    <w:p w14:paraId="6A5B21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86" w:author="Author" w:date="2012-02-26T13:32:00Z" w:name="move318027228"/>
      <w:moveTo w:id="31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kvick</w:t>
        </w:r>
      </w:moveTo>
    </w:p>
    <w:moveToRangeEnd w:id="3186"/>
    <w:p w14:paraId="451CF1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kvicknar till</w:t>
      </w:r>
    </w:p>
    <w:p w14:paraId="026176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kvicksilver</w:t>
      </w:r>
    </w:p>
    <w:p w14:paraId="25C923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88" w:author="Author" w:date="2012-02-26T13:32:00Z" w:name="move318027228"/>
      <w:moveFrom w:id="3189" w:author="Author" w:date="2012-02-26T13:32:00Z">
        <w:r w:rsidRPr="00673328">
          <w:rPr>
            <w:rFonts w:ascii="宋体" w:eastAsia="宋体" w:hAnsi="宋体" w:cs="宋体" w:hint="eastAsia"/>
          </w:rPr>
          <w:t>kvick</w:t>
        </w:r>
      </w:moveFrom>
    </w:p>
    <w:moveFromRangeEnd w:id="3188"/>
    <w:p w14:paraId="700460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kvider</w:t>
      </w:r>
    </w:p>
    <w:p w14:paraId="72FDE4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kviga</w:t>
      </w:r>
    </w:p>
    <w:p w14:paraId="11454B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kvinna</w:t>
      </w:r>
    </w:p>
    <w:p w14:paraId="2A5DB0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kvinnlig</w:t>
      </w:r>
    </w:p>
    <w:p w14:paraId="6750C7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kvinnoklinik</w:t>
      </w:r>
    </w:p>
    <w:p w14:paraId="211397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kvinnosakskvinna</w:t>
      </w:r>
    </w:p>
    <w:p w14:paraId="07B974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kvintett</w:t>
      </w:r>
    </w:p>
    <w:p w14:paraId="70AFE0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kvirr</w:t>
      </w:r>
    </w:p>
    <w:p w14:paraId="26456F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kvist</w:t>
      </w:r>
    </w:p>
    <w:p w14:paraId="50C47D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kvittar</w:t>
      </w:r>
    </w:p>
    <w:p w14:paraId="1D1852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kvittens</w:t>
      </w:r>
    </w:p>
    <w:p w14:paraId="492AF4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kvitterar</w:t>
      </w:r>
    </w:p>
    <w:p w14:paraId="0FEEE1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190" w:author="Author" w:date="2012-02-26T13:32:00Z" w:name="move318027229"/>
      <w:moveTo w:id="319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kvitt</w:t>
        </w:r>
      </w:moveTo>
    </w:p>
    <w:moveToRangeEnd w:id="3190"/>
    <w:p w14:paraId="5A5902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kvitto</w:t>
      </w:r>
    </w:p>
    <w:p w14:paraId="23BF46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kvittr</w:t>
      </w:r>
      <w:r w:rsidRPr="00780F39">
        <w:rPr>
          <w:rFonts w:ascii="宋体" w:eastAsia="宋体" w:hAnsi="宋体" w:cs="宋体" w:hint="eastAsia"/>
          <w:lang w:val="sv-SE"/>
        </w:rPr>
        <w:t>ar</w:t>
      </w:r>
    </w:p>
    <w:p w14:paraId="305145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92" w:author="Author" w:date="2012-02-26T13:32:00Z" w:name="move318027229"/>
      <w:moveFrom w:id="3193" w:author="Author" w:date="2012-02-26T13:32:00Z">
        <w:r w:rsidRPr="00673328">
          <w:rPr>
            <w:rFonts w:ascii="宋体" w:eastAsia="宋体" w:hAnsi="宋体" w:cs="宋体" w:hint="eastAsia"/>
          </w:rPr>
          <w:t>kvitt</w:t>
        </w:r>
      </w:moveFrom>
    </w:p>
    <w:moveFromRangeEnd w:id="3192"/>
    <w:p w14:paraId="7BFD7E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kvm</w:t>
      </w:r>
    </w:p>
    <w:p w14:paraId="46F8D8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kvoterar</w:t>
      </w:r>
    </w:p>
    <w:p w14:paraId="538816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kvot</w:t>
      </w:r>
    </w:p>
    <w:p w14:paraId="26D0FC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kycklingmamma</w:t>
      </w:r>
    </w:p>
    <w:p w14:paraId="3A62A8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kyckling</w:t>
      </w:r>
    </w:p>
    <w:p w14:paraId="75EA53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kyffe</w:t>
      </w:r>
    </w:p>
    <w:p w14:paraId="39A029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194" w:author="Author" w:date="2012-02-26T13:32:00Z" w:name="move318027230"/>
      <w:moveTo w:id="3195" w:author="Author" w:date="2012-02-26T13:32:00Z">
        <w:r w:rsidRPr="00673328">
          <w:rPr>
            <w:rFonts w:ascii="宋体" w:eastAsia="宋体" w:hAnsi="宋体" w:cs="宋体" w:hint="eastAsia"/>
          </w:rPr>
          <w:t>kyla</w:t>
        </w:r>
      </w:moveTo>
    </w:p>
    <w:moveToRangeEnd w:id="3194"/>
    <w:p w14:paraId="50580F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kylare</w:t>
      </w:r>
    </w:p>
    <w:p w14:paraId="38E0E2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196" w:author="Author" w:date="2012-02-26T13:32:00Z" w:name="move318027230"/>
      <w:moveFrom w:id="3197" w:author="Author" w:date="2012-02-26T13:32:00Z">
        <w:r w:rsidRPr="00673328">
          <w:rPr>
            <w:rFonts w:ascii="宋体" w:eastAsia="宋体" w:hAnsi="宋体" w:cs="宋体" w:hint="eastAsia"/>
          </w:rPr>
          <w:t>kyla</w:t>
        </w:r>
      </w:moveFrom>
    </w:p>
    <w:moveFromRangeEnd w:id="3196"/>
    <w:p w14:paraId="5D45EA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kyler</w:t>
      </w:r>
    </w:p>
    <w:p w14:paraId="5E373C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kylig</w:t>
      </w:r>
    </w:p>
    <w:p w14:paraId="0810A3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198" w:author="Author" w:date="2012-02-26T13:32:00Z" w:name="move318027231"/>
      <w:moveTo w:id="3199" w:author="Author" w:date="2012-02-26T13:32:00Z">
        <w:r w:rsidRPr="00673328">
          <w:rPr>
            <w:rFonts w:ascii="宋体" w:eastAsia="宋体" w:hAnsi="宋体" w:cs="宋体" w:hint="eastAsia"/>
          </w:rPr>
          <w:t>kyl</w:t>
        </w:r>
      </w:moveTo>
    </w:p>
    <w:moveToRangeEnd w:id="3198"/>
    <w:p w14:paraId="015C22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kylsk0345p</w:t>
      </w:r>
    </w:p>
    <w:p w14:paraId="264EDD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00" w:author="Author" w:date="2012-02-26T13:32:00Z" w:name="move318027231"/>
      <w:moveFrom w:id="3201" w:author="Author" w:date="2012-02-26T13:32:00Z">
        <w:r w:rsidRPr="00673328">
          <w:rPr>
            <w:rFonts w:ascii="宋体" w:eastAsia="宋体" w:hAnsi="宋体" w:cs="宋体" w:hint="eastAsia"/>
          </w:rPr>
          <w:t>kyl</w:t>
        </w:r>
      </w:moveFrom>
    </w:p>
    <w:moveFromRangeEnd w:id="3200"/>
    <w:p w14:paraId="46A2E9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kynne</w:t>
      </w:r>
    </w:p>
    <w:p w14:paraId="72F6DE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kypare</w:t>
      </w:r>
    </w:p>
    <w:p w14:paraId="03D158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kyrka</w:t>
      </w:r>
    </w:p>
    <w:p w14:paraId="114A41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kyrklig</w:t>
      </w:r>
    </w:p>
    <w:p w14:paraId="68AFFB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kyrkobokf0366ring</w:t>
      </w:r>
    </w:p>
    <w:p w14:paraId="424C75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kyrkofullm0344ktige</w:t>
      </w:r>
    </w:p>
    <w:p w14:paraId="0A4112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kyrkog0345rd</w:t>
      </w:r>
    </w:p>
    <w:p w14:paraId="7D71FA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kyrkoherde</w:t>
      </w:r>
    </w:p>
    <w:p w14:paraId="18B13D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kyrkom0366te</w:t>
      </w:r>
    </w:p>
    <w:p w14:paraId="628512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kyrkoval</w:t>
      </w:r>
    </w:p>
    <w:p w14:paraId="2625D3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kysk</w:t>
      </w:r>
    </w:p>
    <w:p w14:paraId="1435E0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kyss</w:t>
      </w:r>
    </w:p>
    <w:p w14:paraId="71FEBD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l0344bbig</w:t>
      </w:r>
    </w:p>
    <w:p w14:paraId="54C1F9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l0344cka</w:t>
      </w:r>
    </w:p>
    <w:p w14:paraId="3091E2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l0344cker</w:t>
      </w:r>
    </w:p>
    <w:p w14:paraId="67BAED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l0344ck</w:t>
      </w:r>
    </w:p>
    <w:p w14:paraId="0937D2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l0344der</w:t>
      </w:r>
    </w:p>
    <w:p w14:paraId="3D9BEC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02" w:author="Author" w:date="2012-02-26T13:32:00Z" w:name="move318027232"/>
      <w:moveTo w:id="32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l0344ge</w:t>
        </w:r>
      </w:moveTo>
    </w:p>
    <w:moveToRangeEnd w:id="3202"/>
    <w:p w14:paraId="21C36C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l0344genhet</w:t>
      </w:r>
    </w:p>
    <w:p w14:paraId="6130EF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04" w:author="Author" w:date="2012-02-26T13:32:00Z" w:name="move318027233"/>
      <w:moveTo w:id="32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l0344ger</w:t>
        </w:r>
      </w:moveTo>
    </w:p>
    <w:moveToRangeEnd w:id="3204"/>
    <w:p w14:paraId="2D5185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l0344gerskola</w:t>
      </w:r>
    </w:p>
    <w:p w14:paraId="3A8810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06" w:author="Author" w:date="2012-02-26T13:32:00Z" w:name="move318027233"/>
      <w:moveFrom w:id="3207" w:author="Author" w:date="2012-02-26T13:32:00Z">
        <w:r w:rsidRPr="00673328">
          <w:rPr>
            <w:rFonts w:ascii="宋体" w:eastAsia="宋体" w:hAnsi="宋体" w:cs="宋体" w:hint="eastAsia"/>
          </w:rPr>
          <w:t>l0344ger</w:t>
        </w:r>
      </w:moveFrom>
    </w:p>
    <w:p w14:paraId="10EC8E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08" w:author="Author" w:date="2012-02-26T13:32:00Z" w:name="move318027232"/>
      <w:moveFromRangeEnd w:id="3206"/>
      <w:moveFrom w:id="3209" w:author="Author" w:date="2012-02-26T13:32:00Z">
        <w:r w:rsidRPr="00673328">
          <w:rPr>
            <w:rFonts w:ascii="宋体" w:eastAsia="宋体" w:hAnsi="宋体" w:cs="宋体" w:hint="eastAsia"/>
          </w:rPr>
          <w:t>l0344ge</w:t>
        </w:r>
      </w:moveFrom>
    </w:p>
    <w:moveFromRangeEnd w:id="3208"/>
    <w:p w14:paraId="2B8E61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l0344gger av</w:t>
      </w:r>
    </w:p>
    <w:p w14:paraId="103B77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l0344gger fram</w:t>
      </w:r>
    </w:p>
    <w:p w14:paraId="5455BD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l0344gger in</w:t>
      </w:r>
    </w:p>
    <w:p w14:paraId="785E22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10" w:author="Author" w:date="2012-02-26T13:32:00Z" w:name="move318027234"/>
      <w:moveTo w:id="321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l0344gger</w:t>
        </w:r>
      </w:moveTo>
    </w:p>
    <w:moveToRangeEnd w:id="3210"/>
    <w:p w14:paraId="4E6921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l0344gger ner</w:t>
      </w:r>
    </w:p>
    <w:p w14:paraId="324788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l0344gger om</w:t>
      </w:r>
    </w:p>
    <w:p w14:paraId="7D3AED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l0344gger sig i</w:t>
      </w:r>
    </w:p>
    <w:p w14:paraId="58A325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l0344gger sig</w:t>
      </w:r>
    </w:p>
    <w:p w14:paraId="5E23CC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12" w:author="Author" w:date="2012-02-26T13:32:00Z" w:name="move318027234"/>
      <w:moveFrom w:id="3213" w:author="Author" w:date="2012-02-26T13:32:00Z">
        <w:r w:rsidRPr="00673328">
          <w:rPr>
            <w:rFonts w:ascii="宋体" w:eastAsia="宋体" w:hAnsi="宋体" w:cs="宋体" w:hint="eastAsia"/>
          </w:rPr>
          <w:t>l0344gger</w:t>
        </w:r>
      </w:moveFrom>
    </w:p>
    <w:moveFromRangeEnd w:id="3212"/>
    <w:p w14:paraId="05E21C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l0344gger ut</w:t>
      </w:r>
    </w:p>
    <w:p w14:paraId="4E6970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l0344ggning</w:t>
      </w:r>
    </w:p>
    <w:p w14:paraId="3E1324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l0344glig</w:t>
      </w:r>
    </w:p>
    <w:p w14:paraId="7F7616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l0344gre</w:t>
      </w:r>
    </w:p>
    <w:p w14:paraId="70582E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l0344gst</w:t>
      </w:r>
    </w:p>
    <w:p w14:paraId="01F01A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l0344kare</w:t>
      </w:r>
    </w:p>
    <w:p w14:paraId="733AB2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l0344karintyg</w:t>
      </w:r>
    </w:p>
    <w:p w14:paraId="2DD1AB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14" w:author="Author" w:date="2012-02-26T13:32:00Z" w:name="move318027235"/>
      <w:moveTo w:id="321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l0344karv0345rd</w:t>
        </w:r>
      </w:moveTo>
    </w:p>
    <w:moveToRangeEnd w:id="3214"/>
    <w:p w14:paraId="5FB337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l0344karv034</w:t>
      </w:r>
      <w:r w:rsidRPr="00780F39">
        <w:rPr>
          <w:rFonts w:ascii="宋体" w:eastAsia="宋体" w:hAnsi="宋体" w:cs="宋体" w:hint="eastAsia"/>
          <w:lang w:val="sv-SE"/>
        </w:rPr>
        <w:t>5rdstaxa</w:t>
      </w:r>
    </w:p>
    <w:p w14:paraId="79728E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216" w:author="Author" w:date="2012-02-26T13:32:00Z" w:name="move318027236"/>
      <w:moveTo w:id="3217" w:author="Author" w:date="2012-02-26T13:32:00Z">
        <w:r w:rsidRPr="00673328">
          <w:rPr>
            <w:rFonts w:ascii="宋体" w:eastAsia="宋体" w:hAnsi="宋体" w:cs="宋体" w:hint="eastAsia"/>
          </w:rPr>
          <w:t>l0344kemedel</w:t>
        </w:r>
      </w:moveTo>
    </w:p>
    <w:p w14:paraId="1E6BD1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18" w:author="Author" w:date="2012-02-26T13:32:00Z" w:name="move318027235"/>
      <w:moveToRangeEnd w:id="3216"/>
      <w:moveFrom w:id="3219" w:author="Author" w:date="2012-02-26T13:32:00Z">
        <w:r w:rsidRPr="00673328">
          <w:rPr>
            <w:rFonts w:ascii="宋体" w:eastAsia="宋体" w:hAnsi="宋体" w:cs="宋体" w:hint="eastAsia"/>
          </w:rPr>
          <w:t>l0344karv0345rd</w:t>
        </w:r>
      </w:moveFrom>
    </w:p>
    <w:moveFromRangeEnd w:id="3218"/>
    <w:p w14:paraId="3AD731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l0344kemedelsf0366rs0344kring</w:t>
      </w:r>
    </w:p>
    <w:p w14:paraId="6C9B61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l0344kemedelskort</w:t>
      </w:r>
    </w:p>
    <w:p w14:paraId="1FFFBB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l0344kemedelsrabatt</w:t>
      </w:r>
    </w:p>
    <w:p w14:paraId="295050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20" w:author="Author" w:date="2012-02-26T13:32:00Z" w:name="move318027236"/>
      <w:moveFrom w:id="3221" w:author="Author" w:date="2012-02-26T13:32:00Z">
        <w:r w:rsidRPr="00673328">
          <w:rPr>
            <w:rFonts w:ascii="宋体" w:eastAsia="宋体" w:hAnsi="宋体" w:cs="宋体" w:hint="eastAsia"/>
          </w:rPr>
          <w:t>l0344kemedel</w:t>
        </w:r>
      </w:moveFrom>
    </w:p>
    <w:moveFromRangeEnd w:id="3220"/>
    <w:p w14:paraId="30BCEB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l0344ker</w:t>
      </w:r>
    </w:p>
    <w:p w14:paraId="5AB260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l0344ktare</w:t>
      </w:r>
    </w:p>
    <w:p w14:paraId="08250E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l0344mnar</w:t>
      </w:r>
    </w:p>
    <w:p w14:paraId="10AE70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l0344mning</w:t>
      </w:r>
    </w:p>
    <w:p w14:paraId="0F0DAC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22" w:author="Author" w:date="2012-02-26T13:32:00Z" w:name="move318027237"/>
      <w:moveTo w:id="32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l0344</w:t>
        </w:r>
      </w:moveTo>
    </w:p>
    <w:moveToRangeEnd w:id="3222"/>
    <w:p w14:paraId="1AAB9E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l0344mpad</w:t>
      </w:r>
    </w:p>
    <w:p w14:paraId="44F40B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l0344mpar sig</w:t>
      </w:r>
    </w:p>
    <w:p w14:paraId="616AEC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l0344mplig</w:t>
      </w:r>
    </w:p>
    <w:p w14:paraId="5E12B9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l0344nder</w:t>
      </w:r>
    </w:p>
    <w:p w14:paraId="0F7256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l0344nga</w:t>
      </w:r>
    </w:p>
    <w:p w14:paraId="305C95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l0344ngdhopp</w:t>
      </w:r>
    </w:p>
    <w:p w14:paraId="6AEAD7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l0344ngd</w:t>
      </w:r>
    </w:p>
    <w:p w14:paraId="4E61B0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24" w:author="Author" w:date="2012-02-26T13:32:00Z" w:name="move318027238"/>
      <w:moveTo w:id="322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l0344nge</w:t>
        </w:r>
      </w:moveTo>
    </w:p>
    <w:moveToRangeEnd w:id="3224"/>
    <w:p w14:paraId="14C809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l0344ngesedan</w:t>
      </w:r>
    </w:p>
    <w:p w14:paraId="093598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26" w:author="Author" w:date="2012-02-26T13:32:00Z" w:name="move318027238"/>
      <w:moveFrom w:id="3227" w:author="Author" w:date="2012-02-26T13:32:00Z">
        <w:r w:rsidRPr="00673328">
          <w:rPr>
            <w:rFonts w:ascii="宋体" w:eastAsia="宋体" w:hAnsi="宋体" w:cs="宋体" w:hint="eastAsia"/>
          </w:rPr>
          <w:t>l0344nge</w:t>
        </w:r>
      </w:moveFrom>
    </w:p>
    <w:moveFromRangeEnd w:id="3226"/>
    <w:p w14:paraId="5916D9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l0344ngre</w:t>
      </w:r>
    </w:p>
    <w:p w14:paraId="5CAB7E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l0344ngs</w:t>
      </w:r>
    </w:p>
    <w:p w14:paraId="3A1BFF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</w:t>
      </w:r>
      <w:r w:rsidRPr="00780F39">
        <w:rPr>
          <w:rFonts w:ascii="宋体" w:eastAsia="宋体" w:hAnsi="宋体" w:cs="宋体" w:hint="eastAsia"/>
          <w:lang w:val="sv-SE"/>
        </w:rPr>
        <w:t>0344ngst</w:t>
      </w:r>
    </w:p>
    <w:p w14:paraId="5F255D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l0344ngtan</w:t>
      </w:r>
    </w:p>
    <w:p w14:paraId="378900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l0344ngtar</w:t>
      </w:r>
    </w:p>
    <w:p w14:paraId="1DDBC8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l0344nkarna</w:t>
      </w:r>
    </w:p>
    <w:p w14:paraId="13A5FA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l0344nk</w:t>
      </w:r>
    </w:p>
    <w:p w14:paraId="617D9F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28" w:author="Author" w:date="2012-02-26T13:32:00Z" w:name="move318027239"/>
      <w:moveTo w:id="32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l0344n</w:t>
        </w:r>
      </w:moveTo>
    </w:p>
    <w:moveToRangeEnd w:id="3228"/>
    <w:p w14:paraId="2B5AB5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L0344nsarbetsn0344mnd</w:t>
      </w:r>
    </w:p>
    <w:p w14:paraId="51F0D3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l0344nsar</w:t>
      </w:r>
    </w:p>
    <w:p w14:paraId="1EF748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l0344nsr0344tt</w:t>
      </w:r>
    </w:p>
    <w:p w14:paraId="0F99F7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L0344nsstyrelse</w:t>
      </w:r>
    </w:p>
    <w:p w14:paraId="20BC29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l0344nstol</w:t>
      </w:r>
    </w:p>
    <w:p w14:paraId="6824A7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30" w:author="Author" w:date="2012-02-26T13:32:00Z" w:name="move318027239"/>
      <w:moveFrom w:id="3231" w:author="Author" w:date="2012-02-26T13:32:00Z">
        <w:r w:rsidRPr="00673328">
          <w:rPr>
            <w:rFonts w:ascii="宋体" w:eastAsia="宋体" w:hAnsi="宋体" w:cs="宋体" w:hint="eastAsia"/>
          </w:rPr>
          <w:t>l0344n</w:t>
        </w:r>
      </w:moveFrom>
    </w:p>
    <w:moveFromRangeEnd w:id="3230"/>
    <w:p w14:paraId="6D95F4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l0344ppjar</w:t>
      </w:r>
    </w:p>
    <w:p w14:paraId="2CC487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l0344pp</w:t>
      </w:r>
    </w:p>
    <w:p w14:paraId="0A84E7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32" w:author="Author" w:date="2012-02-26T13:32:00Z" w:name="move318027240"/>
      <w:moveTo w:id="32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l0344ra</w:t>
        </w:r>
      </w:moveTo>
    </w:p>
    <w:moveToRangeEnd w:id="3232"/>
    <w:p w14:paraId="27AF50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l0344rare</w:t>
      </w:r>
    </w:p>
    <w:p w14:paraId="0BB44E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l0344rarinna</w:t>
      </w:r>
    </w:p>
    <w:p w14:paraId="1F420D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234" w:author="Author" w:date="2012-02-26T13:32:00Z" w:name="move318027241"/>
      <w:moveTo w:id="3235" w:author="Author" w:date="2012-02-26T13:32:00Z">
        <w:r w:rsidRPr="00673328">
          <w:rPr>
            <w:rFonts w:ascii="宋体" w:eastAsia="宋体" w:hAnsi="宋体" w:cs="宋体" w:hint="eastAsia"/>
          </w:rPr>
          <w:t>l0344rd</w:t>
        </w:r>
      </w:moveTo>
    </w:p>
    <w:p w14:paraId="6136B0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36" w:author="Author" w:date="2012-02-26T13:32:00Z" w:name="move318027240"/>
      <w:moveToRangeEnd w:id="3234"/>
      <w:moveFrom w:id="3237" w:author="Author" w:date="2012-02-26T13:32:00Z">
        <w:r w:rsidRPr="00673328">
          <w:rPr>
            <w:rFonts w:ascii="宋体" w:eastAsia="宋体" w:hAnsi="宋体" w:cs="宋体" w:hint="eastAsia"/>
          </w:rPr>
          <w:t>l0344ra</w:t>
        </w:r>
      </w:moveFrom>
    </w:p>
    <w:moveFromRangeEnd w:id="3236"/>
    <w:p w14:paraId="4416C2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l0344rdom</w:t>
      </w:r>
    </w:p>
    <w:p w14:paraId="0A2A4E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38" w:author="Author" w:date="2012-02-26T13:32:00Z" w:name="move318027241"/>
      <w:moveFrom w:id="3239" w:author="Author" w:date="2012-02-26T13:32:00Z">
        <w:r w:rsidRPr="00673328">
          <w:rPr>
            <w:rFonts w:ascii="宋体" w:eastAsia="宋体" w:hAnsi="宋体" w:cs="宋体" w:hint="eastAsia"/>
          </w:rPr>
          <w:t>l0344rd</w:t>
        </w:r>
      </w:moveFrom>
    </w:p>
    <w:moveFromRangeEnd w:id="3238"/>
    <w:p w14:paraId="382C33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l0344rjunge</w:t>
      </w:r>
    </w:p>
    <w:p w14:paraId="12D0A4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l0344rka</w:t>
      </w:r>
    </w:p>
    <w:p w14:paraId="69324C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l0344rling</w:t>
      </w:r>
    </w:p>
    <w:p w14:paraId="49BB47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40" w:author="Author" w:date="2012-02-26T13:32:00Z" w:name="move318027242"/>
      <w:moveTo w:id="32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l0344r</w:t>
        </w:r>
      </w:moveTo>
    </w:p>
    <w:moveToRangeEnd w:id="3240"/>
    <w:p w14:paraId="30C5E4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l0344robok</w:t>
      </w:r>
    </w:p>
    <w:p w14:paraId="32E339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l0344r</w:t>
      </w:r>
      <w:r w:rsidRPr="00780F39">
        <w:rPr>
          <w:rFonts w:ascii="宋体" w:eastAsia="宋体" w:hAnsi="宋体" w:cs="宋体" w:hint="eastAsia"/>
          <w:lang w:val="sv-SE"/>
        </w:rPr>
        <w:t>omedel</w:t>
      </w:r>
    </w:p>
    <w:p w14:paraId="5211D2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l0344roplan</w:t>
      </w:r>
    </w:p>
    <w:p w14:paraId="10BA5D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l0344rorik</w:t>
      </w:r>
    </w:p>
    <w:p w14:paraId="58B20D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l0344r sig</w:t>
      </w:r>
    </w:p>
    <w:p w14:paraId="1400C9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42" w:author="Author" w:date="2012-02-26T13:32:00Z" w:name="move318027242"/>
      <w:moveFrom w:id="3243" w:author="Author" w:date="2012-02-26T13:32:00Z">
        <w:r w:rsidRPr="00673328">
          <w:rPr>
            <w:rFonts w:ascii="宋体" w:eastAsia="宋体" w:hAnsi="宋体" w:cs="宋体" w:hint="eastAsia"/>
          </w:rPr>
          <w:t>l0344r</w:t>
        </w:r>
      </w:moveFrom>
    </w:p>
    <w:moveFromRangeEnd w:id="3242"/>
    <w:p w14:paraId="41C3E2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l0344s0345r</w:t>
      </w:r>
    </w:p>
    <w:p w14:paraId="12D2EA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l0344sebok</w:t>
      </w:r>
    </w:p>
    <w:p w14:paraId="406DE9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l0344sekrets</w:t>
      </w:r>
    </w:p>
    <w:p w14:paraId="53B525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l0344ser</w:t>
      </w:r>
    </w:p>
    <w:p w14:paraId="67642D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l0344skar</w:t>
      </w:r>
    </w:p>
    <w:p w14:paraId="093AE1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l0344skedryck</w:t>
      </w:r>
    </w:p>
    <w:p w14:paraId="32EECC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l0344skig</w:t>
      </w:r>
    </w:p>
    <w:p w14:paraId="0E153F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244" w:author="Author" w:date="2012-02-26T13:32:00Z" w:name="move318027243"/>
      <w:moveTo w:id="3245" w:author="Author" w:date="2012-02-26T13:32:00Z">
        <w:r w:rsidRPr="00673328">
          <w:rPr>
            <w:rFonts w:ascii="宋体" w:eastAsia="宋体" w:hAnsi="宋体" w:cs="宋体" w:hint="eastAsia"/>
          </w:rPr>
          <w:t>l0344sk</w:t>
        </w:r>
      </w:moveTo>
    </w:p>
    <w:moveToRangeEnd w:id="3244"/>
    <w:p w14:paraId="6031AB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l0344skpapper</w:t>
      </w:r>
    </w:p>
    <w:p w14:paraId="7D2F9A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46" w:author="Author" w:date="2012-02-26T13:32:00Z" w:name="move318027243"/>
      <w:moveFrom w:id="3247" w:author="Author" w:date="2012-02-26T13:32:00Z">
        <w:r w:rsidRPr="00673328">
          <w:rPr>
            <w:rFonts w:ascii="宋体" w:eastAsia="宋体" w:hAnsi="宋体" w:cs="宋体" w:hint="eastAsia"/>
          </w:rPr>
          <w:t>l0344sk</w:t>
        </w:r>
      </w:moveFrom>
    </w:p>
    <w:moveFromRangeEnd w:id="3246"/>
    <w:p w14:paraId="6C92E8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l0344slig</w:t>
      </w:r>
    </w:p>
    <w:p w14:paraId="5AE2F8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l0344sning</w:t>
      </w:r>
    </w:p>
    <w:p w14:paraId="505580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l0344spar</w:t>
      </w:r>
    </w:p>
    <w:p w14:paraId="26431E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48" w:author="Author" w:date="2012-02-26T13:32:00Z" w:name="move318027237"/>
      <w:moveFrom w:id="3249" w:author="Author" w:date="2012-02-26T13:32:00Z">
        <w:r w:rsidRPr="00673328">
          <w:rPr>
            <w:rFonts w:ascii="宋体" w:eastAsia="宋体" w:hAnsi="宋体" w:cs="宋体" w:hint="eastAsia"/>
          </w:rPr>
          <w:t>l0344</w:t>
        </w:r>
      </w:moveFrom>
    </w:p>
    <w:moveFromRangeEnd w:id="3248"/>
    <w:p w14:paraId="7B1D39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l0344te</w:t>
      </w:r>
    </w:p>
    <w:p w14:paraId="2B44FB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l0344t</w:t>
      </w:r>
    </w:p>
    <w:p w14:paraId="108300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l0344tt0366l</w:t>
      </w:r>
    </w:p>
    <w:p w14:paraId="0CBFE3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l0344ttad</w:t>
      </w:r>
    </w:p>
    <w:p w14:paraId="3879DA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l0344ttar</w:t>
      </w:r>
    </w:p>
    <w:p w14:paraId="35CB0A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l0344tthet</w:t>
      </w:r>
    </w:p>
    <w:p w14:paraId="495B63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l0344ttillg0344nglig</w:t>
      </w:r>
    </w:p>
    <w:p w14:paraId="520884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</w:t>
      </w:r>
      <w:r w:rsidRPr="00780F39">
        <w:rPr>
          <w:rFonts w:ascii="宋体" w:eastAsia="宋体" w:hAnsi="宋体" w:cs="宋体" w:hint="eastAsia"/>
          <w:lang w:val="sv-SE"/>
        </w:rPr>
        <w:t>44ttja</w:t>
      </w:r>
    </w:p>
    <w:p w14:paraId="2BE14A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l0344ttk0366pt</w:t>
      </w:r>
    </w:p>
    <w:p w14:paraId="7CE489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50" w:author="Author" w:date="2012-02-26T13:32:00Z" w:name="move318027244"/>
      <w:moveTo w:id="325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l0344tt-</w:t>
        </w:r>
      </w:moveTo>
    </w:p>
    <w:p w14:paraId="667D08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325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l0344tt</w:t>
        </w:r>
      </w:moveTo>
    </w:p>
    <w:moveToRangeEnd w:id="3250"/>
    <w:p w14:paraId="65AFF4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l0344ttnad</w:t>
      </w:r>
    </w:p>
    <w:p w14:paraId="2A53F9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l0344ttnar</w:t>
      </w:r>
    </w:p>
    <w:p w14:paraId="729C14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l0344ttsinnig</w:t>
      </w:r>
    </w:p>
    <w:p w14:paraId="68C058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l0344ttsk0366tt</w:t>
      </w:r>
    </w:p>
    <w:p w14:paraId="77F556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53" w:author="Author" w:date="2012-02-26T13:32:00Z" w:name="move318027244"/>
      <w:moveFrom w:id="3254" w:author="Author" w:date="2012-02-26T13:32:00Z">
        <w:r w:rsidRPr="00673328">
          <w:rPr>
            <w:rFonts w:ascii="宋体" w:eastAsia="宋体" w:hAnsi="宋体" w:cs="宋体" w:hint="eastAsia"/>
          </w:rPr>
          <w:t>l0344tt-</w:t>
        </w:r>
      </w:moveFrom>
    </w:p>
    <w:p w14:paraId="19FFD7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3255" w:author="Author" w:date="2012-02-26T13:32:00Z">
        <w:r w:rsidRPr="00673328">
          <w:rPr>
            <w:rFonts w:ascii="宋体" w:eastAsia="宋体" w:hAnsi="宋体" w:cs="宋体" w:hint="eastAsia"/>
          </w:rPr>
          <w:t>l0344tt</w:t>
        </w:r>
      </w:moveFrom>
    </w:p>
    <w:moveFromRangeEnd w:id="3253"/>
    <w:p w14:paraId="360DFE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l0344ttvindig</w:t>
      </w:r>
    </w:p>
    <w:p w14:paraId="51F411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l0344xa</w:t>
      </w:r>
    </w:p>
    <w:p w14:paraId="1B56FD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l0345da</w:t>
      </w:r>
    </w:p>
    <w:p w14:paraId="734AE7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l0345ga</w:t>
      </w:r>
    </w:p>
    <w:p w14:paraId="1BA16B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l0345gl0366neyrke</w:t>
      </w:r>
    </w:p>
    <w:p w14:paraId="1AAAD8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l0345gm0344ld</w:t>
      </w:r>
    </w:p>
    <w:p w14:paraId="274EFD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56" w:author="Author" w:date="2012-02-26T13:32:00Z" w:name="move318027245"/>
      <w:moveTo w:id="325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l0345g</w:t>
        </w:r>
      </w:moveTo>
    </w:p>
    <w:moveToRangeEnd w:id="3256"/>
    <w:p w14:paraId="1C71B8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l0345gpris</w:t>
      </w:r>
    </w:p>
    <w:p w14:paraId="51BF39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l0345gsko</w:t>
      </w:r>
    </w:p>
    <w:p w14:paraId="2FFB7C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l0345gstadium</w:t>
      </w:r>
    </w:p>
    <w:p w14:paraId="06FD0F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58" w:author="Author" w:date="2012-02-26T13:32:00Z" w:name="move318027245"/>
      <w:moveFrom w:id="3259" w:author="Author" w:date="2012-02-26T13:32:00Z">
        <w:r w:rsidRPr="00673328">
          <w:rPr>
            <w:rFonts w:ascii="宋体" w:eastAsia="宋体" w:hAnsi="宋体" w:cs="宋体" w:hint="eastAsia"/>
          </w:rPr>
          <w:t>l0345g</w:t>
        </w:r>
      </w:moveFrom>
    </w:p>
    <w:moveFromRangeEnd w:id="3258"/>
    <w:p w14:paraId="5DD346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l0345gtryck</w:t>
      </w:r>
    </w:p>
    <w:p w14:paraId="0D3E00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l0345gvattenm0344rke</w:t>
      </w:r>
    </w:p>
    <w:p w14:paraId="1EA6DF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l0345nar</w:t>
      </w:r>
    </w:p>
    <w:p w14:paraId="02E2EF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l0345nek036</w:t>
      </w:r>
      <w:r w:rsidRPr="00780F39">
        <w:rPr>
          <w:rFonts w:ascii="宋体" w:eastAsia="宋体" w:hAnsi="宋体" w:cs="宋体" w:hint="eastAsia"/>
          <w:lang w:val="sv-SE"/>
        </w:rPr>
        <w:t>6p</w:t>
      </w:r>
    </w:p>
    <w:p w14:paraId="570987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l0345nekort</w:t>
      </w:r>
    </w:p>
    <w:p w14:paraId="23AD14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l0345ngdragen</w:t>
      </w:r>
    </w:p>
    <w:p w14:paraId="41EEE7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l0345ngfinger</w:t>
      </w:r>
    </w:p>
    <w:p w14:paraId="05376D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l0345ngfranska</w:t>
      </w:r>
    </w:p>
    <w:p w14:paraId="3A7E81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l0345ngfredag</w:t>
      </w:r>
    </w:p>
    <w:p w14:paraId="2230E5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l0345ngfristig</w:t>
      </w:r>
    </w:p>
    <w:p w14:paraId="48E96E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l0345nggrund</w:t>
      </w:r>
    </w:p>
    <w:p w14:paraId="3E34A6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l0345ngk0366rare</w:t>
      </w:r>
    </w:p>
    <w:p w14:paraId="04DA4F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60" w:author="Author" w:date="2012-02-26T13:32:00Z" w:name="move318027246"/>
      <w:moveTo w:id="326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l0345ng</w:t>
        </w:r>
      </w:moveTo>
    </w:p>
    <w:moveToRangeEnd w:id="3260"/>
    <w:p w14:paraId="462C67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l0345ngrandig</w:t>
      </w:r>
    </w:p>
    <w:p w14:paraId="308A13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l0345ngs0366kt</w:t>
      </w:r>
    </w:p>
    <w:p w14:paraId="3C1FC1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l0345ngsam</w:t>
      </w:r>
    </w:p>
    <w:p w14:paraId="2948BC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l0345ngsida</w:t>
      </w:r>
    </w:p>
    <w:p w14:paraId="6670DC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l0345ngsiktig</w:t>
      </w:r>
    </w:p>
    <w:p w14:paraId="12C87B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l0345ngsint</w:t>
      </w:r>
    </w:p>
    <w:p w14:paraId="303CD5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l0345ngstr0344ckt</w:t>
      </w:r>
    </w:p>
    <w:p w14:paraId="355880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62" w:author="Author" w:date="2012-02-26T13:32:00Z" w:name="move318027246"/>
      <w:moveFrom w:id="3263" w:author="Author" w:date="2012-02-26T13:32:00Z">
        <w:r w:rsidRPr="00673328">
          <w:rPr>
            <w:rFonts w:ascii="宋体" w:eastAsia="宋体" w:hAnsi="宋体" w:cs="宋体" w:hint="eastAsia"/>
          </w:rPr>
          <w:t>l0345ng</w:t>
        </w:r>
      </w:moveFrom>
    </w:p>
    <w:moveFromRangeEnd w:id="3262"/>
    <w:p w14:paraId="28DFA6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l0345ngsynt</w:t>
      </w:r>
    </w:p>
    <w:p w14:paraId="270BC7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l0345ngtg0345ende</w:t>
      </w:r>
    </w:p>
    <w:p w14:paraId="09F127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</w:t>
      </w:r>
      <w:r w:rsidRPr="00780F39">
        <w:rPr>
          <w:rFonts w:ascii="宋体" w:eastAsia="宋体" w:hAnsi="宋体" w:cs="宋体" w:hint="eastAsia"/>
          <w:lang w:val="sv-SE"/>
        </w:rPr>
        <w:t>ngtidsv0345rd</w:t>
      </w:r>
    </w:p>
    <w:p w14:paraId="03770E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l0345ngtifr0345n</w:t>
      </w:r>
    </w:p>
    <w:p w14:paraId="09772B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64" w:author="Author" w:date="2012-02-26T13:32:00Z" w:name="move318027247"/>
      <w:moveTo w:id="32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l0345ngt</w:t>
        </w:r>
      </w:moveTo>
    </w:p>
    <w:moveToRangeEnd w:id="3264"/>
    <w:p w14:paraId="3BD3FC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l0345ngtr0345kig</w:t>
      </w:r>
    </w:p>
    <w:p w14:paraId="4E90FE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l0345ngtradare</w:t>
      </w:r>
    </w:p>
    <w:p w14:paraId="1F36C4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66" w:author="Author" w:date="2012-02-26T13:32:00Z" w:name="move318027247"/>
      <w:moveFrom w:id="3267" w:author="Author" w:date="2012-02-26T13:32:00Z">
        <w:r w:rsidRPr="00673328">
          <w:rPr>
            <w:rFonts w:ascii="宋体" w:eastAsia="宋体" w:hAnsi="宋体" w:cs="宋体" w:hint="eastAsia"/>
          </w:rPr>
          <w:t>l0345ngt</w:t>
        </w:r>
      </w:moveFrom>
    </w:p>
    <w:moveFromRangeEnd w:id="3266"/>
    <w:p w14:paraId="2B6DCD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l0345ngv0344ga</w:t>
      </w:r>
    </w:p>
    <w:p w14:paraId="2E7B00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l0345ngv0345rd</w:t>
      </w:r>
    </w:p>
    <w:p w14:paraId="3FD353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l0345ngvarig</w:t>
      </w:r>
    </w:p>
    <w:p w14:paraId="2946F9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</w:t>
      </w:r>
    </w:p>
    <w:p w14:paraId="22DB6D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l0345ntagare</w:t>
      </w:r>
    </w:p>
    <w:p w14:paraId="570AEC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l0345rben</w:t>
      </w:r>
    </w:p>
    <w:p w14:paraId="592EFA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l0345r</w:t>
      </w:r>
    </w:p>
    <w:p w14:paraId="7A55ED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l0345ser</w:t>
      </w:r>
    </w:p>
    <w:p w14:paraId="4D87A3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l0345s</w:t>
      </w:r>
    </w:p>
    <w:p w14:paraId="679464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l0345ter</w:t>
      </w:r>
    </w:p>
    <w:p w14:paraId="42D066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268" w:author="Author" w:date="2012-02-26T13:32:00Z" w:name="move318027248"/>
      <w:moveTo w:id="3269" w:author="Author" w:date="2012-02-26T13:32:00Z">
        <w:r w:rsidRPr="00673328">
          <w:rPr>
            <w:rFonts w:ascii="宋体" w:eastAsia="宋体" w:hAnsi="宋体" w:cs="宋体" w:hint="eastAsia"/>
          </w:rPr>
          <w:t>l0345t</w:t>
        </w:r>
      </w:moveTo>
    </w:p>
    <w:p w14:paraId="4FF073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270" w:author="Author" w:date="2012-02-26T13:32:00Z" w:name="move318027249"/>
      <w:moveToRangeEnd w:id="3268"/>
      <w:moveTo w:id="3271" w:author="Author" w:date="2012-02-26T13:32:00Z">
        <w:r w:rsidRPr="00673328">
          <w:rPr>
            <w:rFonts w:ascii="宋体" w:eastAsia="宋体" w:hAnsi="宋体" w:cs="宋体" w:hint="eastAsia"/>
          </w:rPr>
          <w:t>l0345tsas</w:t>
        </w:r>
      </w:moveTo>
    </w:p>
    <w:moveToRangeEnd w:id="3270"/>
    <w:p w14:paraId="569780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l0345tsas om</w:t>
      </w:r>
    </w:p>
    <w:p w14:paraId="131979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72" w:author="Author" w:date="2012-02-26T13:32:00Z" w:name="move318027249"/>
      <w:moveFrom w:id="3273" w:author="Author" w:date="2012-02-26T13:32:00Z">
        <w:r w:rsidRPr="00673328">
          <w:rPr>
            <w:rFonts w:ascii="宋体" w:eastAsia="宋体" w:hAnsi="宋体" w:cs="宋体" w:hint="eastAsia"/>
          </w:rPr>
          <w:t>l0345tsas</w:t>
        </w:r>
      </w:moveFrom>
    </w:p>
    <w:p w14:paraId="534EC5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74" w:author="Author" w:date="2012-02-26T13:32:00Z" w:name="move318027248"/>
      <w:moveFromRangeEnd w:id="3272"/>
      <w:moveFrom w:id="3275" w:author="Author" w:date="2012-02-26T13:32:00Z">
        <w:r w:rsidRPr="00673328">
          <w:rPr>
            <w:rFonts w:ascii="宋体" w:eastAsia="宋体" w:hAnsi="宋体" w:cs="宋体" w:hint="eastAsia"/>
          </w:rPr>
          <w:t>l0345t</w:t>
        </w:r>
      </w:moveFrom>
    </w:p>
    <w:moveFromRangeEnd w:id="3274"/>
    <w:p w14:paraId="0D2F3F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l0366dder</w:t>
      </w:r>
    </w:p>
    <w:p w14:paraId="68B0E5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l0366ddrar</w:t>
      </w:r>
    </w:p>
    <w:p w14:paraId="6558F4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l0366der</w:t>
      </w:r>
    </w:p>
    <w:p w14:paraId="20AD15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l0366d</w:t>
      </w:r>
    </w:p>
    <w:p w14:paraId="2B2799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l0366fte</w:t>
      </w:r>
    </w:p>
    <w:p w14:paraId="2949D2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</w:t>
      </w:r>
      <w:r w:rsidRPr="00780F39">
        <w:rPr>
          <w:rFonts w:ascii="宋体" w:eastAsia="宋体" w:hAnsi="宋体" w:cs="宋体" w:hint="eastAsia"/>
          <w:lang w:val="sv-SE"/>
        </w:rPr>
        <w:t>66gnhals</w:t>
      </w:r>
    </w:p>
    <w:p w14:paraId="100FD1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l0366gn</w:t>
      </w:r>
    </w:p>
    <w:p w14:paraId="49E8B3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l0366je</w:t>
      </w:r>
    </w:p>
    <w:p w14:paraId="7F3EC6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l0366jev0344ckande</w:t>
      </w:r>
    </w:p>
    <w:p w14:paraId="264B64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l0366jlig</w:t>
      </w:r>
    </w:p>
    <w:p w14:paraId="3569AF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l0366jtnant</w:t>
      </w:r>
    </w:p>
    <w:p w14:paraId="327DCD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l0366k</w:t>
      </w:r>
    </w:p>
    <w:p w14:paraId="1F4D6D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l0366msk</w:t>
      </w:r>
    </w:p>
    <w:p w14:paraId="785C25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l0366nande</w:t>
      </w:r>
    </w:p>
    <w:p w14:paraId="0207E0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l0366nar sig</w:t>
      </w:r>
    </w:p>
    <w:p w14:paraId="032D7C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l0366neanspr0345k</w:t>
      </w:r>
    </w:p>
    <w:p w14:paraId="0313A4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l0366neavdrag</w:t>
      </w:r>
    </w:p>
    <w:p w14:paraId="23897C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l0366nebidrag</w:t>
      </w:r>
    </w:p>
    <w:p w14:paraId="6C8B86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l0366neglidning</w:t>
      </w:r>
    </w:p>
    <w:p w14:paraId="3FC622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l0366nelyft</w:t>
      </w:r>
    </w:p>
    <w:p w14:paraId="2F353C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l0366ning</w:t>
      </w:r>
    </w:p>
    <w:p w14:paraId="285ED2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l0366nl0366s</w:t>
      </w:r>
    </w:p>
    <w:p w14:paraId="58C881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276" w:author="Author" w:date="2012-02-26T13:32:00Z" w:name="move318027250"/>
      <w:moveTo w:id="3277" w:author="Author" w:date="2012-02-26T13:32:00Z">
        <w:r w:rsidRPr="00673328">
          <w:rPr>
            <w:rFonts w:ascii="宋体" w:eastAsia="宋体" w:hAnsi="宋体" w:cs="宋体" w:hint="eastAsia"/>
          </w:rPr>
          <w:t>l0366n</w:t>
        </w:r>
      </w:moveTo>
    </w:p>
    <w:moveToRangeEnd w:id="3276"/>
    <w:p w14:paraId="1F2FD0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l0366nnmord</w:t>
      </w:r>
    </w:p>
    <w:p w14:paraId="085DC5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l0366nn-</w:t>
      </w:r>
    </w:p>
    <w:p w14:paraId="105CFF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l0366nn</w:t>
      </w:r>
    </w:p>
    <w:p w14:paraId="5AD4F0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l0366nsamhet</w:t>
      </w:r>
    </w:p>
    <w:p w14:paraId="361BB1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l036</w:t>
      </w:r>
      <w:r w:rsidRPr="00673328">
        <w:rPr>
          <w:rFonts w:ascii="宋体" w:eastAsia="宋体" w:hAnsi="宋体" w:cs="宋体" w:hint="eastAsia"/>
        </w:rPr>
        <w:t>6nsam</w:t>
      </w:r>
    </w:p>
    <w:p w14:paraId="0FFBB3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78" w:author="Author" w:date="2012-02-26T13:32:00Z" w:name="move318027250"/>
      <w:moveFrom w:id="3279" w:author="Author" w:date="2012-02-26T13:32:00Z">
        <w:r w:rsidRPr="00673328">
          <w:rPr>
            <w:rFonts w:ascii="宋体" w:eastAsia="宋体" w:hAnsi="宋体" w:cs="宋体" w:hint="eastAsia"/>
          </w:rPr>
          <w:t>l0366n</w:t>
        </w:r>
      </w:moveFrom>
    </w:p>
    <w:moveFromRangeEnd w:id="3278"/>
    <w:p w14:paraId="5F7542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l0366ntagare</w:t>
      </w:r>
    </w:p>
    <w:p w14:paraId="3077DD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l0366nt</w:t>
      </w:r>
    </w:p>
    <w:p w14:paraId="0174E5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l0366pare</w:t>
      </w:r>
    </w:p>
    <w:p w14:paraId="7C88AA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l0366peld</w:t>
      </w:r>
    </w:p>
    <w:p w14:paraId="21FD9D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l0366per</w:t>
      </w:r>
    </w:p>
    <w:p w14:paraId="1986FD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l0366pning</w:t>
      </w:r>
    </w:p>
    <w:p w14:paraId="6AC9B2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l0366psedel</w:t>
      </w:r>
    </w:p>
    <w:p w14:paraId="56CE63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l0366rdag</w:t>
      </w:r>
    </w:p>
    <w:p w14:paraId="46CBFA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l0366s0366re</w:t>
      </w:r>
    </w:p>
    <w:p w14:paraId="1A68C5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l0366sdrivare</w:t>
      </w:r>
    </w:p>
    <w:p w14:paraId="407845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l0366segendom</w:t>
      </w:r>
    </w:p>
    <w:p w14:paraId="611004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280" w:author="Author" w:date="2012-02-26T13:32:00Z" w:name="move318027251"/>
      <w:moveTo w:id="3281" w:author="Author" w:date="2012-02-26T13:32:00Z">
        <w:r w:rsidRPr="00673328">
          <w:rPr>
            <w:rFonts w:ascii="宋体" w:eastAsia="宋体" w:hAnsi="宋体" w:cs="宋体" w:hint="eastAsia"/>
          </w:rPr>
          <w:t>l0366sen</w:t>
        </w:r>
      </w:moveTo>
    </w:p>
    <w:moveToRangeEnd w:id="3280"/>
    <w:p w14:paraId="3E8AFA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l0366senord</w:t>
      </w:r>
    </w:p>
    <w:p w14:paraId="4621A3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82" w:author="Author" w:date="2012-02-26T13:32:00Z" w:name="move318027251"/>
      <w:moveFrom w:id="3283" w:author="Author" w:date="2012-02-26T13:32:00Z">
        <w:r w:rsidRPr="00673328">
          <w:rPr>
            <w:rFonts w:ascii="宋体" w:eastAsia="宋体" w:hAnsi="宋体" w:cs="宋体" w:hint="eastAsia"/>
          </w:rPr>
          <w:t>l0366sen</w:t>
        </w:r>
      </w:moveFrom>
    </w:p>
    <w:moveFromRangeEnd w:id="3282"/>
    <w:p w14:paraId="74B213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l0366ser</w:t>
      </w:r>
    </w:p>
    <w:p w14:paraId="6EB51E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284" w:author="Author" w:date="2012-02-26T13:32:00Z" w:name="move318027252"/>
      <w:moveTo w:id="3285" w:author="Author" w:date="2012-02-26T13:32:00Z">
        <w:r w:rsidRPr="00673328">
          <w:rPr>
            <w:rFonts w:ascii="宋体" w:eastAsia="宋体" w:hAnsi="宋体" w:cs="宋体" w:hint="eastAsia"/>
          </w:rPr>
          <w:t>l0366s</w:t>
        </w:r>
      </w:moveTo>
    </w:p>
    <w:p w14:paraId="356ACB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286" w:author="Author" w:date="2012-02-26T13:32:00Z" w:name="move318027253"/>
      <w:moveToRangeEnd w:id="3284"/>
      <w:moveTo w:id="3287" w:author="Author" w:date="2012-02-26T13:32:00Z">
        <w:r w:rsidRPr="00673328">
          <w:rPr>
            <w:rFonts w:ascii="宋体" w:eastAsia="宋体" w:hAnsi="宋体" w:cs="宋体" w:hint="eastAsia"/>
          </w:rPr>
          <w:t>l0366sning</w:t>
        </w:r>
      </w:moveTo>
    </w:p>
    <w:moveToRangeEnd w:id="3286"/>
    <w:p w14:paraId="5CFD91C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l0366sningsmedel</w:t>
      </w:r>
    </w:p>
    <w:p w14:paraId="137C89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88" w:author="Author" w:date="2012-02-26T13:32:00Z" w:name="move318027253"/>
      <w:moveFrom w:id="3289" w:author="Author" w:date="2012-02-26T13:32:00Z">
        <w:r w:rsidRPr="00673328">
          <w:rPr>
            <w:rFonts w:ascii="宋体" w:eastAsia="宋体" w:hAnsi="宋体" w:cs="宋体" w:hint="eastAsia"/>
          </w:rPr>
          <w:t>l0366sning</w:t>
        </w:r>
      </w:moveFrom>
    </w:p>
    <w:moveFromRangeEnd w:id="3288"/>
    <w:p w14:paraId="06CFA0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l0366snummer</w:t>
      </w:r>
    </w:p>
    <w:p w14:paraId="66472A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l0366ss</w:t>
      </w:r>
    </w:p>
    <w:p w14:paraId="2BA189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90" w:author="Author" w:date="2012-02-26T13:32:00Z" w:name="move318027252"/>
      <w:moveFrom w:id="3291" w:author="Author" w:date="2012-02-26T13:32:00Z">
        <w:r w:rsidRPr="00673328">
          <w:rPr>
            <w:rFonts w:ascii="宋体" w:eastAsia="宋体" w:hAnsi="宋体" w:cs="宋体" w:hint="eastAsia"/>
          </w:rPr>
          <w:t>l0366s</w:t>
        </w:r>
      </w:moveFrom>
    </w:p>
    <w:moveFromRangeEnd w:id="3290"/>
    <w:p w14:paraId="532CFB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l0366vbiff</w:t>
      </w:r>
    </w:p>
    <w:p w14:paraId="7FA9AE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l0366v</w:t>
      </w:r>
    </w:p>
    <w:p w14:paraId="2BA1A5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labb</w:t>
      </w:r>
    </w:p>
    <w:p w14:paraId="7364C5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labil</w:t>
      </w:r>
    </w:p>
    <w:p w14:paraId="7C093F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laborant</w:t>
      </w:r>
    </w:p>
    <w:p w14:paraId="09C5CE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</w:t>
      </w:r>
      <w:r w:rsidRPr="00780F39">
        <w:rPr>
          <w:rFonts w:ascii="宋体" w:eastAsia="宋体" w:hAnsi="宋体" w:cs="宋体" w:hint="eastAsia"/>
          <w:lang w:val="sv-SE"/>
        </w:rPr>
        <w:t>boration</w:t>
      </w:r>
    </w:p>
    <w:p w14:paraId="048B8A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laboratorium</w:t>
      </w:r>
    </w:p>
    <w:p w14:paraId="7839FA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laborerar</w:t>
      </w:r>
    </w:p>
    <w:p w14:paraId="6342DB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labyrint</w:t>
      </w:r>
    </w:p>
    <w:p w14:paraId="16EB54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lackar</w:t>
      </w:r>
    </w:p>
    <w:p w14:paraId="5D046A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lackerar</w:t>
      </w:r>
    </w:p>
    <w:p w14:paraId="0D7329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292" w:author="Author" w:date="2012-02-26T13:32:00Z" w:name="move318027254"/>
      <w:moveTo w:id="3293" w:author="Author" w:date="2012-02-26T13:32:00Z">
        <w:r w:rsidRPr="00673328">
          <w:rPr>
            <w:rFonts w:ascii="宋体" w:eastAsia="宋体" w:hAnsi="宋体" w:cs="宋体" w:hint="eastAsia"/>
          </w:rPr>
          <w:t>lack</w:t>
        </w:r>
      </w:moveTo>
    </w:p>
    <w:moveToRangeEnd w:id="3292"/>
    <w:p w14:paraId="1606D2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lacknafta</w:t>
      </w:r>
    </w:p>
    <w:p w14:paraId="6F141B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94" w:author="Author" w:date="2012-02-26T13:32:00Z" w:name="move318027254"/>
      <w:moveFrom w:id="3295" w:author="Author" w:date="2012-02-26T13:32:00Z">
        <w:r w:rsidRPr="00673328">
          <w:rPr>
            <w:rFonts w:ascii="宋体" w:eastAsia="宋体" w:hAnsi="宋体" w:cs="宋体" w:hint="eastAsia"/>
          </w:rPr>
          <w:t>lack</w:t>
        </w:r>
      </w:moveFrom>
    </w:p>
    <w:moveFromRangeEnd w:id="3294"/>
    <w:p w14:paraId="1EBB64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lada</w:t>
      </w:r>
    </w:p>
    <w:p w14:paraId="160642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laddad</w:t>
      </w:r>
    </w:p>
    <w:p w14:paraId="093475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296" w:author="Author" w:date="2012-02-26T13:32:00Z" w:name="move318027255"/>
      <w:moveTo w:id="329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laddar</w:t>
        </w:r>
      </w:moveTo>
    </w:p>
    <w:moveToRangeEnd w:id="3296"/>
    <w:p w14:paraId="3C7ADB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laddar ned</w:t>
      </w:r>
    </w:p>
    <w:p w14:paraId="717004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298" w:author="Author" w:date="2012-02-26T13:32:00Z" w:name="move318027255"/>
      <w:moveFrom w:id="3299" w:author="Author" w:date="2012-02-26T13:32:00Z">
        <w:r w:rsidRPr="00673328">
          <w:rPr>
            <w:rFonts w:ascii="宋体" w:eastAsia="宋体" w:hAnsi="宋体" w:cs="宋体" w:hint="eastAsia"/>
          </w:rPr>
          <w:t>laddar</w:t>
        </w:r>
      </w:moveFrom>
    </w:p>
    <w:moveFromRangeEnd w:id="3298"/>
    <w:p w14:paraId="504743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laddar upp</w:t>
      </w:r>
    </w:p>
    <w:p w14:paraId="58FC9F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laddning</w:t>
      </w:r>
    </w:p>
    <w:p w14:paraId="6E75BB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lade</w:t>
      </w:r>
    </w:p>
    <w:p w14:paraId="3593F9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ladug0345rd</w:t>
      </w:r>
    </w:p>
    <w:p w14:paraId="08C4FE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lag0345rd</w:t>
      </w:r>
    </w:p>
    <w:p w14:paraId="0868F0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00" w:author="Author" w:date="2012-02-26T13:32:00Z" w:name="move318027256"/>
      <w:moveTo w:id="3301" w:author="Author" w:date="2012-02-26T13:32:00Z">
        <w:r w:rsidRPr="00673328">
          <w:rPr>
            <w:rFonts w:ascii="宋体" w:eastAsia="宋体" w:hAnsi="宋体" w:cs="宋体" w:hint="eastAsia"/>
          </w:rPr>
          <w:t>laga</w:t>
        </w:r>
      </w:moveTo>
    </w:p>
    <w:moveToRangeEnd w:id="3300"/>
    <w:p w14:paraId="3CDA92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lagar</w:t>
      </w:r>
    </w:p>
    <w:p w14:paraId="7178A7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02" w:author="Author" w:date="2012-02-26T13:32:00Z" w:name="move318027256"/>
      <w:moveFrom w:id="3303" w:author="Author" w:date="2012-02-26T13:32:00Z">
        <w:r w:rsidRPr="00673328">
          <w:rPr>
            <w:rFonts w:ascii="宋体" w:eastAsia="宋体" w:hAnsi="宋体" w:cs="宋体" w:hint="eastAsia"/>
          </w:rPr>
          <w:t>laga</w:t>
        </w:r>
      </w:moveFrom>
    </w:p>
    <w:moveFromRangeEnd w:id="3302"/>
    <w:p w14:paraId="2826B9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lagd</w:t>
      </w:r>
    </w:p>
    <w:p w14:paraId="70A6D4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lagerblad</w:t>
      </w:r>
    </w:p>
    <w:p w14:paraId="4B41F8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lagerkrans</w:t>
      </w:r>
    </w:p>
    <w:p w14:paraId="3CE955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lager</w:t>
      </w:r>
    </w:p>
    <w:p w14:paraId="5E85AB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lagf0344ster</w:t>
      </w:r>
    </w:p>
    <w:p w14:paraId="4916A3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lagfart</w:t>
      </w:r>
    </w:p>
    <w:p w14:paraId="04854E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laglig</w:t>
      </w:r>
    </w:p>
    <w:p w14:paraId="09335E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laglott</w:t>
      </w:r>
    </w:p>
    <w:p w14:paraId="12BA6F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lagman</w:t>
      </w:r>
    </w:p>
    <w:p w14:paraId="155D6D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304" w:author="Author" w:date="2012-02-26T13:32:00Z" w:name="move318027257"/>
      <w:moveTo w:id="33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lag</w:t>
        </w:r>
      </w:moveTo>
    </w:p>
    <w:moveToRangeEnd w:id="3304"/>
    <w:p w14:paraId="3C5081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lagning</w:t>
      </w:r>
    </w:p>
    <w:p w14:paraId="77825D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lagom</w:t>
      </w:r>
    </w:p>
    <w:p w14:paraId="5F5B69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</w:t>
      </w:r>
      <w:r w:rsidRPr="00780F39">
        <w:rPr>
          <w:rFonts w:ascii="宋体" w:eastAsia="宋体" w:hAnsi="宋体" w:cs="宋体" w:hint="eastAsia"/>
          <w:lang w:val="sv-SE"/>
        </w:rPr>
        <w:t>rar</w:t>
      </w:r>
    </w:p>
    <w:p w14:paraId="50F109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lags</w:t>
      </w:r>
    </w:p>
    <w:p w14:paraId="4A13D6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lagstadgad</w:t>
      </w:r>
    </w:p>
    <w:p w14:paraId="7614D7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lagstiftar</w:t>
      </w:r>
    </w:p>
    <w:p w14:paraId="18A012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lagstiftning</w:t>
      </w:r>
    </w:p>
    <w:p w14:paraId="5001E7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lagstridig</w:t>
      </w:r>
    </w:p>
    <w:p w14:paraId="3CC738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06" w:author="Author" w:date="2012-02-26T13:32:00Z" w:name="move318027257"/>
      <w:moveFrom w:id="3307" w:author="Author" w:date="2012-02-26T13:32:00Z">
        <w:r w:rsidRPr="00673328">
          <w:rPr>
            <w:rFonts w:ascii="宋体" w:eastAsia="宋体" w:hAnsi="宋体" w:cs="宋体" w:hint="eastAsia"/>
          </w:rPr>
          <w:t>lag</w:t>
        </w:r>
      </w:moveFrom>
    </w:p>
    <w:moveFromRangeEnd w:id="3306"/>
    <w:p w14:paraId="7410AE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lagt</w:t>
      </w:r>
    </w:p>
    <w:p w14:paraId="3F13BA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lakan</w:t>
      </w:r>
    </w:p>
    <w:p w14:paraId="72F5EC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lakar ur</w:t>
      </w:r>
    </w:p>
    <w:p w14:paraId="5F85DB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lakonisk</w:t>
      </w:r>
    </w:p>
    <w:p w14:paraId="2D3BF2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lakrits</w:t>
      </w:r>
    </w:p>
    <w:p w14:paraId="6FD76D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lam0351</w:t>
      </w:r>
    </w:p>
    <w:p w14:paraId="3698E8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lamell</w:t>
      </w:r>
    </w:p>
    <w:p w14:paraId="232C0D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lammk0366tt</w:t>
      </w:r>
    </w:p>
    <w:p w14:paraId="6C2140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lamm</w:t>
      </w:r>
    </w:p>
    <w:p w14:paraId="52A62C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08" w:author="Author" w:date="2012-02-26T13:32:00Z" w:name="move318027258"/>
      <w:moveTo w:id="3309" w:author="Author" w:date="2012-02-26T13:32:00Z">
        <w:r w:rsidRPr="00673328">
          <w:rPr>
            <w:rFonts w:ascii="宋体" w:eastAsia="宋体" w:hAnsi="宋体" w:cs="宋体" w:hint="eastAsia"/>
          </w:rPr>
          <w:t>lam</w:t>
        </w:r>
      </w:moveTo>
    </w:p>
    <w:moveToRangeEnd w:id="3308"/>
    <w:p w14:paraId="4BF49E27" w14:textId="77777777" w:rsidR="00000000" w:rsidRPr="00673328" w:rsidRDefault="00780F39" w:rsidP="00673328">
      <w:pPr>
        <w:pStyle w:val="PlainText"/>
        <w:rPr>
          <w:ins w:id="3310" w:author="Author" w:date="2012-02-26T13:32:00Z"/>
          <w:rFonts w:ascii="宋体" w:eastAsia="宋体" w:hAnsi="宋体" w:cs="宋体" w:hint="eastAsia"/>
        </w:rPr>
      </w:pPr>
      <w:ins w:id="3311" w:author="Author" w:date="2012-02-26T13:32:00Z">
        <w:r w:rsidRPr="00673328">
          <w:rPr>
            <w:rFonts w:ascii="宋体" w:eastAsia="宋体" w:hAnsi="宋体" w:cs="宋体" w:hint="eastAsia"/>
          </w:rPr>
          <w:t>la</w:t>
        </w:r>
      </w:ins>
    </w:p>
    <w:p w14:paraId="026417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lampa</w:t>
      </w:r>
    </w:p>
    <w:p w14:paraId="54DA37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lamsl0345r</w:t>
      </w:r>
    </w:p>
    <w:p w14:paraId="41D52D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12" w:author="Author" w:date="2012-02-26T13:32:00Z" w:name="move318027258"/>
      <w:moveFrom w:id="3313" w:author="Author" w:date="2012-02-26T13:32:00Z">
        <w:r w:rsidRPr="00673328">
          <w:rPr>
            <w:rFonts w:ascii="宋体" w:eastAsia="宋体" w:hAnsi="宋体" w:cs="宋体" w:hint="eastAsia"/>
          </w:rPr>
          <w:t>lam</w:t>
        </w:r>
      </w:moveFrom>
    </w:p>
    <w:moveFromRangeEnd w:id="3312"/>
    <w:p w14:paraId="529C53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landar</w:t>
      </w:r>
    </w:p>
    <w:p w14:paraId="5241E8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landg0345ng</w:t>
      </w:r>
    </w:p>
    <w:p w14:paraId="457DED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landkrabba</w:t>
      </w:r>
    </w:p>
    <w:p w14:paraId="0B0FC3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314" w:author="Author" w:date="2012-02-26T13:32:00Z" w:name="move318027259"/>
      <w:moveTo w:id="331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land</w:t>
        </w:r>
      </w:moveTo>
    </w:p>
    <w:moveToRangeEnd w:id="3314"/>
    <w:p w14:paraId="76C4EC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lands0344tter</w:t>
      </w:r>
    </w:p>
    <w:p w14:paraId="7BC49B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landsbygd</w:t>
      </w:r>
    </w:p>
    <w:p w14:paraId="4095EA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landsflykt</w:t>
      </w:r>
    </w:p>
    <w:p w14:paraId="5245E3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landsh0366vding</w:t>
      </w:r>
    </w:p>
    <w:p w14:paraId="5E4575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landskamp</w:t>
      </w:r>
    </w:p>
    <w:p w14:paraId="29C710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landskap</w:t>
      </w:r>
    </w:p>
    <w:p w14:paraId="54E306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</w:t>
      </w:r>
      <w:r w:rsidRPr="00780F39">
        <w:rPr>
          <w:rFonts w:ascii="宋体" w:eastAsia="宋体" w:hAnsi="宋体" w:cs="宋体" w:hint="eastAsia"/>
          <w:lang w:val="sv-SE"/>
        </w:rPr>
        <w:t>dslag</w:t>
      </w:r>
    </w:p>
    <w:p w14:paraId="246C52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landsman</w:t>
      </w:r>
    </w:p>
    <w:p w14:paraId="6AB81F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landsorganisationen</w:t>
      </w:r>
    </w:p>
    <w:p w14:paraId="3498AE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landsort</w:t>
      </w:r>
    </w:p>
    <w:p w14:paraId="607B4F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landssorg</w:t>
      </w:r>
    </w:p>
    <w:p w14:paraId="75AC85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landstiga</w:t>
      </w:r>
    </w:p>
    <w:p w14:paraId="769111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16" w:author="Author" w:date="2012-02-26T13:32:00Z" w:name="move318027260"/>
      <w:moveTo w:id="3317" w:author="Author" w:date="2012-02-26T13:32:00Z">
        <w:r w:rsidRPr="00673328">
          <w:rPr>
            <w:rFonts w:ascii="宋体" w:eastAsia="宋体" w:hAnsi="宋体" w:cs="宋体" w:hint="eastAsia"/>
          </w:rPr>
          <w:t>landsting</w:t>
        </w:r>
      </w:moveTo>
    </w:p>
    <w:moveToRangeEnd w:id="3316"/>
    <w:p w14:paraId="366936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landstingsval</w:t>
      </w:r>
    </w:p>
    <w:p w14:paraId="2A3C380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18" w:author="Author" w:date="2012-02-26T13:32:00Z" w:name="move318027260"/>
      <w:moveFrom w:id="3319" w:author="Author" w:date="2012-02-26T13:32:00Z">
        <w:r w:rsidRPr="00673328">
          <w:rPr>
            <w:rFonts w:ascii="宋体" w:eastAsia="宋体" w:hAnsi="宋体" w:cs="宋体" w:hint="eastAsia"/>
          </w:rPr>
          <w:t>landsting</w:t>
        </w:r>
      </w:moveFrom>
    </w:p>
    <w:moveFromRangeEnd w:id="3318"/>
    <w:p w14:paraId="7D5F3C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landsv0344g</w:t>
      </w:r>
    </w:p>
    <w:p w14:paraId="633EAD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20" w:author="Author" w:date="2012-02-26T13:32:00Z" w:name="move318027259"/>
      <w:moveFrom w:id="3321" w:author="Author" w:date="2012-02-26T13:32:00Z">
        <w:r w:rsidRPr="00673328">
          <w:rPr>
            <w:rFonts w:ascii="宋体" w:eastAsia="宋体" w:hAnsi="宋体" w:cs="宋体" w:hint="eastAsia"/>
          </w:rPr>
          <w:t>land</w:t>
        </w:r>
      </w:moveFrom>
    </w:p>
    <w:moveFromRangeEnd w:id="3320"/>
    <w:p w14:paraId="49A2F2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landvinning</w:t>
      </w:r>
    </w:p>
    <w:p w14:paraId="0B3617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langare</w:t>
      </w:r>
    </w:p>
    <w:p w14:paraId="353E53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langar</w:t>
      </w:r>
    </w:p>
    <w:p w14:paraId="331063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lanserar</w:t>
      </w:r>
    </w:p>
    <w:p w14:paraId="16D5AE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lans</w:t>
      </w:r>
    </w:p>
    <w:p w14:paraId="1E9ACB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lantarbetare</w:t>
      </w:r>
    </w:p>
    <w:p w14:paraId="338A91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lantbrevb0344rare</w:t>
      </w:r>
    </w:p>
    <w:p w14:paraId="660D32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lantbrukare</w:t>
      </w:r>
    </w:p>
    <w:p w14:paraId="235166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lantbrukarnas riksf0366rbund</w:t>
      </w:r>
    </w:p>
    <w:p w14:paraId="04E2E5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lantbruk</w:t>
      </w:r>
    </w:p>
    <w:p w14:paraId="0F96BC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lantg0345rd</w:t>
      </w:r>
    </w:p>
    <w:p w14:paraId="24DB50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lantm0344teri</w:t>
      </w:r>
    </w:p>
    <w:p w14:paraId="0CB4CD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lant-</w:t>
      </w:r>
    </w:p>
    <w:p w14:paraId="0F4EEA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</w:t>
      </w:r>
      <w:r w:rsidRPr="00780F39">
        <w:rPr>
          <w:rFonts w:ascii="宋体" w:eastAsia="宋体" w:hAnsi="宋体" w:cs="宋体" w:hint="eastAsia"/>
          <w:lang w:val="sv-SE"/>
        </w:rPr>
        <w:t>par</w:t>
      </w:r>
    </w:p>
    <w:p w14:paraId="619770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lappar</w:t>
      </w:r>
    </w:p>
    <w:p w14:paraId="09C94F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Lappland</w:t>
      </w:r>
    </w:p>
    <w:p w14:paraId="0AE94D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lapplisa</w:t>
      </w:r>
    </w:p>
    <w:p w14:paraId="335F78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322" w:author="Author" w:date="2012-02-26T13:32:00Z" w:name="move318027261"/>
      <w:moveTo w:id="33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lapp</w:t>
        </w:r>
      </w:moveTo>
    </w:p>
    <w:moveToRangeEnd w:id="3322"/>
    <w:p w14:paraId="709ECC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lappsjuka</w:t>
      </w:r>
    </w:p>
    <w:p w14:paraId="768488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24" w:author="Author" w:date="2012-02-26T13:32:00Z" w:name="move318027261"/>
      <w:moveFrom w:id="3325" w:author="Author" w:date="2012-02-26T13:32:00Z">
        <w:r w:rsidRPr="00673328">
          <w:rPr>
            <w:rFonts w:ascii="宋体" w:eastAsia="宋体" w:hAnsi="宋体" w:cs="宋体" w:hint="eastAsia"/>
          </w:rPr>
          <w:t>lapp</w:t>
        </w:r>
      </w:moveFrom>
    </w:p>
    <w:moveFromRangeEnd w:id="3324"/>
    <w:p w14:paraId="17284E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lapskojs</w:t>
      </w:r>
    </w:p>
    <w:p w14:paraId="0051C9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lapsus</w:t>
      </w:r>
    </w:p>
    <w:p w14:paraId="5CA09D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larmar</w:t>
      </w:r>
    </w:p>
    <w:p w14:paraId="18D331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larm</w:t>
      </w:r>
    </w:p>
    <w:p w14:paraId="791229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larvig</w:t>
      </w:r>
    </w:p>
    <w:p w14:paraId="48CDBB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larv</w:t>
      </w:r>
    </w:p>
    <w:p w14:paraId="1792C4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lasagne</w:t>
      </w:r>
    </w:p>
    <w:p w14:paraId="7493E3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lasarett</w:t>
      </w:r>
    </w:p>
    <w:p w14:paraId="689723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laser</w:t>
      </w:r>
    </w:p>
    <w:p w14:paraId="0940E6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lassar</w:t>
      </w:r>
    </w:p>
    <w:p w14:paraId="19CF66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26" w:author="Author" w:date="2012-02-26T13:32:00Z" w:name="move318027262"/>
      <w:moveTo w:id="3327" w:author="Author" w:date="2012-02-26T13:32:00Z">
        <w:r w:rsidRPr="00673328">
          <w:rPr>
            <w:rFonts w:ascii="宋体" w:eastAsia="宋体" w:hAnsi="宋体" w:cs="宋体" w:hint="eastAsia"/>
          </w:rPr>
          <w:t>lass</w:t>
        </w:r>
      </w:moveTo>
    </w:p>
    <w:moveToRangeEnd w:id="3326"/>
    <w:p w14:paraId="448B9B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lasso</w:t>
      </w:r>
    </w:p>
    <w:p w14:paraId="55673C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28" w:author="Author" w:date="2012-02-26T13:32:00Z" w:name="move318027262"/>
      <w:moveFrom w:id="3329" w:author="Author" w:date="2012-02-26T13:32:00Z">
        <w:r w:rsidRPr="00673328">
          <w:rPr>
            <w:rFonts w:ascii="宋体" w:eastAsia="宋体" w:hAnsi="宋体" w:cs="宋体" w:hint="eastAsia"/>
          </w:rPr>
          <w:t>lass</w:t>
        </w:r>
      </w:moveFrom>
    </w:p>
    <w:moveFromRangeEnd w:id="3328"/>
    <w:p w14:paraId="3AD68B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lastar</w:t>
      </w:r>
    </w:p>
    <w:p w14:paraId="53A32A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lastbil</w:t>
      </w:r>
    </w:p>
    <w:p w14:paraId="35A26A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last</w:t>
      </w:r>
    </w:p>
    <w:p w14:paraId="747E0F46" w14:textId="77777777" w:rsidR="00000000" w:rsidRPr="003230D0" w:rsidRDefault="00780F39" w:rsidP="003230D0">
      <w:pPr>
        <w:pStyle w:val="PlainText"/>
        <w:rPr>
          <w:del w:id="3330" w:author="Author" w:date="2012-02-26T13:32:00Z"/>
          <w:rFonts w:ascii="宋体" w:eastAsia="宋体" w:hAnsi="宋体" w:cs="宋体" w:hint="eastAsia"/>
        </w:rPr>
      </w:pPr>
      <w:del w:id="3331" w:author="Author" w:date="2012-02-26T13:32:00Z">
        <w:r w:rsidRPr="003230D0">
          <w:rPr>
            <w:rFonts w:ascii="宋体" w:eastAsia="宋体" w:hAnsi="宋体" w:cs="宋体" w:hint="eastAsia"/>
          </w:rPr>
          <w:delText>la</w:delText>
        </w:r>
      </w:del>
    </w:p>
    <w:p w14:paraId="32D626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latar sig</w:t>
      </w:r>
    </w:p>
    <w:p w14:paraId="5C7EC5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latent</w:t>
      </w:r>
    </w:p>
    <w:p w14:paraId="066B6D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later</w:t>
      </w:r>
    </w:p>
    <w:p w14:paraId="62633B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lathund</w:t>
      </w:r>
    </w:p>
    <w:p w14:paraId="13E644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latin</w:t>
      </w:r>
    </w:p>
    <w:p w14:paraId="03E27C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latmask</w:t>
      </w:r>
    </w:p>
    <w:p w14:paraId="22D68D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32" w:author="Author" w:date="2012-02-26T13:32:00Z" w:name="move318027263"/>
      <w:moveTo w:id="3333" w:author="Author" w:date="2012-02-26T13:32:00Z">
        <w:r w:rsidRPr="00673328">
          <w:rPr>
            <w:rFonts w:ascii="宋体" w:eastAsia="宋体" w:hAnsi="宋体" w:cs="宋体" w:hint="eastAsia"/>
          </w:rPr>
          <w:t>lat</w:t>
        </w:r>
      </w:moveTo>
    </w:p>
    <w:moveToRangeEnd w:id="3332"/>
    <w:p w14:paraId="1C0738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latsidan</w:t>
      </w:r>
    </w:p>
    <w:p w14:paraId="231CF5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34" w:author="Author" w:date="2012-02-26T13:32:00Z" w:name="move318027263"/>
      <w:moveFrom w:id="3335" w:author="Author" w:date="2012-02-26T13:32:00Z">
        <w:r w:rsidRPr="00673328">
          <w:rPr>
            <w:rFonts w:ascii="宋体" w:eastAsia="宋体" w:hAnsi="宋体" w:cs="宋体" w:hint="eastAsia"/>
          </w:rPr>
          <w:t>lat</w:t>
        </w:r>
      </w:moveFrom>
    </w:p>
    <w:moveFromRangeEnd w:id="3334"/>
    <w:p w14:paraId="5C1B58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lava</w:t>
      </w:r>
    </w:p>
    <w:p w14:paraId="2011D3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lavemang</w:t>
      </w:r>
    </w:p>
    <w:p w14:paraId="66DDF9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lave</w:t>
      </w:r>
    </w:p>
    <w:p w14:paraId="6CB598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lavinartad</w:t>
      </w:r>
    </w:p>
    <w:p w14:paraId="0DA51C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lavin</w:t>
      </w:r>
    </w:p>
    <w:p w14:paraId="1254C5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lav</w:t>
      </w:r>
    </w:p>
    <w:p w14:paraId="593C2C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laxermedel</w:t>
      </w:r>
    </w:p>
    <w:p w14:paraId="747EC1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</w:t>
      </w:r>
      <w:r w:rsidRPr="00673328">
        <w:rPr>
          <w:rFonts w:ascii="宋体" w:eastAsia="宋体" w:hAnsi="宋体" w:cs="宋体" w:hint="eastAsia"/>
        </w:rPr>
        <w:t>x</w:t>
      </w:r>
    </w:p>
    <w:p w14:paraId="3DC3E4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layout</w:t>
      </w:r>
    </w:p>
    <w:p w14:paraId="1F2406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leasar</w:t>
      </w:r>
    </w:p>
    <w:p w14:paraId="44094B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leasing</w:t>
      </w:r>
    </w:p>
    <w:p w14:paraId="33A48C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ledamot</w:t>
      </w:r>
    </w:p>
    <w:p w14:paraId="4AA2BB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36" w:author="Author" w:date="2012-02-26T13:32:00Z" w:name="move318027264"/>
      <w:moveTo w:id="3337" w:author="Author" w:date="2012-02-26T13:32:00Z">
        <w:r w:rsidRPr="00673328">
          <w:rPr>
            <w:rFonts w:ascii="宋体" w:eastAsia="宋体" w:hAnsi="宋体" w:cs="宋体" w:hint="eastAsia"/>
          </w:rPr>
          <w:t>leda</w:t>
        </w:r>
      </w:moveTo>
    </w:p>
    <w:moveToRangeEnd w:id="3336"/>
    <w:p w14:paraId="60094B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ledare</w:t>
      </w:r>
    </w:p>
    <w:p w14:paraId="29145F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38" w:author="Author" w:date="2012-02-26T13:32:00Z" w:name="move318027264"/>
      <w:moveFrom w:id="3339" w:author="Author" w:date="2012-02-26T13:32:00Z">
        <w:r w:rsidRPr="00673328">
          <w:rPr>
            <w:rFonts w:ascii="宋体" w:eastAsia="宋体" w:hAnsi="宋体" w:cs="宋体" w:hint="eastAsia"/>
          </w:rPr>
          <w:t>leda</w:t>
        </w:r>
      </w:moveFrom>
    </w:p>
    <w:moveFromRangeEnd w:id="3338"/>
    <w:p w14:paraId="5FA63C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ledd</w:t>
      </w:r>
    </w:p>
    <w:p w14:paraId="075E32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leder</w:t>
      </w:r>
    </w:p>
    <w:p w14:paraId="43B7E7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ledighet</w:t>
      </w:r>
    </w:p>
    <w:p w14:paraId="01305D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ledig</w:t>
      </w:r>
    </w:p>
    <w:p w14:paraId="377034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340" w:author="Author" w:date="2012-02-26T13:32:00Z" w:name="move318027265"/>
      <w:moveTo w:id="33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led</w:t>
        </w:r>
      </w:moveTo>
    </w:p>
    <w:moveToRangeEnd w:id="3340"/>
    <w:p w14:paraId="66989A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ledning</w:t>
      </w:r>
    </w:p>
    <w:p w14:paraId="077BA3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ledsagar</w:t>
      </w:r>
    </w:p>
    <w:p w14:paraId="2D2926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ledsam</w:t>
      </w:r>
    </w:p>
    <w:p w14:paraId="1EB0D4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ledsen</w:t>
      </w:r>
    </w:p>
    <w:p w14:paraId="0D9A74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42" w:author="Author" w:date="2012-02-26T13:32:00Z" w:name="move318027265"/>
      <w:moveFrom w:id="3343" w:author="Author" w:date="2012-02-26T13:32:00Z">
        <w:r w:rsidRPr="00673328">
          <w:rPr>
            <w:rFonts w:ascii="宋体" w:eastAsia="宋体" w:hAnsi="宋体" w:cs="宋体" w:hint="eastAsia"/>
          </w:rPr>
          <w:t>led</w:t>
        </w:r>
      </w:moveFrom>
    </w:p>
    <w:moveFromRangeEnd w:id="3342"/>
    <w:p w14:paraId="00DB37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ledtr0345d</w:t>
      </w:r>
    </w:p>
    <w:p w14:paraId="74E571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leende</w:t>
      </w:r>
    </w:p>
    <w:p w14:paraId="215302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legal</w:t>
      </w:r>
    </w:p>
    <w:p w14:paraId="08857D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legation</w:t>
      </w:r>
    </w:p>
    <w:p w14:paraId="043575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legat</w:t>
      </w:r>
    </w:p>
    <w:p w14:paraId="11EF78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legend</w:t>
      </w:r>
    </w:p>
    <w:p w14:paraId="2AE0A2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legering</w:t>
      </w:r>
    </w:p>
    <w:p w14:paraId="06D400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legitimation</w:t>
      </w:r>
    </w:p>
    <w:p w14:paraId="0E3450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legitimerad</w:t>
      </w:r>
    </w:p>
    <w:p w14:paraId="07FC49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legitimerar sig</w:t>
      </w:r>
    </w:p>
    <w:p w14:paraId="7493A0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legitim</w:t>
      </w:r>
    </w:p>
    <w:p w14:paraId="5E71DC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44" w:author="Author" w:date="2012-02-26T13:32:00Z" w:name="move318027266"/>
      <w:moveTo w:id="3345" w:author="Author" w:date="2012-02-26T13:32:00Z">
        <w:r w:rsidRPr="00673328">
          <w:rPr>
            <w:rFonts w:ascii="宋体" w:eastAsia="宋体" w:hAnsi="宋体" w:cs="宋体" w:hint="eastAsia"/>
          </w:rPr>
          <w:t>leg</w:t>
        </w:r>
      </w:moveTo>
    </w:p>
    <w:p w14:paraId="512849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46" w:author="Author" w:date="2012-02-26T13:32:00Z" w:name="move318027267"/>
      <w:moveToRangeEnd w:id="3344"/>
      <w:moveTo w:id="3347" w:author="Author" w:date="2012-02-26T13:32:00Z">
        <w:r w:rsidRPr="00673328">
          <w:rPr>
            <w:rFonts w:ascii="宋体" w:eastAsia="宋体" w:hAnsi="宋体" w:cs="宋体" w:hint="eastAsia"/>
          </w:rPr>
          <w:t>lego</w:t>
        </w:r>
      </w:moveTo>
    </w:p>
    <w:moveToRangeEnd w:id="3346"/>
    <w:p w14:paraId="11A8BE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legosoldat</w:t>
      </w:r>
    </w:p>
    <w:p w14:paraId="796CBD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48" w:author="Author" w:date="2012-02-26T13:32:00Z" w:name="move318027267"/>
      <w:moveFrom w:id="3349" w:author="Author" w:date="2012-02-26T13:32:00Z">
        <w:r w:rsidRPr="00673328">
          <w:rPr>
            <w:rFonts w:ascii="宋体" w:eastAsia="宋体" w:hAnsi="宋体" w:cs="宋体" w:hint="eastAsia"/>
          </w:rPr>
          <w:t>lego</w:t>
        </w:r>
      </w:moveFrom>
    </w:p>
    <w:p w14:paraId="5BA1AC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50" w:author="Author" w:date="2012-02-26T13:32:00Z" w:name="move318027266"/>
      <w:moveFromRangeEnd w:id="3348"/>
      <w:moveFrom w:id="3351" w:author="Author" w:date="2012-02-26T13:32:00Z">
        <w:r w:rsidRPr="00673328">
          <w:rPr>
            <w:rFonts w:ascii="宋体" w:eastAsia="宋体" w:hAnsi="宋体" w:cs="宋体" w:hint="eastAsia"/>
          </w:rPr>
          <w:t>leg</w:t>
        </w:r>
      </w:moveFrom>
    </w:p>
    <w:moveFromRangeEnd w:id="3350"/>
    <w:p w14:paraId="118DC2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lejd</w:t>
      </w:r>
    </w:p>
    <w:p w14:paraId="066FFF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lejer</w:t>
      </w:r>
    </w:p>
    <w:p w14:paraId="119EB6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52" w:author="Author" w:date="2012-02-26T13:32:00Z" w:name="move318027268"/>
      <w:moveTo w:id="3353" w:author="Author" w:date="2012-02-26T13:32:00Z">
        <w:r w:rsidRPr="00673328">
          <w:rPr>
            <w:rFonts w:ascii="宋体" w:eastAsia="宋体" w:hAnsi="宋体" w:cs="宋体" w:hint="eastAsia"/>
          </w:rPr>
          <w:t>lejon</w:t>
        </w:r>
      </w:moveTo>
    </w:p>
    <w:moveToRangeEnd w:id="3352"/>
    <w:p w14:paraId="10C563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lejonparte</w:t>
      </w:r>
      <w:r w:rsidRPr="00673328">
        <w:rPr>
          <w:rFonts w:ascii="宋体" w:eastAsia="宋体" w:hAnsi="宋体" w:cs="宋体" w:hint="eastAsia"/>
        </w:rPr>
        <w:t>n</w:t>
      </w:r>
    </w:p>
    <w:p w14:paraId="645641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54" w:author="Author" w:date="2012-02-26T13:32:00Z" w:name="move318027268"/>
      <w:moveFrom w:id="3355" w:author="Author" w:date="2012-02-26T13:32:00Z">
        <w:r w:rsidRPr="00673328">
          <w:rPr>
            <w:rFonts w:ascii="宋体" w:eastAsia="宋体" w:hAnsi="宋体" w:cs="宋体" w:hint="eastAsia"/>
          </w:rPr>
          <w:t>lejon</w:t>
        </w:r>
      </w:moveFrom>
    </w:p>
    <w:moveFromRangeEnd w:id="3354"/>
    <w:p w14:paraId="7F8F74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lekamen</w:t>
      </w:r>
    </w:p>
    <w:p w14:paraId="3D6E25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leker</w:t>
      </w:r>
    </w:p>
    <w:p w14:paraId="45A2D8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lekis</w:t>
      </w:r>
    </w:p>
    <w:p w14:paraId="134573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lekkamrat</w:t>
      </w:r>
    </w:p>
    <w:p w14:paraId="6A5ADD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lekman</w:t>
      </w:r>
    </w:p>
    <w:p w14:paraId="3AEFC7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356" w:author="Author" w:date="2012-02-26T13:32:00Z" w:name="move318027269"/>
      <w:moveTo w:id="335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lek</w:t>
        </w:r>
      </w:moveTo>
    </w:p>
    <w:moveToRangeEnd w:id="3356"/>
    <w:p w14:paraId="1BBB96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lekotek</w:t>
      </w:r>
    </w:p>
    <w:p w14:paraId="068E50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lekplats</w:t>
      </w:r>
    </w:p>
    <w:p w14:paraId="1CBA64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leksak</w:t>
      </w:r>
    </w:p>
    <w:p w14:paraId="35B23A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lekskola</w:t>
      </w:r>
    </w:p>
    <w:p w14:paraId="5C1573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58" w:author="Author" w:date="2012-02-26T13:32:00Z" w:name="move318027269"/>
      <w:moveFrom w:id="3359" w:author="Author" w:date="2012-02-26T13:32:00Z">
        <w:r w:rsidRPr="00673328">
          <w:rPr>
            <w:rFonts w:ascii="宋体" w:eastAsia="宋体" w:hAnsi="宋体" w:cs="宋体" w:hint="eastAsia"/>
          </w:rPr>
          <w:t>lek</w:t>
        </w:r>
      </w:moveFrom>
    </w:p>
    <w:moveFromRangeEnd w:id="3358"/>
    <w:p w14:paraId="118179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lektion</w:t>
      </w:r>
    </w:p>
    <w:p w14:paraId="2F314D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lektor</w:t>
      </w:r>
    </w:p>
    <w:p w14:paraId="1166C9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lektyr</w:t>
      </w:r>
    </w:p>
    <w:p w14:paraId="2F43F6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leml0344star</w:t>
      </w:r>
    </w:p>
    <w:p w14:paraId="5D5DA3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lem</w:t>
      </w:r>
    </w:p>
    <w:p w14:paraId="6C6876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len</w:t>
      </w:r>
    </w:p>
    <w:p w14:paraId="7E8B6E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leopard</w:t>
      </w:r>
    </w:p>
    <w:p w14:paraId="460F75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lera</w:t>
      </w:r>
    </w:p>
    <w:p w14:paraId="5A0CCA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lergods</w:t>
      </w:r>
    </w:p>
    <w:p w14:paraId="37C553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ler</w:t>
      </w:r>
    </w:p>
    <w:p w14:paraId="281F7D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lesbisk</w:t>
      </w:r>
    </w:p>
    <w:p w14:paraId="5B18DB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letar</w:t>
      </w:r>
    </w:p>
    <w:p w14:paraId="63A32C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lettisk</w:t>
      </w:r>
    </w:p>
    <w:p w14:paraId="05ED89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lett</w:t>
      </w:r>
    </w:p>
    <w:p w14:paraId="04CF3C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levat</w:t>
      </w:r>
    </w:p>
    <w:p w14:paraId="1D50EA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levde</w:t>
      </w:r>
    </w:p>
    <w:p w14:paraId="443ED9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levebr0366d</w:t>
      </w:r>
    </w:p>
    <w:p w14:paraId="3A1C85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360" w:author="Author" w:date="2012-02-26T13:32:00Z" w:name="move318027270"/>
      <w:moveTo w:id="336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leve</w:t>
        </w:r>
      </w:moveTo>
    </w:p>
    <w:moveToRangeEnd w:id="3360"/>
    <w:p w14:paraId="734AC5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leverans</w:t>
      </w:r>
    </w:p>
    <w:p w14:paraId="1678D8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leverant0366r</w:t>
      </w:r>
    </w:p>
    <w:p w14:paraId="351986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levererar</w:t>
      </w:r>
    </w:p>
    <w:p w14:paraId="2F5AE2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lever</w:t>
      </w:r>
    </w:p>
    <w:p w14:paraId="4CA8B5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lever ut</w:t>
      </w:r>
    </w:p>
    <w:p w14:paraId="3DEADE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62" w:author="Author" w:date="2012-02-26T13:32:00Z" w:name="move318027270"/>
      <w:moveFrom w:id="3363" w:author="Author" w:date="2012-02-26T13:32:00Z">
        <w:r w:rsidRPr="00673328">
          <w:rPr>
            <w:rFonts w:ascii="宋体" w:eastAsia="宋体" w:hAnsi="宋体" w:cs="宋体" w:hint="eastAsia"/>
          </w:rPr>
          <w:t>leve</w:t>
        </w:r>
      </w:moveFrom>
    </w:p>
    <w:moveFromRangeEnd w:id="3362"/>
    <w:p w14:paraId="7F5585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levnad</w:t>
      </w:r>
    </w:p>
    <w:p w14:paraId="0EEF4B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</w:t>
      </w:r>
      <w:r w:rsidRPr="00780F39">
        <w:rPr>
          <w:rFonts w:ascii="宋体" w:eastAsia="宋体" w:hAnsi="宋体" w:cs="宋体" w:hint="eastAsia"/>
          <w:lang w:val="sv-SE"/>
        </w:rPr>
        <w:t>evrar sig</w:t>
      </w:r>
    </w:p>
    <w:p w14:paraId="0D2C88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levt</w:t>
      </w:r>
    </w:p>
    <w:p w14:paraId="0079DD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lexikon</w:t>
      </w:r>
    </w:p>
    <w:p w14:paraId="5E2F16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libanes</w:t>
      </w:r>
    </w:p>
    <w:p w14:paraId="4F7E15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liberalism</w:t>
      </w:r>
    </w:p>
    <w:p w14:paraId="3303D4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liberal</w:t>
      </w:r>
    </w:p>
    <w:p w14:paraId="3506E4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libyer</w:t>
      </w:r>
    </w:p>
    <w:p w14:paraId="646AC0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licens</w:t>
      </w:r>
    </w:p>
    <w:p w14:paraId="6E5F01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lidande</w:t>
      </w:r>
    </w:p>
    <w:p w14:paraId="4DD0A8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lidelse</w:t>
      </w:r>
    </w:p>
    <w:p w14:paraId="58EFA2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liderlig</w:t>
      </w:r>
    </w:p>
    <w:p w14:paraId="7C3B5D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lider</w:t>
      </w:r>
    </w:p>
    <w:p w14:paraId="0C80C6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364" w:author="Author" w:date="2012-02-26T13:32:00Z" w:name="move318027271"/>
      <w:moveTo w:id="33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lie</w:t>
        </w:r>
      </w:moveTo>
    </w:p>
    <w:moveToRangeEnd w:id="3364"/>
    <w:p w14:paraId="4355E6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lierar sig</w:t>
      </w:r>
    </w:p>
    <w:p w14:paraId="765C85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66" w:author="Author" w:date="2012-02-26T13:32:00Z" w:name="move318027271"/>
      <w:moveFrom w:id="3367" w:author="Author" w:date="2012-02-26T13:32:00Z">
        <w:r w:rsidRPr="00673328">
          <w:rPr>
            <w:rFonts w:ascii="宋体" w:eastAsia="宋体" w:hAnsi="宋体" w:cs="宋体" w:hint="eastAsia"/>
          </w:rPr>
          <w:t>lie</w:t>
        </w:r>
      </w:moveFrom>
    </w:p>
    <w:moveFromRangeEnd w:id="3366"/>
    <w:p w14:paraId="518811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liftar</w:t>
      </w:r>
    </w:p>
    <w:p w14:paraId="6C0F41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lift</w:t>
      </w:r>
    </w:p>
    <w:p w14:paraId="204169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liga</w:t>
      </w:r>
    </w:p>
    <w:p w14:paraId="086F77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ligger 0366ver</w:t>
      </w:r>
    </w:p>
    <w:p w14:paraId="375476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ligger i</w:t>
      </w:r>
    </w:p>
    <w:p w14:paraId="3E4A44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ligger</w:t>
      </w:r>
    </w:p>
    <w:p w14:paraId="422390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ligg</w:t>
      </w:r>
    </w:p>
    <w:p w14:paraId="695D37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liggvagn</w:t>
      </w:r>
    </w:p>
    <w:p w14:paraId="382336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ligist</w:t>
      </w:r>
    </w:p>
    <w:p w14:paraId="39DF22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lik0366r</w:t>
      </w:r>
    </w:p>
    <w:p w14:paraId="402BB1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likaber0344ttigad</w:t>
      </w:r>
    </w:p>
    <w:p w14:paraId="673FEA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likaber0344ttigande</w:t>
      </w:r>
    </w:p>
    <w:p w14:paraId="1A1695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likadan</w:t>
      </w:r>
    </w:p>
    <w:p w14:paraId="6F7F38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likalydande</w:t>
      </w:r>
    </w:p>
    <w:p w14:paraId="7EB275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68" w:author="Author" w:date="2012-02-26T13:32:00Z" w:name="move318027272"/>
      <w:moveTo w:id="3369" w:author="Author" w:date="2012-02-26T13:32:00Z">
        <w:r w:rsidRPr="00673328">
          <w:rPr>
            <w:rFonts w:ascii="宋体" w:eastAsia="宋体" w:hAnsi="宋体" w:cs="宋体" w:hint="eastAsia"/>
          </w:rPr>
          <w:t>lika</w:t>
        </w:r>
      </w:moveTo>
    </w:p>
    <w:moveToRangeEnd w:id="3368"/>
    <w:p w14:paraId="1F527A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likar</w:t>
      </w:r>
      <w:r w:rsidRPr="00673328">
        <w:rPr>
          <w:rFonts w:ascii="宋体" w:eastAsia="宋体" w:hAnsi="宋体" w:cs="宋体" w:hint="eastAsia"/>
        </w:rPr>
        <w:t>tad</w:t>
      </w:r>
    </w:p>
    <w:p w14:paraId="3A2CBA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likas0345</w:t>
      </w:r>
    </w:p>
    <w:p w14:paraId="568BB9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70" w:author="Author" w:date="2012-02-26T13:32:00Z" w:name="move318027272"/>
      <w:moveFrom w:id="3371" w:author="Author" w:date="2012-02-26T13:32:00Z">
        <w:r w:rsidRPr="00673328">
          <w:rPr>
            <w:rFonts w:ascii="宋体" w:eastAsia="宋体" w:hAnsi="宋体" w:cs="宋体" w:hint="eastAsia"/>
          </w:rPr>
          <w:t>lika</w:t>
        </w:r>
      </w:moveFrom>
    </w:p>
    <w:moveFromRangeEnd w:id="3370"/>
    <w:p w14:paraId="60F0C2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like</w:t>
      </w:r>
    </w:p>
    <w:p w14:paraId="0F72A3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likformig</w:t>
      </w:r>
    </w:p>
    <w:p w14:paraId="3BFC7E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likgiltig</w:t>
      </w:r>
    </w:p>
    <w:p w14:paraId="607F90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372" w:author="Author" w:date="2012-02-26T13:32:00Z" w:name="move318027273"/>
      <w:moveTo w:id="337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likhet</w:t>
        </w:r>
      </w:moveTo>
    </w:p>
    <w:moveToRangeEnd w:id="3372"/>
    <w:p w14:paraId="18DC45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likhetstecken</w:t>
      </w:r>
    </w:p>
    <w:p w14:paraId="556CF2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74" w:author="Author" w:date="2012-02-26T13:32:00Z" w:name="move318027274"/>
      <w:moveTo w:id="3375" w:author="Author" w:date="2012-02-26T13:32:00Z">
        <w:r w:rsidRPr="00673328">
          <w:rPr>
            <w:rFonts w:ascii="宋体" w:eastAsia="宋体" w:hAnsi="宋体" w:cs="宋体" w:hint="eastAsia"/>
          </w:rPr>
          <w:t>lik</w:t>
        </w:r>
      </w:moveTo>
    </w:p>
    <w:p w14:paraId="495972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76" w:author="Author" w:date="2012-02-26T13:32:00Z" w:name="move318027273"/>
      <w:moveToRangeEnd w:id="3374"/>
      <w:moveFrom w:id="3377" w:author="Author" w:date="2012-02-26T13:32:00Z">
        <w:r w:rsidRPr="00673328">
          <w:rPr>
            <w:rFonts w:ascii="宋体" w:eastAsia="宋体" w:hAnsi="宋体" w:cs="宋体" w:hint="eastAsia"/>
          </w:rPr>
          <w:t>likhet</w:t>
        </w:r>
      </w:moveFrom>
    </w:p>
    <w:moveFromRangeEnd w:id="3376"/>
    <w:p w14:paraId="4F8FB1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likn0366jd</w:t>
      </w:r>
    </w:p>
    <w:p w14:paraId="569932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liknande</w:t>
      </w:r>
    </w:p>
    <w:p w14:paraId="4E4177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liknar</w:t>
      </w:r>
    </w:p>
    <w:p w14:paraId="409C83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liknelse</w:t>
      </w:r>
    </w:p>
    <w:p w14:paraId="4F6CC1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liksom</w:t>
      </w:r>
    </w:p>
    <w:p w14:paraId="0795AE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78" w:author="Author" w:date="2012-02-26T13:32:00Z" w:name="move318027274"/>
      <w:moveFrom w:id="3379" w:author="Author" w:date="2012-02-26T13:32:00Z">
        <w:r w:rsidRPr="00673328">
          <w:rPr>
            <w:rFonts w:ascii="宋体" w:eastAsia="宋体" w:hAnsi="宋体" w:cs="宋体" w:hint="eastAsia"/>
          </w:rPr>
          <w:t>lik</w:t>
        </w:r>
      </w:moveFrom>
    </w:p>
    <w:moveFromRangeEnd w:id="3378"/>
    <w:p w14:paraId="1A35FD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liktorn</w:t>
      </w:r>
    </w:p>
    <w:p w14:paraId="245DA1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liktydig</w:t>
      </w:r>
    </w:p>
    <w:p w14:paraId="370CC6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likv0344l</w:t>
      </w:r>
    </w:p>
    <w:p w14:paraId="002F4D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likv0344rdig</w:t>
      </w:r>
    </w:p>
    <w:p w14:paraId="31CCED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likviderar</w:t>
      </w:r>
    </w:p>
    <w:p w14:paraId="1DB23D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likviditet</w:t>
      </w:r>
    </w:p>
    <w:p w14:paraId="59ED00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likvid</w:t>
      </w:r>
    </w:p>
    <w:p w14:paraId="7428F7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lila</w:t>
      </w:r>
    </w:p>
    <w:p w14:paraId="629E5E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lilja</w:t>
      </w:r>
    </w:p>
    <w:p w14:paraId="70A0D0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lilla</w:t>
      </w:r>
    </w:p>
    <w:p w14:paraId="646412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lillfinger</w:t>
      </w:r>
    </w:p>
    <w:p w14:paraId="6E1F2F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limmar</w:t>
      </w:r>
    </w:p>
    <w:p w14:paraId="3D71E4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380" w:author="Author" w:date="2012-02-26T13:32:00Z" w:name="move318027275"/>
      <w:moveTo w:id="338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lim</w:t>
        </w:r>
      </w:moveTo>
    </w:p>
    <w:moveToRangeEnd w:id="3380"/>
    <w:p w14:paraId="555F01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limning</w:t>
      </w:r>
    </w:p>
    <w:p w14:paraId="38BD72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limpa</w:t>
      </w:r>
    </w:p>
    <w:p w14:paraId="144741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82" w:author="Author" w:date="2012-02-26T13:32:00Z" w:name="move318027275"/>
      <w:moveFrom w:id="3383" w:author="Author" w:date="2012-02-26T13:32:00Z">
        <w:r w:rsidRPr="00673328">
          <w:rPr>
            <w:rFonts w:ascii="宋体" w:eastAsia="宋体" w:hAnsi="宋体" w:cs="宋体" w:hint="eastAsia"/>
          </w:rPr>
          <w:t>lim</w:t>
        </w:r>
      </w:moveFrom>
    </w:p>
    <w:moveFromRangeEnd w:id="3382"/>
    <w:p w14:paraId="56E5CB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lina</w:t>
      </w:r>
    </w:p>
    <w:p w14:paraId="48BC56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84" w:author="Author" w:date="2012-02-26T13:32:00Z" w:name="move318027276"/>
      <w:moveTo w:id="3385" w:author="Author" w:date="2012-02-26T13:32:00Z">
        <w:r w:rsidRPr="00673328">
          <w:rPr>
            <w:rFonts w:ascii="宋体" w:eastAsia="宋体" w:hAnsi="宋体" w:cs="宋体" w:hint="eastAsia"/>
          </w:rPr>
          <w:t>linda</w:t>
        </w:r>
      </w:moveTo>
    </w:p>
    <w:moveToRangeEnd w:id="3384"/>
    <w:p w14:paraId="7C4C49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lindar</w:t>
      </w:r>
    </w:p>
    <w:p w14:paraId="159FF1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86" w:author="Author" w:date="2012-02-26T13:32:00Z" w:name="move318027277"/>
      <w:moveTo w:id="3387" w:author="Author" w:date="2012-02-26T13:32:00Z">
        <w:r w:rsidRPr="00673328">
          <w:rPr>
            <w:rFonts w:ascii="宋体" w:eastAsia="宋体" w:hAnsi="宋体" w:cs="宋体" w:hint="eastAsia"/>
          </w:rPr>
          <w:t>lind</w:t>
        </w:r>
      </w:moveTo>
    </w:p>
    <w:p w14:paraId="0CAD4B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88" w:author="Author" w:date="2012-02-26T13:32:00Z" w:name="move318027276"/>
      <w:moveToRangeEnd w:id="3386"/>
      <w:moveFrom w:id="3389" w:author="Author" w:date="2012-02-26T13:32:00Z">
        <w:r w:rsidRPr="00673328">
          <w:rPr>
            <w:rFonts w:ascii="宋体" w:eastAsia="宋体" w:hAnsi="宋体" w:cs="宋体" w:hint="eastAsia"/>
          </w:rPr>
          <w:t>linda</w:t>
        </w:r>
      </w:moveFrom>
    </w:p>
    <w:moveFromRangeEnd w:id="3388"/>
    <w:p w14:paraId="3411F6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lind</w:t>
      </w:r>
      <w:r w:rsidRPr="00673328">
        <w:rPr>
          <w:rFonts w:ascii="宋体" w:eastAsia="宋体" w:hAnsi="宋体" w:cs="宋体" w:hint="eastAsia"/>
        </w:rPr>
        <w:t>rar</w:t>
      </w:r>
    </w:p>
    <w:p w14:paraId="30333C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lindrig</w:t>
      </w:r>
    </w:p>
    <w:p w14:paraId="6F3EE5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90" w:author="Author" w:date="2012-02-26T13:32:00Z" w:name="move318027277"/>
      <w:moveFrom w:id="3391" w:author="Author" w:date="2012-02-26T13:32:00Z">
        <w:r w:rsidRPr="00673328">
          <w:rPr>
            <w:rFonts w:ascii="宋体" w:eastAsia="宋体" w:hAnsi="宋体" w:cs="宋体" w:hint="eastAsia"/>
          </w:rPr>
          <w:t>lind</w:t>
        </w:r>
      </w:moveFrom>
    </w:p>
    <w:moveFromRangeEnd w:id="3390"/>
    <w:p w14:paraId="38AA88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lingon</w:t>
      </w:r>
    </w:p>
    <w:p w14:paraId="014506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lingvist</w:t>
      </w:r>
    </w:p>
    <w:p w14:paraId="50296D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linjal</w:t>
      </w:r>
    </w:p>
    <w:p w14:paraId="6057C8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linjedomare</w:t>
      </w:r>
    </w:p>
    <w:p w14:paraId="22BFAD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392" w:author="Author" w:date="2012-02-26T13:32:00Z" w:name="move318027278"/>
      <w:moveTo w:id="339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linje</w:t>
        </w:r>
      </w:moveTo>
    </w:p>
    <w:moveToRangeEnd w:id="3392"/>
    <w:p w14:paraId="2E637A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linjerar</w:t>
      </w:r>
    </w:p>
    <w:p w14:paraId="395E80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394" w:author="Author" w:date="2012-02-26T13:32:00Z" w:name="move318027279"/>
      <w:moveTo w:id="3395" w:author="Author" w:date="2012-02-26T13:32:00Z">
        <w:r w:rsidRPr="00673328">
          <w:rPr>
            <w:rFonts w:ascii="宋体" w:eastAsia="宋体" w:hAnsi="宋体" w:cs="宋体" w:hint="eastAsia"/>
          </w:rPr>
          <w:t>lin</w:t>
        </w:r>
      </w:moveTo>
    </w:p>
    <w:p w14:paraId="5AFE06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96" w:author="Author" w:date="2012-02-26T13:32:00Z" w:name="move318027278"/>
      <w:moveToRangeEnd w:id="3394"/>
      <w:moveFrom w:id="3397" w:author="Author" w:date="2012-02-26T13:32:00Z">
        <w:r w:rsidRPr="00673328">
          <w:rPr>
            <w:rFonts w:ascii="宋体" w:eastAsia="宋体" w:hAnsi="宋体" w:cs="宋体" w:hint="eastAsia"/>
          </w:rPr>
          <w:t>linje</w:t>
        </w:r>
      </w:moveFrom>
    </w:p>
    <w:moveFromRangeEnd w:id="3396"/>
    <w:p w14:paraId="796426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linne</w:t>
      </w:r>
    </w:p>
    <w:p w14:paraId="1212CA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lins</w:t>
      </w:r>
    </w:p>
    <w:p w14:paraId="5E3EB3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398" w:author="Author" w:date="2012-02-26T13:32:00Z" w:name="move318027279"/>
      <w:moveFrom w:id="3399" w:author="Author" w:date="2012-02-26T13:32:00Z">
        <w:r w:rsidRPr="00673328">
          <w:rPr>
            <w:rFonts w:ascii="宋体" w:eastAsia="宋体" w:hAnsi="宋体" w:cs="宋体" w:hint="eastAsia"/>
          </w:rPr>
          <w:t>lin</w:t>
        </w:r>
      </w:moveFrom>
    </w:p>
    <w:moveFromRangeEnd w:id="3398"/>
    <w:p w14:paraId="75F658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lipar</w:t>
      </w:r>
    </w:p>
    <w:p w14:paraId="06B366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lipsill</w:t>
      </w:r>
    </w:p>
    <w:p w14:paraId="2B7D29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lirar</w:t>
      </w:r>
    </w:p>
    <w:p w14:paraId="7B9E08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lirkar</w:t>
      </w:r>
    </w:p>
    <w:p w14:paraId="78C4C2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lisa</w:t>
      </w:r>
    </w:p>
    <w:p w14:paraId="2F6824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lismar</w:t>
      </w:r>
    </w:p>
    <w:p w14:paraId="493F44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400" w:author="Author" w:date="2012-02-26T13:32:00Z" w:name="move318027280"/>
      <w:moveTo w:id="3401" w:author="Author" w:date="2012-02-26T13:32:00Z">
        <w:r w:rsidRPr="00673328">
          <w:rPr>
            <w:rFonts w:ascii="宋体" w:eastAsia="宋体" w:hAnsi="宋体" w:cs="宋体" w:hint="eastAsia"/>
          </w:rPr>
          <w:t>lista</w:t>
        </w:r>
      </w:moveTo>
    </w:p>
    <w:moveToRangeEnd w:id="3400"/>
    <w:p w14:paraId="1B296C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listar ut</w:t>
      </w:r>
    </w:p>
    <w:p w14:paraId="267ECA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02" w:author="Author" w:date="2012-02-26T13:32:00Z" w:name="move318027280"/>
      <w:moveFrom w:id="3403" w:author="Author" w:date="2012-02-26T13:32:00Z">
        <w:r w:rsidRPr="00673328">
          <w:rPr>
            <w:rFonts w:ascii="宋体" w:eastAsia="宋体" w:hAnsi="宋体" w:cs="宋体" w:hint="eastAsia"/>
          </w:rPr>
          <w:t>lista</w:t>
        </w:r>
      </w:moveFrom>
    </w:p>
    <w:moveFromRangeEnd w:id="3402"/>
    <w:p w14:paraId="1F3013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listig</w:t>
      </w:r>
    </w:p>
    <w:p w14:paraId="12750A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list</w:t>
      </w:r>
    </w:p>
    <w:p w14:paraId="2F1EA9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litar</w:t>
      </w:r>
    </w:p>
    <w:p w14:paraId="464F12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04" w:author="Author" w:date="2012-02-26T13:32:00Z" w:name="move318027281"/>
      <w:moveTo w:id="34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lite</w:t>
        </w:r>
      </w:moveTo>
    </w:p>
    <w:moveToRangeEnd w:id="3404"/>
    <w:p w14:paraId="6294F2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liten</w:t>
      </w:r>
    </w:p>
    <w:p w14:paraId="07381A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liter</w:t>
      </w:r>
    </w:p>
    <w:p w14:paraId="693D09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06" w:author="Author" w:date="2012-02-26T13:32:00Z" w:name="move318027281"/>
      <w:moveFrom w:id="3407" w:author="Author" w:date="2012-02-26T13:32:00Z">
        <w:r w:rsidRPr="00673328">
          <w:rPr>
            <w:rFonts w:ascii="宋体" w:eastAsia="宋体" w:hAnsi="宋体" w:cs="宋体" w:hint="eastAsia"/>
          </w:rPr>
          <w:t>lite</w:t>
        </w:r>
      </w:moveFrom>
    </w:p>
    <w:moveFromRangeEnd w:id="3406"/>
    <w:p w14:paraId="0E6741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litet</w:t>
      </w:r>
    </w:p>
    <w:p w14:paraId="2A55CC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litter0344r</w:t>
      </w:r>
    </w:p>
    <w:p w14:paraId="388939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litteratur</w:t>
      </w:r>
    </w:p>
    <w:p w14:paraId="035D4E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livad</w:t>
      </w:r>
    </w:p>
    <w:p w14:paraId="2D8B35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live</w:t>
      </w:r>
    </w:p>
    <w:p w14:paraId="509471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livf0366rs0344kring</w:t>
      </w:r>
    </w:p>
    <w:p w14:paraId="69D4D3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livhanken</w:t>
      </w:r>
    </w:p>
    <w:p w14:paraId="24C13A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livlig</w:t>
      </w:r>
    </w:p>
    <w:p w14:paraId="23E552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livmoder</w:t>
      </w:r>
    </w:p>
    <w:p w14:paraId="2F8EF5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08" w:author="Author" w:date="2012-02-26T13:32:00Z" w:name="move318027282"/>
      <w:moveTo w:id="340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liv</w:t>
        </w:r>
      </w:moveTo>
    </w:p>
    <w:moveToRangeEnd w:id="3408"/>
    <w:p w14:paraId="1A6FBE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livr0344nta</w:t>
      </w:r>
    </w:p>
    <w:p w14:paraId="4BF4B3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livrem</w:t>
      </w:r>
    </w:p>
    <w:p w14:paraId="0596E5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livs0345sk0345dning</w:t>
      </w:r>
    </w:p>
    <w:p w14:paraId="08EA96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livsf0366ring</w:t>
      </w:r>
    </w:p>
    <w:p w14:paraId="2AA430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livsfara</w:t>
      </w:r>
    </w:p>
    <w:p w14:paraId="77E20E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livsfarlig</w:t>
      </w:r>
    </w:p>
    <w:p w14:paraId="365CB7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livskvalitet</w:t>
      </w:r>
    </w:p>
    <w:p w14:paraId="1DE8B1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410" w:author="Author" w:date="2012-02-26T13:32:00Z" w:name="move318027283"/>
      <w:moveTo w:id="3411" w:author="Author" w:date="2012-02-26T13:32:00Z">
        <w:r w:rsidRPr="00673328">
          <w:rPr>
            <w:rFonts w:ascii="宋体" w:eastAsia="宋体" w:hAnsi="宋体" w:cs="宋体" w:hint="eastAsia"/>
          </w:rPr>
          <w:t>livsmedel</w:t>
        </w:r>
      </w:moveTo>
    </w:p>
    <w:moveToRangeEnd w:id="3410"/>
    <w:p w14:paraId="02DBC1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Livsmedelsverket</w:t>
      </w:r>
    </w:p>
    <w:p w14:paraId="6595B3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12" w:author="Author" w:date="2012-02-26T13:32:00Z" w:name="move318027283"/>
      <w:moveFrom w:id="3413" w:author="Author" w:date="2012-02-26T13:32:00Z">
        <w:r w:rsidRPr="00673328">
          <w:rPr>
            <w:rFonts w:ascii="宋体" w:eastAsia="宋体" w:hAnsi="宋体" w:cs="宋体" w:hint="eastAsia"/>
          </w:rPr>
          <w:t>livsmedel</w:t>
        </w:r>
      </w:moveFrom>
    </w:p>
    <w:moveFromRangeEnd w:id="3412"/>
    <w:p w14:paraId="438C6D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livs</w:t>
      </w:r>
    </w:p>
    <w:p w14:paraId="7D5173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livstid</w:t>
      </w:r>
    </w:p>
    <w:p w14:paraId="38CB1E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livsverk</w:t>
      </w:r>
    </w:p>
    <w:p w14:paraId="635632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livsviktig</w:t>
      </w:r>
    </w:p>
    <w:p w14:paraId="3B17F3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14" w:author="Author" w:date="2012-02-26T13:32:00Z" w:name="move318027282"/>
      <w:moveFrom w:id="3415" w:author="Author" w:date="2012-02-26T13:32:00Z">
        <w:r w:rsidRPr="00673328">
          <w:rPr>
            <w:rFonts w:ascii="宋体" w:eastAsia="宋体" w:hAnsi="宋体" w:cs="宋体" w:hint="eastAsia"/>
          </w:rPr>
          <w:t>liv</w:t>
        </w:r>
      </w:moveFrom>
    </w:p>
    <w:moveFromRangeEnd w:id="3414"/>
    <w:p w14:paraId="7CD3EA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livvakt</w:t>
      </w:r>
    </w:p>
    <w:p w14:paraId="68E52F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lj0366d</w:t>
      </w:r>
    </w:p>
    <w:p w14:paraId="3B5CCD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lj0366g</w:t>
      </w:r>
    </w:p>
    <w:p w14:paraId="7233F7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ljudband</w:t>
      </w:r>
    </w:p>
    <w:p w14:paraId="4EAB63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ljudd0344mpare</w:t>
      </w:r>
    </w:p>
    <w:p w14:paraId="2021DD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ljuder</w:t>
      </w:r>
    </w:p>
    <w:p w14:paraId="4E3508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ljudl0366s</w:t>
      </w:r>
    </w:p>
    <w:p w14:paraId="63A180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416" w:author="Author" w:date="2012-02-26T13:32:00Z" w:name="move318027284"/>
      <w:moveTo w:id="3417" w:author="Author" w:date="2012-02-26T13:32:00Z">
        <w:r w:rsidRPr="00673328">
          <w:rPr>
            <w:rFonts w:ascii="宋体" w:eastAsia="宋体" w:hAnsi="宋体" w:cs="宋体" w:hint="eastAsia"/>
          </w:rPr>
          <w:t>ljud</w:t>
        </w:r>
      </w:moveTo>
    </w:p>
    <w:moveToRangeEnd w:id="3416"/>
    <w:p w14:paraId="45CC22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ljudradio</w:t>
      </w:r>
    </w:p>
    <w:p w14:paraId="20F416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18" w:author="Author" w:date="2012-02-26T13:32:00Z" w:name="move318027284"/>
      <w:moveFrom w:id="3419" w:author="Author" w:date="2012-02-26T13:32:00Z">
        <w:r w:rsidRPr="00673328">
          <w:rPr>
            <w:rFonts w:ascii="宋体" w:eastAsia="宋体" w:hAnsi="宋体" w:cs="宋体" w:hint="eastAsia"/>
          </w:rPr>
          <w:t>ljud</w:t>
        </w:r>
      </w:moveFrom>
    </w:p>
    <w:moveFromRangeEnd w:id="3418"/>
    <w:p w14:paraId="434D59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ljuger</w:t>
      </w:r>
    </w:p>
    <w:p w14:paraId="096FD9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ljummen</w:t>
      </w:r>
    </w:p>
    <w:p w14:paraId="22F7AD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420" w:author="Author" w:date="2012-02-26T13:32:00Z" w:name="move318027285"/>
      <w:moveTo w:id="3421" w:author="Author" w:date="2012-02-26T13:32:00Z">
        <w:r w:rsidRPr="00673328">
          <w:rPr>
            <w:rFonts w:ascii="宋体" w:eastAsia="宋体" w:hAnsi="宋体" w:cs="宋体" w:hint="eastAsia"/>
          </w:rPr>
          <w:t>ljum</w:t>
        </w:r>
      </w:moveTo>
    </w:p>
    <w:moveToRangeEnd w:id="3420"/>
    <w:p w14:paraId="12DA76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ljumske</w:t>
      </w:r>
    </w:p>
    <w:p w14:paraId="4F062D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22" w:author="Author" w:date="2012-02-26T13:32:00Z" w:name="move318027285"/>
      <w:moveFrom w:id="3423" w:author="Author" w:date="2012-02-26T13:32:00Z">
        <w:r w:rsidRPr="00673328">
          <w:rPr>
            <w:rFonts w:ascii="宋体" w:eastAsia="宋体" w:hAnsi="宋体" w:cs="宋体" w:hint="eastAsia"/>
          </w:rPr>
          <w:t>ljum</w:t>
        </w:r>
      </w:moveFrom>
    </w:p>
    <w:moveFromRangeEnd w:id="3422"/>
    <w:p w14:paraId="61EE26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ljung</w:t>
      </w:r>
    </w:p>
    <w:p w14:paraId="083F86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ljus0345r</w:t>
      </w:r>
    </w:p>
    <w:p w14:paraId="080A52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ljushuvud</w:t>
      </w:r>
    </w:p>
    <w:p w14:paraId="0F0C95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24" w:author="Author" w:date="2012-02-26T13:32:00Z" w:name="move318027286"/>
      <w:moveTo w:id="342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ljus</w:t>
        </w:r>
      </w:moveTo>
    </w:p>
    <w:moveToRangeEnd w:id="3424"/>
    <w:p w14:paraId="70D6F4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ljusnar</w:t>
      </w:r>
    </w:p>
    <w:p w14:paraId="016047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ljuspunkt</w:t>
      </w:r>
    </w:p>
    <w:p w14:paraId="65960F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ljusstake</w:t>
      </w:r>
    </w:p>
    <w:p w14:paraId="3AF949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26" w:author="Author" w:date="2012-02-26T13:32:00Z" w:name="move318027286"/>
      <w:moveFrom w:id="3427" w:author="Author" w:date="2012-02-26T13:32:00Z">
        <w:r w:rsidRPr="00673328">
          <w:rPr>
            <w:rFonts w:ascii="宋体" w:eastAsia="宋体" w:hAnsi="宋体" w:cs="宋体" w:hint="eastAsia"/>
          </w:rPr>
          <w:t>ljus</w:t>
        </w:r>
      </w:moveFrom>
    </w:p>
    <w:moveFromRangeEnd w:id="3426"/>
    <w:p w14:paraId="48ED43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ljuvlig</w:t>
      </w:r>
    </w:p>
    <w:p w14:paraId="514AF8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ljuv</w:t>
      </w:r>
    </w:p>
    <w:p w14:paraId="441CE1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lobby</w:t>
      </w:r>
    </w:p>
    <w:p w14:paraId="23088B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lockande</w:t>
      </w:r>
    </w:p>
    <w:p w14:paraId="19D68F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lockar</w:t>
      </w:r>
    </w:p>
    <w:p w14:paraId="573CB4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lockbete</w:t>
      </w:r>
    </w:p>
    <w:p w14:paraId="4ED289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lockig</w:t>
      </w:r>
    </w:p>
    <w:p w14:paraId="7DE6F0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428" w:author="Author" w:date="2012-02-26T13:32:00Z" w:name="move318027287"/>
      <w:moveTo w:id="3429" w:author="Author" w:date="2012-02-26T13:32:00Z">
        <w:r w:rsidRPr="00673328">
          <w:rPr>
            <w:rFonts w:ascii="宋体" w:eastAsia="宋体" w:hAnsi="宋体" w:cs="宋体" w:hint="eastAsia"/>
          </w:rPr>
          <w:t>lock</w:t>
        </w:r>
      </w:moveTo>
    </w:p>
    <w:moveToRangeEnd w:id="3428"/>
    <w:p w14:paraId="1FABF3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lockout</w:t>
      </w:r>
    </w:p>
    <w:p w14:paraId="0875ED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30" w:author="Author" w:date="2012-02-26T13:32:00Z" w:name="move318027287"/>
      <w:moveFrom w:id="3431" w:author="Author" w:date="2012-02-26T13:32:00Z">
        <w:r w:rsidRPr="00673328">
          <w:rPr>
            <w:rFonts w:ascii="宋体" w:eastAsia="宋体" w:hAnsi="宋体" w:cs="宋体" w:hint="eastAsia"/>
          </w:rPr>
          <w:t>lock</w:t>
        </w:r>
      </w:moveFrom>
    </w:p>
    <w:moveFromRangeEnd w:id="3430"/>
    <w:p w14:paraId="22B094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lodjur</w:t>
      </w:r>
    </w:p>
    <w:p w14:paraId="6B4B81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lodr0344t</w:t>
      </w:r>
    </w:p>
    <w:p w14:paraId="4AAC6E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lodstreck</w:t>
      </w:r>
    </w:p>
    <w:p w14:paraId="54242D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loftg0345ng</w:t>
      </w:r>
    </w:p>
    <w:p w14:paraId="0B01D8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loft</w:t>
      </w:r>
    </w:p>
    <w:p w14:paraId="60EBC6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loge</w:t>
      </w:r>
    </w:p>
    <w:p w14:paraId="5019C5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loggbok</w:t>
      </w:r>
    </w:p>
    <w:p w14:paraId="07B205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logik</w:t>
      </w:r>
    </w:p>
    <w:p w14:paraId="53897E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32" w:author="Author" w:date="2012-02-26T13:32:00Z" w:name="move318027288"/>
      <w:moveTo w:id="34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logi</w:t>
        </w:r>
      </w:moveTo>
    </w:p>
    <w:moveToRangeEnd w:id="3432"/>
    <w:p w14:paraId="5CBF2D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logisk</w:t>
      </w:r>
    </w:p>
    <w:p w14:paraId="2D3DDC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34" w:author="Author" w:date="2012-02-26T13:32:00Z" w:name="move318027289"/>
      <w:moveTo w:id="343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log</w:t>
        </w:r>
      </w:moveTo>
    </w:p>
    <w:p w14:paraId="392ECB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436" w:author="Author" w:date="2012-02-26T13:32:00Z" w:name="move318027290"/>
      <w:moveToRangeEnd w:id="3434"/>
      <w:moveTo w:id="3437" w:author="Author" w:date="2012-02-26T13:32:00Z">
        <w:r w:rsidRPr="00673328">
          <w:rPr>
            <w:rFonts w:ascii="宋体" w:eastAsia="宋体" w:hAnsi="宋体" w:cs="宋体" w:hint="eastAsia"/>
          </w:rPr>
          <w:t>logo</w:t>
        </w:r>
      </w:moveTo>
    </w:p>
    <w:p w14:paraId="2F200C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38" w:author="Author" w:date="2012-02-26T13:32:00Z" w:name="move318027288"/>
      <w:moveToRangeEnd w:id="3436"/>
      <w:moveFrom w:id="3439" w:author="Author" w:date="2012-02-26T13:32:00Z">
        <w:r w:rsidRPr="00673328">
          <w:rPr>
            <w:rFonts w:ascii="宋体" w:eastAsia="宋体" w:hAnsi="宋体" w:cs="宋体" w:hint="eastAsia"/>
          </w:rPr>
          <w:t>logi</w:t>
        </w:r>
      </w:moveFrom>
    </w:p>
    <w:moveFromRangeEnd w:id="3438"/>
    <w:p w14:paraId="535296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logoped</w:t>
      </w:r>
    </w:p>
    <w:p w14:paraId="7B813E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40" w:author="Author" w:date="2012-02-26T13:32:00Z" w:name="move318027290"/>
      <w:moveFrom w:id="3441" w:author="Author" w:date="2012-02-26T13:32:00Z">
        <w:r w:rsidRPr="00673328">
          <w:rPr>
            <w:rFonts w:ascii="宋体" w:eastAsia="宋体" w:hAnsi="宋体" w:cs="宋体" w:hint="eastAsia"/>
          </w:rPr>
          <w:t>logo</w:t>
        </w:r>
      </w:moveFrom>
    </w:p>
    <w:moveFromRangeEnd w:id="3440"/>
    <w:p w14:paraId="226083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logotyp</w:t>
      </w:r>
    </w:p>
    <w:p w14:paraId="28352D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42" w:author="Author" w:date="2012-02-26T13:32:00Z" w:name="move318027289"/>
      <w:moveFrom w:id="3443" w:author="Author" w:date="2012-02-26T13:32:00Z">
        <w:r w:rsidRPr="00673328">
          <w:rPr>
            <w:rFonts w:ascii="宋体" w:eastAsia="宋体" w:hAnsi="宋体" w:cs="宋体" w:hint="eastAsia"/>
          </w:rPr>
          <w:t>log</w:t>
        </w:r>
      </w:moveFrom>
    </w:p>
    <w:moveFromRangeEnd w:id="3442"/>
    <w:p w14:paraId="6B96F6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lojalitet</w:t>
      </w:r>
    </w:p>
    <w:p w14:paraId="196B24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lojal</w:t>
      </w:r>
    </w:p>
    <w:p w14:paraId="3E7637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loj</w:t>
      </w:r>
    </w:p>
    <w:p w14:paraId="584986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lokalbed0366v</w:t>
      </w:r>
      <w:r w:rsidRPr="00780F39">
        <w:rPr>
          <w:rFonts w:ascii="宋体" w:eastAsia="宋体" w:hAnsi="宋体" w:cs="宋体" w:hint="eastAsia"/>
          <w:lang w:val="sv-SE"/>
        </w:rPr>
        <w:t>ning</w:t>
      </w:r>
    </w:p>
    <w:p w14:paraId="17B5FF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lokaliserar</w:t>
      </w:r>
    </w:p>
    <w:p w14:paraId="3C28E1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44" w:author="Author" w:date="2012-02-26T13:32:00Z" w:name="move318027291"/>
      <w:moveTo w:id="344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lokal</w:t>
        </w:r>
      </w:moveTo>
    </w:p>
    <w:moveToRangeEnd w:id="3444"/>
    <w:p w14:paraId="076565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lokalradio</w:t>
      </w:r>
    </w:p>
    <w:p w14:paraId="57E0F7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lokalsamtal</w:t>
      </w:r>
    </w:p>
    <w:p w14:paraId="6C8050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lokal skattemyndighet</w:t>
      </w:r>
    </w:p>
    <w:p w14:paraId="1B2B89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46" w:author="Author" w:date="2012-02-26T13:32:00Z" w:name="move318027291"/>
      <w:moveFrom w:id="3447" w:author="Author" w:date="2012-02-26T13:32:00Z">
        <w:r w:rsidRPr="00673328">
          <w:rPr>
            <w:rFonts w:ascii="宋体" w:eastAsia="宋体" w:hAnsi="宋体" w:cs="宋体" w:hint="eastAsia"/>
          </w:rPr>
          <w:t>lokal</w:t>
        </w:r>
      </w:moveFrom>
    </w:p>
    <w:moveFromRangeEnd w:id="3446"/>
    <w:p w14:paraId="1198A6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lokalv0345rdare</w:t>
      </w:r>
    </w:p>
    <w:p w14:paraId="282EDF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lok</w:t>
      </w:r>
    </w:p>
    <w:p w14:paraId="29452E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lomh0366rd</w:t>
      </w:r>
    </w:p>
    <w:p w14:paraId="5E25157B" w14:textId="77777777" w:rsidR="00000000" w:rsidRPr="00780F39" w:rsidRDefault="00780F39" w:rsidP="00673328">
      <w:pPr>
        <w:pStyle w:val="PlainText"/>
        <w:rPr>
          <w:ins w:id="3448" w:author="Author" w:date="2012-02-26T13:32:00Z"/>
          <w:rFonts w:ascii="宋体" w:eastAsia="宋体" w:hAnsi="宋体" w:cs="宋体" w:hint="eastAsia"/>
          <w:lang w:val="sv-SE"/>
        </w:rPr>
      </w:pPr>
      <w:ins w:id="344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LO</w:t>
        </w:r>
      </w:ins>
    </w:p>
    <w:p w14:paraId="4FB5E7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look</w:t>
      </w:r>
    </w:p>
    <w:p w14:paraId="106DAF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loppa</w:t>
      </w:r>
    </w:p>
    <w:p w14:paraId="5AF72E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loppmarknad</w:t>
      </w:r>
    </w:p>
    <w:p w14:paraId="57C724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lopp</w:t>
      </w:r>
    </w:p>
    <w:p w14:paraId="0DD11B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lortig</w:t>
      </w:r>
    </w:p>
    <w:p w14:paraId="2A28EE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lort</w:t>
      </w:r>
    </w:p>
    <w:p w14:paraId="7F44F1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loska</w:t>
      </w:r>
    </w:p>
    <w:p w14:paraId="12E764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lossar</w:t>
      </w:r>
    </w:p>
    <w:p w14:paraId="521812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50" w:author="Author" w:date="2012-02-26T13:32:00Z" w:name="move318027292"/>
      <w:moveTo w:id="345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loss</w:t>
        </w:r>
      </w:moveTo>
    </w:p>
    <w:moveToRangeEnd w:id="3450"/>
    <w:p w14:paraId="00886F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lossnar</w:t>
      </w:r>
    </w:p>
    <w:p w14:paraId="0D2235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lossning</w:t>
      </w:r>
    </w:p>
    <w:p w14:paraId="703D9D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52" w:author="Author" w:date="2012-02-26T13:32:00Z" w:name="move318027292"/>
      <w:moveFrom w:id="3453" w:author="Author" w:date="2012-02-26T13:32:00Z">
        <w:r w:rsidRPr="00673328">
          <w:rPr>
            <w:rFonts w:ascii="宋体" w:eastAsia="宋体" w:hAnsi="宋体" w:cs="宋体" w:hint="eastAsia"/>
          </w:rPr>
          <w:t>loss</w:t>
        </w:r>
      </w:moveFrom>
    </w:p>
    <w:moveFromRangeEnd w:id="3452"/>
    <w:p w14:paraId="06C15035" w14:textId="77777777" w:rsidR="00000000" w:rsidRPr="003230D0" w:rsidRDefault="00780F39" w:rsidP="003230D0">
      <w:pPr>
        <w:pStyle w:val="PlainText"/>
        <w:rPr>
          <w:del w:id="3454" w:author="Author" w:date="2012-02-26T13:32:00Z"/>
          <w:rFonts w:ascii="宋体" w:eastAsia="宋体" w:hAnsi="宋体" w:cs="宋体" w:hint="eastAsia"/>
        </w:rPr>
      </w:pPr>
      <w:del w:id="3455" w:author="Author" w:date="2012-02-26T13:32:00Z">
        <w:r w:rsidRPr="003230D0">
          <w:rPr>
            <w:rFonts w:ascii="宋体" w:eastAsia="宋体" w:hAnsi="宋体" w:cs="宋体" w:hint="eastAsia"/>
          </w:rPr>
          <w:delText>LO</w:delText>
        </w:r>
      </w:del>
    </w:p>
    <w:p w14:paraId="746ABA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lotsar</w:t>
      </w:r>
    </w:p>
    <w:p w14:paraId="3D7FC2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lots</w:t>
      </w:r>
    </w:p>
    <w:p w14:paraId="6951CB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lottad</w:t>
      </w:r>
    </w:p>
    <w:p w14:paraId="02043D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56" w:author="Author" w:date="2012-02-26T13:32:00Z" w:name="move318027293"/>
      <w:moveTo w:id="345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lotta</w:t>
        </w:r>
      </w:moveTo>
    </w:p>
    <w:moveToRangeEnd w:id="3456"/>
    <w:p w14:paraId="77C7BD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lottar</w:t>
      </w:r>
    </w:p>
    <w:p w14:paraId="412EBF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58" w:author="Author" w:date="2012-02-26T13:32:00Z" w:name="move318027293"/>
      <w:moveFrom w:id="3459" w:author="Author" w:date="2012-02-26T13:32:00Z">
        <w:r w:rsidRPr="00673328">
          <w:rPr>
            <w:rFonts w:ascii="宋体" w:eastAsia="宋体" w:hAnsi="宋体" w:cs="宋体" w:hint="eastAsia"/>
          </w:rPr>
          <w:t>lotta</w:t>
        </w:r>
      </w:moveFrom>
    </w:p>
    <w:moveFromRangeEnd w:id="3458"/>
    <w:p w14:paraId="44B353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lotteri</w:t>
      </w:r>
    </w:p>
    <w:p w14:paraId="2E8444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460" w:author="Author" w:date="2012-02-26T13:32:00Z" w:name="move318027294"/>
      <w:moveTo w:id="3461" w:author="Author" w:date="2012-02-26T13:32:00Z">
        <w:r w:rsidRPr="00673328">
          <w:rPr>
            <w:rFonts w:ascii="宋体" w:eastAsia="宋体" w:hAnsi="宋体" w:cs="宋体" w:hint="eastAsia"/>
          </w:rPr>
          <w:t>lott</w:t>
        </w:r>
      </w:moveTo>
    </w:p>
    <w:moveToRangeEnd w:id="3460"/>
    <w:p w14:paraId="234794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lottsedel</w:t>
      </w:r>
    </w:p>
    <w:p w14:paraId="397BE8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62" w:author="Author" w:date="2012-02-26T13:32:00Z" w:name="move318027294"/>
      <w:moveFrom w:id="3463" w:author="Author" w:date="2012-02-26T13:32:00Z">
        <w:r w:rsidRPr="00673328">
          <w:rPr>
            <w:rFonts w:ascii="宋体" w:eastAsia="宋体" w:hAnsi="宋体" w:cs="宋体" w:hint="eastAsia"/>
          </w:rPr>
          <w:t>lott</w:t>
        </w:r>
      </w:moveFrom>
    </w:p>
    <w:moveFromRangeEnd w:id="3462"/>
    <w:p w14:paraId="0C26DD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lovande</w:t>
      </w:r>
    </w:p>
    <w:p w14:paraId="4A196F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lovar</w:t>
      </w:r>
    </w:p>
    <w:p w14:paraId="4CC804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lovlig</w:t>
      </w:r>
    </w:p>
    <w:p w14:paraId="306CE3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64" w:author="Author" w:date="2012-02-26T13:32:00Z" w:name="move318027295"/>
      <w:moveTo w:id="34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lov</w:t>
        </w:r>
      </w:moveTo>
    </w:p>
    <w:moveToRangeEnd w:id="3464"/>
    <w:p w14:paraId="5C5F58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lovordar</w:t>
      </w:r>
    </w:p>
    <w:p w14:paraId="619BE6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66" w:author="Author" w:date="2012-02-26T13:32:00Z" w:name="move318027295"/>
      <w:moveFrom w:id="3467" w:author="Author" w:date="2012-02-26T13:32:00Z">
        <w:r w:rsidRPr="00673328">
          <w:rPr>
            <w:rFonts w:ascii="宋体" w:eastAsia="宋体" w:hAnsi="宋体" w:cs="宋体" w:hint="eastAsia"/>
          </w:rPr>
          <w:t>lov</w:t>
        </w:r>
      </w:moveFrom>
    </w:p>
    <w:moveFromRangeEnd w:id="3466"/>
    <w:p w14:paraId="50E13A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LP</w:t>
      </w:r>
    </w:p>
    <w:p w14:paraId="6B8F2C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LRF</w:t>
      </w:r>
    </w:p>
    <w:p w14:paraId="6EB973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Lucia</w:t>
      </w:r>
    </w:p>
    <w:p w14:paraId="5B8E05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lucka</w:t>
      </w:r>
    </w:p>
    <w:p w14:paraId="72789E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luckrar</w:t>
      </w:r>
    </w:p>
    <w:p w14:paraId="185E28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luddig</w:t>
      </w:r>
    </w:p>
    <w:p w14:paraId="6F483E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ludd</w:t>
      </w:r>
    </w:p>
    <w:p w14:paraId="4197D0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luden</w:t>
      </w:r>
    </w:p>
    <w:p w14:paraId="7834FD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luder</w:t>
      </w:r>
    </w:p>
    <w:p w14:paraId="23E0FB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luffare</w:t>
      </w:r>
    </w:p>
    <w:p w14:paraId="091527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lufsar</w:t>
      </w:r>
    </w:p>
    <w:p w14:paraId="0B8E40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luftar</w:t>
      </w:r>
    </w:p>
    <w:p w14:paraId="6B5E67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luftbro</w:t>
      </w:r>
    </w:p>
    <w:p w14:paraId="1FA9B6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luftf0366rorening</w:t>
      </w:r>
    </w:p>
    <w:p w14:paraId="4CCAC4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luftig</w:t>
      </w:r>
    </w:p>
    <w:p w14:paraId="19E651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luftmadrass</w:t>
      </w:r>
    </w:p>
    <w:p w14:paraId="33E180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68" w:author="Author" w:date="2012-02-26T13:32:00Z" w:name="move318027296"/>
      <w:moveTo w:id="34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luft</w:t>
        </w:r>
      </w:moveTo>
    </w:p>
    <w:moveToRangeEnd w:id="3468"/>
    <w:p w14:paraId="6D156A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luftombyte</w:t>
      </w:r>
    </w:p>
    <w:p w14:paraId="69B293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luftr0366r</w:t>
      </w:r>
    </w:p>
    <w:p w14:paraId="02D389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luftslott</w:t>
      </w:r>
    </w:p>
    <w:p w14:paraId="08538D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luftstrupe</w:t>
      </w:r>
    </w:p>
    <w:p w14:paraId="34EF98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70" w:author="Author" w:date="2012-02-26T13:32:00Z" w:name="move318027296"/>
      <w:moveFrom w:id="3471" w:author="Author" w:date="2012-02-26T13:32:00Z">
        <w:r w:rsidRPr="00673328">
          <w:rPr>
            <w:rFonts w:ascii="宋体" w:eastAsia="宋体" w:hAnsi="宋体" w:cs="宋体" w:hint="eastAsia"/>
          </w:rPr>
          <w:t>luft</w:t>
        </w:r>
      </w:moveFrom>
    </w:p>
    <w:moveFromRangeEnd w:id="3470"/>
    <w:p w14:paraId="085CC1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luftv0344rn</w:t>
      </w:r>
    </w:p>
    <w:p w14:paraId="698027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luggar</w:t>
      </w:r>
    </w:p>
    <w:p w14:paraId="748A1C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472" w:author="Author" w:date="2012-02-26T13:32:00Z" w:name="move318027297"/>
      <w:moveTo w:id="3473" w:author="Author" w:date="2012-02-26T13:32:00Z">
        <w:r w:rsidRPr="00673328">
          <w:rPr>
            <w:rFonts w:ascii="宋体" w:eastAsia="宋体" w:hAnsi="宋体" w:cs="宋体" w:hint="eastAsia"/>
          </w:rPr>
          <w:t>lugg</w:t>
        </w:r>
      </w:moveTo>
    </w:p>
    <w:moveToRangeEnd w:id="3472"/>
    <w:p w14:paraId="7183AB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luggsliten</w:t>
      </w:r>
    </w:p>
    <w:p w14:paraId="66C7EC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74" w:author="Author" w:date="2012-02-26T13:32:00Z" w:name="move318027297"/>
      <w:moveFrom w:id="3475" w:author="Author" w:date="2012-02-26T13:32:00Z">
        <w:r w:rsidRPr="00673328">
          <w:rPr>
            <w:rFonts w:ascii="宋体" w:eastAsia="宋体" w:hAnsi="宋体" w:cs="宋体" w:hint="eastAsia"/>
          </w:rPr>
          <w:t>lugg</w:t>
        </w:r>
      </w:moveFrom>
    </w:p>
    <w:moveFromRangeEnd w:id="3474"/>
    <w:p w14:paraId="635BED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lugnar</w:t>
      </w:r>
    </w:p>
    <w:p w14:paraId="58B5C8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lugn</w:t>
      </w:r>
    </w:p>
    <w:p w14:paraId="50E4C3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lukrativ</w:t>
      </w:r>
    </w:p>
    <w:p w14:paraId="732ECD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luktar</w:t>
      </w:r>
    </w:p>
    <w:p w14:paraId="6596C8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lukt</w:t>
      </w:r>
    </w:p>
    <w:p w14:paraId="64A94D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lummig</w:t>
      </w:r>
    </w:p>
    <w:p w14:paraId="4E19AA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lumpe</w:t>
      </w:r>
      <w:r w:rsidRPr="00780F39">
        <w:rPr>
          <w:rFonts w:ascii="宋体" w:eastAsia="宋体" w:hAnsi="宋体" w:cs="宋体" w:hint="eastAsia"/>
          <w:lang w:val="sv-SE"/>
        </w:rPr>
        <w:t>n</w:t>
      </w:r>
    </w:p>
    <w:p w14:paraId="49A172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lump</w:t>
      </w:r>
    </w:p>
    <w:p w14:paraId="51AD05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lunch</w:t>
      </w:r>
    </w:p>
    <w:p w14:paraId="75AF02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lund</w:t>
      </w:r>
    </w:p>
    <w:p w14:paraId="560D2B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lunga</w:t>
      </w:r>
    </w:p>
    <w:p w14:paraId="523E50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lunginflammation</w:t>
      </w:r>
    </w:p>
    <w:p w14:paraId="3B9812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lungs0344ck</w:t>
      </w:r>
    </w:p>
    <w:p w14:paraId="541A79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lunkar</w:t>
      </w:r>
    </w:p>
    <w:p w14:paraId="16A273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lunta</w:t>
      </w:r>
    </w:p>
    <w:p w14:paraId="712CAA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lurar</w:t>
      </w:r>
    </w:p>
    <w:p w14:paraId="598797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lurendrejare</w:t>
      </w:r>
    </w:p>
    <w:p w14:paraId="41C01F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lurig</w:t>
      </w:r>
    </w:p>
    <w:p w14:paraId="028620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lur</w:t>
      </w:r>
    </w:p>
    <w:p w14:paraId="6E9FCA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lurvig</w:t>
      </w:r>
    </w:p>
    <w:p w14:paraId="03188D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luskar ut</w:t>
      </w:r>
    </w:p>
    <w:p w14:paraId="6008B4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76" w:author="Author" w:date="2012-02-26T13:32:00Z" w:name="move318027298"/>
      <w:moveTo w:id="347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lus</w:t>
        </w:r>
      </w:moveTo>
    </w:p>
    <w:moveToRangeEnd w:id="3476"/>
    <w:p w14:paraId="49018D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lussar</w:t>
      </w:r>
    </w:p>
    <w:p w14:paraId="5BA554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lussekatt</w:t>
      </w:r>
    </w:p>
    <w:p w14:paraId="1EBEC2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78" w:author="Author" w:date="2012-02-26T13:32:00Z" w:name="move318027298"/>
      <w:moveFrom w:id="3479" w:author="Author" w:date="2012-02-26T13:32:00Z">
        <w:r w:rsidRPr="00673328">
          <w:rPr>
            <w:rFonts w:ascii="宋体" w:eastAsia="宋体" w:hAnsi="宋体" w:cs="宋体" w:hint="eastAsia"/>
          </w:rPr>
          <w:t>lus</w:t>
        </w:r>
      </w:moveFrom>
    </w:p>
    <w:moveFromRangeEnd w:id="3478"/>
    <w:p w14:paraId="70B061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lusta</w:t>
      </w:r>
    </w:p>
    <w:p w14:paraId="39A5B7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lustg0345rd</w:t>
      </w:r>
    </w:p>
    <w:p w14:paraId="258F50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lustgas</w:t>
      </w:r>
    </w:p>
    <w:p w14:paraId="0603B9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lusthus</w:t>
      </w:r>
    </w:p>
    <w:p w14:paraId="57E48D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lustigkurre</w:t>
      </w:r>
    </w:p>
    <w:p w14:paraId="761EEF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lustig</w:t>
      </w:r>
    </w:p>
    <w:p w14:paraId="1BE022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480" w:author="Author" w:date="2012-02-26T13:32:00Z" w:name="move318027299"/>
      <w:moveTo w:id="3481" w:author="Author" w:date="2012-02-26T13:32:00Z">
        <w:r w:rsidRPr="00673328">
          <w:rPr>
            <w:rFonts w:ascii="宋体" w:eastAsia="宋体" w:hAnsi="宋体" w:cs="宋体" w:hint="eastAsia"/>
          </w:rPr>
          <w:t>lust</w:t>
        </w:r>
      </w:moveTo>
    </w:p>
    <w:moveToRangeEnd w:id="3480"/>
    <w:p w14:paraId="009AE6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lustspel</w:t>
      </w:r>
    </w:p>
    <w:p w14:paraId="173735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82" w:author="Author" w:date="2012-02-26T13:32:00Z" w:name="move318027299"/>
      <w:moveFrom w:id="3483" w:author="Author" w:date="2012-02-26T13:32:00Z">
        <w:r w:rsidRPr="00673328">
          <w:rPr>
            <w:rFonts w:ascii="宋体" w:eastAsia="宋体" w:hAnsi="宋体" w:cs="宋体" w:hint="eastAsia"/>
          </w:rPr>
          <w:t>lust</w:t>
        </w:r>
      </w:moveFrom>
    </w:p>
    <w:moveFromRangeEnd w:id="3482"/>
    <w:p w14:paraId="51921D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lutar</w:t>
      </w:r>
    </w:p>
    <w:p w14:paraId="6D7241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lutfisk</w:t>
      </w:r>
    </w:p>
    <w:p w14:paraId="53567A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484" w:author="Author" w:date="2012-02-26T13:32:00Z" w:name="move318027300"/>
      <w:moveTo w:id="3485" w:author="Author" w:date="2012-02-26T13:32:00Z">
        <w:r w:rsidRPr="00673328">
          <w:rPr>
            <w:rFonts w:ascii="宋体" w:eastAsia="宋体" w:hAnsi="宋体" w:cs="宋体" w:hint="eastAsia"/>
          </w:rPr>
          <w:t>lut</w:t>
        </w:r>
      </w:moveTo>
    </w:p>
    <w:moveToRangeEnd w:id="3484"/>
    <w:p w14:paraId="37A872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lutning</w:t>
      </w:r>
    </w:p>
    <w:p w14:paraId="3BFB54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86" w:author="Author" w:date="2012-02-26T13:32:00Z" w:name="move318027300"/>
      <w:moveFrom w:id="3487" w:author="Author" w:date="2012-02-26T13:32:00Z">
        <w:r w:rsidRPr="00673328">
          <w:rPr>
            <w:rFonts w:ascii="宋体" w:eastAsia="宋体" w:hAnsi="宋体" w:cs="宋体" w:hint="eastAsia"/>
          </w:rPr>
          <w:t>lut</w:t>
        </w:r>
      </w:moveFrom>
    </w:p>
    <w:moveFromRangeEnd w:id="3486"/>
    <w:p w14:paraId="5438B0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luttrad</w:t>
      </w:r>
    </w:p>
    <w:p w14:paraId="1DC7DB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luva</w:t>
      </w:r>
    </w:p>
    <w:p w14:paraId="174F41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LVM</w:t>
      </w:r>
    </w:p>
    <w:p w14:paraId="569F9E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LVU</w:t>
      </w:r>
    </w:p>
    <w:p w14:paraId="449134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lya</w:t>
      </w:r>
    </w:p>
    <w:p w14:paraId="118D5B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lyck0</w:t>
      </w:r>
      <w:r w:rsidRPr="00780F39">
        <w:rPr>
          <w:rFonts w:ascii="宋体" w:eastAsia="宋体" w:hAnsi="宋体" w:cs="宋体" w:hint="eastAsia"/>
          <w:lang w:val="sv-SE"/>
        </w:rPr>
        <w:t>366nskan</w:t>
      </w:r>
    </w:p>
    <w:p w14:paraId="7704D3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lyck0366nskning</w:t>
      </w:r>
    </w:p>
    <w:p w14:paraId="0F2FC2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lyckad</w:t>
      </w:r>
    </w:p>
    <w:p w14:paraId="36513A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88" w:author="Author" w:date="2012-02-26T13:32:00Z" w:name="move318027301"/>
      <w:moveTo w:id="348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lycka</w:t>
        </w:r>
      </w:moveTo>
    </w:p>
    <w:moveToRangeEnd w:id="3488"/>
    <w:p w14:paraId="65371B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lyckas</w:t>
      </w:r>
    </w:p>
    <w:p w14:paraId="33E644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90" w:author="Author" w:date="2012-02-26T13:32:00Z" w:name="move318027301"/>
      <w:moveFrom w:id="3491" w:author="Author" w:date="2012-02-26T13:32:00Z">
        <w:r w:rsidRPr="00673328">
          <w:rPr>
            <w:rFonts w:ascii="宋体" w:eastAsia="宋体" w:hAnsi="宋体" w:cs="宋体" w:hint="eastAsia"/>
          </w:rPr>
          <w:t>lycka</w:t>
        </w:r>
      </w:moveFrom>
    </w:p>
    <w:moveFromRangeEnd w:id="3490"/>
    <w:p w14:paraId="0E2040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lyckligg0366r</w:t>
      </w:r>
    </w:p>
    <w:p w14:paraId="065955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lycklig</w:t>
      </w:r>
    </w:p>
    <w:p w14:paraId="2C3818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lyckligtvis</w:t>
      </w:r>
    </w:p>
    <w:p w14:paraId="7F1393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lyckokast</w:t>
      </w:r>
    </w:p>
    <w:p w14:paraId="2D131A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lyckta</w:t>
      </w:r>
    </w:p>
    <w:p w14:paraId="50FB9E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lycktr0344ff</w:t>
      </w:r>
    </w:p>
    <w:p w14:paraId="60090A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lydde</w:t>
      </w:r>
    </w:p>
    <w:p w14:paraId="55E3AD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lydelse</w:t>
      </w:r>
    </w:p>
    <w:p w14:paraId="1A8511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lyder</w:t>
      </w:r>
    </w:p>
    <w:p w14:paraId="7E01EB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lydig</w:t>
      </w:r>
    </w:p>
    <w:p w14:paraId="2AA47B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lydnad</w:t>
      </w:r>
    </w:p>
    <w:p w14:paraId="0315E1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lyfter</w:t>
      </w:r>
    </w:p>
    <w:p w14:paraId="7981BD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lyftkran</w:t>
      </w:r>
    </w:p>
    <w:p w14:paraId="0144D1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lyft</w:t>
      </w:r>
    </w:p>
    <w:p w14:paraId="482A03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lyh0366rd</w:t>
      </w:r>
    </w:p>
    <w:p w14:paraId="0EE81B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lykta</w:t>
      </w:r>
    </w:p>
    <w:p w14:paraId="797645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lyktstolpe</w:t>
      </w:r>
    </w:p>
    <w:p w14:paraId="4942A5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lymfa</w:t>
      </w:r>
    </w:p>
    <w:p w14:paraId="1CCACA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lymmel</w:t>
      </w:r>
    </w:p>
    <w:p w14:paraId="2AB7AA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lynchar</w:t>
      </w:r>
    </w:p>
    <w:p w14:paraId="6315AC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lynne</w:t>
      </w:r>
    </w:p>
    <w:p w14:paraId="517AF7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lynnig</w:t>
      </w:r>
    </w:p>
    <w:p w14:paraId="757558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lyra</w:t>
      </w:r>
    </w:p>
    <w:p w14:paraId="31D66A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lyrik</w:t>
      </w:r>
    </w:p>
    <w:p w14:paraId="09BE22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lyrisk</w:t>
      </w:r>
    </w:p>
    <w:p w14:paraId="5E4CE3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lysande</w:t>
      </w:r>
    </w:p>
    <w:p w14:paraId="46C2CC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lyser</w:t>
      </w:r>
    </w:p>
    <w:p w14:paraId="3A2385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lysning</w:t>
      </w:r>
    </w:p>
    <w:p w14:paraId="7FCFEF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lysr0366r</w:t>
      </w:r>
    </w:p>
    <w:p w14:paraId="672F2A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lyssnare</w:t>
      </w:r>
    </w:p>
    <w:p w14:paraId="176CC6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lyssnar</w:t>
      </w:r>
    </w:p>
    <w:p w14:paraId="42F5F9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lysten</w:t>
      </w:r>
    </w:p>
    <w:p w14:paraId="7164E5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lyster</w:t>
      </w:r>
    </w:p>
    <w:p w14:paraId="46CFC0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lystrar</w:t>
      </w:r>
    </w:p>
    <w:p w14:paraId="2B0AC5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lystring</w:t>
      </w:r>
    </w:p>
    <w:p w14:paraId="573732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lyte</w:t>
      </w:r>
    </w:p>
    <w:p w14:paraId="7BA7DE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lytt</w:t>
      </w:r>
    </w:p>
    <w:p w14:paraId="721AF1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lyx</w:t>
      </w:r>
    </w:p>
    <w:p w14:paraId="0EB580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m0344klare</w:t>
      </w:r>
    </w:p>
    <w:p w14:paraId="6416C4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92" w:author="Author" w:date="2012-02-26T13:32:00Z" w:name="move318027302"/>
      <w:moveTo w:id="349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m0344kta</w:t>
        </w:r>
      </w:moveTo>
    </w:p>
    <w:moveToRangeEnd w:id="3492"/>
    <w:p w14:paraId="588B45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m0344ktar</w:t>
      </w:r>
    </w:p>
    <w:p w14:paraId="23DF39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94" w:author="Author" w:date="2012-02-26T13:32:00Z" w:name="move318027302"/>
      <w:moveFrom w:id="3495" w:author="Author" w:date="2012-02-26T13:32:00Z">
        <w:r w:rsidRPr="00673328">
          <w:rPr>
            <w:rFonts w:ascii="宋体" w:eastAsia="宋体" w:hAnsi="宋体" w:cs="宋体" w:hint="eastAsia"/>
          </w:rPr>
          <w:t>m0344kta</w:t>
        </w:r>
      </w:moveFrom>
    </w:p>
    <w:moveFromRangeEnd w:id="3494"/>
    <w:p w14:paraId="72028C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m0344ktig</w:t>
      </w:r>
    </w:p>
    <w:p w14:paraId="66E5B2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m0344ngd</w:t>
      </w:r>
    </w:p>
    <w:p w14:paraId="14FD8D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496" w:author="Author" w:date="2012-02-26T13:32:00Z" w:name="move318027303"/>
      <w:moveTo w:id="349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m0344n</w:t>
        </w:r>
      </w:moveTo>
    </w:p>
    <w:moveToRangeEnd w:id="3496"/>
    <w:p w14:paraId="5E34C4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m0344nniska</w:t>
      </w:r>
    </w:p>
    <w:p w14:paraId="295EF3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m0344nsklighet</w:t>
      </w:r>
    </w:p>
    <w:p w14:paraId="3AB1CC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m0344nsklig</w:t>
      </w:r>
    </w:p>
    <w:p w14:paraId="45A9AF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498" w:author="Author" w:date="2012-02-26T13:32:00Z" w:name="move318027303"/>
      <w:moveFrom w:id="3499" w:author="Author" w:date="2012-02-26T13:32:00Z">
        <w:r w:rsidRPr="00673328">
          <w:rPr>
            <w:rFonts w:ascii="宋体" w:eastAsia="宋体" w:hAnsi="宋体" w:cs="宋体" w:hint="eastAsia"/>
          </w:rPr>
          <w:t>m0344n</w:t>
        </w:r>
      </w:moveFrom>
    </w:p>
    <w:moveFromRangeEnd w:id="3498"/>
    <w:p w14:paraId="51F95C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m0344rg</w:t>
      </w:r>
    </w:p>
    <w:p w14:paraId="666469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m0344rkbar</w:t>
      </w:r>
    </w:p>
    <w:p w14:paraId="3524D7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500" w:author="Author" w:date="2012-02-26T13:32:00Z" w:name="move318027304"/>
      <w:moveTo w:id="3501" w:author="Author" w:date="2012-02-26T13:32:00Z">
        <w:r w:rsidRPr="00673328">
          <w:rPr>
            <w:rFonts w:ascii="宋体" w:eastAsia="宋体" w:hAnsi="宋体" w:cs="宋体" w:hint="eastAsia"/>
          </w:rPr>
          <w:t>m0344rke</w:t>
        </w:r>
      </w:moveTo>
    </w:p>
    <w:moveToRangeEnd w:id="3500"/>
    <w:p w14:paraId="616705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m0344rker</w:t>
      </w:r>
    </w:p>
    <w:p w14:paraId="19BC03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02" w:author="Author" w:date="2012-02-26T13:32:00Z" w:name="move318027304"/>
      <w:moveFrom w:id="3503" w:author="Author" w:date="2012-02-26T13:32:00Z">
        <w:r w:rsidRPr="00673328">
          <w:rPr>
            <w:rFonts w:ascii="宋体" w:eastAsia="宋体" w:hAnsi="宋体" w:cs="宋体" w:hint="eastAsia"/>
          </w:rPr>
          <w:t>m0344rke</w:t>
        </w:r>
      </w:moveFrom>
    </w:p>
    <w:moveFromRangeEnd w:id="3502"/>
    <w:p w14:paraId="483A47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m0344rklig</w:t>
      </w:r>
    </w:p>
    <w:p w14:paraId="7EE149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m0344rkv0344rdig</w:t>
      </w:r>
    </w:p>
    <w:p w14:paraId="23C05A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m0344rr</w:t>
      </w:r>
    </w:p>
    <w:p w14:paraId="255D9C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m0344ss</w:t>
      </w:r>
      <w:r w:rsidRPr="00780F39">
        <w:rPr>
          <w:rFonts w:ascii="宋体" w:eastAsia="宋体" w:hAnsi="宋体" w:cs="宋体" w:hint="eastAsia"/>
          <w:lang w:val="sv-SE"/>
        </w:rPr>
        <w:t>a</w:t>
      </w:r>
    </w:p>
    <w:p w14:paraId="133D27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04" w:author="Author" w:date="2012-02-26T13:32:00Z" w:name="move318027305"/>
      <w:moveTo w:id="35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m0344ssing</w:t>
        </w:r>
      </w:moveTo>
    </w:p>
    <w:moveToRangeEnd w:id="3504"/>
    <w:p w14:paraId="2C20C8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m0344ssingsinstrument</w:t>
      </w:r>
    </w:p>
    <w:p w14:paraId="5CE6C3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06" w:author="Author" w:date="2012-02-26T13:32:00Z" w:name="move318027305"/>
      <w:moveFrom w:id="3507" w:author="Author" w:date="2012-02-26T13:32:00Z">
        <w:r w:rsidRPr="00673328">
          <w:rPr>
            <w:rFonts w:ascii="宋体" w:eastAsia="宋体" w:hAnsi="宋体" w:cs="宋体" w:hint="eastAsia"/>
          </w:rPr>
          <w:t>m0344ssing</w:t>
        </w:r>
      </w:moveFrom>
    </w:p>
    <w:moveFromRangeEnd w:id="3506"/>
    <w:p w14:paraId="00BE1A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m0344ssling</w:t>
      </w:r>
    </w:p>
    <w:p w14:paraId="180912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m0344stare</w:t>
      </w:r>
    </w:p>
    <w:p w14:paraId="2F2613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m0344sterskap</w:t>
      </w:r>
    </w:p>
    <w:p w14:paraId="62C947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m0344sterverk</w:t>
      </w:r>
    </w:p>
    <w:p w14:paraId="5ED371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m0344strar</w:t>
      </w:r>
    </w:p>
    <w:p w14:paraId="70C65E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m0344tare</w:t>
      </w:r>
    </w:p>
    <w:p w14:paraId="0512E1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m0344ter</w:t>
      </w:r>
    </w:p>
    <w:p w14:paraId="40528E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508" w:author="Author" w:date="2012-02-26T13:32:00Z" w:name="move318027306"/>
      <w:moveTo w:id="3509" w:author="Author" w:date="2012-02-26T13:32:00Z">
        <w:r w:rsidRPr="00673328">
          <w:rPr>
            <w:rFonts w:ascii="宋体" w:eastAsia="宋体" w:hAnsi="宋体" w:cs="宋体" w:hint="eastAsia"/>
          </w:rPr>
          <w:t>m0344t</w:t>
        </w:r>
      </w:moveTo>
    </w:p>
    <w:moveToRangeEnd w:id="3508"/>
    <w:p w14:paraId="3A22EF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m0344tning</w:t>
      </w:r>
    </w:p>
    <w:p w14:paraId="1BEF2D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10" w:author="Author" w:date="2012-02-26T13:32:00Z" w:name="move318027306"/>
      <w:moveFrom w:id="3511" w:author="Author" w:date="2012-02-26T13:32:00Z">
        <w:r w:rsidRPr="00673328">
          <w:rPr>
            <w:rFonts w:ascii="宋体" w:eastAsia="宋体" w:hAnsi="宋体" w:cs="宋体" w:hint="eastAsia"/>
          </w:rPr>
          <w:t>m0344t</w:t>
        </w:r>
      </w:moveFrom>
    </w:p>
    <w:moveFromRangeEnd w:id="3510"/>
    <w:p w14:paraId="694779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m0344ttad</w:t>
      </w:r>
    </w:p>
    <w:p w14:paraId="760041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m0344ttar</w:t>
      </w:r>
    </w:p>
    <w:p w14:paraId="02D55F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512" w:author="Author" w:date="2012-02-26T13:32:00Z" w:name="move318027307"/>
      <w:moveTo w:id="3513" w:author="Author" w:date="2012-02-26T13:32:00Z">
        <w:r w:rsidRPr="00673328">
          <w:rPr>
            <w:rFonts w:ascii="宋体" w:eastAsia="宋体" w:hAnsi="宋体" w:cs="宋体" w:hint="eastAsia"/>
          </w:rPr>
          <w:t>m0344tt</w:t>
        </w:r>
      </w:moveTo>
    </w:p>
    <w:moveToRangeEnd w:id="3512"/>
    <w:p w14:paraId="4EAED4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m0344ttnad</w:t>
      </w:r>
    </w:p>
    <w:p w14:paraId="41B468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14" w:author="Author" w:date="2012-02-26T13:32:00Z" w:name="move318027307"/>
      <w:moveFrom w:id="3515" w:author="Author" w:date="2012-02-26T13:32:00Z">
        <w:r w:rsidRPr="00673328">
          <w:rPr>
            <w:rFonts w:ascii="宋体" w:eastAsia="宋体" w:hAnsi="宋体" w:cs="宋体" w:hint="eastAsia"/>
          </w:rPr>
          <w:t>m0344tt</w:t>
        </w:r>
      </w:moveFrom>
    </w:p>
    <w:moveFromRangeEnd w:id="3514"/>
    <w:p w14:paraId="241700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m0345f0345</w:t>
      </w:r>
    </w:p>
    <w:p w14:paraId="21682A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m0345g</w:t>
      </w:r>
    </w:p>
    <w:p w14:paraId="3445F2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m0345h0344nda</w:t>
      </w:r>
    </w:p>
    <w:p w14:paraId="7A7D49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m0345lande</w:t>
      </w:r>
    </w:p>
    <w:p w14:paraId="3370C0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m0345lare</w:t>
      </w:r>
    </w:p>
    <w:p w14:paraId="0791C4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m0345lar</w:t>
      </w:r>
    </w:p>
    <w:p w14:paraId="7E3C70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m0345lbrott</w:t>
      </w:r>
    </w:p>
    <w:p w14:paraId="6FB84F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m0345ll03</w:t>
      </w:r>
      <w:r w:rsidRPr="00780F39">
        <w:rPr>
          <w:rFonts w:ascii="宋体" w:eastAsia="宋体" w:hAnsi="宋体" w:cs="宋体" w:hint="eastAsia"/>
          <w:lang w:val="sv-SE"/>
        </w:rPr>
        <w:t>66s</w:t>
      </w:r>
    </w:p>
    <w:p w14:paraId="0CCB41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m0345lmedveten</w:t>
      </w:r>
    </w:p>
    <w:p w14:paraId="6C8B0B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16" w:author="Author" w:date="2012-02-26T13:32:00Z" w:name="move318027308"/>
      <w:moveTo w:id="35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m0345l</w:t>
        </w:r>
      </w:moveTo>
    </w:p>
    <w:moveToRangeEnd w:id="3516"/>
    <w:p w14:paraId="2D31EE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m0345lning</w:t>
      </w:r>
    </w:p>
    <w:p w14:paraId="6F8BBC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m0345ls0344gande</w:t>
      </w:r>
    </w:p>
    <w:p w14:paraId="5EDB6B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m0345ls0344ttning</w:t>
      </w:r>
    </w:p>
    <w:p w14:paraId="22B8B9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m0345lsman</w:t>
      </w:r>
    </w:p>
    <w:p w14:paraId="4115DE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18" w:author="Author" w:date="2012-02-26T13:32:00Z" w:name="move318027308"/>
      <w:moveFrom w:id="3519" w:author="Author" w:date="2012-02-26T13:32:00Z">
        <w:r w:rsidRPr="00673328">
          <w:rPr>
            <w:rFonts w:ascii="宋体" w:eastAsia="宋体" w:hAnsi="宋体" w:cs="宋体" w:hint="eastAsia"/>
          </w:rPr>
          <w:t>m0345l</w:t>
        </w:r>
      </w:moveFrom>
    </w:p>
    <w:moveFromRangeEnd w:id="3518"/>
    <w:p w14:paraId="23B49B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m0345ltavla</w:t>
      </w:r>
    </w:p>
    <w:p w14:paraId="62BA14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m0345ltid</w:t>
      </w:r>
    </w:p>
    <w:p w14:paraId="17ACD1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20" w:author="Author" w:date="2012-02-26T13:32:00Z" w:name="move318027309"/>
      <w:moveTo w:id="352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m0345</w:t>
        </w:r>
      </w:moveTo>
    </w:p>
    <w:p w14:paraId="5BE4D3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22" w:author="Author" w:date="2012-02-26T13:32:00Z" w:name="move318027310"/>
      <w:moveToRangeEnd w:id="3520"/>
      <w:moveTo w:id="35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m0345nad</w:t>
        </w:r>
      </w:moveTo>
    </w:p>
    <w:moveToRangeEnd w:id="3522"/>
    <w:p w14:paraId="748460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m0345nadsl0366n</w:t>
      </w:r>
    </w:p>
    <w:p w14:paraId="7F06DA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24" w:author="Author" w:date="2012-02-26T13:32:00Z" w:name="move318027310"/>
      <w:moveFrom w:id="3525" w:author="Author" w:date="2012-02-26T13:32:00Z">
        <w:r w:rsidRPr="00673328">
          <w:rPr>
            <w:rFonts w:ascii="宋体" w:eastAsia="宋体" w:hAnsi="宋体" w:cs="宋体" w:hint="eastAsia"/>
          </w:rPr>
          <w:t>m0345nad</w:t>
        </w:r>
      </w:moveFrom>
    </w:p>
    <w:moveFromRangeEnd w:id="3524"/>
    <w:p w14:paraId="156481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m0345nar</w:t>
      </w:r>
    </w:p>
    <w:p w14:paraId="4BBB66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m0345natlig</w:t>
      </w:r>
    </w:p>
    <w:p w14:paraId="6F6556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m0345ndag</w:t>
      </w:r>
    </w:p>
    <w:p w14:paraId="1DBC9A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m0345nde</w:t>
      </w:r>
    </w:p>
    <w:p w14:paraId="676EAA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m0345ne</w:t>
      </w:r>
    </w:p>
    <w:p w14:paraId="1B7DCF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m0345nga</w:t>
      </w:r>
    </w:p>
    <w:p w14:paraId="448B25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m0345ngen</w:t>
      </w:r>
    </w:p>
    <w:p w14:paraId="29399C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m0345ngfald</w:t>
      </w:r>
    </w:p>
    <w:p w14:paraId="22434F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m0345ngsidig</w:t>
      </w:r>
    </w:p>
    <w:p w14:paraId="0B4083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m0345ngtydig</w:t>
      </w:r>
    </w:p>
    <w:p w14:paraId="4512F9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526" w:author="Author" w:date="2012-02-26T13:32:00Z" w:name="move318027311"/>
      <w:moveTo w:id="3527" w:author="Author" w:date="2012-02-26T13:32:00Z">
        <w:r w:rsidRPr="00673328">
          <w:rPr>
            <w:rFonts w:ascii="宋体" w:eastAsia="宋体" w:hAnsi="宋体" w:cs="宋体" w:hint="eastAsia"/>
          </w:rPr>
          <w:t>m0345n</w:t>
        </w:r>
      </w:moveTo>
    </w:p>
    <w:moveToRangeEnd w:id="3526"/>
    <w:p w14:paraId="040D2A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m0345nne</w:t>
      </w:r>
    </w:p>
    <w:p w14:paraId="44EDCB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28" w:author="Author" w:date="2012-02-26T13:32:00Z" w:name="move318027311"/>
      <w:moveFrom w:id="3529" w:author="Author" w:date="2012-02-26T13:32:00Z">
        <w:r w:rsidRPr="00673328">
          <w:rPr>
            <w:rFonts w:ascii="宋体" w:eastAsia="宋体" w:hAnsi="宋体" w:cs="宋体" w:hint="eastAsia"/>
          </w:rPr>
          <w:t>m0345n</w:t>
        </w:r>
      </w:moveFrom>
    </w:p>
    <w:moveFromRangeEnd w:id="3528"/>
    <w:p w14:paraId="081C28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m0345r</w:t>
      </w:r>
    </w:p>
    <w:p w14:paraId="3B4606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m0345s</w:t>
      </w:r>
    </w:p>
    <w:p w14:paraId="087CE0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m0345ste</w:t>
      </w:r>
    </w:p>
    <w:p w14:paraId="71AD08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30" w:author="Author" w:date="2012-02-26T13:32:00Z" w:name="move318027309"/>
      <w:moveFrom w:id="3531" w:author="Author" w:date="2012-02-26T13:32:00Z">
        <w:r w:rsidRPr="00673328">
          <w:rPr>
            <w:rFonts w:ascii="宋体" w:eastAsia="宋体" w:hAnsi="宋体" w:cs="宋体" w:hint="eastAsia"/>
          </w:rPr>
          <w:t>m0345</w:t>
        </w:r>
      </w:moveFrom>
    </w:p>
    <w:moveFromRangeEnd w:id="3530"/>
    <w:p w14:paraId="39B285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m0345tta</w:t>
      </w:r>
    </w:p>
    <w:p w14:paraId="10AE0D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m0345ttband</w:t>
      </w:r>
    </w:p>
    <w:p w14:paraId="0054B5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m0345tte</w:t>
      </w:r>
    </w:p>
    <w:p w14:paraId="4CB7B6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m0345ttlig</w:t>
      </w:r>
    </w:p>
    <w:p w14:paraId="3EF436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32" w:author="Author" w:date="2012-02-26T13:32:00Z" w:name="move318027312"/>
      <w:moveTo w:id="35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m0345tt</w:t>
        </w:r>
      </w:moveTo>
    </w:p>
    <w:moveToRangeEnd w:id="3532"/>
    <w:p w14:paraId="39CFF1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m0345tto</w:t>
      </w:r>
    </w:p>
    <w:p w14:paraId="163066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34" w:author="Author" w:date="2012-02-26T13:32:00Z" w:name="move318027312"/>
      <w:moveFrom w:id="3535" w:author="Author" w:date="2012-02-26T13:32:00Z">
        <w:r w:rsidRPr="00673328">
          <w:rPr>
            <w:rFonts w:ascii="宋体" w:eastAsia="宋体" w:hAnsi="宋体" w:cs="宋体" w:hint="eastAsia"/>
          </w:rPr>
          <w:t>m0345tt</w:t>
        </w:r>
      </w:moveFrom>
    </w:p>
    <w:moveFromRangeEnd w:id="3534"/>
    <w:p w14:paraId="795F9E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m0366bel</w:t>
      </w:r>
    </w:p>
    <w:p w14:paraId="645323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m0366blemang</w:t>
      </w:r>
    </w:p>
    <w:p w14:paraId="649424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36" w:author="Author" w:date="2012-02-26T13:32:00Z" w:name="move318027313"/>
      <w:moveTo w:id="35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m0366blerar</w:t>
        </w:r>
      </w:moveTo>
    </w:p>
    <w:moveToRangeEnd w:id="3536"/>
    <w:p w14:paraId="2241E6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m0366blerar om</w:t>
      </w:r>
    </w:p>
    <w:p w14:paraId="59E377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38" w:author="Author" w:date="2012-02-26T13:32:00Z" w:name="move318027313"/>
      <w:moveFrom w:id="3539" w:author="Author" w:date="2012-02-26T13:32:00Z">
        <w:r w:rsidRPr="00673328">
          <w:rPr>
            <w:rFonts w:ascii="宋体" w:eastAsia="宋体" w:hAnsi="宋体" w:cs="宋体" w:hint="eastAsia"/>
          </w:rPr>
          <w:t>m0366blerar</w:t>
        </w:r>
      </w:moveFrom>
    </w:p>
    <w:moveFromRangeEnd w:id="3538"/>
    <w:p w14:paraId="552299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m0366da</w:t>
      </w:r>
    </w:p>
    <w:p w14:paraId="2B7AA4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m0366derne</w:t>
      </w:r>
    </w:p>
    <w:p w14:paraId="1AFFEC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m0366domshinna</w:t>
      </w:r>
    </w:p>
    <w:p w14:paraId="673157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m0366dosam</w:t>
      </w:r>
    </w:p>
    <w:p w14:paraId="6AEF13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m0366drar</w:t>
      </w:r>
    </w:p>
    <w:p w14:paraId="70DCDE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m0366draundervisning</w:t>
      </w:r>
    </w:p>
    <w:p w14:paraId="645AD3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m0366drav0345rdscentral</w:t>
      </w:r>
    </w:p>
    <w:p w14:paraId="0B6B0E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m0366gel</w:t>
      </w:r>
    </w:p>
    <w:p w14:paraId="252824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m0366glar</w:t>
      </w:r>
    </w:p>
    <w:p w14:paraId="100AB9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m0366g</w:t>
      </w:r>
      <w:r w:rsidRPr="00780F39">
        <w:rPr>
          <w:rFonts w:ascii="宋体" w:eastAsia="宋体" w:hAnsi="宋体" w:cs="宋体" w:hint="eastAsia"/>
          <w:lang w:val="sv-SE"/>
        </w:rPr>
        <w:t>lig</w:t>
      </w:r>
    </w:p>
    <w:p w14:paraId="066AE6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m0366hippa</w:t>
      </w:r>
    </w:p>
    <w:p w14:paraId="4E1298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m0366jligen</w:t>
      </w:r>
    </w:p>
    <w:p w14:paraId="3A63EB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m0366jligg0366r</w:t>
      </w:r>
    </w:p>
    <w:p w14:paraId="26403E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m0366jlighet</w:t>
      </w:r>
    </w:p>
    <w:p w14:paraId="09A8F6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m0366jlig</w:t>
      </w:r>
    </w:p>
    <w:p w14:paraId="321110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m0366jligtvis</w:t>
      </w:r>
    </w:p>
    <w:p w14:paraId="53B9C6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40" w:author="Author" w:date="2012-02-26T13:32:00Z" w:name="move318027314"/>
      <w:moveTo w:id="35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m0366</w:t>
        </w:r>
      </w:moveTo>
    </w:p>
    <w:moveToRangeEnd w:id="3540"/>
    <w:p w14:paraId="190EFC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m0366nstergill</w:t>
      </w:r>
    </w:p>
    <w:p w14:paraId="6EF7C4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m0366nster</w:t>
      </w:r>
    </w:p>
    <w:p w14:paraId="32441F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m0366nstrar</w:t>
      </w:r>
    </w:p>
    <w:p w14:paraId="7A7616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m0366rbultad</w:t>
      </w:r>
    </w:p>
    <w:p w14:paraId="1F52A2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m0366rdande</w:t>
      </w:r>
    </w:p>
    <w:p w14:paraId="4036CC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m0366rdare</w:t>
      </w:r>
    </w:p>
    <w:p w14:paraId="11557F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m0366rdar</w:t>
      </w:r>
    </w:p>
    <w:p w14:paraId="180D10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m0366rdeg</w:t>
      </w:r>
    </w:p>
    <w:p w14:paraId="483E41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m0366rkbl0345</w:t>
      </w:r>
    </w:p>
    <w:p w14:paraId="175878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m0366rker</w:t>
      </w:r>
    </w:p>
    <w:p w14:paraId="380556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m0366rkhyad</w:t>
      </w:r>
    </w:p>
    <w:p w14:paraId="3FDC84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m0366rkl0344gger</w:t>
      </w:r>
    </w:p>
    <w:p w14:paraId="09CD0F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42" w:author="Author" w:date="2012-02-26T13:32:00Z" w:name="move318027315"/>
      <w:moveTo w:id="35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m0366rk</w:t>
        </w:r>
      </w:moveTo>
    </w:p>
    <w:moveToRangeEnd w:id="3542"/>
    <w:p w14:paraId="1AD6FB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m0366rknar</w:t>
      </w:r>
    </w:p>
    <w:p w14:paraId="4471E1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m036</w:t>
      </w:r>
      <w:r w:rsidRPr="00673328">
        <w:rPr>
          <w:rFonts w:ascii="宋体" w:eastAsia="宋体" w:hAnsi="宋体" w:cs="宋体" w:hint="eastAsia"/>
        </w:rPr>
        <w:t>6rkr0344dd</w:t>
      </w:r>
    </w:p>
    <w:p w14:paraId="066A2F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44" w:author="Author" w:date="2012-02-26T13:32:00Z" w:name="move318027315"/>
      <w:moveFrom w:id="3545" w:author="Author" w:date="2012-02-26T13:32:00Z">
        <w:r w:rsidRPr="00673328">
          <w:rPr>
            <w:rFonts w:ascii="宋体" w:eastAsia="宋体" w:hAnsi="宋体" w:cs="宋体" w:hint="eastAsia"/>
          </w:rPr>
          <w:t>m0366rk</w:t>
        </w:r>
      </w:moveFrom>
    </w:p>
    <w:moveFromRangeEnd w:id="3544"/>
    <w:p w14:paraId="5FD953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m0366r</w:t>
      </w:r>
    </w:p>
    <w:p w14:paraId="2F6AAC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m0366rt</w:t>
      </w:r>
    </w:p>
    <w:p w14:paraId="2A7894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m0366ssa</w:t>
      </w:r>
    </w:p>
    <w:p w14:paraId="6EDC56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m0366ss</w:t>
      </w:r>
    </w:p>
    <w:p w14:paraId="15E12B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46" w:author="Author" w:date="2012-02-26T13:32:00Z" w:name="move318027316"/>
      <w:moveTo w:id="35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m0366te</w:t>
        </w:r>
      </w:moveTo>
    </w:p>
    <w:p w14:paraId="329EA8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48" w:author="Author" w:date="2012-02-26T13:32:00Z" w:name="move318027314"/>
      <w:moveToRangeEnd w:id="3546"/>
      <w:moveFrom w:id="3549" w:author="Author" w:date="2012-02-26T13:32:00Z">
        <w:r w:rsidRPr="00673328">
          <w:rPr>
            <w:rFonts w:ascii="宋体" w:eastAsia="宋体" w:hAnsi="宋体" w:cs="宋体" w:hint="eastAsia"/>
          </w:rPr>
          <w:t>m0366</w:t>
        </w:r>
      </w:moveFrom>
    </w:p>
    <w:moveFromRangeEnd w:id="3548"/>
    <w:p w14:paraId="7A61A0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m0366ter</w:t>
      </w:r>
    </w:p>
    <w:p w14:paraId="0BC199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50" w:author="Author" w:date="2012-02-26T13:32:00Z" w:name="move318027316"/>
      <w:moveFrom w:id="3551" w:author="Author" w:date="2012-02-26T13:32:00Z">
        <w:r w:rsidRPr="00673328">
          <w:rPr>
            <w:rFonts w:ascii="宋体" w:eastAsia="宋体" w:hAnsi="宋体" w:cs="宋体" w:hint="eastAsia"/>
          </w:rPr>
          <w:t>m0366te</w:t>
        </w:r>
      </w:moveFrom>
    </w:p>
    <w:moveFromRangeEnd w:id="3550"/>
    <w:p w14:paraId="0E6246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m0366ts</w:t>
      </w:r>
    </w:p>
    <w:p w14:paraId="6B3153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macka</w:t>
      </w:r>
    </w:p>
    <w:p w14:paraId="5E4D91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mack</w:t>
      </w:r>
    </w:p>
    <w:p w14:paraId="60C9C2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madonna</w:t>
      </w:r>
    </w:p>
    <w:p w14:paraId="3749C7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madrass</w:t>
      </w:r>
    </w:p>
    <w:p w14:paraId="246F2C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maffia</w:t>
      </w:r>
    </w:p>
    <w:p w14:paraId="5819D3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maffig</w:t>
      </w:r>
    </w:p>
    <w:p w14:paraId="71D31F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magasin</w:t>
      </w:r>
    </w:p>
    <w:p w14:paraId="4B76E6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52" w:author="Author" w:date="2012-02-26T13:32:00Z" w:name="move318027317"/>
      <w:moveTo w:id="35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mage</w:t>
        </w:r>
      </w:moveTo>
    </w:p>
    <w:moveToRangeEnd w:id="3552"/>
    <w:p w14:paraId="2B64EC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mager</w:t>
      </w:r>
    </w:p>
    <w:p w14:paraId="59D85B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554" w:author="Author" w:date="2012-02-26T13:32:00Z" w:name="move318027318"/>
      <w:moveTo w:id="3555" w:author="Author" w:date="2012-02-26T13:32:00Z">
        <w:r w:rsidRPr="00673328">
          <w:rPr>
            <w:rFonts w:ascii="宋体" w:eastAsia="宋体" w:hAnsi="宋体" w:cs="宋体" w:hint="eastAsia"/>
          </w:rPr>
          <w:t>magi</w:t>
        </w:r>
      </w:moveTo>
    </w:p>
    <w:p w14:paraId="1D3634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56" w:author="Author" w:date="2012-02-26T13:32:00Z" w:name="move318027317"/>
      <w:moveToRangeEnd w:id="3554"/>
      <w:moveFrom w:id="3557" w:author="Author" w:date="2012-02-26T13:32:00Z">
        <w:r w:rsidRPr="00673328">
          <w:rPr>
            <w:rFonts w:ascii="宋体" w:eastAsia="宋体" w:hAnsi="宋体" w:cs="宋体" w:hint="eastAsia"/>
          </w:rPr>
          <w:t>mage</w:t>
        </w:r>
      </w:moveFrom>
    </w:p>
    <w:moveFromRangeEnd w:id="3556"/>
    <w:p w14:paraId="5C468E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magisk</w:t>
      </w:r>
    </w:p>
    <w:p w14:paraId="19DE6BC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magister</w:t>
      </w:r>
    </w:p>
    <w:p w14:paraId="4377A3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58" w:author="Author" w:date="2012-02-26T13:32:00Z" w:name="move318027318"/>
      <w:moveFrom w:id="3559" w:author="Author" w:date="2012-02-26T13:32:00Z">
        <w:r w:rsidRPr="00673328">
          <w:rPr>
            <w:rFonts w:ascii="宋体" w:eastAsia="宋体" w:hAnsi="宋体" w:cs="宋体" w:hint="eastAsia"/>
          </w:rPr>
          <w:t>magi</w:t>
        </w:r>
      </w:moveFrom>
    </w:p>
    <w:moveFromRangeEnd w:id="3558"/>
    <w:p w14:paraId="04DAAF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magkatarr</w:t>
      </w:r>
    </w:p>
    <w:p w14:paraId="54972F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60" w:author="Author" w:date="2012-02-26T13:32:00Z" w:name="move318027319"/>
      <w:moveTo w:id="356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mag</w:t>
        </w:r>
      </w:moveTo>
    </w:p>
    <w:moveToRangeEnd w:id="3560"/>
    <w:p w14:paraId="47148D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magnecyl</w:t>
      </w:r>
    </w:p>
    <w:p w14:paraId="7A853B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magnetiserar</w:t>
      </w:r>
    </w:p>
    <w:p w14:paraId="643FA2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magnetisk</w:t>
      </w:r>
    </w:p>
    <w:p w14:paraId="785394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magnet</w:t>
      </w:r>
    </w:p>
    <w:p w14:paraId="3965F9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magnifik</w:t>
      </w:r>
    </w:p>
    <w:p w14:paraId="182AEC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magnolia</w:t>
      </w:r>
    </w:p>
    <w:p w14:paraId="41C87B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magrar</w:t>
      </w:r>
    </w:p>
    <w:p w14:paraId="433024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mags0344ck</w:t>
      </w:r>
    </w:p>
    <w:p w14:paraId="28F8EE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mags0345r</w:t>
      </w:r>
    </w:p>
    <w:p w14:paraId="70E94E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magstark</w:t>
      </w:r>
    </w:p>
    <w:p w14:paraId="5FD1CC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62" w:author="Author" w:date="2012-02-26T13:32:00Z" w:name="move318027319"/>
      <w:moveFrom w:id="3563" w:author="Author" w:date="2012-02-26T13:32:00Z">
        <w:r w:rsidRPr="00673328">
          <w:rPr>
            <w:rFonts w:ascii="宋体" w:eastAsia="宋体" w:hAnsi="宋体" w:cs="宋体" w:hint="eastAsia"/>
          </w:rPr>
          <w:t>mag</w:t>
        </w:r>
      </w:moveFrom>
    </w:p>
    <w:moveFromRangeEnd w:id="3562"/>
    <w:p w14:paraId="417BDE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mahogny</w:t>
      </w:r>
    </w:p>
    <w:p w14:paraId="481668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majblomma</w:t>
      </w:r>
    </w:p>
    <w:p w14:paraId="1EC01B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majest0344t</w:t>
      </w:r>
    </w:p>
    <w:p w14:paraId="4AF392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64" w:author="Author" w:date="2012-02-26T13:32:00Z" w:name="move318027320"/>
      <w:moveTo w:id="35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maj</w:t>
        </w:r>
      </w:moveTo>
    </w:p>
    <w:moveToRangeEnd w:id="3564"/>
    <w:p w14:paraId="7D591D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majonn0344s</w:t>
      </w:r>
    </w:p>
    <w:p w14:paraId="5ECD1A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majoritet</w:t>
      </w:r>
    </w:p>
    <w:p w14:paraId="7D7E95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major</w:t>
      </w:r>
    </w:p>
    <w:p w14:paraId="7C38BE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majs</w:t>
      </w:r>
    </w:p>
    <w:p w14:paraId="27EF92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majst0345ng</w:t>
      </w:r>
    </w:p>
    <w:p w14:paraId="0E8FC2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66" w:author="Author" w:date="2012-02-26T13:32:00Z" w:name="move318027320"/>
      <w:moveFrom w:id="3567" w:author="Author" w:date="2012-02-26T13:32:00Z">
        <w:r w:rsidRPr="00673328">
          <w:rPr>
            <w:rFonts w:ascii="宋体" w:eastAsia="宋体" w:hAnsi="宋体" w:cs="宋体" w:hint="eastAsia"/>
          </w:rPr>
          <w:t>maj</w:t>
        </w:r>
      </w:moveFrom>
    </w:p>
    <w:moveFromRangeEnd w:id="3566"/>
    <w:p w14:paraId="2CD800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makaber</w:t>
      </w:r>
    </w:p>
    <w:p w14:paraId="75A29C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makadam</w:t>
      </w:r>
    </w:p>
    <w:p w14:paraId="7A4E21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makal0366s</w:t>
      </w:r>
    </w:p>
    <w:p w14:paraId="226AB2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68" w:author="Author" w:date="2012-02-26T13:32:00Z" w:name="move318027321"/>
      <w:moveTo w:id="35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maka</w:t>
        </w:r>
      </w:moveTo>
    </w:p>
    <w:p w14:paraId="725F4D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70" w:author="Author" w:date="2012-02-26T13:32:00Z" w:name="move318027322"/>
      <w:moveToRangeEnd w:id="3568"/>
      <w:moveTo w:id="35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makar</w:t>
        </w:r>
      </w:moveTo>
    </w:p>
    <w:moveToRangeEnd w:id="3570"/>
    <w:p w14:paraId="4D1A9C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makaroner</w:t>
      </w:r>
    </w:p>
    <w:p w14:paraId="3C2A9B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72" w:author="Author" w:date="2012-02-26T13:32:00Z" w:name="move318027322"/>
      <w:moveFrom w:id="3573" w:author="Author" w:date="2012-02-26T13:32:00Z">
        <w:r w:rsidRPr="00673328">
          <w:rPr>
            <w:rFonts w:ascii="宋体" w:eastAsia="宋体" w:hAnsi="宋体" w:cs="宋体" w:hint="eastAsia"/>
          </w:rPr>
          <w:t>makar</w:t>
        </w:r>
      </w:moveFrom>
    </w:p>
    <w:p w14:paraId="49A588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74" w:author="Author" w:date="2012-02-26T13:32:00Z" w:name="move318027321"/>
      <w:moveFromRangeEnd w:id="3572"/>
      <w:moveFrom w:id="3575" w:author="Author" w:date="2012-02-26T13:32:00Z">
        <w:r w:rsidRPr="00673328">
          <w:rPr>
            <w:rFonts w:ascii="宋体" w:eastAsia="宋体" w:hAnsi="宋体" w:cs="宋体" w:hint="eastAsia"/>
          </w:rPr>
          <w:t>maka</w:t>
        </w:r>
      </w:moveFrom>
    </w:p>
    <w:moveFromRangeEnd w:id="3574"/>
    <w:p w14:paraId="10F757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make</w:t>
      </w:r>
    </w:p>
    <w:p w14:paraId="7BE4BE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make-up</w:t>
      </w:r>
    </w:p>
    <w:p w14:paraId="116303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maklig</w:t>
      </w:r>
    </w:p>
    <w:p w14:paraId="1E9786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576" w:author="Author" w:date="2012-02-26T13:32:00Z" w:name="move318027323"/>
      <w:moveTo w:id="3577" w:author="Author" w:date="2012-02-26T13:32:00Z">
        <w:r w:rsidRPr="00673328">
          <w:rPr>
            <w:rFonts w:ascii="宋体" w:eastAsia="宋体" w:hAnsi="宋体" w:cs="宋体" w:hint="eastAsia"/>
          </w:rPr>
          <w:t>mak</w:t>
        </w:r>
      </w:moveTo>
    </w:p>
    <w:moveToRangeEnd w:id="3576"/>
    <w:p w14:paraId="35FCBC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makrill</w:t>
      </w:r>
    </w:p>
    <w:p w14:paraId="6E6579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78" w:author="Author" w:date="2012-02-26T13:32:00Z" w:name="move318027323"/>
      <w:moveFrom w:id="3579" w:author="Author" w:date="2012-02-26T13:32:00Z">
        <w:r w:rsidRPr="00673328">
          <w:rPr>
            <w:rFonts w:ascii="宋体" w:eastAsia="宋体" w:hAnsi="宋体" w:cs="宋体" w:hint="eastAsia"/>
          </w:rPr>
          <w:t>mak</w:t>
        </w:r>
      </w:moveFrom>
    </w:p>
    <w:moveFromRangeEnd w:id="3578"/>
    <w:p w14:paraId="3BEA19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maktfaktor</w:t>
      </w:r>
    </w:p>
    <w:p w14:paraId="1ED134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maktfullkomlig</w:t>
      </w:r>
    </w:p>
    <w:p w14:paraId="5ACAFA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maktl0366s</w:t>
      </w:r>
    </w:p>
    <w:p w14:paraId="37FB2E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maktlysten</w:t>
      </w:r>
    </w:p>
    <w:p w14:paraId="3A40E7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80" w:author="Author" w:date="2012-02-26T13:32:00Z" w:name="move318027324"/>
      <w:moveTo w:id="358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makt</w:t>
        </w:r>
      </w:moveTo>
    </w:p>
    <w:moveToRangeEnd w:id="3580"/>
    <w:p w14:paraId="670629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maktspr0345k</w:t>
      </w:r>
    </w:p>
    <w:p w14:paraId="45EBEB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82" w:author="Author" w:date="2012-02-26T13:32:00Z" w:name="move318027324"/>
      <w:moveFrom w:id="3583" w:author="Author" w:date="2012-02-26T13:32:00Z">
        <w:r w:rsidRPr="00673328">
          <w:rPr>
            <w:rFonts w:ascii="宋体" w:eastAsia="宋体" w:hAnsi="宋体" w:cs="宋体" w:hint="eastAsia"/>
          </w:rPr>
          <w:t>makt</w:t>
        </w:r>
      </w:moveFrom>
    </w:p>
    <w:moveFromRangeEnd w:id="3582"/>
    <w:p w14:paraId="727C95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makulerar</w:t>
      </w:r>
    </w:p>
    <w:p w14:paraId="308109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mal0366r</w:t>
      </w:r>
    </w:p>
    <w:p w14:paraId="614E9D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mal0366rt</w:t>
      </w:r>
    </w:p>
    <w:p w14:paraId="200598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</w:t>
      </w:r>
      <w:r w:rsidRPr="00780F39">
        <w:rPr>
          <w:rFonts w:ascii="宋体" w:eastAsia="宋体" w:hAnsi="宋体" w:cs="宋体" w:hint="eastAsia"/>
          <w:lang w:val="sv-SE"/>
        </w:rPr>
        <w:t>alaj</w:t>
      </w:r>
    </w:p>
    <w:p w14:paraId="11B370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malign</w:t>
      </w:r>
    </w:p>
    <w:p w14:paraId="2BEAA9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mallig</w:t>
      </w:r>
    </w:p>
    <w:p w14:paraId="647B4D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mall</w:t>
      </w:r>
    </w:p>
    <w:p w14:paraId="69684F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malm</w:t>
      </w:r>
    </w:p>
    <w:p w14:paraId="61BB6D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84" w:author="Author" w:date="2012-02-26T13:32:00Z" w:name="move318027325"/>
      <w:moveTo w:id="358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mal</w:t>
        </w:r>
      </w:moveTo>
    </w:p>
    <w:moveToRangeEnd w:id="3584"/>
    <w:p w14:paraId="6E6C3D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malp0345se</w:t>
      </w:r>
    </w:p>
    <w:p w14:paraId="498D95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malplacerad</w:t>
      </w:r>
    </w:p>
    <w:p w14:paraId="06C597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86" w:author="Author" w:date="2012-02-26T13:32:00Z" w:name="move318027325"/>
      <w:moveFrom w:id="3587" w:author="Author" w:date="2012-02-26T13:32:00Z">
        <w:r w:rsidRPr="00673328">
          <w:rPr>
            <w:rFonts w:ascii="宋体" w:eastAsia="宋体" w:hAnsi="宋体" w:cs="宋体" w:hint="eastAsia"/>
          </w:rPr>
          <w:t>mal</w:t>
        </w:r>
      </w:moveFrom>
    </w:p>
    <w:moveFromRangeEnd w:id="3586"/>
    <w:p w14:paraId="57A00B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malt</w:t>
      </w:r>
    </w:p>
    <w:p w14:paraId="31F763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mamma</w:t>
      </w:r>
    </w:p>
    <w:p w14:paraId="7AA210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mammografi</w:t>
      </w:r>
    </w:p>
    <w:p w14:paraId="365A04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man0366ver</w:t>
      </w:r>
    </w:p>
    <w:p w14:paraId="3674C1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man0366vrerar</w:t>
      </w:r>
    </w:p>
    <w:p w14:paraId="383A66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manar</w:t>
      </w:r>
    </w:p>
    <w:p w14:paraId="3384B8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manbyggnad</w:t>
      </w:r>
    </w:p>
    <w:p w14:paraId="05B378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manchester</w:t>
      </w:r>
    </w:p>
    <w:p w14:paraId="51145F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mandarin</w:t>
      </w:r>
    </w:p>
    <w:p w14:paraId="158E95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mandat</w:t>
      </w:r>
    </w:p>
    <w:p w14:paraId="1A1BF9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mandel</w:t>
      </w:r>
    </w:p>
    <w:p w14:paraId="3E38C1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mandolin</w:t>
      </w:r>
    </w:p>
    <w:p w14:paraId="226E43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maner</w:t>
      </w:r>
    </w:p>
    <w:p w14:paraId="7B1356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manet</w:t>
      </w:r>
    </w:p>
    <w:p w14:paraId="2FE0FE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manfall</w:t>
      </w:r>
    </w:p>
    <w:p w14:paraId="657F8E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mangel</w:t>
      </w:r>
    </w:p>
    <w:p w14:paraId="6995D9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manglar</w:t>
      </w:r>
    </w:p>
    <w:p w14:paraId="34C83E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mangrant</w:t>
      </w:r>
    </w:p>
    <w:p w14:paraId="011888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manhaftig</w:t>
      </w:r>
    </w:p>
    <w:p w14:paraId="253D40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manick</w:t>
      </w:r>
    </w:p>
    <w:p w14:paraId="39CF37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manifestation</w:t>
      </w:r>
    </w:p>
    <w:p w14:paraId="5D8563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manifest</w:t>
      </w:r>
    </w:p>
    <w:p w14:paraId="615651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88" w:author="Author" w:date="2012-02-26T13:32:00Z" w:name="move318027326"/>
      <w:moveTo w:id="358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mani</w:t>
        </w:r>
      </w:moveTo>
    </w:p>
    <w:moveToRangeEnd w:id="3588"/>
    <w:p w14:paraId="47912B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mani</w:t>
      </w:r>
      <w:r w:rsidRPr="00780F39">
        <w:rPr>
          <w:rFonts w:ascii="宋体" w:eastAsia="宋体" w:hAnsi="宋体" w:cs="宋体" w:hint="eastAsia"/>
          <w:lang w:val="sv-SE"/>
        </w:rPr>
        <w:t>ng</w:t>
      </w:r>
    </w:p>
    <w:p w14:paraId="274F7D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manipulerar</w:t>
      </w:r>
    </w:p>
    <w:p w14:paraId="654CCF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90" w:author="Author" w:date="2012-02-26T13:32:00Z" w:name="move318027326"/>
      <w:moveFrom w:id="3591" w:author="Author" w:date="2012-02-26T13:32:00Z">
        <w:r w:rsidRPr="00673328">
          <w:rPr>
            <w:rFonts w:ascii="宋体" w:eastAsia="宋体" w:hAnsi="宋体" w:cs="宋体" w:hint="eastAsia"/>
          </w:rPr>
          <w:t>mani</w:t>
        </w:r>
      </w:moveFrom>
    </w:p>
    <w:moveFromRangeEnd w:id="3590"/>
    <w:p w14:paraId="2F8657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mankemang</w:t>
      </w:r>
    </w:p>
    <w:p w14:paraId="4FD0E4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mankerar</w:t>
      </w:r>
    </w:p>
    <w:p w14:paraId="1BC857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manlig</w:t>
      </w:r>
    </w:p>
    <w:p w14:paraId="6FD67D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592" w:author="Author" w:date="2012-02-26T13:32:00Z" w:name="move318027327"/>
      <w:moveTo w:id="359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man</w:t>
        </w:r>
      </w:moveTo>
    </w:p>
    <w:moveToRangeEnd w:id="3592"/>
    <w:p w14:paraId="12A211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mannagryn</w:t>
      </w:r>
    </w:p>
    <w:p w14:paraId="6E9684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mannaminne</w:t>
      </w:r>
    </w:p>
    <w:p w14:paraId="1F5FF6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manna</w:t>
      </w:r>
    </w:p>
    <w:p w14:paraId="3F766C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mannek0344ng</w:t>
      </w:r>
    </w:p>
    <w:p w14:paraId="3D3DE0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manschett</w:t>
      </w:r>
    </w:p>
    <w:p w14:paraId="09D844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mansgris</w:t>
      </w:r>
    </w:p>
    <w:p w14:paraId="48BBD5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manskap</w:t>
      </w:r>
    </w:p>
    <w:p w14:paraId="68F78C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mans</w:t>
      </w:r>
    </w:p>
    <w:p w14:paraId="7BC631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manstark</w:t>
      </w:r>
    </w:p>
    <w:p w14:paraId="4EC375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94" w:author="Author" w:date="2012-02-26T13:32:00Z" w:name="move318027327"/>
      <w:moveFrom w:id="3595" w:author="Author" w:date="2012-02-26T13:32:00Z">
        <w:r w:rsidRPr="00673328">
          <w:rPr>
            <w:rFonts w:ascii="宋体" w:eastAsia="宋体" w:hAnsi="宋体" w:cs="宋体" w:hint="eastAsia"/>
          </w:rPr>
          <w:t>man</w:t>
        </w:r>
      </w:moveFrom>
    </w:p>
    <w:moveFromRangeEnd w:id="3594"/>
    <w:p w14:paraId="7D73A7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mantalsskriver</w:t>
      </w:r>
    </w:p>
    <w:p w14:paraId="58E062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mantalsskrivning</w:t>
      </w:r>
    </w:p>
    <w:p w14:paraId="33205E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mantel</w:t>
      </w:r>
    </w:p>
    <w:p w14:paraId="7BDD0D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manual</w:t>
      </w:r>
    </w:p>
    <w:p w14:paraId="6A6A54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manuell</w:t>
      </w:r>
    </w:p>
    <w:p w14:paraId="0C3190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manuskript</w:t>
      </w:r>
    </w:p>
    <w:p w14:paraId="648904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manus</w:t>
      </w:r>
    </w:p>
    <w:p w14:paraId="778774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mapp</w:t>
      </w:r>
    </w:p>
    <w:p w14:paraId="22966B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mar0344ng</w:t>
      </w:r>
    </w:p>
    <w:p w14:paraId="7FAE81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maraton</w:t>
      </w:r>
    </w:p>
    <w:p w14:paraId="64A067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mardr0366m</w:t>
      </w:r>
    </w:p>
    <w:p w14:paraId="78B687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margarin</w:t>
      </w:r>
    </w:p>
    <w:p w14:paraId="0D80EA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596" w:author="Author" w:date="2012-02-26T13:32:00Z" w:name="move318027328"/>
      <w:moveTo w:id="3597" w:author="Author" w:date="2012-02-26T13:32:00Z">
        <w:r w:rsidRPr="00673328">
          <w:rPr>
            <w:rFonts w:ascii="宋体" w:eastAsia="宋体" w:hAnsi="宋体" w:cs="宋体" w:hint="eastAsia"/>
          </w:rPr>
          <w:t>marginal</w:t>
        </w:r>
      </w:moveTo>
    </w:p>
    <w:moveToRangeEnd w:id="3596"/>
    <w:p w14:paraId="25A35A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margina</w:t>
      </w:r>
      <w:r w:rsidRPr="00673328">
        <w:rPr>
          <w:rFonts w:ascii="宋体" w:eastAsia="宋体" w:hAnsi="宋体" w:cs="宋体" w:hint="eastAsia"/>
        </w:rPr>
        <w:t>lskatt</w:t>
      </w:r>
    </w:p>
    <w:p w14:paraId="3B86F1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598" w:author="Author" w:date="2012-02-26T13:32:00Z" w:name="move318027328"/>
      <w:moveFrom w:id="3599" w:author="Author" w:date="2012-02-26T13:32:00Z">
        <w:r w:rsidRPr="00673328">
          <w:rPr>
            <w:rFonts w:ascii="宋体" w:eastAsia="宋体" w:hAnsi="宋体" w:cs="宋体" w:hint="eastAsia"/>
          </w:rPr>
          <w:t>marginal</w:t>
        </w:r>
      </w:moveFrom>
    </w:p>
    <w:moveFromRangeEnd w:id="3598"/>
    <w:p w14:paraId="06D55C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marginell</w:t>
      </w:r>
    </w:p>
    <w:p w14:paraId="42567A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marig</w:t>
      </w:r>
    </w:p>
    <w:p w14:paraId="0AB93D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marijuana</w:t>
      </w:r>
    </w:p>
    <w:p w14:paraId="7F7A93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marinad</w:t>
      </w:r>
    </w:p>
    <w:p w14:paraId="1C8304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marin</w:t>
      </w:r>
    </w:p>
    <w:p w14:paraId="695304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marionett</w:t>
      </w:r>
    </w:p>
    <w:p w14:paraId="30CE09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markant</w:t>
      </w:r>
    </w:p>
    <w:p w14:paraId="6B4ADF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markerar</w:t>
      </w:r>
    </w:p>
    <w:p w14:paraId="325CBA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markis</w:t>
      </w:r>
    </w:p>
    <w:p w14:paraId="2A58E4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600" w:author="Author" w:date="2012-02-26T13:32:00Z" w:name="move318027329"/>
      <w:moveTo w:id="360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mark</w:t>
        </w:r>
      </w:moveTo>
    </w:p>
    <w:p w14:paraId="2F3C18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602" w:author="Author" w:date="2012-02-26T13:32:00Z" w:name="move318027330"/>
      <w:moveToRangeEnd w:id="3600"/>
      <w:moveTo w:id="36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marknad</w:t>
        </w:r>
      </w:moveTo>
    </w:p>
    <w:moveToRangeEnd w:id="3602"/>
    <w:p w14:paraId="2F9113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marknadsdomstolen</w:t>
      </w:r>
    </w:p>
    <w:p w14:paraId="6BB414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marknadsekonomi</w:t>
      </w:r>
    </w:p>
    <w:p w14:paraId="7690A3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marknadsf0366ringslagen</w:t>
      </w:r>
    </w:p>
    <w:p w14:paraId="25DFF0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marknadsf0366r</w:t>
      </w:r>
    </w:p>
    <w:p w14:paraId="1B2118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marknadsm0344ssig</w:t>
      </w:r>
    </w:p>
    <w:p w14:paraId="5FB7D5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marknadspris</w:t>
      </w:r>
    </w:p>
    <w:p w14:paraId="42F8F6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04" w:author="Author" w:date="2012-02-26T13:32:00Z" w:name="move318027330"/>
      <w:moveFrom w:id="3605" w:author="Author" w:date="2012-02-26T13:32:00Z">
        <w:r w:rsidRPr="00673328">
          <w:rPr>
            <w:rFonts w:ascii="宋体" w:eastAsia="宋体" w:hAnsi="宋体" w:cs="宋体" w:hint="eastAsia"/>
          </w:rPr>
          <w:t>marknad</w:t>
        </w:r>
      </w:moveFrom>
    </w:p>
    <w:p w14:paraId="642523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06" w:author="Author" w:date="2012-02-26T13:32:00Z" w:name="move318027329"/>
      <w:moveFromRangeEnd w:id="3604"/>
      <w:moveFrom w:id="3607" w:author="Author" w:date="2012-02-26T13:32:00Z">
        <w:r w:rsidRPr="00673328">
          <w:rPr>
            <w:rFonts w:ascii="宋体" w:eastAsia="宋体" w:hAnsi="宋体" w:cs="宋体" w:hint="eastAsia"/>
          </w:rPr>
          <w:t>mark</w:t>
        </w:r>
      </w:moveFrom>
    </w:p>
    <w:moveFromRangeEnd w:id="3606"/>
    <w:p w14:paraId="2A7923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marktj0344nst</w:t>
      </w:r>
    </w:p>
    <w:p w14:paraId="045928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marmelad</w:t>
      </w:r>
    </w:p>
    <w:p w14:paraId="6B7AC7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marmor</w:t>
      </w:r>
    </w:p>
    <w:p w14:paraId="6037B7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608" w:author="Author" w:date="2012-02-26T13:32:00Z" w:name="move318027331"/>
      <w:moveTo w:id="360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marockan</w:t>
        </w:r>
      </w:moveTo>
    </w:p>
    <w:moveToRangeEnd w:id="3608"/>
    <w:p w14:paraId="548D65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marockansk</w:t>
      </w:r>
    </w:p>
    <w:p w14:paraId="7FD99E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10" w:author="Author" w:date="2012-02-26T13:32:00Z" w:name="move318027331"/>
      <w:moveFrom w:id="3611" w:author="Author" w:date="2012-02-26T13:32:00Z">
        <w:r w:rsidRPr="00673328">
          <w:rPr>
            <w:rFonts w:ascii="宋体" w:eastAsia="宋体" w:hAnsi="宋体" w:cs="宋体" w:hint="eastAsia"/>
          </w:rPr>
          <w:t>marockan</w:t>
        </w:r>
      </w:moveFrom>
    </w:p>
    <w:moveFromRangeEnd w:id="3610"/>
    <w:p w14:paraId="4F720B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marschal</w:t>
      </w:r>
      <w:r w:rsidRPr="00780F39">
        <w:rPr>
          <w:rFonts w:ascii="宋体" w:eastAsia="宋体" w:hAnsi="宋体" w:cs="宋体" w:hint="eastAsia"/>
          <w:lang w:val="sv-SE"/>
        </w:rPr>
        <w:t>l</w:t>
      </w:r>
    </w:p>
    <w:p w14:paraId="652025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marscherar</w:t>
      </w:r>
    </w:p>
    <w:p w14:paraId="1D544F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marsch</w:t>
      </w:r>
    </w:p>
    <w:p w14:paraId="467AAF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marsipan</w:t>
      </w:r>
    </w:p>
    <w:p w14:paraId="6BB71E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marskalk</w:t>
      </w:r>
    </w:p>
    <w:p w14:paraId="6B0E2C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mars</w:t>
      </w:r>
    </w:p>
    <w:p w14:paraId="19BB9D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marsvin</w:t>
      </w:r>
    </w:p>
    <w:p w14:paraId="4D8892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martyr</w:t>
      </w:r>
    </w:p>
    <w:p w14:paraId="0B7652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marxism</w:t>
      </w:r>
    </w:p>
    <w:p w14:paraId="555026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marxistisk</w:t>
      </w:r>
    </w:p>
    <w:p w14:paraId="7ED085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marxist</w:t>
      </w:r>
    </w:p>
    <w:p w14:paraId="20AFDB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masar sig</w:t>
      </w:r>
    </w:p>
    <w:p w14:paraId="158678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mascara</w:t>
      </w:r>
    </w:p>
    <w:p w14:paraId="62B978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612" w:author="Author" w:date="2012-02-26T13:32:00Z" w:name="move318027332"/>
      <w:moveTo w:id="361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maska</w:t>
        </w:r>
      </w:moveTo>
    </w:p>
    <w:moveToRangeEnd w:id="3612"/>
    <w:p w14:paraId="00517D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maskar</w:t>
      </w:r>
    </w:p>
    <w:p w14:paraId="5AA334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14" w:author="Author" w:date="2012-02-26T13:32:00Z" w:name="move318027332"/>
      <w:moveFrom w:id="3615" w:author="Author" w:date="2012-02-26T13:32:00Z">
        <w:r w:rsidRPr="00673328">
          <w:rPr>
            <w:rFonts w:ascii="宋体" w:eastAsia="宋体" w:hAnsi="宋体" w:cs="宋体" w:hint="eastAsia"/>
          </w:rPr>
          <w:t>maska</w:t>
        </w:r>
      </w:moveFrom>
    </w:p>
    <w:moveFromRangeEnd w:id="3614"/>
    <w:p w14:paraId="514F3D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maskerad</w:t>
      </w:r>
    </w:p>
    <w:p w14:paraId="67ED8D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maskerar</w:t>
      </w:r>
    </w:p>
    <w:p w14:paraId="1F4EDA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maskinell</w:t>
      </w:r>
    </w:p>
    <w:p w14:paraId="2F2745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maskineri</w:t>
      </w:r>
    </w:p>
    <w:p w14:paraId="10B1BE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maskinist</w:t>
      </w:r>
    </w:p>
    <w:p w14:paraId="0DD9CF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16" w:author="Author" w:date="2012-02-26T13:32:00Z" w:name="move318027333"/>
      <w:moveTo w:id="3617" w:author="Author" w:date="2012-02-26T13:32:00Z">
        <w:r w:rsidRPr="00673328">
          <w:rPr>
            <w:rFonts w:ascii="宋体" w:eastAsia="宋体" w:hAnsi="宋体" w:cs="宋体" w:hint="eastAsia"/>
          </w:rPr>
          <w:t>maskin</w:t>
        </w:r>
      </w:moveTo>
    </w:p>
    <w:moveToRangeEnd w:id="3616"/>
    <w:p w14:paraId="780B13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maskinpark</w:t>
      </w:r>
    </w:p>
    <w:p w14:paraId="5BEDD7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maskinskrivning</w:t>
      </w:r>
    </w:p>
    <w:p w14:paraId="4E82D9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18" w:author="Author" w:date="2012-02-26T13:32:00Z" w:name="move318027334"/>
      <w:moveTo w:id="3619" w:author="Author" w:date="2012-02-26T13:32:00Z">
        <w:r w:rsidRPr="00673328">
          <w:rPr>
            <w:rFonts w:ascii="宋体" w:eastAsia="宋体" w:hAnsi="宋体" w:cs="宋体" w:hint="eastAsia"/>
          </w:rPr>
          <w:t>mask</w:t>
        </w:r>
      </w:moveTo>
    </w:p>
    <w:p w14:paraId="421D1B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20" w:author="Author" w:date="2012-02-26T13:32:00Z" w:name="move318027333"/>
      <w:moveToRangeEnd w:id="3618"/>
      <w:moveFrom w:id="3621" w:author="Author" w:date="2012-02-26T13:32:00Z">
        <w:r w:rsidRPr="00673328">
          <w:rPr>
            <w:rFonts w:ascii="宋体" w:eastAsia="宋体" w:hAnsi="宋体" w:cs="宋体" w:hint="eastAsia"/>
          </w:rPr>
          <w:t>maskin</w:t>
        </w:r>
      </w:moveFrom>
    </w:p>
    <w:moveFromRangeEnd w:id="3620"/>
    <w:p w14:paraId="0CD540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maskning</w:t>
      </w:r>
    </w:p>
    <w:p w14:paraId="6C229B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maskopi</w:t>
      </w:r>
    </w:p>
    <w:p w14:paraId="06A931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maskot</w:t>
      </w:r>
    </w:p>
    <w:p w14:paraId="23E453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maskros</w:t>
      </w:r>
    </w:p>
    <w:p w14:paraId="71B3A7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22" w:author="Author" w:date="2012-02-26T13:32:00Z" w:name="move318027334"/>
      <w:moveFrom w:id="3623" w:author="Author" w:date="2012-02-26T13:32:00Z">
        <w:r w:rsidRPr="00673328">
          <w:rPr>
            <w:rFonts w:ascii="宋体" w:eastAsia="宋体" w:hAnsi="宋体" w:cs="宋体" w:hint="eastAsia"/>
          </w:rPr>
          <w:t>mask</w:t>
        </w:r>
      </w:moveFrom>
    </w:p>
    <w:moveFromRangeEnd w:id="3622"/>
    <w:p w14:paraId="096A0D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maskulin</w:t>
      </w:r>
    </w:p>
    <w:p w14:paraId="448C2D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maskulinum</w:t>
      </w:r>
    </w:p>
    <w:p w14:paraId="50CB45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</w:t>
      </w:r>
      <w:r w:rsidRPr="00780F39">
        <w:rPr>
          <w:rFonts w:ascii="宋体" w:eastAsia="宋体" w:hAnsi="宋体" w:cs="宋体" w:hint="eastAsia"/>
          <w:lang w:val="sv-SE"/>
        </w:rPr>
        <w:t>asochist</w:t>
      </w:r>
    </w:p>
    <w:p w14:paraId="213710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massage</w:t>
      </w:r>
    </w:p>
    <w:p w14:paraId="588A85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massaker</w:t>
      </w:r>
    </w:p>
    <w:p w14:paraId="552680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massakrerar</w:t>
      </w:r>
    </w:p>
    <w:p w14:paraId="410F2F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massa</w:t>
      </w:r>
    </w:p>
    <w:p w14:paraId="7EAAEC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masserar</w:t>
      </w:r>
    </w:p>
    <w:p w14:paraId="7E324B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massiv</w:t>
      </w:r>
    </w:p>
    <w:p w14:paraId="6A8BAF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massmedium</w:t>
      </w:r>
    </w:p>
    <w:p w14:paraId="0BE28A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mass-</w:t>
      </w:r>
    </w:p>
    <w:p w14:paraId="0CF004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massvis</w:t>
      </w:r>
    </w:p>
    <w:p w14:paraId="6EE72F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mastig</w:t>
      </w:r>
    </w:p>
    <w:p w14:paraId="36239F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624" w:author="Author" w:date="2012-02-26T13:32:00Z" w:name="move318027335"/>
      <w:moveTo w:id="362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mast</w:t>
        </w:r>
      </w:moveTo>
    </w:p>
    <w:moveToRangeEnd w:id="3624"/>
    <w:p w14:paraId="0F97B6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mastodont-</w:t>
      </w:r>
    </w:p>
    <w:p w14:paraId="142263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26" w:author="Author" w:date="2012-02-26T13:32:00Z" w:name="move318027335"/>
      <w:moveFrom w:id="3627" w:author="Author" w:date="2012-02-26T13:32:00Z">
        <w:r w:rsidRPr="00673328">
          <w:rPr>
            <w:rFonts w:ascii="宋体" w:eastAsia="宋体" w:hAnsi="宋体" w:cs="宋体" w:hint="eastAsia"/>
          </w:rPr>
          <w:t>mast</w:t>
        </w:r>
      </w:moveFrom>
    </w:p>
    <w:moveFromRangeEnd w:id="3626"/>
    <w:p w14:paraId="4A5108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masturberar</w:t>
      </w:r>
    </w:p>
    <w:p w14:paraId="21CA5E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matarbuss</w:t>
      </w:r>
    </w:p>
    <w:p w14:paraId="6B9D4A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matar</w:t>
      </w:r>
    </w:p>
    <w:p w14:paraId="0C3A9F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matberedare</w:t>
      </w:r>
    </w:p>
    <w:p w14:paraId="400AFF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matchar</w:t>
      </w:r>
    </w:p>
    <w:p w14:paraId="00FB1E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match</w:t>
      </w:r>
    </w:p>
    <w:p w14:paraId="3CDBDF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matematik</w:t>
      </w:r>
    </w:p>
    <w:p w14:paraId="5A0D81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matematisk</w:t>
      </w:r>
    </w:p>
    <w:p w14:paraId="532D69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materialism</w:t>
      </w:r>
    </w:p>
    <w:p w14:paraId="1045C1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materialist</w:t>
      </w:r>
    </w:p>
    <w:p w14:paraId="5F1497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material</w:t>
      </w:r>
    </w:p>
    <w:p w14:paraId="33FBB0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materia</w:t>
      </w:r>
    </w:p>
    <w:p w14:paraId="59A8F2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materiell</w:t>
      </w:r>
    </w:p>
    <w:p w14:paraId="417EB7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materiel</w:t>
      </w:r>
    </w:p>
    <w:p w14:paraId="3557DF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matin0351</w:t>
      </w:r>
    </w:p>
    <w:p w14:paraId="072052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</w:t>
      </w:r>
      <w:r w:rsidRPr="00780F39">
        <w:rPr>
          <w:rFonts w:ascii="宋体" w:eastAsia="宋体" w:hAnsi="宋体" w:cs="宋体" w:hint="eastAsia"/>
          <w:lang w:val="sv-SE"/>
        </w:rPr>
        <w:t>jessill</w:t>
      </w:r>
    </w:p>
    <w:p w14:paraId="7DFDFB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matlagning</w:t>
      </w:r>
    </w:p>
    <w:p w14:paraId="139775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628" w:author="Author" w:date="2012-02-26T13:32:00Z" w:name="move318027336"/>
      <w:moveTo w:id="36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mat</w:t>
        </w:r>
      </w:moveTo>
    </w:p>
    <w:moveToRangeEnd w:id="3628"/>
    <w:p w14:paraId="34764F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matnyttig</w:t>
      </w:r>
    </w:p>
    <w:p w14:paraId="39D3F4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matr0344tt</w:t>
      </w:r>
    </w:p>
    <w:p w14:paraId="134E41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matros</w:t>
      </w:r>
    </w:p>
    <w:p w14:paraId="3C42D7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mats0344ck</w:t>
      </w:r>
    </w:p>
    <w:p w14:paraId="6B5971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matsal</w:t>
      </w:r>
    </w:p>
    <w:p w14:paraId="6165F6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matsedel</w:t>
      </w:r>
    </w:p>
    <w:p w14:paraId="1FA6DE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matsilver</w:t>
      </w:r>
    </w:p>
    <w:p w14:paraId="5FA4A9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matsked</w:t>
      </w:r>
    </w:p>
    <w:p w14:paraId="4B01A3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matsm0344ltning</w:t>
      </w:r>
    </w:p>
    <w:p w14:paraId="0644E9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30" w:author="Author" w:date="2012-02-26T13:32:00Z" w:name="move318027336"/>
      <w:moveFrom w:id="3631" w:author="Author" w:date="2012-02-26T13:32:00Z">
        <w:r w:rsidRPr="00673328">
          <w:rPr>
            <w:rFonts w:ascii="宋体" w:eastAsia="宋体" w:hAnsi="宋体" w:cs="宋体" w:hint="eastAsia"/>
          </w:rPr>
          <w:t>mat</w:t>
        </w:r>
      </w:moveFrom>
    </w:p>
    <w:moveFromRangeEnd w:id="3630"/>
    <w:p w14:paraId="18F7F1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32" w:author="Author" w:date="2012-02-26T13:32:00Z" w:name="move318027337"/>
      <w:moveTo w:id="3633" w:author="Author" w:date="2012-02-26T13:32:00Z">
        <w:r w:rsidRPr="00673328">
          <w:rPr>
            <w:rFonts w:ascii="宋体" w:eastAsia="宋体" w:hAnsi="宋体" w:cs="宋体" w:hint="eastAsia"/>
          </w:rPr>
          <w:t>matta</w:t>
        </w:r>
      </w:moveTo>
    </w:p>
    <w:moveToRangeEnd w:id="3632"/>
    <w:p w14:paraId="7AF13A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mattas</w:t>
      </w:r>
    </w:p>
    <w:p w14:paraId="1CADA1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34" w:author="Author" w:date="2012-02-26T13:32:00Z" w:name="move318027337"/>
      <w:moveFrom w:id="3635" w:author="Author" w:date="2012-02-26T13:32:00Z">
        <w:r w:rsidRPr="00673328">
          <w:rPr>
            <w:rFonts w:ascii="宋体" w:eastAsia="宋体" w:hAnsi="宋体" w:cs="宋体" w:hint="eastAsia"/>
          </w:rPr>
          <w:t>matta</w:t>
        </w:r>
      </w:moveFrom>
    </w:p>
    <w:moveFromRangeEnd w:id="3634"/>
    <w:p w14:paraId="1370ED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matte</w:t>
      </w:r>
    </w:p>
    <w:p w14:paraId="6E48AF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matt</w:t>
      </w:r>
    </w:p>
    <w:p w14:paraId="759298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matv0344grare</w:t>
      </w:r>
    </w:p>
    <w:p w14:paraId="13ED77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matvana</w:t>
      </w:r>
    </w:p>
    <w:p w14:paraId="181A63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matvrak</w:t>
      </w:r>
    </w:p>
    <w:p w14:paraId="475585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maximal</w:t>
      </w:r>
    </w:p>
    <w:p w14:paraId="36E942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maximum</w:t>
      </w:r>
    </w:p>
    <w:p w14:paraId="2D9EB3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max</w:t>
      </w:r>
    </w:p>
    <w:p w14:paraId="3C51004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mazarin</w:t>
      </w:r>
    </w:p>
    <w:p w14:paraId="0A83F7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MBL</w:t>
      </w:r>
    </w:p>
    <w:p w14:paraId="03ACC9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med0366mkan</w:t>
      </w:r>
    </w:p>
    <w:p w14:paraId="16C151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36" w:author="Author" w:date="2012-02-26T13:32:00Z" w:name="move318027338"/>
      <w:moveTo w:id="3637" w:author="Author" w:date="2012-02-26T13:32:00Z">
        <w:r w:rsidRPr="00673328">
          <w:rPr>
            <w:rFonts w:ascii="宋体" w:eastAsia="宋体" w:hAnsi="宋体" w:cs="宋体" w:hint="eastAsia"/>
          </w:rPr>
          <w:t>medalj</w:t>
        </w:r>
      </w:moveTo>
    </w:p>
    <w:moveToRangeEnd w:id="3636"/>
    <w:p w14:paraId="1159E3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medaljong</w:t>
      </w:r>
    </w:p>
    <w:p w14:paraId="4084F2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38" w:author="Author" w:date="2012-02-26T13:32:00Z" w:name="move318027339"/>
      <w:moveTo w:id="3639" w:author="Author" w:date="2012-02-26T13:32:00Z">
        <w:r w:rsidRPr="00673328">
          <w:rPr>
            <w:rFonts w:ascii="宋体" w:eastAsia="宋体" w:hAnsi="宋体" w:cs="宋体" w:hint="eastAsia"/>
          </w:rPr>
          <w:t>medan</w:t>
        </w:r>
      </w:moveTo>
    </w:p>
    <w:p w14:paraId="4C0BC0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40" w:author="Author" w:date="2012-02-26T13:32:00Z" w:name="move318027338"/>
      <w:moveToRangeEnd w:id="3638"/>
      <w:moveFrom w:id="3641" w:author="Author" w:date="2012-02-26T13:32:00Z">
        <w:r w:rsidRPr="00673328">
          <w:rPr>
            <w:rFonts w:ascii="宋体" w:eastAsia="宋体" w:hAnsi="宋体" w:cs="宋体" w:hint="eastAsia"/>
          </w:rPr>
          <w:t>medalj</w:t>
        </w:r>
      </w:moveFrom>
    </w:p>
    <w:moveFromRangeEnd w:id="3640"/>
    <w:p w14:paraId="475C1A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medansvar</w:t>
      </w:r>
    </w:p>
    <w:p w14:paraId="79F2AF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42" w:author="Author" w:date="2012-02-26T13:32:00Z" w:name="move318027339"/>
      <w:moveFrom w:id="3643" w:author="Author" w:date="2012-02-26T13:32:00Z">
        <w:r w:rsidRPr="00673328">
          <w:rPr>
            <w:rFonts w:ascii="宋体" w:eastAsia="宋体" w:hAnsi="宋体" w:cs="宋体" w:hint="eastAsia"/>
          </w:rPr>
          <w:t>medan</w:t>
        </w:r>
      </w:moveFrom>
    </w:p>
    <w:moveFromRangeEnd w:id="3642"/>
    <w:p w14:paraId="338197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medarbetare</w:t>
      </w:r>
    </w:p>
    <w:p w14:paraId="0DA9FC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</w:t>
      </w:r>
      <w:r w:rsidRPr="00780F39">
        <w:rPr>
          <w:rFonts w:ascii="宋体" w:eastAsia="宋体" w:hAnsi="宋体" w:cs="宋体" w:hint="eastAsia"/>
          <w:lang w:val="sv-SE"/>
        </w:rPr>
        <w:t>edbest0344mmandelagen</w:t>
      </w:r>
    </w:p>
    <w:p w14:paraId="4D5130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medborgare</w:t>
      </w:r>
    </w:p>
    <w:p w14:paraId="3EB323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medborgarskap</w:t>
      </w:r>
    </w:p>
    <w:p w14:paraId="796282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medborgerlig</w:t>
      </w:r>
    </w:p>
    <w:p w14:paraId="532BF54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meddelande</w:t>
      </w:r>
    </w:p>
    <w:p w14:paraId="586D23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meddelar</w:t>
      </w:r>
    </w:p>
    <w:p w14:paraId="6DE73C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44" w:author="Author" w:date="2012-02-26T13:32:00Z" w:name="move318027340"/>
      <w:moveTo w:id="3645" w:author="Author" w:date="2012-02-26T13:32:00Z">
        <w:r w:rsidRPr="00673328">
          <w:rPr>
            <w:rFonts w:ascii="宋体" w:eastAsia="宋体" w:hAnsi="宋体" w:cs="宋体" w:hint="eastAsia"/>
          </w:rPr>
          <w:t>medel0345lder</w:t>
        </w:r>
      </w:moveTo>
    </w:p>
    <w:moveToRangeEnd w:id="3644"/>
    <w:p w14:paraId="5B0B1D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medel0345lders</w:t>
      </w:r>
    </w:p>
    <w:p w14:paraId="6E43E4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46" w:author="Author" w:date="2012-02-26T13:32:00Z" w:name="move318027340"/>
      <w:moveFrom w:id="3647" w:author="Author" w:date="2012-02-26T13:32:00Z">
        <w:r w:rsidRPr="00673328">
          <w:rPr>
            <w:rFonts w:ascii="宋体" w:eastAsia="宋体" w:hAnsi="宋体" w:cs="宋体" w:hint="eastAsia"/>
          </w:rPr>
          <w:t>medel0345lder</w:t>
        </w:r>
      </w:moveFrom>
    </w:p>
    <w:moveFromRangeEnd w:id="3646"/>
    <w:p w14:paraId="547E6D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medelklass</w:t>
      </w:r>
    </w:p>
    <w:p w14:paraId="112AB1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medelm0345tta</w:t>
      </w:r>
    </w:p>
    <w:p w14:paraId="2DF833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medelm0345ttig</w:t>
      </w:r>
    </w:p>
    <w:p w14:paraId="25D119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648" w:author="Author" w:date="2012-02-26T13:32:00Z" w:name="move318027341"/>
      <w:moveTo w:id="364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medel-</w:t>
        </w:r>
      </w:moveTo>
    </w:p>
    <w:p w14:paraId="61CCF6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365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medel</w:t>
        </w:r>
      </w:moveTo>
    </w:p>
    <w:moveToRangeEnd w:id="3648"/>
    <w:p w14:paraId="0F076E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medelpad</w:t>
      </w:r>
    </w:p>
    <w:p w14:paraId="2B1E0C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medelpunkt</w:t>
      </w:r>
    </w:p>
    <w:p w14:paraId="3AE4D0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medelst</w:t>
      </w:r>
    </w:p>
    <w:p w14:paraId="772742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medelsvensson</w:t>
      </w:r>
    </w:p>
    <w:p w14:paraId="3D952C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51" w:author="Author" w:date="2012-02-26T13:32:00Z" w:name="move318027341"/>
      <w:moveFrom w:id="3652" w:author="Author" w:date="2012-02-26T13:32:00Z">
        <w:r w:rsidRPr="00673328">
          <w:rPr>
            <w:rFonts w:ascii="宋体" w:eastAsia="宋体" w:hAnsi="宋体" w:cs="宋体" w:hint="eastAsia"/>
          </w:rPr>
          <w:t>medel-</w:t>
        </w:r>
      </w:moveFrom>
    </w:p>
    <w:p w14:paraId="1EDEAC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3653" w:author="Author" w:date="2012-02-26T13:32:00Z">
        <w:r w:rsidRPr="00673328">
          <w:rPr>
            <w:rFonts w:ascii="宋体" w:eastAsia="宋体" w:hAnsi="宋体" w:cs="宋体" w:hint="eastAsia"/>
          </w:rPr>
          <w:t>medel</w:t>
        </w:r>
      </w:moveFrom>
    </w:p>
    <w:moveFromRangeEnd w:id="3651"/>
    <w:p w14:paraId="383CD7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medeltal</w:t>
      </w:r>
    </w:p>
    <w:p w14:paraId="113654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medeltid</w:t>
      </w:r>
    </w:p>
    <w:p w14:paraId="6C51EC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medelv0344g</w:t>
      </w:r>
    </w:p>
    <w:p w14:paraId="1DDD9F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medf0366dd</w:t>
      </w:r>
    </w:p>
    <w:p w14:paraId="5A3B3F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medf0366lje</w:t>
      </w:r>
      <w:r w:rsidRPr="00780F39">
        <w:rPr>
          <w:rFonts w:ascii="宋体" w:eastAsia="宋体" w:hAnsi="宋体" w:cs="宋体" w:hint="eastAsia"/>
          <w:lang w:val="sv-SE"/>
        </w:rPr>
        <w:t>r</w:t>
      </w:r>
    </w:p>
    <w:p w14:paraId="2DF146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medf0366r</w:t>
      </w:r>
    </w:p>
    <w:p w14:paraId="1C1D21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medfaren</w:t>
      </w:r>
    </w:p>
    <w:p w14:paraId="24957C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medg0345ng</w:t>
      </w:r>
    </w:p>
    <w:p w14:paraId="15C59A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medg0366rlig</w:t>
      </w:r>
    </w:p>
    <w:p w14:paraId="58C40F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medger</w:t>
      </w:r>
    </w:p>
    <w:p w14:paraId="748B62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medgivande</w:t>
      </w:r>
    </w:p>
    <w:p w14:paraId="2260C3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medh0345ll</w:t>
      </w:r>
    </w:p>
    <w:p w14:paraId="752C4B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medh0345rs</w:t>
      </w:r>
    </w:p>
    <w:p w14:paraId="3F4E94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medhj0344lpare</w:t>
      </w:r>
    </w:p>
    <w:p w14:paraId="4497BE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medicinare</w:t>
      </w:r>
    </w:p>
    <w:p w14:paraId="0C6286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medicinerar</w:t>
      </w:r>
    </w:p>
    <w:p w14:paraId="3AC393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54" w:author="Author" w:date="2012-02-26T13:32:00Z" w:name="move318027342"/>
      <w:moveTo w:id="3655" w:author="Author" w:date="2012-02-26T13:32:00Z">
        <w:r w:rsidRPr="00673328">
          <w:rPr>
            <w:rFonts w:ascii="宋体" w:eastAsia="宋体" w:hAnsi="宋体" w:cs="宋体" w:hint="eastAsia"/>
          </w:rPr>
          <w:t>medicin</w:t>
        </w:r>
      </w:moveTo>
    </w:p>
    <w:moveToRangeEnd w:id="3654"/>
    <w:p w14:paraId="7C08B1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medicinsk</w:t>
      </w:r>
    </w:p>
    <w:p w14:paraId="5F9A0B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56" w:author="Author" w:date="2012-02-26T13:32:00Z" w:name="move318027342"/>
      <w:moveFrom w:id="3657" w:author="Author" w:date="2012-02-26T13:32:00Z">
        <w:r w:rsidRPr="00673328">
          <w:rPr>
            <w:rFonts w:ascii="宋体" w:eastAsia="宋体" w:hAnsi="宋体" w:cs="宋体" w:hint="eastAsia"/>
          </w:rPr>
          <w:t>medicin</w:t>
        </w:r>
      </w:moveFrom>
    </w:p>
    <w:moveFromRangeEnd w:id="3656"/>
    <w:p w14:paraId="748899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medinflytande</w:t>
      </w:r>
    </w:p>
    <w:p w14:paraId="3780E1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medioker</w:t>
      </w:r>
    </w:p>
    <w:p w14:paraId="665132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medisterkorv</w:t>
      </w:r>
    </w:p>
    <w:p w14:paraId="540F04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meditation</w:t>
      </w:r>
    </w:p>
    <w:p w14:paraId="5F334C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mediterar</w:t>
      </w:r>
    </w:p>
    <w:p w14:paraId="4E1124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medium</w:t>
      </w:r>
    </w:p>
    <w:p w14:paraId="02B4D6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medk0344nsla</w:t>
      </w:r>
    </w:p>
    <w:p w14:paraId="6EA211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medl0366pare</w:t>
      </w:r>
    </w:p>
    <w:p w14:paraId="5A8DF0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medlar</w:t>
      </w:r>
    </w:p>
    <w:p w14:paraId="12615A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medlem</w:t>
      </w:r>
    </w:p>
    <w:p w14:paraId="3BD960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medlidande</w:t>
      </w:r>
    </w:p>
    <w:p w14:paraId="1D6367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medlidsam</w:t>
      </w:r>
    </w:p>
    <w:p w14:paraId="0992CA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medljud</w:t>
      </w:r>
    </w:p>
    <w:p w14:paraId="5F7C74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medm0344nniska</w:t>
      </w:r>
    </w:p>
    <w:p w14:paraId="44A11A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medm0344nsklig</w:t>
      </w:r>
    </w:p>
    <w:p w14:paraId="738D0A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58" w:author="Author" w:date="2012-02-26T13:32:00Z" w:name="move318027343"/>
      <w:moveTo w:id="3659" w:author="Author" w:date="2012-02-26T13:32:00Z">
        <w:r w:rsidRPr="00673328">
          <w:rPr>
            <w:rFonts w:ascii="宋体" w:eastAsia="宋体" w:hAnsi="宋体" w:cs="宋体" w:hint="eastAsia"/>
          </w:rPr>
          <w:t>med</w:t>
        </w:r>
      </w:moveTo>
    </w:p>
    <w:moveToRangeEnd w:id="3658"/>
    <w:p w14:paraId="04D2F2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medryckande</w:t>
      </w:r>
    </w:p>
    <w:p w14:paraId="2BA11C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medsols</w:t>
      </w:r>
    </w:p>
    <w:p w14:paraId="33AA96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60" w:author="Author" w:date="2012-02-26T13:32:00Z" w:name="move318027343"/>
      <w:moveFrom w:id="3661" w:author="Author" w:date="2012-02-26T13:32:00Z">
        <w:r w:rsidRPr="00673328">
          <w:rPr>
            <w:rFonts w:ascii="宋体" w:eastAsia="宋体" w:hAnsi="宋体" w:cs="宋体" w:hint="eastAsia"/>
          </w:rPr>
          <w:t>med</w:t>
        </w:r>
      </w:moveFrom>
    </w:p>
    <w:moveFromRangeEnd w:id="3660"/>
    <w:p w14:paraId="5ECCAC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medt0344vlare</w:t>
      </w:r>
    </w:p>
    <w:p w14:paraId="6D0B7D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medtagen</w:t>
      </w:r>
    </w:p>
    <w:p w14:paraId="6CC8D3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medverkan</w:t>
      </w:r>
    </w:p>
    <w:p w14:paraId="6F5A70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medverkar</w:t>
      </w:r>
    </w:p>
    <w:p w14:paraId="7BA5D0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medvetande</w:t>
      </w:r>
    </w:p>
    <w:p w14:paraId="233F4D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medveten</w:t>
      </w:r>
    </w:p>
    <w:p w14:paraId="4E7EA7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medvetet</w:t>
      </w:r>
    </w:p>
    <w:p w14:paraId="6BF0BD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medvetsl0366s</w:t>
      </w:r>
    </w:p>
    <w:p w14:paraId="0D9449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medvind</w:t>
      </w:r>
    </w:p>
    <w:p w14:paraId="0CE684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medvurst</w:t>
      </w:r>
    </w:p>
    <w:p w14:paraId="027F11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megabit</w:t>
      </w:r>
    </w:p>
    <w:p w14:paraId="5FD859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megabyte</w:t>
      </w:r>
    </w:p>
    <w:p w14:paraId="09F414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megafon</w:t>
      </w:r>
    </w:p>
    <w:p w14:paraId="73D33D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mejar</w:t>
      </w:r>
    </w:p>
    <w:p w14:paraId="09DE13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mejeri</w:t>
      </w:r>
    </w:p>
    <w:p w14:paraId="27AA8B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62" w:author="Author" w:date="2012-02-26T13:32:00Z" w:name="move318027344"/>
      <w:moveTo w:id="3663" w:author="Author" w:date="2012-02-26T13:32:00Z">
        <w:r w:rsidRPr="00673328">
          <w:rPr>
            <w:rFonts w:ascii="宋体" w:eastAsia="宋体" w:hAnsi="宋体" w:cs="宋体" w:hint="eastAsia"/>
          </w:rPr>
          <w:t>mej</w:t>
        </w:r>
      </w:moveTo>
    </w:p>
    <w:moveToRangeEnd w:id="3662"/>
    <w:p w14:paraId="54B464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mejsel</w:t>
      </w:r>
    </w:p>
    <w:p w14:paraId="277DF6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mejslar</w:t>
      </w:r>
    </w:p>
    <w:p w14:paraId="325BD9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64" w:author="Author" w:date="2012-02-26T13:32:00Z" w:name="move318027344"/>
      <w:moveFrom w:id="3665" w:author="Author" w:date="2012-02-26T13:32:00Z">
        <w:r w:rsidRPr="00673328">
          <w:rPr>
            <w:rFonts w:ascii="宋体" w:eastAsia="宋体" w:hAnsi="宋体" w:cs="宋体" w:hint="eastAsia"/>
          </w:rPr>
          <w:t>mej</w:t>
        </w:r>
      </w:moveFrom>
    </w:p>
    <w:moveFromRangeEnd w:id="3664"/>
    <w:p w14:paraId="265BEB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mekaniker</w:t>
      </w:r>
    </w:p>
    <w:p w14:paraId="2F5C20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mekanisk</w:t>
      </w:r>
    </w:p>
    <w:p w14:paraId="7C5043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mekan</w:t>
      </w:r>
      <w:r w:rsidRPr="00780F39">
        <w:rPr>
          <w:rFonts w:ascii="宋体" w:eastAsia="宋体" w:hAnsi="宋体" w:cs="宋体" w:hint="eastAsia"/>
          <w:lang w:val="sv-SE"/>
        </w:rPr>
        <w:t>ism</w:t>
      </w:r>
    </w:p>
    <w:p w14:paraId="2E3786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mekar</w:t>
      </w:r>
    </w:p>
    <w:p w14:paraId="232D48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melankoli</w:t>
      </w:r>
    </w:p>
    <w:p w14:paraId="1B40AA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melerad</w:t>
      </w:r>
    </w:p>
    <w:p w14:paraId="1AE0C5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mellang0344rde</w:t>
      </w:r>
    </w:p>
    <w:p w14:paraId="3C0C70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mellanhand</w:t>
      </w:r>
    </w:p>
    <w:p w14:paraId="443E82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mellanhavande</w:t>
      </w:r>
    </w:p>
    <w:p w14:paraId="2D106C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mellanlandar</w:t>
      </w:r>
    </w:p>
    <w:p w14:paraId="6A0F84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mellanm0345l</w:t>
      </w:r>
    </w:p>
    <w:p w14:paraId="70647D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666" w:author="Author" w:date="2012-02-26T13:32:00Z" w:name="move318027345"/>
      <w:moveTo w:id="36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mellan</w:t>
        </w:r>
      </w:moveTo>
    </w:p>
    <w:moveToRangeEnd w:id="3666"/>
    <w:p w14:paraId="5A3A5F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mellanrum</w:t>
      </w:r>
    </w:p>
    <w:p w14:paraId="0C618B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mellanskillnad</w:t>
      </w:r>
    </w:p>
    <w:p w14:paraId="152ACA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mellanslag</w:t>
      </w:r>
    </w:p>
    <w:p w14:paraId="25A427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mellanspel</w:t>
      </w:r>
    </w:p>
    <w:p w14:paraId="258BBE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mellanstadium</w:t>
      </w:r>
    </w:p>
    <w:p w14:paraId="08A794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68" w:author="Author" w:date="2012-02-26T13:32:00Z" w:name="move318027345"/>
      <w:moveFrom w:id="3669" w:author="Author" w:date="2012-02-26T13:32:00Z">
        <w:r w:rsidRPr="00673328">
          <w:rPr>
            <w:rFonts w:ascii="宋体" w:eastAsia="宋体" w:hAnsi="宋体" w:cs="宋体" w:hint="eastAsia"/>
          </w:rPr>
          <w:t>mellan</w:t>
        </w:r>
      </w:moveFrom>
    </w:p>
    <w:moveFromRangeEnd w:id="3668"/>
    <w:p w14:paraId="7D0D8C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mellanting</w:t>
      </w:r>
    </w:p>
    <w:p w14:paraId="0BD094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mellersta</w:t>
      </w:r>
    </w:p>
    <w:p w14:paraId="5BCD87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melodi</w:t>
      </w:r>
    </w:p>
    <w:p w14:paraId="76CF4B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melodramatisk</w:t>
      </w:r>
    </w:p>
    <w:p w14:paraId="09A2E1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melon</w:t>
      </w:r>
    </w:p>
    <w:p w14:paraId="48BC8A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memoarer</w:t>
      </w:r>
    </w:p>
    <w:p w14:paraId="041655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menande</w:t>
      </w:r>
    </w:p>
    <w:p w14:paraId="67DEDA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menar</w:t>
      </w:r>
    </w:p>
    <w:p w14:paraId="6B5EF3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mened</w:t>
      </w:r>
    </w:p>
    <w:p w14:paraId="34A859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menig</w:t>
      </w:r>
    </w:p>
    <w:p w14:paraId="39764C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meningit</w:t>
      </w:r>
    </w:p>
    <w:p w14:paraId="0A4F11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670" w:author="Author" w:date="2012-02-26T13:32:00Z" w:name="move318027346"/>
      <w:moveTo w:id="36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me</w:t>
        </w:r>
        <w:r w:rsidRPr="00780F39">
          <w:rPr>
            <w:rFonts w:ascii="宋体" w:eastAsia="宋体" w:hAnsi="宋体" w:cs="宋体" w:hint="eastAsia"/>
            <w:lang w:val="sv-SE"/>
          </w:rPr>
          <w:t>ning</w:t>
        </w:r>
      </w:moveTo>
    </w:p>
    <w:moveToRangeEnd w:id="3670"/>
    <w:p w14:paraId="164C9E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meningsfr0344nde</w:t>
      </w:r>
    </w:p>
    <w:p w14:paraId="147A71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meningsfull</w:t>
      </w:r>
    </w:p>
    <w:p w14:paraId="385754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meningsl0366s</w:t>
      </w:r>
    </w:p>
    <w:p w14:paraId="095A51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meningsskiljaktighet</w:t>
      </w:r>
    </w:p>
    <w:p w14:paraId="1FEB58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72" w:author="Author" w:date="2012-02-26T13:32:00Z" w:name="move318027346"/>
      <w:moveFrom w:id="3673" w:author="Author" w:date="2012-02-26T13:32:00Z">
        <w:r w:rsidRPr="00673328">
          <w:rPr>
            <w:rFonts w:ascii="宋体" w:eastAsia="宋体" w:hAnsi="宋体" w:cs="宋体" w:hint="eastAsia"/>
          </w:rPr>
          <w:t>me</w:t>
        </w:r>
        <w:r w:rsidRPr="00673328">
          <w:rPr>
            <w:rFonts w:ascii="宋体" w:eastAsia="宋体" w:hAnsi="宋体" w:cs="宋体" w:hint="eastAsia"/>
          </w:rPr>
          <w:t>ning</w:t>
        </w:r>
      </w:moveFrom>
    </w:p>
    <w:moveFromRangeEnd w:id="3672"/>
    <w:p w14:paraId="68F234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menisk</w:t>
      </w:r>
    </w:p>
    <w:p w14:paraId="2ECCBA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menl0366s</w:t>
      </w:r>
    </w:p>
    <w:p w14:paraId="7F0D1C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menlig</w:t>
      </w:r>
    </w:p>
    <w:p w14:paraId="35164F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674" w:author="Author" w:date="2012-02-26T13:32:00Z" w:name="move318027347"/>
      <w:moveTo w:id="367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men</w:t>
        </w:r>
      </w:moveTo>
    </w:p>
    <w:moveToRangeEnd w:id="3674"/>
    <w:p w14:paraId="3405B3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mens</w:t>
      </w:r>
    </w:p>
    <w:p w14:paraId="59B9C0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menstruation</w:t>
      </w:r>
    </w:p>
    <w:p w14:paraId="22BCCE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76" w:author="Author" w:date="2012-02-26T13:32:00Z" w:name="move318027347"/>
      <w:moveFrom w:id="3677" w:author="Author" w:date="2012-02-26T13:32:00Z">
        <w:r w:rsidRPr="00673328">
          <w:rPr>
            <w:rFonts w:ascii="宋体" w:eastAsia="宋体" w:hAnsi="宋体" w:cs="宋体" w:hint="eastAsia"/>
          </w:rPr>
          <w:t>men</w:t>
        </w:r>
      </w:moveFrom>
    </w:p>
    <w:moveFromRangeEnd w:id="3676"/>
    <w:p w14:paraId="4623F8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mentalitet</w:t>
      </w:r>
    </w:p>
    <w:p w14:paraId="6D00A7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78" w:author="Author" w:date="2012-02-26T13:32:00Z" w:name="move318027348"/>
      <w:moveTo w:id="3679" w:author="Author" w:date="2012-02-26T13:32:00Z">
        <w:r w:rsidRPr="00673328">
          <w:rPr>
            <w:rFonts w:ascii="宋体" w:eastAsia="宋体" w:hAnsi="宋体" w:cs="宋体" w:hint="eastAsia"/>
          </w:rPr>
          <w:t>mental</w:t>
        </w:r>
      </w:moveTo>
    </w:p>
    <w:moveToRangeEnd w:id="3678"/>
    <w:p w14:paraId="4D25EB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mentalsjuk</w:t>
      </w:r>
    </w:p>
    <w:p w14:paraId="4052C6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80" w:author="Author" w:date="2012-02-26T13:32:00Z" w:name="move318027348"/>
      <w:moveFrom w:id="3681" w:author="Author" w:date="2012-02-26T13:32:00Z">
        <w:r w:rsidRPr="00673328">
          <w:rPr>
            <w:rFonts w:ascii="宋体" w:eastAsia="宋体" w:hAnsi="宋体" w:cs="宋体" w:hint="eastAsia"/>
          </w:rPr>
          <w:t>mental</w:t>
        </w:r>
      </w:moveFrom>
    </w:p>
    <w:moveFromRangeEnd w:id="3680"/>
    <w:p w14:paraId="42D6FA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mentalv0345rd</w:t>
      </w:r>
    </w:p>
    <w:p w14:paraId="4C595E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meny</w:t>
      </w:r>
    </w:p>
    <w:p w14:paraId="1B7C22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mera</w:t>
      </w:r>
    </w:p>
    <w:p w14:paraId="044189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meridian</w:t>
      </w:r>
    </w:p>
    <w:p w14:paraId="614AFE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meriterar</w:t>
      </w:r>
    </w:p>
    <w:p w14:paraId="152463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meritf0366rteckning</w:t>
      </w:r>
    </w:p>
    <w:p w14:paraId="30095B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merit</w:t>
      </w:r>
    </w:p>
    <w:p w14:paraId="720419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682" w:author="Author" w:date="2012-02-26T13:32:00Z" w:name="move318027349"/>
      <w:moveTo w:id="368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mer</w:t>
        </w:r>
      </w:moveTo>
    </w:p>
    <w:moveToRangeEnd w:id="3682"/>
    <w:p w14:paraId="22493A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merpart</w:t>
      </w:r>
    </w:p>
    <w:p w14:paraId="6E52B4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mersmak</w:t>
      </w:r>
    </w:p>
    <w:p w14:paraId="42A83A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84" w:author="Author" w:date="2012-02-26T13:32:00Z" w:name="move318027349"/>
      <w:moveFrom w:id="3685" w:author="Author" w:date="2012-02-26T13:32:00Z">
        <w:r w:rsidRPr="00673328">
          <w:rPr>
            <w:rFonts w:ascii="宋体" w:eastAsia="宋体" w:hAnsi="宋体" w:cs="宋体" w:hint="eastAsia"/>
          </w:rPr>
          <w:t>mer</w:t>
        </w:r>
      </w:moveFrom>
    </w:p>
    <w:moveFromRangeEnd w:id="3684"/>
    <w:p w14:paraId="75EBEA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merv0344rdeskatt</w:t>
      </w:r>
    </w:p>
    <w:p w14:paraId="7685CF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86" w:author="Author" w:date="2012-02-26T13:32:00Z" w:name="move318027350"/>
      <w:moveTo w:id="3687" w:author="Author" w:date="2012-02-26T13:32:00Z">
        <w:r w:rsidRPr="00673328">
          <w:rPr>
            <w:rFonts w:ascii="宋体" w:eastAsia="宋体" w:hAnsi="宋体" w:cs="宋体" w:hint="eastAsia"/>
          </w:rPr>
          <w:t>mes</w:t>
        </w:r>
      </w:moveTo>
    </w:p>
    <w:moveToRangeEnd w:id="3686"/>
    <w:p w14:paraId="0668A6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me</w:t>
      </w:r>
      <w:r w:rsidRPr="00673328">
        <w:rPr>
          <w:rFonts w:ascii="宋体" w:eastAsia="宋体" w:hAnsi="宋体" w:cs="宋体" w:hint="eastAsia"/>
        </w:rPr>
        <w:t>sost</w:t>
      </w:r>
    </w:p>
    <w:p w14:paraId="4AE331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88" w:author="Author" w:date="2012-02-26T13:32:00Z" w:name="move318027350"/>
      <w:moveFrom w:id="3689" w:author="Author" w:date="2012-02-26T13:32:00Z">
        <w:r w:rsidRPr="00673328">
          <w:rPr>
            <w:rFonts w:ascii="宋体" w:eastAsia="宋体" w:hAnsi="宋体" w:cs="宋体" w:hint="eastAsia"/>
          </w:rPr>
          <w:t>mes</w:t>
        </w:r>
      </w:moveFrom>
    </w:p>
    <w:moveFromRangeEnd w:id="3688"/>
    <w:p w14:paraId="77B7BC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mestadels</w:t>
      </w:r>
    </w:p>
    <w:p w14:paraId="5EB841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mesta</w:t>
      </w:r>
    </w:p>
    <w:p w14:paraId="5DA884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mest</w:t>
      </w:r>
    </w:p>
    <w:p w14:paraId="24E4B5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metafor</w:t>
      </w:r>
    </w:p>
    <w:p w14:paraId="7516BD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metafysisk</w:t>
      </w:r>
    </w:p>
    <w:p w14:paraId="047CC6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metallarbetare</w:t>
      </w:r>
    </w:p>
    <w:p w14:paraId="41DBED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metall</w:t>
      </w:r>
    </w:p>
    <w:p w14:paraId="2D2C21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metar</w:t>
      </w:r>
    </w:p>
    <w:p w14:paraId="110B4D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meteorologi</w:t>
      </w:r>
    </w:p>
    <w:p w14:paraId="7999DD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meteorolog</w:t>
      </w:r>
    </w:p>
    <w:p w14:paraId="1EE579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meter</w:t>
      </w:r>
    </w:p>
    <w:p w14:paraId="646532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metodisk</w:t>
      </w:r>
    </w:p>
    <w:p w14:paraId="194652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metodist</w:t>
      </w:r>
    </w:p>
    <w:p w14:paraId="39E6B5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metod</w:t>
      </w:r>
    </w:p>
    <w:p w14:paraId="62D8F2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metropol</w:t>
      </w:r>
    </w:p>
    <w:p w14:paraId="37E4BC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mexikan</w:t>
      </w:r>
    </w:p>
    <w:p w14:paraId="5D1DD9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mg</w:t>
      </w:r>
    </w:p>
    <w:p w14:paraId="5D3286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middag</w:t>
      </w:r>
    </w:p>
    <w:p w14:paraId="766A18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midja</w:t>
      </w:r>
    </w:p>
    <w:p w14:paraId="5F35F3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midnatt</w:t>
      </w:r>
    </w:p>
    <w:p w14:paraId="33D1A40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midsommar</w:t>
      </w:r>
    </w:p>
    <w:p w14:paraId="0C8EE0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90" w:author="Author" w:date="2012-02-26T13:32:00Z" w:name="move318027351"/>
      <w:moveTo w:id="3691" w:author="Author" w:date="2012-02-26T13:32:00Z">
        <w:r w:rsidRPr="00673328">
          <w:rPr>
            <w:rFonts w:ascii="宋体" w:eastAsia="宋体" w:hAnsi="宋体" w:cs="宋体" w:hint="eastAsia"/>
          </w:rPr>
          <w:t>mig</w:t>
        </w:r>
      </w:moveTo>
    </w:p>
    <w:moveToRangeEnd w:id="3690"/>
    <w:p w14:paraId="605902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migr0344n</w:t>
      </w:r>
    </w:p>
    <w:p w14:paraId="51B742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migrationsverket</w:t>
      </w:r>
    </w:p>
    <w:p w14:paraId="08FA02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92" w:author="Author" w:date="2012-02-26T13:32:00Z" w:name="move318027351"/>
      <w:moveFrom w:id="3693" w:author="Author" w:date="2012-02-26T13:32:00Z">
        <w:r w:rsidRPr="00673328">
          <w:rPr>
            <w:rFonts w:ascii="宋体" w:eastAsia="宋体" w:hAnsi="宋体" w:cs="宋体" w:hint="eastAsia"/>
          </w:rPr>
          <w:t>mig</w:t>
        </w:r>
      </w:moveFrom>
    </w:p>
    <w:moveFromRangeEnd w:id="3692"/>
    <w:p w14:paraId="7E7115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mikrofon</w:t>
      </w:r>
    </w:p>
    <w:p w14:paraId="53435E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94" w:author="Author" w:date="2012-02-26T13:32:00Z" w:name="move318027352"/>
      <w:moveTo w:id="3695" w:author="Author" w:date="2012-02-26T13:32:00Z">
        <w:r w:rsidRPr="00673328">
          <w:rPr>
            <w:rFonts w:ascii="宋体" w:eastAsia="宋体" w:hAnsi="宋体" w:cs="宋体" w:hint="eastAsia"/>
          </w:rPr>
          <w:t>mikro-</w:t>
        </w:r>
      </w:moveTo>
    </w:p>
    <w:moveToRangeEnd w:id="3694"/>
    <w:p w14:paraId="5A9B04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mikroskop</w:t>
      </w:r>
    </w:p>
    <w:p w14:paraId="7A3532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696" w:author="Author" w:date="2012-02-26T13:32:00Z" w:name="move318027352"/>
      <w:moveFrom w:id="3697" w:author="Author" w:date="2012-02-26T13:32:00Z">
        <w:r w:rsidRPr="00673328">
          <w:rPr>
            <w:rFonts w:ascii="宋体" w:eastAsia="宋体" w:hAnsi="宋体" w:cs="宋体" w:hint="eastAsia"/>
          </w:rPr>
          <w:t>mikro-</w:t>
        </w:r>
      </w:moveFrom>
    </w:p>
    <w:moveFromRangeEnd w:id="3696"/>
    <w:p w14:paraId="080E2F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mikrov0345gsugn</w:t>
      </w:r>
    </w:p>
    <w:p w14:paraId="233831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698" w:author="Author" w:date="2012-02-26T13:32:00Z" w:name="move318027353"/>
      <w:moveTo w:id="3699" w:author="Author" w:date="2012-02-26T13:32:00Z">
        <w:r w:rsidRPr="00673328">
          <w:rPr>
            <w:rFonts w:ascii="宋体" w:eastAsia="宋体" w:hAnsi="宋体" w:cs="宋体" w:hint="eastAsia"/>
          </w:rPr>
          <w:t>mild</w:t>
        </w:r>
      </w:moveTo>
    </w:p>
    <w:moveToRangeEnd w:id="3698"/>
    <w:p w14:paraId="3DC34D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</w:t>
      </w:r>
      <w:r w:rsidRPr="00673328">
        <w:rPr>
          <w:rFonts w:ascii="宋体" w:eastAsia="宋体" w:hAnsi="宋体" w:cs="宋体" w:hint="eastAsia"/>
        </w:rPr>
        <w:t>ildrar</w:t>
      </w:r>
    </w:p>
    <w:p w14:paraId="65D9B6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00" w:author="Author" w:date="2012-02-26T13:32:00Z" w:name="move318027353"/>
      <w:moveFrom w:id="3701" w:author="Author" w:date="2012-02-26T13:32:00Z">
        <w:r w:rsidRPr="00673328">
          <w:rPr>
            <w:rFonts w:ascii="宋体" w:eastAsia="宋体" w:hAnsi="宋体" w:cs="宋体" w:hint="eastAsia"/>
          </w:rPr>
          <w:t>mild</w:t>
        </w:r>
      </w:moveFrom>
    </w:p>
    <w:moveFromRangeEnd w:id="3700"/>
    <w:p w14:paraId="0878BD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milit0344r</w:t>
      </w:r>
    </w:p>
    <w:p w14:paraId="1B057C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milit0344rtj0344nstg0366ring</w:t>
      </w:r>
    </w:p>
    <w:p w14:paraId="3C83C4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milit0344rtj0344nst</w:t>
      </w:r>
    </w:p>
    <w:p w14:paraId="2623DC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militant</w:t>
      </w:r>
    </w:p>
    <w:p w14:paraId="48C283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milj0366partiet de gr0366na</w:t>
      </w:r>
    </w:p>
    <w:p w14:paraId="693378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miljard</w:t>
      </w:r>
    </w:p>
    <w:p w14:paraId="76A8CF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miljon</w:t>
      </w:r>
    </w:p>
    <w:p w14:paraId="453B8E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milkshake</w:t>
      </w:r>
    </w:p>
    <w:p w14:paraId="18C771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millennium</w:t>
      </w:r>
    </w:p>
    <w:p w14:paraId="365872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milliliter</w:t>
      </w:r>
    </w:p>
    <w:p w14:paraId="7A2FEF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702" w:author="Author" w:date="2012-02-26T13:32:00Z" w:name="move318027354"/>
      <w:moveTo w:id="3703" w:author="Author" w:date="2012-02-26T13:32:00Z">
        <w:r w:rsidRPr="00673328">
          <w:rPr>
            <w:rFonts w:ascii="宋体" w:eastAsia="宋体" w:hAnsi="宋体" w:cs="宋体" w:hint="eastAsia"/>
          </w:rPr>
          <w:t>millimeter</w:t>
        </w:r>
      </w:moveTo>
    </w:p>
    <w:moveToRangeEnd w:id="3702"/>
    <w:p w14:paraId="1BF3BA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millimeterr0344ttvisa</w:t>
      </w:r>
    </w:p>
    <w:p w14:paraId="6C3A7C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04" w:author="Author" w:date="2012-02-26T13:32:00Z" w:name="move318027354"/>
      <w:moveFrom w:id="3705" w:author="Author" w:date="2012-02-26T13:32:00Z">
        <w:r w:rsidRPr="00673328">
          <w:rPr>
            <w:rFonts w:ascii="宋体" w:eastAsia="宋体" w:hAnsi="宋体" w:cs="宋体" w:hint="eastAsia"/>
          </w:rPr>
          <w:t>millimeter</w:t>
        </w:r>
      </w:moveFrom>
    </w:p>
    <w:moveFromRangeEnd w:id="3704"/>
    <w:p w14:paraId="703DA1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milli-</w:t>
      </w:r>
    </w:p>
    <w:p w14:paraId="0757CA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706" w:author="Author" w:date="2012-02-26T13:32:00Z" w:name="move318027355"/>
      <w:moveTo w:id="3707" w:author="Author" w:date="2012-02-26T13:32:00Z">
        <w:r w:rsidRPr="00673328">
          <w:rPr>
            <w:rFonts w:ascii="宋体" w:eastAsia="宋体" w:hAnsi="宋体" w:cs="宋体" w:hint="eastAsia"/>
          </w:rPr>
          <w:t>mil</w:t>
        </w:r>
      </w:moveTo>
    </w:p>
    <w:moveToRangeEnd w:id="3706"/>
    <w:p w14:paraId="4DFCE6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milstolpe</w:t>
      </w:r>
    </w:p>
    <w:p w14:paraId="1AC34E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08" w:author="Author" w:date="2012-02-26T13:32:00Z" w:name="move318027355"/>
      <w:moveFrom w:id="3709" w:author="Author" w:date="2012-02-26T13:32:00Z">
        <w:r w:rsidRPr="00673328">
          <w:rPr>
            <w:rFonts w:ascii="宋体" w:eastAsia="宋体" w:hAnsi="宋体" w:cs="宋体" w:hint="eastAsia"/>
          </w:rPr>
          <w:t>mil</w:t>
        </w:r>
      </w:moveFrom>
    </w:p>
    <w:moveFromRangeEnd w:id="3708"/>
    <w:p w14:paraId="7A21AE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mimik</w:t>
      </w:r>
    </w:p>
    <w:p w14:paraId="792F83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mina</w:t>
      </w:r>
    </w:p>
    <w:p w14:paraId="2ECDA4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minder0345rig</w:t>
      </w:r>
    </w:p>
    <w:p w14:paraId="221F2B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minderv0344rdeskomplex</w:t>
      </w:r>
    </w:p>
    <w:p w14:paraId="20C2BA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</w:t>
      </w:r>
      <w:r w:rsidRPr="00780F39">
        <w:rPr>
          <w:rFonts w:ascii="宋体" w:eastAsia="宋体" w:hAnsi="宋体" w:cs="宋体" w:hint="eastAsia"/>
          <w:lang w:val="sv-SE"/>
        </w:rPr>
        <w:t>dre</w:t>
      </w:r>
    </w:p>
    <w:p w14:paraId="698B15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mineral</w:t>
      </w:r>
    </w:p>
    <w:p w14:paraId="17D060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mineralvatten</w:t>
      </w:r>
    </w:p>
    <w:p w14:paraId="301867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miniatyr</w:t>
      </w:r>
    </w:p>
    <w:p w14:paraId="334726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minimal</w:t>
      </w:r>
    </w:p>
    <w:p w14:paraId="4B9E46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10" w:author="Author" w:date="2012-02-26T13:32:00Z" w:name="move318027356"/>
      <w:moveTo w:id="371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mini-</w:t>
        </w:r>
      </w:moveTo>
    </w:p>
    <w:moveToRangeEnd w:id="3710"/>
    <w:p w14:paraId="12105D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minimum</w:t>
      </w:r>
    </w:p>
    <w:p w14:paraId="18D654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minir0344knare</w:t>
      </w:r>
    </w:p>
    <w:p w14:paraId="717328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minist0344r</w:t>
      </w:r>
    </w:p>
    <w:p w14:paraId="69E5BD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minister</w:t>
      </w:r>
    </w:p>
    <w:p w14:paraId="51AAC2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12" w:author="Author" w:date="2012-02-26T13:32:00Z" w:name="move318027356"/>
      <w:moveFrom w:id="3713" w:author="Author" w:date="2012-02-26T13:32:00Z">
        <w:r w:rsidRPr="00673328">
          <w:rPr>
            <w:rFonts w:ascii="宋体" w:eastAsia="宋体" w:hAnsi="宋体" w:cs="宋体" w:hint="eastAsia"/>
          </w:rPr>
          <w:t>mini-</w:t>
        </w:r>
      </w:moveFrom>
    </w:p>
    <w:moveFromRangeEnd w:id="3712"/>
    <w:p w14:paraId="2DA19D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mink</w:t>
      </w:r>
    </w:p>
    <w:p w14:paraId="2C23FE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14" w:author="Author" w:date="2012-02-26T13:32:00Z" w:name="move318027357"/>
      <w:moveTo w:id="371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min</w:t>
        </w:r>
      </w:moveTo>
    </w:p>
    <w:p w14:paraId="7BDD09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16" w:author="Author" w:date="2012-02-26T13:32:00Z" w:name="move318027358"/>
      <w:moveToRangeEnd w:id="3714"/>
      <w:moveTo w:id="37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minne</w:t>
        </w:r>
      </w:moveTo>
    </w:p>
    <w:moveToRangeEnd w:id="3716"/>
    <w:p w14:paraId="69B8EB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minnesbeta</w:t>
      </w:r>
    </w:p>
    <w:p w14:paraId="761EA6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minnesm0344rke</w:t>
      </w:r>
    </w:p>
    <w:p w14:paraId="1EE767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18" w:author="Author" w:date="2012-02-26T13:32:00Z" w:name="move318027358"/>
      <w:moveFrom w:id="3719" w:author="Author" w:date="2012-02-26T13:32:00Z">
        <w:r w:rsidRPr="00673328">
          <w:rPr>
            <w:rFonts w:ascii="宋体" w:eastAsia="宋体" w:hAnsi="宋体" w:cs="宋体" w:hint="eastAsia"/>
          </w:rPr>
          <w:t>minne</w:t>
        </w:r>
      </w:moveFrom>
    </w:p>
    <w:moveFromRangeEnd w:id="3718"/>
    <w:p w14:paraId="10E9F0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minns</w:t>
      </w:r>
    </w:p>
    <w:p w14:paraId="79C141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minoritet</w:t>
      </w:r>
    </w:p>
    <w:p w14:paraId="05F702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minsann</w:t>
      </w:r>
    </w:p>
    <w:p w14:paraId="702233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minskar</w:t>
      </w:r>
    </w:p>
    <w:p w14:paraId="6B112D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minskning</w:t>
      </w:r>
    </w:p>
    <w:p w14:paraId="0D12C6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minspel</w:t>
      </w:r>
    </w:p>
    <w:p w14:paraId="246654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minst</w:t>
      </w:r>
    </w:p>
    <w:p w14:paraId="2E7793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20" w:author="Author" w:date="2012-02-26T13:32:00Z" w:name="move318027357"/>
      <w:moveFrom w:id="3721" w:author="Author" w:date="2012-02-26T13:32:00Z">
        <w:r w:rsidRPr="00673328">
          <w:rPr>
            <w:rFonts w:ascii="宋体" w:eastAsia="宋体" w:hAnsi="宋体" w:cs="宋体" w:hint="eastAsia"/>
          </w:rPr>
          <w:t>min</w:t>
        </w:r>
      </w:moveFrom>
    </w:p>
    <w:moveFromRangeEnd w:id="3720"/>
    <w:p w14:paraId="04B279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minus</w:t>
      </w:r>
    </w:p>
    <w:p w14:paraId="4DFB08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minuti0366s</w:t>
      </w:r>
    </w:p>
    <w:p w14:paraId="32820D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minut</w:t>
      </w:r>
    </w:p>
    <w:p w14:paraId="4240B9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mirakel</w:t>
      </w:r>
    </w:p>
    <w:p w14:paraId="4818BC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mis0344r</w:t>
      </w:r>
    </w:p>
    <w:p w14:paraId="77F483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mischmasch</w:t>
      </w:r>
    </w:p>
    <w:p w14:paraId="7A606B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miss0366de</w:t>
      </w:r>
    </w:p>
    <w:p w14:paraId="6013F8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</w:t>
      </w:r>
      <w:r w:rsidRPr="00780F39">
        <w:rPr>
          <w:rFonts w:ascii="宋体" w:eastAsia="宋体" w:hAnsi="宋体" w:cs="宋体" w:hint="eastAsia"/>
          <w:lang w:val="sv-SE"/>
        </w:rPr>
        <w:t>sanpassad</w:t>
      </w:r>
    </w:p>
    <w:p w14:paraId="79322C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missar</w:t>
      </w:r>
    </w:p>
    <w:p w14:paraId="14D9AC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missbel0345ten</w:t>
      </w:r>
    </w:p>
    <w:p w14:paraId="7DC755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missbildad</w:t>
      </w:r>
    </w:p>
    <w:p w14:paraId="631C2A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missbrukare</w:t>
      </w:r>
    </w:p>
    <w:p w14:paraId="4A9326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missbrukar</w:t>
      </w:r>
    </w:p>
    <w:p w14:paraId="0A2F62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missbruk</w:t>
      </w:r>
    </w:p>
    <w:p w14:paraId="56F509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missf0366rh0345llande</w:t>
      </w:r>
    </w:p>
    <w:p w14:paraId="116A32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missf0366rst0345nd</w:t>
      </w:r>
    </w:p>
    <w:p w14:paraId="322280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missf0366rst0345r</w:t>
      </w:r>
    </w:p>
    <w:p w14:paraId="709C0B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missfall</w:t>
      </w:r>
    </w:p>
    <w:p w14:paraId="2D6771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missfoster</w:t>
      </w:r>
    </w:p>
    <w:p w14:paraId="74796B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missg0344rning</w:t>
      </w:r>
    </w:p>
    <w:p w14:paraId="711FE1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missgrepp</w:t>
      </w:r>
    </w:p>
    <w:p w14:paraId="6F143C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missgynnar</w:t>
      </w:r>
    </w:p>
    <w:p w14:paraId="7672B2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misshandel</w:t>
      </w:r>
    </w:p>
    <w:p w14:paraId="294641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misshandlar</w:t>
      </w:r>
    </w:p>
    <w:p w14:paraId="074CAA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missil</w:t>
      </w:r>
    </w:p>
    <w:p w14:paraId="233189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mission</w:t>
      </w:r>
    </w:p>
    <w:p w14:paraId="3E7CB4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missk0366ter</w:t>
      </w:r>
    </w:p>
    <w:p w14:paraId="511BF0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missleder</w:t>
      </w:r>
    </w:p>
    <w:p w14:paraId="37EF55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missl</w:t>
      </w:r>
      <w:r w:rsidRPr="00780F39">
        <w:rPr>
          <w:rFonts w:ascii="宋体" w:eastAsia="宋体" w:hAnsi="宋体" w:cs="宋体" w:hint="eastAsia"/>
          <w:lang w:val="sv-SE"/>
        </w:rPr>
        <w:t>yckad</w:t>
      </w:r>
    </w:p>
    <w:p w14:paraId="73A878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misslyckande</w:t>
      </w:r>
    </w:p>
    <w:p w14:paraId="2126F7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misslyckas</w:t>
      </w:r>
    </w:p>
    <w:p w14:paraId="6EFFF6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missminner sig</w:t>
      </w:r>
    </w:p>
    <w:p w14:paraId="6CA86F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missmodig</w:t>
      </w:r>
    </w:p>
    <w:p w14:paraId="14CFEA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22" w:author="Author" w:date="2012-02-26T13:32:00Z" w:name="move318027359"/>
      <w:moveTo w:id="37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miss-</w:t>
        </w:r>
      </w:moveTo>
    </w:p>
    <w:p w14:paraId="075F52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372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miss</w:t>
        </w:r>
      </w:moveTo>
    </w:p>
    <w:moveToRangeEnd w:id="3722"/>
    <w:p w14:paraId="6EE122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missn0366jd</w:t>
      </w:r>
    </w:p>
    <w:p w14:paraId="4DF671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missn0366je</w:t>
      </w:r>
    </w:p>
    <w:p w14:paraId="025EE1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missr0344knar sig</w:t>
      </w:r>
    </w:p>
    <w:p w14:paraId="0D0FBE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missriktad</w:t>
      </w:r>
    </w:p>
    <w:p w14:paraId="3C6F97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25" w:author="Author" w:date="2012-02-26T13:32:00Z" w:name="move318027359"/>
      <w:moveFrom w:id="3726" w:author="Author" w:date="2012-02-26T13:32:00Z">
        <w:r w:rsidRPr="00673328">
          <w:rPr>
            <w:rFonts w:ascii="宋体" w:eastAsia="宋体" w:hAnsi="宋体" w:cs="宋体" w:hint="eastAsia"/>
          </w:rPr>
          <w:t>miss-</w:t>
        </w:r>
      </w:moveFrom>
    </w:p>
    <w:p w14:paraId="201D18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3727" w:author="Author" w:date="2012-02-26T13:32:00Z">
        <w:r w:rsidRPr="00673328">
          <w:rPr>
            <w:rFonts w:ascii="宋体" w:eastAsia="宋体" w:hAnsi="宋体" w:cs="宋体" w:hint="eastAsia"/>
          </w:rPr>
          <w:t>miss</w:t>
        </w:r>
      </w:moveFrom>
    </w:p>
    <w:moveFromRangeEnd w:id="3725"/>
    <w:p w14:paraId="301BC5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misst0344nker</w:t>
      </w:r>
    </w:p>
    <w:p w14:paraId="348767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misst0344nksam</w:t>
      </w:r>
    </w:p>
    <w:p w14:paraId="49995F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misst0344nkt</w:t>
      </w:r>
    </w:p>
    <w:p w14:paraId="1BE2CF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misstag</w:t>
      </w:r>
    </w:p>
    <w:p w14:paraId="672D79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misstanke</w:t>
      </w:r>
    </w:p>
    <w:p w14:paraId="5692F0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misstar sig</w:t>
      </w:r>
    </w:p>
    <w:p w14:paraId="5E2A48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misstr0366star</w:t>
      </w:r>
    </w:p>
    <w:p w14:paraId="173A4E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misstroendef0366rklaring</w:t>
      </w:r>
    </w:p>
    <w:p w14:paraId="32D14E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misstroende</w:t>
      </w:r>
    </w:p>
    <w:p w14:paraId="22AAF4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728" w:author="Author" w:date="2012-02-26T13:32:00Z" w:name="move318027360"/>
      <w:moveTo w:id="3729" w:author="Author" w:date="2012-02-26T13:32:00Z">
        <w:r w:rsidRPr="00673328">
          <w:rPr>
            <w:rFonts w:ascii="宋体" w:eastAsia="宋体" w:hAnsi="宋体" w:cs="宋体" w:hint="eastAsia"/>
          </w:rPr>
          <w:t>misstro</w:t>
        </w:r>
      </w:moveTo>
    </w:p>
    <w:moveToRangeEnd w:id="3728"/>
    <w:p w14:paraId="1384E8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misst</w:t>
      </w:r>
      <w:r w:rsidRPr="00673328">
        <w:rPr>
          <w:rFonts w:ascii="宋体" w:eastAsia="宋体" w:hAnsi="宋体" w:cs="宋体" w:hint="eastAsia"/>
        </w:rPr>
        <w:t>ror</w:t>
      </w:r>
    </w:p>
    <w:p w14:paraId="173F2D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30" w:author="Author" w:date="2012-02-26T13:32:00Z" w:name="move318027360"/>
      <w:moveFrom w:id="3731" w:author="Author" w:date="2012-02-26T13:32:00Z">
        <w:r w:rsidRPr="00673328">
          <w:rPr>
            <w:rFonts w:ascii="宋体" w:eastAsia="宋体" w:hAnsi="宋体" w:cs="宋体" w:hint="eastAsia"/>
          </w:rPr>
          <w:t>misstro</w:t>
        </w:r>
      </w:moveFrom>
    </w:p>
    <w:moveFromRangeEnd w:id="3730"/>
    <w:p w14:paraId="6CD91E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misstycker</w:t>
      </w:r>
    </w:p>
    <w:p w14:paraId="606168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missunnar</w:t>
      </w:r>
    </w:p>
    <w:p w14:paraId="13EA4A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missuppfattar</w:t>
      </w:r>
    </w:p>
    <w:p w14:paraId="1E2AA1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missuppfattning</w:t>
      </w:r>
    </w:p>
    <w:p w14:paraId="648CA4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missv0344xt</w:t>
      </w:r>
    </w:p>
    <w:p w14:paraId="028FF3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missvisande</w:t>
      </w:r>
    </w:p>
    <w:p w14:paraId="678DD0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732" w:author="Author" w:date="2012-02-26T13:32:00Z" w:name="move318027361"/>
      <w:moveTo w:id="3733" w:author="Author" w:date="2012-02-26T13:32:00Z">
        <w:r w:rsidRPr="00673328">
          <w:rPr>
            <w:rFonts w:ascii="宋体" w:eastAsia="宋体" w:hAnsi="宋体" w:cs="宋体" w:hint="eastAsia"/>
          </w:rPr>
          <w:t>miste</w:t>
        </w:r>
      </w:moveTo>
    </w:p>
    <w:moveToRangeEnd w:id="3732"/>
    <w:p w14:paraId="467512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mister</w:t>
      </w:r>
    </w:p>
    <w:p w14:paraId="6DD26B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34" w:author="Author" w:date="2012-02-26T13:32:00Z" w:name="move318027361"/>
      <w:moveFrom w:id="3735" w:author="Author" w:date="2012-02-26T13:32:00Z">
        <w:r w:rsidRPr="00673328">
          <w:rPr>
            <w:rFonts w:ascii="宋体" w:eastAsia="宋体" w:hAnsi="宋体" w:cs="宋体" w:hint="eastAsia"/>
          </w:rPr>
          <w:t>miste</w:t>
        </w:r>
      </w:moveFrom>
    </w:p>
    <w:moveFromRangeEnd w:id="3734"/>
    <w:p w14:paraId="144E95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mitella</w:t>
      </w:r>
    </w:p>
    <w:p w14:paraId="25C3E1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mittemot</w:t>
      </w:r>
    </w:p>
    <w:p w14:paraId="66AA17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mittenpartierna</w:t>
      </w:r>
    </w:p>
    <w:p w14:paraId="26589F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mitt</w:t>
      </w:r>
    </w:p>
    <w:p w14:paraId="30EDC2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mixer</w:t>
      </w:r>
    </w:p>
    <w:p w14:paraId="2C5C15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mix</w:t>
      </w:r>
    </w:p>
    <w:p w14:paraId="63A17A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mj0344ll</w:t>
      </w:r>
    </w:p>
    <w:p w14:paraId="44DECF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mj0344lte</w:t>
      </w:r>
    </w:p>
    <w:p w14:paraId="32BB98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mj0366lkar</w:t>
      </w:r>
    </w:p>
    <w:p w14:paraId="61DFA6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mj0366lk</w:t>
      </w:r>
    </w:p>
    <w:p w14:paraId="5C0C61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mj0366lktand</w:t>
      </w:r>
    </w:p>
    <w:p w14:paraId="62129C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mj0366l</w:t>
      </w:r>
    </w:p>
    <w:p w14:paraId="7F1325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mjugg</w:t>
      </w:r>
    </w:p>
    <w:p w14:paraId="1C8C8D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mjukar upp</w:t>
      </w:r>
    </w:p>
    <w:p w14:paraId="571908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mjuklandar</w:t>
      </w:r>
    </w:p>
    <w:p w14:paraId="767641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736" w:author="Author" w:date="2012-02-26T13:32:00Z" w:name="move318027362"/>
      <w:moveTo w:id="3737" w:author="Author" w:date="2012-02-26T13:32:00Z">
        <w:r w:rsidRPr="00673328">
          <w:rPr>
            <w:rFonts w:ascii="宋体" w:eastAsia="宋体" w:hAnsi="宋体" w:cs="宋体" w:hint="eastAsia"/>
          </w:rPr>
          <w:t>mjuk</w:t>
        </w:r>
      </w:moveTo>
    </w:p>
    <w:moveToRangeEnd w:id="3736"/>
    <w:p w14:paraId="31AE75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mjuknar</w:t>
      </w:r>
    </w:p>
    <w:p w14:paraId="3C792E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38" w:author="Author" w:date="2012-02-26T13:32:00Z" w:name="move318027362"/>
      <w:moveFrom w:id="3739" w:author="Author" w:date="2012-02-26T13:32:00Z">
        <w:r w:rsidRPr="00673328">
          <w:rPr>
            <w:rFonts w:ascii="宋体" w:eastAsia="宋体" w:hAnsi="宋体" w:cs="宋体" w:hint="eastAsia"/>
          </w:rPr>
          <w:t>mjuk</w:t>
        </w:r>
      </w:moveFrom>
    </w:p>
    <w:moveFromRangeEnd w:id="3738"/>
    <w:p w14:paraId="0CEACE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mjukvara</w:t>
      </w:r>
    </w:p>
    <w:p w14:paraId="270032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mm</w:t>
      </w:r>
    </w:p>
    <w:p w14:paraId="4DA50990" w14:textId="77777777" w:rsidR="00000000" w:rsidRPr="00780F39" w:rsidRDefault="00780F39" w:rsidP="00673328">
      <w:pPr>
        <w:pStyle w:val="PlainText"/>
        <w:rPr>
          <w:ins w:id="3740" w:author="Author" w:date="2012-02-26T13:32:00Z"/>
          <w:rFonts w:ascii="宋体" w:eastAsia="宋体" w:hAnsi="宋体" w:cs="宋体" w:hint="eastAsia"/>
          <w:lang w:val="sv-SE"/>
        </w:rPr>
      </w:pPr>
      <w:ins w:id="37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</w:t>
        </w:r>
      </w:ins>
    </w:p>
    <w:p w14:paraId="4F6CB6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</w:t>
      </w:r>
      <w:r w:rsidRPr="00780F39">
        <w:rPr>
          <w:rFonts w:ascii="宋体" w:eastAsia="宋体" w:hAnsi="宋体" w:cs="宋体" w:hint="eastAsia"/>
          <w:lang w:val="sv-SE"/>
        </w:rPr>
        <w:t>nkr</w:t>
      </w:r>
    </w:p>
    <w:p w14:paraId="18A8CA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mobbar</w:t>
      </w:r>
    </w:p>
    <w:p w14:paraId="1E7772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mobb</w:t>
      </w:r>
    </w:p>
    <w:p w14:paraId="676AEC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mobiliserar</w:t>
      </w:r>
    </w:p>
    <w:p w14:paraId="0C0ECC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mobiltelefon</w:t>
      </w:r>
    </w:p>
    <w:p w14:paraId="2ED6BC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42" w:author="Author" w:date="2012-02-26T13:32:00Z" w:name="move318027363"/>
      <w:moveTo w:id="37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mocka</w:t>
        </w:r>
      </w:moveTo>
    </w:p>
    <w:moveToRangeEnd w:id="3742"/>
    <w:p w14:paraId="7F127E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mockar</w:t>
      </w:r>
    </w:p>
    <w:p w14:paraId="100A0F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44" w:author="Author" w:date="2012-02-26T13:32:00Z" w:name="move318027363"/>
      <w:moveFrom w:id="3745" w:author="Author" w:date="2012-02-26T13:32:00Z">
        <w:r w:rsidRPr="00673328">
          <w:rPr>
            <w:rFonts w:ascii="宋体" w:eastAsia="宋体" w:hAnsi="宋体" w:cs="宋体" w:hint="eastAsia"/>
          </w:rPr>
          <w:t>mocka</w:t>
        </w:r>
      </w:moveFrom>
    </w:p>
    <w:moveFromRangeEnd w:id="3744"/>
    <w:p w14:paraId="0384A7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modd</w:t>
      </w:r>
    </w:p>
    <w:p w14:paraId="132D88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modelejon</w:t>
      </w:r>
    </w:p>
    <w:p w14:paraId="54DB60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modell</w:t>
      </w:r>
    </w:p>
    <w:p w14:paraId="7F228C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modem</w:t>
      </w:r>
    </w:p>
    <w:p w14:paraId="6B622B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46" w:author="Author" w:date="2012-02-26T13:32:00Z" w:name="move318027364"/>
      <w:moveTo w:id="37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mode</w:t>
        </w:r>
      </w:moveTo>
    </w:p>
    <w:moveToRangeEnd w:id="3746"/>
    <w:p w14:paraId="301C60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moderata samlingspartiet</w:t>
      </w:r>
    </w:p>
    <w:p w14:paraId="4BAA64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moderat</w:t>
      </w:r>
    </w:p>
    <w:p w14:paraId="62E3ED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moderbolag</w:t>
      </w:r>
    </w:p>
    <w:p w14:paraId="5D2E4A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48" w:author="Author" w:date="2012-02-26T13:32:00Z" w:name="move318027365"/>
      <w:moveTo w:id="374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moder</w:t>
        </w:r>
      </w:moveTo>
    </w:p>
    <w:moveToRangeEnd w:id="3748"/>
    <w:p w14:paraId="53F085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moderniserar</w:t>
      </w:r>
    </w:p>
    <w:p w14:paraId="4D4B03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modern</w:t>
      </w:r>
    </w:p>
    <w:p w14:paraId="51CBD4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50" w:author="Author" w:date="2012-02-26T13:32:00Z" w:name="move318027366"/>
      <w:moveTo w:id="375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modersm0345l</w:t>
        </w:r>
      </w:moveTo>
    </w:p>
    <w:moveToRangeEnd w:id="3750"/>
    <w:p w14:paraId="13A81A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modersm0345lselev</w:t>
      </w:r>
    </w:p>
    <w:p w14:paraId="330977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modersm0345lsl0344rare</w:t>
      </w:r>
    </w:p>
    <w:p w14:paraId="0D3DF9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modersm0345lsst0366d</w:t>
      </w:r>
    </w:p>
    <w:p w14:paraId="6D04F7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52" w:author="Author" w:date="2012-02-26T13:32:00Z" w:name="move318027366"/>
      <w:moveFrom w:id="3753" w:author="Author" w:date="2012-02-26T13:32:00Z">
        <w:r w:rsidRPr="00673328">
          <w:rPr>
            <w:rFonts w:ascii="宋体" w:eastAsia="宋体" w:hAnsi="宋体" w:cs="宋体" w:hint="eastAsia"/>
          </w:rPr>
          <w:t>modersm0345l</w:t>
        </w:r>
      </w:moveFrom>
    </w:p>
    <w:moveFromRangeEnd w:id="3752"/>
    <w:p w14:paraId="1D96CA6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modersmj0366lk</w:t>
      </w:r>
    </w:p>
    <w:p w14:paraId="729266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54" w:author="Author" w:date="2012-02-26T13:32:00Z" w:name="move318027365"/>
      <w:moveFrom w:id="3755" w:author="Author" w:date="2012-02-26T13:32:00Z">
        <w:r w:rsidRPr="00673328">
          <w:rPr>
            <w:rFonts w:ascii="宋体" w:eastAsia="宋体" w:hAnsi="宋体" w:cs="宋体" w:hint="eastAsia"/>
          </w:rPr>
          <w:t>moder</w:t>
        </w:r>
      </w:moveFrom>
    </w:p>
    <w:p w14:paraId="7578F3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56" w:author="Author" w:date="2012-02-26T13:32:00Z" w:name="move318027364"/>
      <w:moveFromRangeEnd w:id="3754"/>
      <w:moveFrom w:id="3757" w:author="Author" w:date="2012-02-26T13:32:00Z">
        <w:r w:rsidRPr="00673328">
          <w:rPr>
            <w:rFonts w:ascii="宋体" w:eastAsia="宋体" w:hAnsi="宋体" w:cs="宋体" w:hint="eastAsia"/>
          </w:rPr>
          <w:t>mode</w:t>
        </w:r>
      </w:moveFrom>
    </w:p>
    <w:moveFromRangeEnd w:id="3756"/>
    <w:p w14:paraId="3CE08C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modf0344l</w:t>
      </w:r>
      <w:r w:rsidRPr="00780F39">
        <w:rPr>
          <w:rFonts w:ascii="宋体" w:eastAsia="宋体" w:hAnsi="宋体" w:cs="宋体" w:hint="eastAsia"/>
          <w:lang w:val="sv-SE"/>
        </w:rPr>
        <w:t>ld</w:t>
      </w:r>
    </w:p>
    <w:p w14:paraId="0D860F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modifierar</w:t>
      </w:r>
    </w:p>
    <w:p w14:paraId="6B08C8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modifikation</w:t>
      </w:r>
    </w:p>
    <w:p w14:paraId="4B0426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modig</w:t>
      </w:r>
    </w:p>
    <w:p w14:paraId="793AF2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</w:t>
      </w:r>
    </w:p>
    <w:p w14:paraId="656CA5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modul</w:t>
      </w:r>
    </w:p>
    <w:p w14:paraId="1415B2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mogen</w:t>
      </w:r>
    </w:p>
    <w:p w14:paraId="1F71CA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mognar</w:t>
      </w:r>
    </w:p>
    <w:p w14:paraId="6B6D14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moj0344ng</w:t>
      </w:r>
    </w:p>
    <w:p w14:paraId="52B452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mojnar</w:t>
      </w:r>
    </w:p>
    <w:p w14:paraId="6ADCB3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molar</w:t>
      </w:r>
    </w:p>
    <w:p w14:paraId="2FDAF6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molekyl</w:t>
      </w:r>
    </w:p>
    <w:p w14:paraId="7E3D7F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moll</w:t>
      </w:r>
    </w:p>
    <w:p w14:paraId="1861D3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moln</w:t>
      </w:r>
    </w:p>
    <w:p w14:paraId="7BED9A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moloken</w:t>
      </w:r>
    </w:p>
    <w:p w14:paraId="655FBB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momangen</w:t>
      </w:r>
    </w:p>
    <w:p w14:paraId="24A3EE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moment</w:t>
      </w:r>
    </w:p>
    <w:p w14:paraId="400A06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758" w:author="Author" w:date="2012-02-26T13:32:00Z" w:name="move318027367"/>
      <w:moveTo w:id="3759" w:author="Author" w:date="2012-02-26T13:32:00Z">
        <w:r w:rsidRPr="00673328">
          <w:rPr>
            <w:rFonts w:ascii="宋体" w:eastAsia="宋体" w:hAnsi="宋体" w:cs="宋体" w:hint="eastAsia"/>
          </w:rPr>
          <w:t>mom</w:t>
        </w:r>
      </w:moveTo>
    </w:p>
    <w:moveToRangeEnd w:id="3758"/>
    <w:p w14:paraId="5BA547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moms</w:t>
      </w:r>
    </w:p>
    <w:p w14:paraId="3C263A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60" w:author="Author" w:date="2012-02-26T13:32:00Z" w:name="move318027367"/>
      <w:moveFrom w:id="3761" w:author="Author" w:date="2012-02-26T13:32:00Z">
        <w:r w:rsidRPr="00673328">
          <w:rPr>
            <w:rFonts w:ascii="宋体" w:eastAsia="宋体" w:hAnsi="宋体" w:cs="宋体" w:hint="eastAsia"/>
          </w:rPr>
          <w:t>mom</w:t>
        </w:r>
      </w:moveFrom>
    </w:p>
    <w:moveFromRangeEnd w:id="3760"/>
    <w:p w14:paraId="6EB709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monarki</w:t>
      </w:r>
    </w:p>
    <w:p w14:paraId="7EE5D1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monitor</w:t>
      </w:r>
    </w:p>
    <w:p w14:paraId="51AC13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monogami</w:t>
      </w:r>
    </w:p>
    <w:p w14:paraId="517ADF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monogram</w:t>
      </w:r>
    </w:p>
    <w:p w14:paraId="71D6AE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monolog</w:t>
      </w:r>
    </w:p>
    <w:p w14:paraId="53FBB5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762" w:author="Author" w:date="2012-02-26T13:32:00Z" w:name="move318027368"/>
      <w:moveTo w:id="3763" w:author="Author" w:date="2012-02-26T13:32:00Z">
        <w:r w:rsidRPr="00673328">
          <w:rPr>
            <w:rFonts w:ascii="宋体" w:eastAsia="宋体" w:hAnsi="宋体" w:cs="宋体" w:hint="eastAsia"/>
          </w:rPr>
          <w:t>mono-</w:t>
        </w:r>
      </w:moveTo>
    </w:p>
    <w:moveToRangeEnd w:id="3762"/>
    <w:p w14:paraId="7A6251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monopol</w:t>
      </w:r>
    </w:p>
    <w:p w14:paraId="2192CB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64" w:author="Author" w:date="2012-02-26T13:32:00Z" w:name="move318027368"/>
      <w:moveFrom w:id="3765" w:author="Author" w:date="2012-02-26T13:32:00Z">
        <w:r w:rsidRPr="00673328">
          <w:rPr>
            <w:rFonts w:ascii="宋体" w:eastAsia="宋体" w:hAnsi="宋体" w:cs="宋体" w:hint="eastAsia"/>
          </w:rPr>
          <w:t>mono-</w:t>
        </w:r>
      </w:moveFrom>
    </w:p>
    <w:moveFromRangeEnd w:id="3764"/>
    <w:p w14:paraId="28E4E5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monoton</w:t>
      </w:r>
    </w:p>
    <w:p w14:paraId="7033A6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monster</w:t>
      </w:r>
    </w:p>
    <w:p w14:paraId="0887254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mont0366r</w:t>
      </w:r>
    </w:p>
    <w:p w14:paraId="43AD4D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montage</w:t>
      </w:r>
    </w:p>
    <w:p w14:paraId="6A95A3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monterar</w:t>
      </w:r>
    </w:p>
    <w:p w14:paraId="09B9AE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monter</w:t>
      </w:r>
    </w:p>
    <w:p w14:paraId="3367C2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monument</w:t>
      </w:r>
    </w:p>
    <w:p w14:paraId="2E8B97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mopedist</w:t>
      </w:r>
    </w:p>
    <w:p w14:paraId="3C4C81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</w:t>
      </w:r>
      <w:r w:rsidRPr="00673328">
        <w:rPr>
          <w:rFonts w:ascii="宋体" w:eastAsia="宋体" w:hAnsi="宋体" w:cs="宋体" w:hint="eastAsia"/>
        </w:rPr>
        <w:t>ped</w:t>
      </w:r>
    </w:p>
    <w:p w14:paraId="5E13AA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mops</w:t>
      </w:r>
    </w:p>
    <w:p w14:paraId="339083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mor0366tter</w:t>
      </w:r>
    </w:p>
    <w:p w14:paraId="4A13F9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moraklocka</w:t>
      </w:r>
    </w:p>
    <w:p w14:paraId="7B618E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moraliserar</w:t>
      </w:r>
    </w:p>
    <w:p w14:paraId="68A484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moralisk</w:t>
      </w:r>
    </w:p>
    <w:p w14:paraId="0A6D2E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moralkaka</w:t>
      </w:r>
    </w:p>
    <w:p w14:paraId="19A234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moral</w:t>
      </w:r>
    </w:p>
    <w:p w14:paraId="7EBE0E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morbror</w:t>
      </w:r>
    </w:p>
    <w:p w14:paraId="5C3471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mord</w:t>
      </w:r>
    </w:p>
    <w:p w14:paraId="62FDCD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morf0366r0344ldrar</w:t>
      </w:r>
    </w:p>
    <w:p w14:paraId="3DC7BB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morfar</w:t>
      </w:r>
    </w:p>
    <w:p w14:paraId="327458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morfin</w:t>
      </w:r>
    </w:p>
    <w:p w14:paraId="347840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morgondag</w:t>
      </w:r>
    </w:p>
    <w:p w14:paraId="045BA4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morgonluft</w:t>
      </w:r>
    </w:p>
    <w:p w14:paraId="4AC4ED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66" w:author="Author" w:date="2012-02-26T13:32:00Z" w:name="move318027369"/>
      <w:moveTo w:id="37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morgon</w:t>
        </w:r>
      </w:moveTo>
    </w:p>
    <w:moveToRangeEnd w:id="3766"/>
    <w:p w14:paraId="7FE566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morgonsamling</w:t>
      </w:r>
    </w:p>
    <w:p w14:paraId="17940B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68" w:author="Author" w:date="2012-02-26T13:32:00Z" w:name="move318027369"/>
      <w:moveFrom w:id="3769" w:author="Author" w:date="2012-02-26T13:32:00Z">
        <w:r w:rsidRPr="00673328">
          <w:rPr>
            <w:rFonts w:ascii="宋体" w:eastAsia="宋体" w:hAnsi="宋体" w:cs="宋体" w:hint="eastAsia"/>
          </w:rPr>
          <w:t>morgon</w:t>
        </w:r>
      </w:moveFrom>
    </w:p>
    <w:moveFromRangeEnd w:id="3768"/>
    <w:p w14:paraId="1EA8F0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mormor</w:t>
      </w:r>
    </w:p>
    <w:p w14:paraId="5210D7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70" w:author="Author" w:date="2012-02-26T13:32:00Z" w:name="move318027370"/>
      <w:moveTo w:id="37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mor</w:t>
        </w:r>
      </w:moveTo>
    </w:p>
    <w:moveToRangeEnd w:id="3770"/>
    <w:p w14:paraId="6B24C4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morot</w:t>
      </w:r>
    </w:p>
    <w:p w14:paraId="7C94C3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morrar</w:t>
      </w:r>
    </w:p>
    <w:p w14:paraId="721B84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morsa</w:t>
      </w:r>
    </w:p>
    <w:p w14:paraId="24AE35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morsealfabet</w:t>
      </w:r>
    </w:p>
    <w:p w14:paraId="4A430D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morse</w:t>
      </w:r>
    </w:p>
    <w:p w14:paraId="096CAE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morsk</w:t>
      </w:r>
    </w:p>
    <w:p w14:paraId="297C8A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mors</w:t>
      </w:r>
    </w:p>
    <w:p w14:paraId="259144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72" w:author="Author" w:date="2012-02-26T13:32:00Z" w:name="move318027370"/>
      <w:moveFrom w:id="3773" w:author="Author" w:date="2012-02-26T13:32:00Z">
        <w:r w:rsidRPr="00673328">
          <w:rPr>
            <w:rFonts w:ascii="宋体" w:eastAsia="宋体" w:hAnsi="宋体" w:cs="宋体" w:hint="eastAsia"/>
          </w:rPr>
          <w:t>mor</w:t>
        </w:r>
      </w:moveFrom>
    </w:p>
    <w:moveFromRangeEnd w:id="3772"/>
    <w:p w14:paraId="29DF2D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mortel</w:t>
      </w:r>
    </w:p>
    <w:p w14:paraId="71E0D6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mosaik</w:t>
      </w:r>
    </w:p>
    <w:p w14:paraId="599487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mosaisk</w:t>
      </w:r>
    </w:p>
    <w:p w14:paraId="322A27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mosar</w:t>
      </w:r>
    </w:p>
    <w:p w14:paraId="1640E2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mosk0351</w:t>
      </w:r>
    </w:p>
    <w:p w14:paraId="5248B8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774" w:author="Author" w:date="2012-02-26T13:32:00Z" w:name="move318027371"/>
      <w:moveTo w:id="3775" w:author="Author" w:date="2012-02-26T13:32:00Z">
        <w:r w:rsidRPr="00673328">
          <w:rPr>
            <w:rFonts w:ascii="宋体" w:eastAsia="宋体" w:hAnsi="宋体" w:cs="宋体" w:hint="eastAsia"/>
          </w:rPr>
          <w:t>mo</w:t>
        </w:r>
        <w:r w:rsidRPr="00673328">
          <w:rPr>
            <w:rFonts w:ascii="宋体" w:eastAsia="宋体" w:hAnsi="宋体" w:cs="宋体" w:hint="eastAsia"/>
          </w:rPr>
          <w:t>s</w:t>
        </w:r>
      </w:moveTo>
    </w:p>
    <w:moveToRangeEnd w:id="3774"/>
    <w:p w14:paraId="4AD4EF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mossa</w:t>
      </w:r>
    </w:p>
    <w:p w14:paraId="66011B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mosse</w:t>
      </w:r>
    </w:p>
    <w:p w14:paraId="50EB28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76" w:author="Author" w:date="2012-02-26T13:32:00Z" w:name="move318027371"/>
      <w:moveFrom w:id="3777" w:author="Author" w:date="2012-02-26T13:32:00Z">
        <w:r w:rsidRPr="00673328">
          <w:rPr>
            <w:rFonts w:ascii="宋体" w:eastAsia="宋体" w:hAnsi="宋体" w:cs="宋体" w:hint="eastAsia"/>
          </w:rPr>
          <w:t>mo</w:t>
        </w:r>
        <w:r w:rsidRPr="00673328">
          <w:rPr>
            <w:rFonts w:ascii="宋体" w:eastAsia="宋体" w:hAnsi="宋体" w:cs="宋体" w:hint="eastAsia"/>
          </w:rPr>
          <w:t>s</w:t>
        </w:r>
      </w:moveFrom>
    </w:p>
    <w:moveFromRangeEnd w:id="3776"/>
    <w:p w14:paraId="539004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moster</w:t>
      </w:r>
    </w:p>
    <w:p w14:paraId="571AF2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mot0345tg0344rd</w:t>
      </w:r>
    </w:p>
    <w:p w14:paraId="3FD843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motarbetar</w:t>
      </w:r>
    </w:p>
    <w:p w14:paraId="66A9E5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motar</w:t>
      </w:r>
    </w:p>
    <w:p w14:paraId="1EC8A2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motbild</w:t>
      </w:r>
    </w:p>
    <w:p w14:paraId="1208E5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motbjudande</w:t>
      </w:r>
    </w:p>
    <w:p w14:paraId="7A464B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motbok</w:t>
      </w:r>
    </w:p>
    <w:p w14:paraId="75D6DB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motell</w:t>
      </w:r>
    </w:p>
    <w:p w14:paraId="4EB569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motg0345ng</w:t>
      </w:r>
    </w:p>
    <w:p w14:paraId="20AEE9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motgift</w:t>
      </w:r>
    </w:p>
    <w:p w14:paraId="714257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motion</w:t>
      </w:r>
    </w:p>
    <w:p w14:paraId="193334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motivation</w:t>
      </w:r>
    </w:p>
    <w:p w14:paraId="5C5FB4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motiverad</w:t>
      </w:r>
    </w:p>
    <w:p w14:paraId="5EA808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motiverar</w:t>
      </w:r>
    </w:p>
    <w:p w14:paraId="6F5BAD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motiv</w:t>
      </w:r>
    </w:p>
    <w:p w14:paraId="2B1485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78" w:author="Author" w:date="2012-02-26T13:32:00Z" w:name="move318027372"/>
      <w:moveTo w:id="37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mot</w:t>
        </w:r>
      </w:moveTo>
    </w:p>
    <w:moveToRangeEnd w:id="3778"/>
    <w:p w14:paraId="4D43AC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motorcykel</w:t>
      </w:r>
    </w:p>
    <w:p w14:paraId="383B04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motorf0366rare</w:t>
      </w:r>
    </w:p>
    <w:p w14:paraId="4B2F3F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motorfordon</w:t>
      </w:r>
    </w:p>
    <w:p w14:paraId="6E9D7B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motor</w:t>
      </w:r>
    </w:p>
    <w:p w14:paraId="2A9B36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motortrafikled</w:t>
      </w:r>
    </w:p>
    <w:p w14:paraId="1F7E4D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motorv0344g</w:t>
      </w:r>
    </w:p>
    <w:p w14:paraId="4B7711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motpart</w:t>
      </w:r>
    </w:p>
    <w:p w14:paraId="31D928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motpol</w:t>
      </w:r>
    </w:p>
    <w:p w14:paraId="72E19D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mots0344gande</w:t>
      </w:r>
    </w:p>
    <w:p w14:paraId="545906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</w:t>
      </w:r>
      <w:r w:rsidRPr="00780F39">
        <w:rPr>
          <w:rFonts w:ascii="宋体" w:eastAsia="宋体" w:hAnsi="宋体" w:cs="宋体" w:hint="eastAsia"/>
          <w:lang w:val="sv-SE"/>
        </w:rPr>
        <w:t>ots0344gelse</w:t>
      </w:r>
    </w:p>
    <w:p w14:paraId="765917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mots0344ger</w:t>
      </w:r>
    </w:p>
    <w:p w14:paraId="52E9A2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mots0344tter sig</w:t>
      </w:r>
    </w:p>
    <w:p w14:paraId="67FD12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mots0344ttning</w:t>
      </w:r>
    </w:p>
    <w:p w14:paraId="72B0C6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motsats</w:t>
      </w:r>
    </w:p>
    <w:p w14:paraId="02BA67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motsatt</w:t>
      </w:r>
    </w:p>
    <w:p w14:paraId="4429E9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motsols</w:t>
      </w:r>
    </w:p>
    <w:p w14:paraId="16EA87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motsp0344nstig</w:t>
      </w:r>
    </w:p>
    <w:p w14:paraId="3E65CD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motst0345ndare</w:t>
      </w:r>
    </w:p>
    <w:p w14:paraId="628892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780" w:author="Author" w:date="2012-02-26T13:32:00Z" w:name="move318027373"/>
      <w:moveTo w:id="3781" w:author="Author" w:date="2012-02-26T13:32:00Z">
        <w:r w:rsidRPr="00673328">
          <w:rPr>
            <w:rFonts w:ascii="宋体" w:eastAsia="宋体" w:hAnsi="宋体" w:cs="宋体" w:hint="eastAsia"/>
          </w:rPr>
          <w:t>motst0345nd</w:t>
        </w:r>
      </w:moveTo>
    </w:p>
    <w:moveToRangeEnd w:id="3780"/>
    <w:p w14:paraId="2C5C55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motst0345ndskraftig</w:t>
      </w:r>
    </w:p>
    <w:p w14:paraId="6D3902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motst0345ndskraft</w:t>
      </w:r>
    </w:p>
    <w:p w14:paraId="688017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82" w:author="Author" w:date="2012-02-26T13:32:00Z" w:name="move318027373"/>
      <w:moveFrom w:id="3783" w:author="Author" w:date="2012-02-26T13:32:00Z">
        <w:r w:rsidRPr="00673328">
          <w:rPr>
            <w:rFonts w:ascii="宋体" w:eastAsia="宋体" w:hAnsi="宋体" w:cs="宋体" w:hint="eastAsia"/>
          </w:rPr>
          <w:t>motst0345nd</w:t>
        </w:r>
      </w:moveFrom>
    </w:p>
    <w:moveFromRangeEnd w:id="3782"/>
    <w:p w14:paraId="3F15B3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motst0345r</w:t>
      </w:r>
    </w:p>
    <w:p w14:paraId="3E8385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motstr0344vig</w:t>
      </w:r>
    </w:p>
    <w:p w14:paraId="56B459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motstridig</w:t>
      </w:r>
    </w:p>
    <w:p w14:paraId="5FCE6C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motstycke</w:t>
      </w:r>
    </w:p>
    <w:p w14:paraId="0D2D80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motsvarande</w:t>
      </w:r>
    </w:p>
    <w:p w14:paraId="259439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motsvarar</w:t>
      </w:r>
    </w:p>
    <w:p w14:paraId="426D96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motsvarighet</w:t>
      </w:r>
    </w:p>
    <w:p w14:paraId="151ACD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84" w:author="Author" w:date="2012-02-26T13:32:00Z" w:name="move318027372"/>
      <w:moveFrom w:id="3785" w:author="Author" w:date="2012-02-26T13:32:00Z">
        <w:r w:rsidRPr="00673328">
          <w:rPr>
            <w:rFonts w:ascii="宋体" w:eastAsia="宋体" w:hAnsi="宋体" w:cs="宋体" w:hint="eastAsia"/>
          </w:rPr>
          <w:t>mot</w:t>
        </w:r>
      </w:moveFrom>
    </w:p>
    <w:moveFromRangeEnd w:id="3784"/>
    <w:p w14:paraId="013920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mottagande</w:t>
      </w:r>
    </w:p>
    <w:p w14:paraId="07B09D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</w:t>
      </w:r>
      <w:r w:rsidRPr="00780F39">
        <w:rPr>
          <w:rFonts w:ascii="宋体" w:eastAsia="宋体" w:hAnsi="宋体" w:cs="宋体" w:hint="eastAsia"/>
          <w:lang w:val="sv-SE"/>
        </w:rPr>
        <w:t>tagare</w:t>
      </w:r>
    </w:p>
    <w:p w14:paraId="1D8BB8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mottaglig</w:t>
      </w:r>
    </w:p>
    <w:p w14:paraId="143E28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786" w:author="Author" w:date="2012-02-26T13:32:00Z" w:name="move318027374"/>
      <w:moveTo w:id="37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mottagning</w:t>
        </w:r>
      </w:moveTo>
    </w:p>
    <w:moveToRangeEnd w:id="3786"/>
    <w:p w14:paraId="2FB677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mottagningsbevis</w:t>
      </w:r>
    </w:p>
    <w:p w14:paraId="4059EB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88" w:author="Author" w:date="2012-02-26T13:32:00Z" w:name="move318027374"/>
      <w:moveFrom w:id="3789" w:author="Author" w:date="2012-02-26T13:32:00Z">
        <w:r w:rsidRPr="00673328">
          <w:rPr>
            <w:rFonts w:ascii="宋体" w:eastAsia="宋体" w:hAnsi="宋体" w:cs="宋体" w:hint="eastAsia"/>
          </w:rPr>
          <w:t>mottagning</w:t>
        </w:r>
      </w:moveFrom>
    </w:p>
    <w:moveFromRangeEnd w:id="3788"/>
    <w:p w14:paraId="061994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mottar</w:t>
      </w:r>
    </w:p>
    <w:p w14:paraId="1E61FB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790" w:author="Author" w:date="2012-02-26T13:32:00Z" w:name="move318027375"/>
      <w:moveTo w:id="3791" w:author="Author" w:date="2012-02-26T13:32:00Z">
        <w:r w:rsidRPr="00673328">
          <w:rPr>
            <w:rFonts w:ascii="宋体" w:eastAsia="宋体" w:hAnsi="宋体" w:cs="宋体" w:hint="eastAsia"/>
          </w:rPr>
          <w:t>mott</w:t>
        </w:r>
      </w:moveTo>
    </w:p>
    <w:moveToRangeEnd w:id="3790"/>
    <w:p w14:paraId="2FEAF0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motto</w:t>
      </w:r>
    </w:p>
    <w:p w14:paraId="54ACDD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92" w:author="Author" w:date="2012-02-26T13:32:00Z" w:name="move318027375"/>
      <w:moveFrom w:id="3793" w:author="Author" w:date="2012-02-26T13:32:00Z">
        <w:r w:rsidRPr="00673328">
          <w:rPr>
            <w:rFonts w:ascii="宋体" w:eastAsia="宋体" w:hAnsi="宋体" w:cs="宋体" w:hint="eastAsia"/>
          </w:rPr>
          <w:t>mott</w:t>
        </w:r>
      </w:moveFrom>
    </w:p>
    <w:moveFromRangeEnd w:id="3792"/>
    <w:p w14:paraId="631624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motv0344rn</w:t>
      </w:r>
    </w:p>
    <w:p w14:paraId="638353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motverkar</w:t>
      </w:r>
    </w:p>
    <w:p w14:paraId="4016D8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motvikt</w:t>
      </w:r>
    </w:p>
    <w:p w14:paraId="4789A1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motvilja</w:t>
      </w:r>
    </w:p>
    <w:p w14:paraId="05FBD2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motvillig</w:t>
      </w:r>
    </w:p>
    <w:p w14:paraId="28C229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motvilligt</w:t>
      </w:r>
    </w:p>
    <w:p w14:paraId="3BCD6C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motvind</w:t>
      </w:r>
    </w:p>
    <w:p w14:paraId="52C3EF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mousse</w:t>
      </w:r>
    </w:p>
    <w:p w14:paraId="41B5A9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MS</w:t>
      </w:r>
    </w:p>
    <w:p w14:paraId="714590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msu</w:t>
      </w:r>
    </w:p>
    <w:p w14:paraId="06AEDADA" w14:textId="77777777" w:rsidR="00000000" w:rsidRPr="003230D0" w:rsidRDefault="00780F39" w:rsidP="003230D0">
      <w:pPr>
        <w:pStyle w:val="PlainText"/>
        <w:rPr>
          <w:del w:id="3794" w:author="Author" w:date="2012-02-26T13:32:00Z"/>
          <w:rFonts w:ascii="宋体" w:eastAsia="宋体" w:hAnsi="宋体" w:cs="宋体" w:hint="eastAsia"/>
        </w:rPr>
      </w:pPr>
      <w:del w:id="3795" w:author="Author" w:date="2012-02-26T13:32:00Z">
        <w:r w:rsidRPr="003230D0">
          <w:rPr>
            <w:rFonts w:ascii="宋体" w:eastAsia="宋体" w:hAnsi="宋体" w:cs="宋体" w:hint="eastAsia"/>
          </w:rPr>
          <w:delText>m</w:delText>
        </w:r>
      </w:del>
    </w:p>
    <w:p w14:paraId="14D53F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muckar</w:t>
      </w:r>
    </w:p>
    <w:p w14:paraId="53EBE0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muddrar</w:t>
      </w:r>
    </w:p>
    <w:p w14:paraId="1B1CA7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muffin</w:t>
      </w:r>
    </w:p>
    <w:p w14:paraId="35551F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mugg</w:t>
      </w:r>
    </w:p>
    <w:p w14:paraId="1DB573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muhammedan</w:t>
      </w:r>
    </w:p>
    <w:p w14:paraId="551151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mulatt</w:t>
      </w:r>
    </w:p>
    <w:p w14:paraId="147663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796" w:author="Author" w:date="2012-02-26T13:32:00Z" w:name="move318027376"/>
      <w:moveTo w:id="3797" w:author="Author" w:date="2012-02-26T13:32:00Z">
        <w:r w:rsidRPr="00673328">
          <w:rPr>
            <w:rFonts w:ascii="宋体" w:eastAsia="宋体" w:hAnsi="宋体" w:cs="宋体" w:hint="eastAsia"/>
          </w:rPr>
          <w:t>mule</w:t>
        </w:r>
      </w:moveTo>
    </w:p>
    <w:moveToRangeEnd w:id="3796"/>
    <w:p w14:paraId="1CD83F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mulen</w:t>
      </w:r>
    </w:p>
    <w:p w14:paraId="7D0E91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798" w:author="Author" w:date="2012-02-26T13:32:00Z" w:name="move318027376"/>
      <w:moveFrom w:id="3799" w:author="Author" w:date="2012-02-26T13:32:00Z">
        <w:r w:rsidRPr="00673328">
          <w:rPr>
            <w:rFonts w:ascii="宋体" w:eastAsia="宋体" w:hAnsi="宋体" w:cs="宋体" w:hint="eastAsia"/>
          </w:rPr>
          <w:t>mule</w:t>
        </w:r>
      </w:moveFrom>
    </w:p>
    <w:moveFromRangeEnd w:id="3798"/>
    <w:p w14:paraId="2F1267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mullig</w:t>
      </w:r>
    </w:p>
    <w:p w14:paraId="7020BA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00" w:author="Author" w:date="2012-02-26T13:32:00Z" w:name="move318027377"/>
      <w:moveTo w:id="3801" w:author="Author" w:date="2012-02-26T13:32:00Z">
        <w:r w:rsidRPr="00673328">
          <w:rPr>
            <w:rFonts w:ascii="宋体" w:eastAsia="宋体" w:hAnsi="宋体" w:cs="宋体" w:hint="eastAsia"/>
          </w:rPr>
          <w:t>mull</w:t>
        </w:r>
      </w:moveTo>
    </w:p>
    <w:moveToRangeEnd w:id="3800"/>
    <w:p w14:paraId="32B111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mullrar</w:t>
      </w:r>
    </w:p>
    <w:p w14:paraId="32E507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02" w:author="Author" w:date="2012-02-26T13:32:00Z" w:name="move318027377"/>
      <w:moveFrom w:id="3803" w:author="Author" w:date="2012-02-26T13:32:00Z">
        <w:r w:rsidRPr="00673328">
          <w:rPr>
            <w:rFonts w:ascii="宋体" w:eastAsia="宋体" w:hAnsi="宋体" w:cs="宋体" w:hint="eastAsia"/>
          </w:rPr>
          <w:t>mull</w:t>
        </w:r>
      </w:moveFrom>
    </w:p>
    <w:moveFromRangeEnd w:id="3802"/>
    <w:p w14:paraId="4E0047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mullvad</w:t>
      </w:r>
    </w:p>
    <w:p w14:paraId="7BCDA7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mulnar</w:t>
      </w:r>
    </w:p>
    <w:p w14:paraId="1B9FEB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multilateral</w:t>
      </w:r>
    </w:p>
    <w:p w14:paraId="611601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multimed</w:t>
      </w:r>
      <w:r w:rsidRPr="00673328">
        <w:rPr>
          <w:rFonts w:ascii="宋体" w:eastAsia="宋体" w:hAnsi="宋体" w:cs="宋体" w:hint="eastAsia"/>
        </w:rPr>
        <w:t>ie-</w:t>
      </w:r>
    </w:p>
    <w:p w14:paraId="2448DD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04" w:author="Author" w:date="2012-02-26T13:32:00Z" w:name="move318027378"/>
      <w:moveTo w:id="3805" w:author="Author" w:date="2012-02-26T13:32:00Z">
        <w:r w:rsidRPr="00673328">
          <w:rPr>
            <w:rFonts w:ascii="宋体" w:eastAsia="宋体" w:hAnsi="宋体" w:cs="宋体" w:hint="eastAsia"/>
          </w:rPr>
          <w:t>multi-</w:t>
        </w:r>
      </w:moveTo>
    </w:p>
    <w:moveToRangeEnd w:id="3804"/>
    <w:p w14:paraId="1A5D75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multinationell</w:t>
      </w:r>
    </w:p>
    <w:p w14:paraId="0E7F51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multipel skleros</w:t>
      </w:r>
    </w:p>
    <w:p w14:paraId="457735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multiple choice-</w:t>
      </w:r>
    </w:p>
    <w:p w14:paraId="095CF2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multiplicerar</w:t>
      </w:r>
    </w:p>
    <w:p w14:paraId="4DC3BF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multiplikation</w:t>
      </w:r>
    </w:p>
    <w:p w14:paraId="175405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06" w:author="Author" w:date="2012-02-26T13:32:00Z" w:name="move318027378"/>
      <w:moveFrom w:id="3807" w:author="Author" w:date="2012-02-26T13:32:00Z">
        <w:r w:rsidRPr="00673328">
          <w:rPr>
            <w:rFonts w:ascii="宋体" w:eastAsia="宋体" w:hAnsi="宋体" w:cs="宋体" w:hint="eastAsia"/>
          </w:rPr>
          <w:t>multi-</w:t>
        </w:r>
      </w:moveFrom>
    </w:p>
    <w:moveFromRangeEnd w:id="3806"/>
    <w:p w14:paraId="698A13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multnar</w:t>
      </w:r>
    </w:p>
    <w:p w14:paraId="7127E7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mumie</w:t>
      </w:r>
    </w:p>
    <w:p w14:paraId="22EB4B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mumlar</w:t>
      </w:r>
    </w:p>
    <w:p w14:paraId="37BFB6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mummel</w:t>
      </w:r>
    </w:p>
    <w:p w14:paraId="50BF79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mumsar</w:t>
      </w:r>
    </w:p>
    <w:p w14:paraId="5C9CBC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mums</w:t>
      </w:r>
    </w:p>
    <w:p w14:paraId="03FE82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mundering</w:t>
      </w:r>
    </w:p>
    <w:p w14:paraId="55EAD4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mungiga</w:t>
      </w:r>
    </w:p>
    <w:p w14:paraId="2CD591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mungipa</w:t>
      </w:r>
    </w:p>
    <w:p w14:paraId="182C43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munhuggs</w:t>
      </w:r>
    </w:p>
    <w:p w14:paraId="752744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munkavle</w:t>
      </w:r>
    </w:p>
    <w:p w14:paraId="7E7D72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08" w:author="Author" w:date="2012-02-26T13:32:00Z" w:name="move318027379"/>
      <w:moveTo w:id="3809" w:author="Author" w:date="2012-02-26T13:32:00Z">
        <w:r w:rsidRPr="00673328">
          <w:rPr>
            <w:rFonts w:ascii="宋体" w:eastAsia="宋体" w:hAnsi="宋体" w:cs="宋体" w:hint="eastAsia"/>
          </w:rPr>
          <w:t>munk</w:t>
        </w:r>
      </w:moveTo>
    </w:p>
    <w:moveToRangeEnd w:id="3808"/>
    <w:p w14:paraId="2DA4F2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munkorg</w:t>
      </w:r>
    </w:p>
    <w:p w14:paraId="0D5980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10" w:author="Author" w:date="2012-02-26T13:32:00Z" w:name="move318027379"/>
      <w:moveFrom w:id="3811" w:author="Author" w:date="2012-02-26T13:32:00Z">
        <w:r w:rsidRPr="00673328">
          <w:rPr>
            <w:rFonts w:ascii="宋体" w:eastAsia="宋体" w:hAnsi="宋体" w:cs="宋体" w:hint="eastAsia"/>
          </w:rPr>
          <w:t>munk</w:t>
        </w:r>
      </w:moveFrom>
    </w:p>
    <w:moveFromRangeEnd w:id="3810"/>
    <w:p w14:paraId="2C034C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mun-mot-mun-metoden</w:t>
      </w:r>
    </w:p>
    <w:p w14:paraId="159AED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812" w:author="Author" w:date="2012-02-26T13:32:00Z" w:name="move318027380"/>
      <w:moveTo w:id="381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mun</w:t>
        </w:r>
      </w:moveTo>
    </w:p>
    <w:moveToRangeEnd w:id="3812"/>
    <w:p w14:paraId="738C51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munsbit</w:t>
      </w:r>
    </w:p>
    <w:p w14:paraId="691D47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munskydd</w:t>
      </w:r>
    </w:p>
    <w:p w14:paraId="23583E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munspel</w:t>
      </w:r>
    </w:p>
    <w:p w14:paraId="0B660C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munstycke</w:t>
      </w:r>
    </w:p>
    <w:p w14:paraId="3D99EC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14" w:author="Author" w:date="2012-02-26T13:32:00Z" w:name="move318027380"/>
      <w:moveFrom w:id="3815" w:author="Author" w:date="2012-02-26T13:32:00Z">
        <w:r w:rsidRPr="00673328">
          <w:rPr>
            <w:rFonts w:ascii="宋体" w:eastAsia="宋体" w:hAnsi="宋体" w:cs="宋体" w:hint="eastAsia"/>
          </w:rPr>
          <w:t>mun</w:t>
        </w:r>
      </w:moveFrom>
    </w:p>
    <w:moveFromRangeEnd w:id="3814"/>
    <w:p w14:paraId="650449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munterg0366</w:t>
      </w:r>
      <w:r w:rsidRPr="00780F39">
        <w:rPr>
          <w:rFonts w:ascii="宋体" w:eastAsia="宋体" w:hAnsi="宋体" w:cs="宋体" w:hint="eastAsia"/>
          <w:lang w:val="sv-SE"/>
        </w:rPr>
        <w:t>k</w:t>
      </w:r>
    </w:p>
    <w:p w14:paraId="70851B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munterhet</w:t>
      </w:r>
    </w:p>
    <w:p w14:paraId="3D6ABF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munter</w:t>
      </w:r>
    </w:p>
    <w:p w14:paraId="4349F0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muntlig</w:t>
      </w:r>
    </w:p>
    <w:p w14:paraId="069C45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muntrar upp</w:t>
      </w:r>
    </w:p>
    <w:p w14:paraId="3426FC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murare</w:t>
      </w:r>
    </w:p>
    <w:p w14:paraId="56AD3A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murar</w:t>
      </w:r>
    </w:p>
    <w:p w14:paraId="4EB6C1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murbruk</w:t>
      </w:r>
    </w:p>
    <w:p w14:paraId="541E37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murgr0366na</w:t>
      </w:r>
    </w:p>
    <w:p w14:paraId="263243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murken</w:t>
      </w:r>
    </w:p>
    <w:p w14:paraId="716714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murkla</w:t>
      </w:r>
    </w:p>
    <w:p w14:paraId="1A7A34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mur</w:t>
      </w:r>
    </w:p>
    <w:p w14:paraId="5D4D7D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murvel</w:t>
      </w:r>
    </w:p>
    <w:p w14:paraId="00D1BF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museum</w:t>
      </w:r>
    </w:p>
    <w:p w14:paraId="099FEF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musikalisk</w:t>
      </w:r>
    </w:p>
    <w:p w14:paraId="57B3C6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musikal</w:t>
      </w:r>
    </w:p>
    <w:p w14:paraId="26CABA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musikant</w:t>
      </w:r>
    </w:p>
    <w:p w14:paraId="4A5300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musikdirekt0366r</w:t>
      </w:r>
    </w:p>
    <w:p w14:paraId="6D3761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musiker</w:t>
      </w:r>
    </w:p>
    <w:p w14:paraId="00A347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musik</w:t>
      </w:r>
    </w:p>
    <w:p w14:paraId="12EBC3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muskel</w:t>
      </w:r>
    </w:p>
    <w:p w14:paraId="79A7C2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muskul0366s</w:t>
      </w:r>
    </w:p>
    <w:p w14:paraId="33D099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muskulatur</w:t>
      </w:r>
    </w:p>
    <w:p w14:paraId="64A9AC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muslim</w:t>
      </w:r>
    </w:p>
    <w:p w14:paraId="5C5853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16" w:author="Author" w:date="2012-02-26T13:32:00Z" w:name="move318027381"/>
      <w:moveTo w:id="3817" w:author="Author" w:date="2012-02-26T13:32:00Z">
        <w:r w:rsidRPr="00673328">
          <w:rPr>
            <w:rFonts w:ascii="宋体" w:eastAsia="宋体" w:hAnsi="宋体" w:cs="宋体" w:hint="eastAsia"/>
          </w:rPr>
          <w:t>mus</w:t>
        </w:r>
      </w:moveTo>
    </w:p>
    <w:moveToRangeEnd w:id="3816"/>
    <w:p w14:paraId="437F93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mussla</w:t>
      </w:r>
    </w:p>
    <w:p w14:paraId="551658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18" w:author="Author" w:date="2012-02-26T13:32:00Z" w:name="move318027381"/>
      <w:moveFrom w:id="3819" w:author="Author" w:date="2012-02-26T13:32:00Z">
        <w:r w:rsidRPr="00673328">
          <w:rPr>
            <w:rFonts w:ascii="宋体" w:eastAsia="宋体" w:hAnsi="宋体" w:cs="宋体" w:hint="eastAsia"/>
          </w:rPr>
          <w:t>mus</w:t>
        </w:r>
      </w:moveFrom>
    </w:p>
    <w:moveFromRangeEnd w:id="3818"/>
    <w:p w14:paraId="1057C9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mustasch</w:t>
      </w:r>
    </w:p>
    <w:p w14:paraId="12D9C2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mustig</w:t>
      </w:r>
    </w:p>
    <w:p w14:paraId="4709D5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must</w:t>
      </w:r>
    </w:p>
    <w:p w14:paraId="5F4A72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20" w:author="Author" w:date="2012-02-26T13:32:00Z" w:name="move318027382"/>
      <w:moveTo w:id="3821" w:author="Author" w:date="2012-02-26T13:32:00Z">
        <w:r w:rsidRPr="00673328">
          <w:rPr>
            <w:rFonts w:ascii="宋体" w:eastAsia="宋体" w:hAnsi="宋体" w:cs="宋体" w:hint="eastAsia"/>
          </w:rPr>
          <w:t>muta</w:t>
        </w:r>
      </w:moveTo>
    </w:p>
    <w:moveToRangeEnd w:id="3820"/>
    <w:p w14:paraId="460FCB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mutar</w:t>
      </w:r>
    </w:p>
    <w:p w14:paraId="555901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22" w:author="Author" w:date="2012-02-26T13:32:00Z" w:name="move318027382"/>
      <w:moveFrom w:id="3823" w:author="Author" w:date="2012-02-26T13:32:00Z">
        <w:r w:rsidRPr="00673328">
          <w:rPr>
            <w:rFonts w:ascii="宋体" w:eastAsia="宋体" w:hAnsi="宋体" w:cs="宋体" w:hint="eastAsia"/>
          </w:rPr>
          <w:t>muta</w:t>
        </w:r>
      </w:moveFrom>
    </w:p>
    <w:moveFromRangeEnd w:id="3822"/>
    <w:p w14:paraId="670F99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mutkolv</w:t>
      </w:r>
    </w:p>
    <w:p w14:paraId="5C7F5D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mutte</w:t>
      </w:r>
      <w:r w:rsidRPr="00780F39">
        <w:rPr>
          <w:rFonts w:ascii="宋体" w:eastAsia="宋体" w:hAnsi="宋体" w:cs="宋体" w:hint="eastAsia"/>
          <w:lang w:val="sv-SE"/>
        </w:rPr>
        <w:t>r</w:t>
      </w:r>
    </w:p>
    <w:p w14:paraId="1D42EB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muttrar</w:t>
      </w:r>
    </w:p>
    <w:p w14:paraId="2B54FD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mycket</w:t>
      </w:r>
    </w:p>
    <w:p w14:paraId="7685B5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mygel</w:t>
      </w:r>
    </w:p>
    <w:p w14:paraId="02A05D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mygga</w:t>
      </w:r>
    </w:p>
    <w:p w14:paraId="5D375C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mygg</w:t>
      </w:r>
    </w:p>
    <w:p w14:paraId="2FE043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myglar</w:t>
      </w:r>
    </w:p>
    <w:p w14:paraId="498272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mylla</w:t>
      </w:r>
    </w:p>
    <w:p w14:paraId="2C69EC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myller</w:t>
      </w:r>
    </w:p>
    <w:p w14:paraId="769ACD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myllrar</w:t>
      </w:r>
    </w:p>
    <w:p w14:paraId="2BDA6D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myndighet</w:t>
      </w:r>
    </w:p>
    <w:p w14:paraId="75AAFC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myndig</w:t>
      </w:r>
    </w:p>
    <w:p w14:paraId="3BAFCC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mynnar</w:t>
      </w:r>
    </w:p>
    <w:p w14:paraId="6254DB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mynning</w:t>
      </w:r>
    </w:p>
    <w:p w14:paraId="6C65D0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24" w:author="Author" w:date="2012-02-26T13:32:00Z" w:name="move318027383"/>
      <w:moveTo w:id="3825" w:author="Author" w:date="2012-02-26T13:32:00Z">
        <w:r w:rsidRPr="00673328">
          <w:rPr>
            <w:rFonts w:ascii="宋体" w:eastAsia="宋体" w:hAnsi="宋体" w:cs="宋体" w:hint="eastAsia"/>
          </w:rPr>
          <w:t>mynta</w:t>
        </w:r>
      </w:moveTo>
    </w:p>
    <w:moveToRangeEnd w:id="3824"/>
    <w:p w14:paraId="18EA92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myntar</w:t>
      </w:r>
    </w:p>
    <w:p w14:paraId="529B1C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26" w:author="Author" w:date="2012-02-26T13:32:00Z" w:name="move318027383"/>
      <w:moveFrom w:id="3827" w:author="Author" w:date="2012-02-26T13:32:00Z">
        <w:r w:rsidRPr="00673328">
          <w:rPr>
            <w:rFonts w:ascii="宋体" w:eastAsia="宋体" w:hAnsi="宋体" w:cs="宋体" w:hint="eastAsia"/>
          </w:rPr>
          <w:t>mynta</w:t>
        </w:r>
      </w:moveFrom>
    </w:p>
    <w:moveFromRangeEnd w:id="3826"/>
    <w:p w14:paraId="79F3EF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mynt</w:t>
      </w:r>
    </w:p>
    <w:p w14:paraId="1E37C5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myra</w:t>
      </w:r>
    </w:p>
    <w:p w14:paraId="5C9670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myr</w:t>
      </w:r>
    </w:p>
    <w:p w14:paraId="1263F9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myser</w:t>
      </w:r>
    </w:p>
    <w:p w14:paraId="206510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mysig</w:t>
      </w:r>
    </w:p>
    <w:p w14:paraId="603633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mysli</w:t>
      </w:r>
    </w:p>
    <w:p w14:paraId="1A70CF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mysterium</w:t>
      </w:r>
    </w:p>
    <w:p w14:paraId="74C7B6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mystisk</w:t>
      </w:r>
    </w:p>
    <w:p w14:paraId="2CA4C0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myteri</w:t>
      </w:r>
    </w:p>
    <w:p w14:paraId="476F4F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828" w:author="Author" w:date="2012-02-26T13:32:00Z" w:name="move318027384"/>
      <w:moveTo w:id="38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myt</w:t>
        </w:r>
      </w:moveTo>
    </w:p>
    <w:moveToRangeEnd w:id="3828"/>
    <w:p w14:paraId="145755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mytologi</w:t>
      </w:r>
    </w:p>
    <w:p w14:paraId="23AFE9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30" w:author="Author" w:date="2012-02-26T13:32:00Z" w:name="move318027384"/>
      <w:moveFrom w:id="3831" w:author="Author" w:date="2012-02-26T13:32:00Z">
        <w:r w:rsidRPr="00673328">
          <w:rPr>
            <w:rFonts w:ascii="宋体" w:eastAsia="宋体" w:hAnsi="宋体" w:cs="宋体" w:hint="eastAsia"/>
          </w:rPr>
          <w:t>myt</w:t>
        </w:r>
      </w:moveFrom>
    </w:p>
    <w:moveFromRangeEnd w:id="3830"/>
    <w:p w14:paraId="7582AF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n0344bb</w:t>
      </w:r>
    </w:p>
    <w:p w14:paraId="319767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32" w:author="Author" w:date="2012-02-26T13:32:00Z" w:name="move318027385"/>
      <w:moveTo w:id="3833" w:author="Author" w:date="2012-02-26T13:32:00Z">
        <w:r w:rsidRPr="00673328">
          <w:rPr>
            <w:rFonts w:ascii="宋体" w:eastAsia="宋体" w:hAnsi="宋体" w:cs="宋体" w:hint="eastAsia"/>
          </w:rPr>
          <w:t>n0344ck</w:t>
        </w:r>
      </w:moveTo>
    </w:p>
    <w:moveToRangeEnd w:id="3832"/>
    <w:p w14:paraId="186BBC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n0344ckros</w:t>
      </w:r>
    </w:p>
    <w:p w14:paraId="2E975C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34" w:author="Author" w:date="2012-02-26T13:32:00Z" w:name="move318027385"/>
      <w:moveFrom w:id="3835" w:author="Author" w:date="2012-02-26T13:32:00Z">
        <w:r w:rsidRPr="00673328">
          <w:rPr>
            <w:rFonts w:ascii="宋体" w:eastAsia="宋体" w:hAnsi="宋体" w:cs="宋体" w:hint="eastAsia"/>
          </w:rPr>
          <w:t>n0344ck</w:t>
        </w:r>
      </w:moveFrom>
    </w:p>
    <w:moveFromRangeEnd w:id="3834"/>
    <w:p w14:paraId="7822AA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n0344ktergal</w:t>
      </w:r>
    </w:p>
    <w:p w14:paraId="64F533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n0344men</w:t>
      </w:r>
    </w:p>
    <w:p w14:paraId="2DB9CE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n0344mligen</w:t>
      </w:r>
    </w:p>
    <w:p w14:paraId="4C3497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n0344mnare</w:t>
      </w:r>
    </w:p>
    <w:p w14:paraId="18A461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n0344mn</w:t>
      </w:r>
      <w:r w:rsidRPr="00780F39">
        <w:rPr>
          <w:rFonts w:ascii="宋体" w:eastAsia="宋体" w:hAnsi="宋体" w:cs="宋体" w:hint="eastAsia"/>
          <w:lang w:val="sv-SE"/>
        </w:rPr>
        <w:t>deman</w:t>
      </w:r>
    </w:p>
    <w:p w14:paraId="754572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n0344mnd</w:t>
      </w:r>
    </w:p>
    <w:p w14:paraId="0433B0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n0344mner</w:t>
      </w:r>
    </w:p>
    <w:p w14:paraId="4E00A5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n0344mnv0344rd</w:t>
      </w:r>
    </w:p>
    <w:p w14:paraId="09DD5D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836" w:author="Author" w:date="2012-02-26T13:32:00Z" w:name="move318027386"/>
      <w:moveTo w:id="38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n0344</w:t>
        </w:r>
      </w:moveTo>
    </w:p>
    <w:moveToRangeEnd w:id="3836"/>
    <w:p w14:paraId="0C4E96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n0344pen</w:t>
      </w:r>
    </w:p>
    <w:p w14:paraId="3DE8B0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n0344ppe</w:t>
      </w:r>
    </w:p>
    <w:p w14:paraId="22D0EE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38" w:author="Author" w:date="2012-02-26T13:32:00Z" w:name="move318027387"/>
      <w:moveTo w:id="3839" w:author="Author" w:date="2012-02-26T13:32:00Z">
        <w:r w:rsidRPr="00673328">
          <w:rPr>
            <w:rFonts w:ascii="宋体" w:eastAsia="宋体" w:hAnsi="宋体" w:cs="宋体" w:hint="eastAsia"/>
          </w:rPr>
          <w:t>n0344ra</w:t>
        </w:r>
      </w:moveTo>
    </w:p>
    <w:moveToRangeEnd w:id="3838"/>
    <w:p w14:paraId="446B7A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n0344rande</w:t>
      </w:r>
    </w:p>
    <w:p w14:paraId="6A52EF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n0344rap0345</w:t>
      </w:r>
    </w:p>
    <w:p w14:paraId="7FD43A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40" w:author="Author" w:date="2012-02-26T13:32:00Z" w:name="move318027387"/>
      <w:moveFrom w:id="3841" w:author="Author" w:date="2012-02-26T13:32:00Z">
        <w:r w:rsidRPr="00673328">
          <w:rPr>
            <w:rFonts w:ascii="宋体" w:eastAsia="宋体" w:hAnsi="宋体" w:cs="宋体" w:hint="eastAsia"/>
          </w:rPr>
          <w:t>n0344ra</w:t>
        </w:r>
      </w:moveFrom>
    </w:p>
    <w:moveFromRangeEnd w:id="3840"/>
    <w:p w14:paraId="0AC84E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n0344rbild</w:t>
      </w:r>
    </w:p>
    <w:p w14:paraId="418492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n0344rg0345ngen</w:t>
      </w:r>
    </w:p>
    <w:p w14:paraId="160270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n0344rhet</w:t>
      </w:r>
    </w:p>
    <w:p w14:paraId="769E72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842" w:author="Author" w:date="2012-02-26T13:32:00Z" w:name="move318027388"/>
      <w:moveTo w:id="38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n0344ring</w:t>
        </w:r>
      </w:moveTo>
    </w:p>
    <w:moveToRangeEnd w:id="3842"/>
    <w:p w14:paraId="37A852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n0344ringshj0344lp</w:t>
      </w:r>
    </w:p>
    <w:p w14:paraId="4F77EB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n0344ringsliv</w:t>
      </w:r>
    </w:p>
    <w:p w14:paraId="469F9E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n0344ringstillst0345nd</w:t>
      </w:r>
    </w:p>
    <w:p w14:paraId="0BCA85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44" w:author="Author" w:date="2012-02-26T13:32:00Z" w:name="move318027388"/>
      <w:moveFrom w:id="3845" w:author="Author" w:date="2012-02-26T13:32:00Z">
        <w:r w:rsidRPr="00673328">
          <w:rPr>
            <w:rFonts w:ascii="宋体" w:eastAsia="宋体" w:hAnsi="宋体" w:cs="宋体" w:hint="eastAsia"/>
          </w:rPr>
          <w:t>n0344ring</w:t>
        </w:r>
      </w:moveFrom>
    </w:p>
    <w:moveFromRangeEnd w:id="3844"/>
    <w:p w14:paraId="748217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N0344rke</w:t>
      </w:r>
    </w:p>
    <w:p w14:paraId="3DD050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n0344rmande</w:t>
      </w:r>
    </w:p>
    <w:p w14:paraId="7BBE6A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n0344rmare</w:t>
      </w:r>
    </w:p>
    <w:p w14:paraId="530C2D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n0344rmar sig</w:t>
      </w:r>
    </w:p>
    <w:p w14:paraId="1544D5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n0344rmast</w:t>
      </w:r>
    </w:p>
    <w:p w14:paraId="0CC44D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46" w:author="Author" w:date="2012-02-26T13:32:00Z" w:name="move318027389"/>
      <w:moveTo w:id="3847" w:author="Author" w:date="2012-02-26T13:32:00Z">
        <w:r w:rsidRPr="00673328">
          <w:rPr>
            <w:rFonts w:ascii="宋体" w:eastAsia="宋体" w:hAnsi="宋体" w:cs="宋体" w:hint="eastAsia"/>
          </w:rPr>
          <w:t>n0344r-</w:t>
        </w:r>
      </w:moveTo>
    </w:p>
    <w:p w14:paraId="61CB6F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 w:id="3848" w:author="Author" w:date="2012-02-26T13:32:00Z">
        <w:r w:rsidRPr="00673328">
          <w:rPr>
            <w:rFonts w:ascii="宋体" w:eastAsia="宋体" w:hAnsi="宋体" w:cs="宋体" w:hint="eastAsia"/>
          </w:rPr>
          <w:t>n0344r</w:t>
        </w:r>
      </w:moveTo>
    </w:p>
    <w:moveToRangeEnd w:id="3846"/>
    <w:p w14:paraId="549044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n0344rst0345ende</w:t>
      </w:r>
    </w:p>
    <w:p w14:paraId="737FF0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49" w:author="Author" w:date="2012-02-26T13:32:00Z" w:name="move318027389"/>
      <w:moveFrom w:id="3850" w:author="Author" w:date="2012-02-26T13:32:00Z">
        <w:r w:rsidRPr="00673328">
          <w:rPr>
            <w:rFonts w:ascii="宋体" w:eastAsia="宋体" w:hAnsi="宋体" w:cs="宋体" w:hint="eastAsia"/>
          </w:rPr>
          <w:t>n0344r-</w:t>
        </w:r>
      </w:moveFrom>
    </w:p>
    <w:p w14:paraId="0E27C8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3851" w:author="Author" w:date="2012-02-26T13:32:00Z">
        <w:r w:rsidRPr="00673328">
          <w:rPr>
            <w:rFonts w:ascii="宋体" w:eastAsia="宋体" w:hAnsi="宋体" w:cs="宋体" w:hint="eastAsia"/>
          </w:rPr>
          <w:t>n0344r</w:t>
        </w:r>
      </w:moveFrom>
    </w:p>
    <w:moveFromRangeEnd w:id="3849"/>
    <w:p w14:paraId="3DA8CD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n0344rsynt</w:t>
      </w:r>
    </w:p>
    <w:p w14:paraId="0FE0FA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52" w:author="Author" w:date="2012-02-26T13:32:00Z" w:name="move318027390"/>
      <w:moveTo w:id="3853" w:author="Author" w:date="2012-02-26T13:32:00Z">
        <w:r w:rsidRPr="00673328">
          <w:rPr>
            <w:rFonts w:ascii="宋体" w:eastAsia="宋体" w:hAnsi="宋体" w:cs="宋体" w:hint="eastAsia"/>
          </w:rPr>
          <w:t>n0344rvara</w:t>
        </w:r>
      </w:moveTo>
    </w:p>
    <w:moveToRangeEnd w:id="3852"/>
    <w:p w14:paraId="450246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n0344rvarande</w:t>
      </w:r>
    </w:p>
    <w:p w14:paraId="273F25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54" w:author="Author" w:date="2012-02-26T13:32:00Z" w:name="move318027390"/>
      <w:moveFrom w:id="3855" w:author="Author" w:date="2012-02-26T13:32:00Z">
        <w:r w:rsidRPr="00673328">
          <w:rPr>
            <w:rFonts w:ascii="宋体" w:eastAsia="宋体" w:hAnsi="宋体" w:cs="宋体" w:hint="eastAsia"/>
          </w:rPr>
          <w:t>n0344rvara</w:t>
        </w:r>
      </w:moveFrom>
    </w:p>
    <w:moveFromRangeEnd w:id="3854"/>
    <w:p w14:paraId="035CD5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n0344rvaro</w:t>
      </w:r>
    </w:p>
    <w:p w14:paraId="1B8892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n0344sa</w:t>
      </w:r>
    </w:p>
    <w:p w14:paraId="617BA0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n0344sborre</w:t>
      </w:r>
    </w:p>
    <w:p w14:paraId="5ED73D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n0344sbr0344nna</w:t>
      </w:r>
    </w:p>
    <w:p w14:paraId="026E14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n0344sduk</w:t>
      </w:r>
    </w:p>
    <w:p w14:paraId="540696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56" w:author="Author" w:date="2012-02-26T13:32:00Z" w:name="move318027391"/>
      <w:moveTo w:id="3857" w:author="Author" w:date="2012-02-26T13:32:00Z">
        <w:r w:rsidRPr="00673328">
          <w:rPr>
            <w:rFonts w:ascii="宋体" w:eastAsia="宋体" w:hAnsi="宋体" w:cs="宋体" w:hint="eastAsia"/>
          </w:rPr>
          <w:t>n0344s</w:t>
        </w:r>
      </w:moveTo>
    </w:p>
    <w:moveToRangeEnd w:id="3856"/>
    <w:p w14:paraId="1BD79A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n0344ssla</w:t>
      </w:r>
    </w:p>
    <w:p w14:paraId="394BF9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58" w:author="Author" w:date="2012-02-26T13:32:00Z" w:name="move318027392"/>
      <w:moveTo w:id="3859" w:author="Author" w:date="2012-02-26T13:32:00Z">
        <w:r w:rsidRPr="00673328">
          <w:rPr>
            <w:rFonts w:ascii="宋体" w:eastAsia="宋体" w:hAnsi="宋体" w:cs="宋体" w:hint="eastAsia"/>
          </w:rPr>
          <w:t>n0344sta</w:t>
        </w:r>
      </w:moveTo>
    </w:p>
    <w:p w14:paraId="3C9DE1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60" w:author="Author" w:date="2012-02-26T13:32:00Z" w:name="move318027391"/>
      <w:moveToRangeEnd w:id="3858"/>
      <w:moveFrom w:id="3861" w:author="Author" w:date="2012-02-26T13:32:00Z">
        <w:r w:rsidRPr="00673328">
          <w:rPr>
            <w:rFonts w:ascii="宋体" w:eastAsia="宋体" w:hAnsi="宋体" w:cs="宋体" w:hint="eastAsia"/>
          </w:rPr>
          <w:t>n0344s</w:t>
        </w:r>
      </w:moveFrom>
    </w:p>
    <w:moveFromRangeEnd w:id="3860"/>
    <w:p w14:paraId="32BAFB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n0344stan</w:t>
      </w:r>
    </w:p>
    <w:p w14:paraId="0FE618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62" w:author="Author" w:date="2012-02-26T13:32:00Z" w:name="move318027392"/>
      <w:moveFrom w:id="3863" w:author="Author" w:date="2012-02-26T13:32:00Z">
        <w:r w:rsidRPr="00673328">
          <w:rPr>
            <w:rFonts w:ascii="宋体" w:eastAsia="宋体" w:hAnsi="宋体" w:cs="宋体" w:hint="eastAsia"/>
          </w:rPr>
          <w:t>n0344sta</w:t>
        </w:r>
      </w:moveFrom>
    </w:p>
    <w:moveFromRangeEnd w:id="3862"/>
    <w:p w14:paraId="4A59AD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n0344ste</w:t>
      </w:r>
    </w:p>
    <w:p w14:paraId="6D67A7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n0344stlar sig in</w:t>
      </w:r>
    </w:p>
    <w:p w14:paraId="3C92A0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n0344st</w:t>
      </w:r>
    </w:p>
    <w:p w14:paraId="6034E8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n0344svis</w:t>
      </w:r>
    </w:p>
    <w:p w14:paraId="09443B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64" w:author="Author" w:date="2012-02-26T13:32:00Z" w:name="move318027386"/>
      <w:moveFrom w:id="3865" w:author="Author" w:date="2012-02-26T13:32:00Z">
        <w:r w:rsidRPr="00673328">
          <w:rPr>
            <w:rFonts w:ascii="宋体" w:eastAsia="宋体" w:hAnsi="宋体" w:cs="宋体" w:hint="eastAsia"/>
          </w:rPr>
          <w:t>n0344</w:t>
        </w:r>
      </w:moveFrom>
    </w:p>
    <w:moveFromRangeEnd w:id="3864"/>
    <w:p w14:paraId="68BC3A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n0344tansluten</w:t>
      </w:r>
    </w:p>
    <w:p w14:paraId="181C27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n0344tetikett</w:t>
      </w:r>
    </w:p>
    <w:p w14:paraId="0B1B70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n0344thandel</w:t>
      </w:r>
    </w:p>
    <w:p w14:paraId="36C3A0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n0344thi</w:t>
      </w:r>
      <w:r w:rsidRPr="00780F39">
        <w:rPr>
          <w:rFonts w:ascii="宋体" w:eastAsia="宋体" w:hAnsi="宋体" w:cs="宋体" w:hint="eastAsia"/>
          <w:lang w:val="sv-SE"/>
        </w:rPr>
        <w:t>nna</w:t>
      </w:r>
    </w:p>
    <w:p w14:paraId="09FF65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n0344t</w:t>
      </w:r>
    </w:p>
    <w:p w14:paraId="25E6AF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n0344tter</w:t>
      </w:r>
    </w:p>
    <w:p w14:paraId="1DEF67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n0344tt</w:t>
      </w:r>
    </w:p>
    <w:p w14:paraId="045155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n0344tverk</w:t>
      </w:r>
    </w:p>
    <w:p w14:paraId="3F50EC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n0344tvett</w:t>
      </w:r>
    </w:p>
    <w:p w14:paraId="1EA0C4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n0344ve</w:t>
      </w:r>
    </w:p>
    <w:p w14:paraId="18B1C2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n0345dast0366t</w:t>
      </w:r>
    </w:p>
    <w:p w14:paraId="768FCD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n0345dde</w:t>
      </w:r>
    </w:p>
    <w:p w14:paraId="05CF35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n0345dig</w:t>
      </w:r>
    </w:p>
    <w:p w14:paraId="794C33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n0345d</w:t>
      </w:r>
    </w:p>
    <w:p w14:paraId="7B5CB7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866" w:author="Author" w:date="2012-02-26T13:32:00Z" w:name="move318027393"/>
      <w:moveTo w:id="38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n0345gon</w:t>
        </w:r>
      </w:moveTo>
    </w:p>
    <w:moveToRangeEnd w:id="3866"/>
    <w:p w14:paraId="2EF110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n0345gonsin</w:t>
      </w:r>
    </w:p>
    <w:p w14:paraId="711B0D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n0345gonstans</w:t>
      </w:r>
    </w:p>
    <w:p w14:paraId="19AE94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68" w:author="Author" w:date="2012-02-26T13:32:00Z" w:name="move318027393"/>
      <w:moveFrom w:id="3869" w:author="Author" w:date="2012-02-26T13:32:00Z">
        <w:r w:rsidRPr="00673328">
          <w:rPr>
            <w:rFonts w:ascii="宋体" w:eastAsia="宋体" w:hAnsi="宋体" w:cs="宋体" w:hint="eastAsia"/>
          </w:rPr>
          <w:t>n0345gon</w:t>
        </w:r>
      </w:moveFrom>
    </w:p>
    <w:moveFromRangeEnd w:id="3868"/>
    <w:p w14:paraId="35D569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n0345gonting</w:t>
      </w:r>
    </w:p>
    <w:p w14:paraId="573326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n0345gorlunda</w:t>
      </w:r>
    </w:p>
    <w:p w14:paraId="605C82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n0345got</w:t>
      </w:r>
    </w:p>
    <w:p w14:paraId="5805E2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n0345gra</w:t>
      </w:r>
    </w:p>
    <w:p w14:paraId="74D3F4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870" w:author="Author" w:date="2012-02-26T13:32:00Z" w:name="move318027394"/>
      <w:moveTo w:id="38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n0345l</w:t>
        </w:r>
      </w:moveTo>
    </w:p>
    <w:moveToRangeEnd w:id="3870"/>
    <w:p w14:paraId="025143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n0345ls0366ga</w:t>
      </w:r>
    </w:p>
    <w:p w14:paraId="0293E7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72" w:author="Author" w:date="2012-02-26T13:32:00Z" w:name="move318027395"/>
      <w:moveTo w:id="3873" w:author="Author" w:date="2012-02-26T13:32:00Z">
        <w:r w:rsidRPr="00673328">
          <w:rPr>
            <w:rFonts w:ascii="宋体" w:eastAsia="宋体" w:hAnsi="宋体" w:cs="宋体" w:hint="eastAsia"/>
          </w:rPr>
          <w:t>n0345</w:t>
        </w:r>
      </w:moveTo>
    </w:p>
    <w:p w14:paraId="7F285A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74" w:author="Author" w:date="2012-02-26T13:32:00Z" w:name="move318027396"/>
      <w:moveToRangeEnd w:id="3872"/>
      <w:moveTo w:id="3875" w:author="Author" w:date="2012-02-26T13:32:00Z">
        <w:r w:rsidRPr="00673328">
          <w:rPr>
            <w:rFonts w:ascii="宋体" w:eastAsia="宋体" w:hAnsi="宋体" w:cs="宋体" w:hint="eastAsia"/>
          </w:rPr>
          <w:t>n0345n</w:t>
        </w:r>
      </w:moveTo>
    </w:p>
    <w:p w14:paraId="597577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76" w:author="Author" w:date="2012-02-26T13:32:00Z" w:name="move318027394"/>
      <w:moveToRangeEnd w:id="3874"/>
      <w:moveFrom w:id="3877" w:author="Author" w:date="2012-02-26T13:32:00Z">
        <w:r w:rsidRPr="00673328">
          <w:rPr>
            <w:rFonts w:ascii="宋体" w:eastAsia="宋体" w:hAnsi="宋体" w:cs="宋体" w:hint="eastAsia"/>
          </w:rPr>
          <w:t>n0345l</w:t>
        </w:r>
      </w:moveFrom>
    </w:p>
    <w:moveFromRangeEnd w:id="3876"/>
    <w:p w14:paraId="4A25F9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n0345nsin</w:t>
      </w:r>
    </w:p>
    <w:p w14:paraId="2DE578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n0345nstans</w:t>
      </w:r>
    </w:p>
    <w:p w14:paraId="0A6414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78" w:author="Author" w:date="2012-02-26T13:32:00Z" w:name="move318027396"/>
      <w:moveFrom w:id="3879" w:author="Author" w:date="2012-02-26T13:32:00Z">
        <w:r w:rsidRPr="00673328">
          <w:rPr>
            <w:rFonts w:ascii="宋体" w:eastAsia="宋体" w:hAnsi="宋体" w:cs="宋体" w:hint="eastAsia"/>
          </w:rPr>
          <w:t>n0345n</w:t>
        </w:r>
      </w:moveFrom>
    </w:p>
    <w:moveFromRangeEnd w:id="3878"/>
    <w:p w14:paraId="5741A5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n0345nting</w:t>
      </w:r>
    </w:p>
    <w:p w14:paraId="0C7ECE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n0345r</w:t>
      </w:r>
    </w:p>
    <w:p w14:paraId="3C7314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80" w:author="Author" w:date="2012-02-26T13:32:00Z" w:name="move318027395"/>
      <w:moveFrom w:id="3881" w:author="Author" w:date="2012-02-26T13:32:00Z">
        <w:r w:rsidRPr="00673328">
          <w:rPr>
            <w:rFonts w:ascii="宋体" w:eastAsia="宋体" w:hAnsi="宋体" w:cs="宋体" w:hint="eastAsia"/>
          </w:rPr>
          <w:t>n0345</w:t>
        </w:r>
      </w:moveFrom>
    </w:p>
    <w:moveFromRangeEnd w:id="3880"/>
    <w:p w14:paraId="77C1CB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</w:t>
      </w:r>
      <w:r w:rsidRPr="00673328">
        <w:rPr>
          <w:rFonts w:ascii="宋体" w:eastAsia="宋体" w:hAnsi="宋体" w:cs="宋体" w:hint="eastAsia"/>
        </w:rPr>
        <w:t>45tt</w:t>
      </w:r>
    </w:p>
    <w:p w14:paraId="60A96F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n0345v0344l</w:t>
      </w:r>
    </w:p>
    <w:p w14:paraId="5F20C4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n0366dbedd</w:t>
      </w:r>
    </w:p>
    <w:p w14:paraId="071B89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n0366dbroms</w:t>
      </w:r>
    </w:p>
    <w:p w14:paraId="4686E8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n0366dd</w:t>
      </w:r>
    </w:p>
    <w:p w14:paraId="409D87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n0366dfall</w:t>
      </w:r>
    </w:p>
    <w:p w14:paraId="765930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n0366dgar</w:t>
      </w:r>
    </w:p>
    <w:p w14:paraId="56994C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n0366dgas</w:t>
      </w:r>
    </w:p>
    <w:p w14:paraId="52298E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n0366dig</w:t>
      </w:r>
    </w:p>
    <w:p w14:paraId="1F44BD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n0366dl0344ge</w:t>
      </w:r>
    </w:p>
    <w:p w14:paraId="2B31F9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n0366dlandar</w:t>
      </w:r>
    </w:p>
    <w:p w14:paraId="3749EE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882" w:author="Author" w:date="2012-02-26T13:32:00Z" w:name="move318027397"/>
      <w:moveTo w:id="388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n0366d</w:t>
        </w:r>
      </w:moveTo>
    </w:p>
    <w:moveToRangeEnd w:id="3882"/>
    <w:p w14:paraId="2A59AA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n0366ds0344ndare</w:t>
      </w:r>
    </w:p>
    <w:p w14:paraId="4CE512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n0366dsakad</w:t>
      </w:r>
    </w:p>
    <w:p w14:paraId="0B14A2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n0366dst0344lld</w:t>
      </w:r>
    </w:p>
    <w:p w14:paraId="25E6F7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84" w:author="Author" w:date="2012-02-26T13:32:00Z" w:name="move318027397"/>
      <w:moveFrom w:id="3885" w:author="Author" w:date="2012-02-26T13:32:00Z">
        <w:r w:rsidRPr="00673328">
          <w:rPr>
            <w:rFonts w:ascii="宋体" w:eastAsia="宋体" w:hAnsi="宋体" w:cs="宋体" w:hint="eastAsia"/>
          </w:rPr>
          <w:t>n0366d</w:t>
        </w:r>
      </w:moveFrom>
    </w:p>
    <w:moveFromRangeEnd w:id="3884"/>
    <w:p w14:paraId="31AB31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n0366dtorft</w:t>
      </w:r>
    </w:p>
    <w:p w14:paraId="0FA3CC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n0366dv0344ndig</w:t>
      </w:r>
    </w:p>
    <w:p w14:paraId="19D85C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n0366dv0344ndigtvis</w:t>
      </w:r>
    </w:p>
    <w:p w14:paraId="1C5506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n0366jd</w:t>
      </w:r>
    </w:p>
    <w:p w14:paraId="04E4B3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886" w:author="Author" w:date="2012-02-26T13:32:00Z" w:name="move318027398"/>
      <w:moveTo w:id="38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n0366je</w:t>
        </w:r>
      </w:moveTo>
    </w:p>
    <w:moveToRangeEnd w:id="3886"/>
    <w:p w14:paraId="54BCAF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n0366jer sig</w:t>
      </w:r>
    </w:p>
    <w:p w14:paraId="659D36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n0366jesf034</w:t>
      </w:r>
      <w:r w:rsidRPr="00780F39">
        <w:rPr>
          <w:rFonts w:ascii="宋体" w:eastAsia="宋体" w:hAnsi="宋体" w:cs="宋体" w:hint="eastAsia"/>
          <w:lang w:val="sv-SE"/>
        </w:rPr>
        <w:t>4lt</w:t>
      </w:r>
    </w:p>
    <w:p w14:paraId="5B4546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n0366jesliv</w:t>
      </w:r>
    </w:p>
    <w:p w14:paraId="0BBFEC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n0366jeslysten</w:t>
      </w:r>
    </w:p>
    <w:p w14:paraId="28B68F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88" w:author="Author" w:date="2012-02-26T13:32:00Z" w:name="move318027398"/>
      <w:moveFrom w:id="3889" w:author="Author" w:date="2012-02-26T13:32:00Z">
        <w:r w:rsidRPr="00673328">
          <w:rPr>
            <w:rFonts w:ascii="宋体" w:eastAsia="宋体" w:hAnsi="宋体" w:cs="宋体" w:hint="eastAsia"/>
          </w:rPr>
          <w:t>n0366je</w:t>
        </w:r>
      </w:moveFrom>
    </w:p>
    <w:moveFromRangeEnd w:id="3888"/>
    <w:p w14:paraId="5CE5F5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n0366p</w:t>
      </w:r>
    </w:p>
    <w:p w14:paraId="7D0A99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n0366s</w:t>
      </w:r>
    </w:p>
    <w:p w14:paraId="1A9DD4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n0366ter</w:t>
      </w:r>
    </w:p>
    <w:p w14:paraId="33EFD6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n0366tkn0344ckare</w:t>
      </w:r>
    </w:p>
    <w:p w14:paraId="1302E0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n0366tkn0344ppare</w:t>
      </w:r>
    </w:p>
    <w:p w14:paraId="706E6F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90" w:author="Author" w:date="2012-02-26T13:32:00Z" w:name="move318027399"/>
      <w:moveTo w:id="3891" w:author="Author" w:date="2012-02-26T13:32:00Z">
        <w:r w:rsidRPr="00673328">
          <w:rPr>
            <w:rFonts w:ascii="宋体" w:eastAsia="宋体" w:hAnsi="宋体" w:cs="宋体" w:hint="eastAsia"/>
          </w:rPr>
          <w:t>n0366t</w:t>
        </w:r>
      </w:moveTo>
    </w:p>
    <w:moveToRangeEnd w:id="3890"/>
    <w:p w14:paraId="57BFE9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n0366tskal</w:t>
      </w:r>
    </w:p>
    <w:p w14:paraId="7EB14A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92" w:author="Author" w:date="2012-02-26T13:32:00Z" w:name="move318027399"/>
      <w:moveFrom w:id="3893" w:author="Author" w:date="2012-02-26T13:32:00Z">
        <w:r w:rsidRPr="00673328">
          <w:rPr>
            <w:rFonts w:ascii="宋体" w:eastAsia="宋体" w:hAnsi="宋体" w:cs="宋体" w:hint="eastAsia"/>
          </w:rPr>
          <w:t>n0366t</w:t>
        </w:r>
      </w:moveFrom>
    </w:p>
    <w:moveFromRangeEnd w:id="3892"/>
    <w:p w14:paraId="785B00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nackar</w:t>
      </w:r>
    </w:p>
    <w:p w14:paraId="56392F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nackdel</w:t>
      </w:r>
    </w:p>
    <w:p w14:paraId="6AE11D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nacke</w:t>
      </w:r>
    </w:p>
    <w:p w14:paraId="5925ED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nacksp0344rr</w:t>
      </w:r>
    </w:p>
    <w:p w14:paraId="1F1127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nafsar</w:t>
      </w:r>
    </w:p>
    <w:p w14:paraId="701475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nafs</w:t>
      </w:r>
    </w:p>
    <w:p w14:paraId="5BF8A7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nagelfar</w:t>
      </w:r>
    </w:p>
    <w:p w14:paraId="6D2E36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nagel</w:t>
      </w:r>
    </w:p>
    <w:p w14:paraId="20F856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naggande</w:t>
      </w:r>
    </w:p>
    <w:p w14:paraId="722C55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naggar</w:t>
      </w:r>
    </w:p>
    <w:p w14:paraId="29E896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naiv</w:t>
      </w:r>
    </w:p>
    <w:p w14:paraId="5AF0D0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naken</w:t>
      </w:r>
    </w:p>
    <w:p w14:paraId="638C5E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nalkas</w:t>
      </w:r>
    </w:p>
    <w:p w14:paraId="1B143F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nallar</w:t>
      </w:r>
    </w:p>
    <w:p w14:paraId="72D43F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nalle</w:t>
      </w:r>
    </w:p>
    <w:p w14:paraId="53A742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namnar</w:t>
      </w:r>
    </w:p>
    <w:p w14:paraId="529D93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namne</w:t>
      </w:r>
    </w:p>
    <w:p w14:paraId="02292C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namninsamling</w:t>
      </w:r>
    </w:p>
    <w:p w14:paraId="009AD6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namnkunnig</w:t>
      </w:r>
    </w:p>
    <w:p w14:paraId="4F2C51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894" w:author="Author" w:date="2012-02-26T13:32:00Z" w:name="move318027400"/>
      <w:moveTo w:id="389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na</w:t>
        </w:r>
        <w:r w:rsidRPr="00780F39">
          <w:rPr>
            <w:rFonts w:ascii="宋体" w:eastAsia="宋体" w:hAnsi="宋体" w:cs="宋体" w:hint="eastAsia"/>
            <w:lang w:val="sv-SE"/>
          </w:rPr>
          <w:t>mn</w:t>
        </w:r>
      </w:moveTo>
    </w:p>
    <w:moveToRangeEnd w:id="3894"/>
    <w:p w14:paraId="724800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namnsdag</w:t>
      </w:r>
    </w:p>
    <w:p w14:paraId="7279E0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896" w:author="Author" w:date="2012-02-26T13:32:00Z" w:name="move318027400"/>
      <w:moveFrom w:id="3897" w:author="Author" w:date="2012-02-26T13:32:00Z">
        <w:r w:rsidRPr="00673328">
          <w:rPr>
            <w:rFonts w:ascii="宋体" w:eastAsia="宋体" w:hAnsi="宋体" w:cs="宋体" w:hint="eastAsia"/>
          </w:rPr>
          <w:t>na</w:t>
        </w:r>
        <w:r w:rsidRPr="00673328">
          <w:rPr>
            <w:rFonts w:ascii="宋体" w:eastAsia="宋体" w:hAnsi="宋体" w:cs="宋体" w:hint="eastAsia"/>
          </w:rPr>
          <w:t>mn</w:t>
        </w:r>
      </w:moveFrom>
    </w:p>
    <w:moveFromRangeEnd w:id="3896"/>
    <w:p w14:paraId="4F5603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namnteckning</w:t>
      </w:r>
    </w:p>
    <w:p w14:paraId="31C342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napalm</w:t>
      </w:r>
    </w:p>
    <w:p w14:paraId="2AD2CB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898" w:author="Author" w:date="2012-02-26T13:32:00Z" w:name="move318027401"/>
      <w:moveTo w:id="3899" w:author="Author" w:date="2012-02-26T13:32:00Z">
        <w:r w:rsidRPr="00673328">
          <w:rPr>
            <w:rFonts w:ascii="宋体" w:eastAsia="宋体" w:hAnsi="宋体" w:cs="宋体" w:hint="eastAsia"/>
          </w:rPr>
          <w:t>nappa</w:t>
        </w:r>
      </w:moveTo>
    </w:p>
    <w:moveToRangeEnd w:id="3898"/>
    <w:p w14:paraId="73E622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nappar</w:t>
      </w:r>
    </w:p>
    <w:p w14:paraId="48B2D0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00" w:author="Author" w:date="2012-02-26T13:32:00Z" w:name="move318027401"/>
      <w:moveFrom w:id="3901" w:author="Author" w:date="2012-02-26T13:32:00Z">
        <w:r w:rsidRPr="00673328">
          <w:rPr>
            <w:rFonts w:ascii="宋体" w:eastAsia="宋体" w:hAnsi="宋体" w:cs="宋体" w:hint="eastAsia"/>
          </w:rPr>
          <w:t>nappa</w:t>
        </w:r>
      </w:moveFrom>
    </w:p>
    <w:moveFromRangeEnd w:id="3900"/>
    <w:p w14:paraId="5EB46C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napp</w:t>
      </w:r>
    </w:p>
    <w:p w14:paraId="4AA295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narig</w:t>
      </w:r>
    </w:p>
    <w:p w14:paraId="5A5C9A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narkomani</w:t>
      </w:r>
    </w:p>
    <w:p w14:paraId="2D8FB3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narkoman</w:t>
      </w:r>
    </w:p>
    <w:p w14:paraId="7CEEC4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narkos</w:t>
      </w:r>
    </w:p>
    <w:p w14:paraId="6F01E6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narkotika</w:t>
      </w:r>
    </w:p>
    <w:p w14:paraId="36E88B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narr</w:t>
      </w:r>
    </w:p>
    <w:p w14:paraId="124D61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nasal</w:t>
      </w:r>
    </w:p>
    <w:p w14:paraId="3DA48F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nasse</w:t>
      </w:r>
    </w:p>
    <w:p w14:paraId="6D3357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nationalf0366rsamling</w:t>
      </w:r>
    </w:p>
    <w:p w14:paraId="65BB93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nationaliserar</w:t>
      </w:r>
    </w:p>
    <w:p w14:paraId="680A51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nationalism</w:t>
      </w:r>
    </w:p>
    <w:p w14:paraId="6EEF57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nationalist</w:t>
      </w:r>
    </w:p>
    <w:p w14:paraId="6F002D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nationalitet</w:t>
      </w:r>
    </w:p>
    <w:p w14:paraId="74CDF7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902" w:author="Author" w:date="2012-02-26T13:32:00Z" w:name="move318027402"/>
      <w:moveTo w:id="39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national-</w:t>
        </w:r>
      </w:moveTo>
    </w:p>
    <w:moveToRangeEnd w:id="3902"/>
    <w:p w14:paraId="1C8BED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nationalpark</w:t>
      </w:r>
    </w:p>
    <w:p w14:paraId="3F21C1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nationals0345ng</w:t>
      </w:r>
    </w:p>
    <w:p w14:paraId="0EEBF9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04" w:author="Author" w:date="2012-02-26T13:32:00Z" w:name="move318027402"/>
      <w:moveFrom w:id="3905" w:author="Author" w:date="2012-02-26T13:32:00Z">
        <w:r w:rsidRPr="00673328">
          <w:rPr>
            <w:rFonts w:ascii="宋体" w:eastAsia="宋体" w:hAnsi="宋体" w:cs="宋体" w:hint="eastAsia"/>
          </w:rPr>
          <w:t>national-</w:t>
        </w:r>
      </w:moveFrom>
    </w:p>
    <w:moveFromRangeEnd w:id="3904"/>
    <w:p w14:paraId="0CFCB8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nationell</w:t>
      </w:r>
    </w:p>
    <w:p w14:paraId="562FDF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nation</w:t>
      </w:r>
    </w:p>
    <w:p w14:paraId="058D61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nativitet</w:t>
      </w:r>
    </w:p>
    <w:p w14:paraId="1BDA7D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NATO</w:t>
      </w:r>
    </w:p>
    <w:p w14:paraId="280B5A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</w:t>
      </w:r>
      <w:r w:rsidRPr="00780F39">
        <w:rPr>
          <w:rFonts w:ascii="宋体" w:eastAsia="宋体" w:hAnsi="宋体" w:cs="宋体" w:hint="eastAsia"/>
          <w:lang w:val="sv-SE"/>
        </w:rPr>
        <w:t>ttar</w:t>
      </w:r>
    </w:p>
    <w:p w14:paraId="569323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nattduksbord</w:t>
      </w:r>
    </w:p>
    <w:p w14:paraId="65D0FF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nattetid</w:t>
      </w:r>
    </w:p>
    <w:p w14:paraId="1DF832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nattklubb</w:t>
      </w:r>
    </w:p>
    <w:p w14:paraId="55B039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nattkr0366ken</w:t>
      </w:r>
    </w:p>
    <w:p w14:paraId="64A373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nattlig</w:t>
      </w:r>
    </w:p>
    <w:p w14:paraId="6D98BA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nattlinne</w:t>
      </w:r>
    </w:p>
    <w:p w14:paraId="1741B6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nattm0366ssa</w:t>
      </w:r>
    </w:p>
    <w:p w14:paraId="4F0959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nattmangling</w:t>
      </w:r>
    </w:p>
    <w:p w14:paraId="34CB75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906" w:author="Author" w:date="2012-02-26T13:32:00Z" w:name="move318027403"/>
      <w:moveTo w:id="390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natt</w:t>
        </w:r>
      </w:moveTo>
    </w:p>
    <w:moveToRangeEnd w:id="3906"/>
    <w:p w14:paraId="7C58FD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nattskjorta</w:t>
      </w:r>
    </w:p>
    <w:p w14:paraId="0DD8ED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08" w:author="Author" w:date="2012-02-26T13:32:00Z" w:name="move318027403"/>
      <w:moveFrom w:id="3909" w:author="Author" w:date="2012-02-26T13:32:00Z">
        <w:r w:rsidRPr="00673328">
          <w:rPr>
            <w:rFonts w:ascii="宋体" w:eastAsia="宋体" w:hAnsi="宋体" w:cs="宋体" w:hint="eastAsia"/>
          </w:rPr>
          <w:t>natt</w:t>
        </w:r>
      </w:moveFrom>
    </w:p>
    <w:moveFromRangeEnd w:id="3908"/>
    <w:p w14:paraId="7D03FB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nattvard</w:t>
      </w:r>
    </w:p>
    <w:p w14:paraId="1CD4C3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naturaf0366rm0345n</w:t>
      </w:r>
    </w:p>
    <w:p w14:paraId="2949E5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naturalisation</w:t>
      </w:r>
    </w:p>
    <w:p w14:paraId="12EE1F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naturbarn</w:t>
      </w:r>
    </w:p>
    <w:p w14:paraId="5431AC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naturbehov</w:t>
      </w:r>
    </w:p>
    <w:p w14:paraId="10A5F5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naturell</w:t>
      </w:r>
    </w:p>
    <w:p w14:paraId="49D115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naturkatastrof</w:t>
      </w:r>
    </w:p>
    <w:p w14:paraId="753382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naturkunskap</w:t>
      </w:r>
    </w:p>
    <w:p w14:paraId="542469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naturlig</w:t>
      </w:r>
    </w:p>
    <w:p w14:paraId="13EADE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naturligtvis</w:t>
      </w:r>
    </w:p>
    <w:p w14:paraId="345E9D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naturmedel</w:t>
      </w:r>
    </w:p>
    <w:p w14:paraId="2CDFDC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natur</w:t>
      </w:r>
    </w:p>
    <w:p w14:paraId="231498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910" w:author="Author" w:date="2012-02-26T13:32:00Z" w:name="move318027404"/>
      <w:moveTo w:id="391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natu</w:t>
        </w:r>
        <w:r w:rsidRPr="00780F39">
          <w:rPr>
            <w:rFonts w:ascii="宋体" w:eastAsia="宋体" w:hAnsi="宋体" w:cs="宋体" w:hint="eastAsia"/>
            <w:lang w:val="sv-SE"/>
          </w:rPr>
          <w:t>rv0345rd</w:t>
        </w:r>
      </w:moveTo>
    </w:p>
    <w:moveToRangeEnd w:id="3910"/>
    <w:p w14:paraId="682C18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naturv0345rdsomr0345de</w:t>
      </w:r>
    </w:p>
    <w:p w14:paraId="7EC365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Naturv0345rdsverket</w:t>
      </w:r>
    </w:p>
    <w:p w14:paraId="5623D9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12" w:author="Author" w:date="2012-02-26T13:32:00Z" w:name="move318027404"/>
      <w:moveFrom w:id="3913" w:author="Author" w:date="2012-02-26T13:32:00Z">
        <w:r w:rsidRPr="00673328">
          <w:rPr>
            <w:rFonts w:ascii="宋体" w:eastAsia="宋体" w:hAnsi="宋体" w:cs="宋体" w:hint="eastAsia"/>
          </w:rPr>
          <w:t>natu</w:t>
        </w:r>
        <w:r w:rsidRPr="00673328">
          <w:rPr>
            <w:rFonts w:ascii="宋体" w:eastAsia="宋体" w:hAnsi="宋体" w:cs="宋体" w:hint="eastAsia"/>
          </w:rPr>
          <w:t>rv0345rd</w:t>
        </w:r>
      </w:moveFrom>
    </w:p>
    <w:moveFromRangeEnd w:id="3912"/>
    <w:p w14:paraId="291AB4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naturvetenskap</w:t>
      </w:r>
    </w:p>
    <w:p w14:paraId="007FDF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914" w:author="Author" w:date="2012-02-26T13:32:00Z" w:name="move318027405"/>
      <w:moveTo w:id="3915" w:author="Author" w:date="2012-02-26T13:32:00Z">
        <w:r w:rsidRPr="00673328">
          <w:rPr>
            <w:rFonts w:ascii="宋体" w:eastAsia="宋体" w:hAnsi="宋体" w:cs="宋体" w:hint="eastAsia"/>
          </w:rPr>
          <w:t>navel</w:t>
        </w:r>
      </w:moveTo>
    </w:p>
    <w:moveToRangeEnd w:id="3914"/>
    <w:p w14:paraId="44A906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navelsk0345dare</w:t>
      </w:r>
    </w:p>
    <w:p w14:paraId="237E23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navelstr0344ng</w:t>
      </w:r>
    </w:p>
    <w:p w14:paraId="386185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16" w:author="Author" w:date="2012-02-26T13:32:00Z" w:name="move318027405"/>
      <w:moveFrom w:id="3917" w:author="Author" w:date="2012-02-26T13:32:00Z">
        <w:r w:rsidRPr="00673328">
          <w:rPr>
            <w:rFonts w:ascii="宋体" w:eastAsia="宋体" w:hAnsi="宋体" w:cs="宋体" w:hint="eastAsia"/>
          </w:rPr>
          <w:t>navel</w:t>
        </w:r>
      </w:moveFrom>
    </w:p>
    <w:moveFromRangeEnd w:id="3916"/>
    <w:p w14:paraId="39139A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navigat0366r</w:t>
      </w:r>
    </w:p>
    <w:p w14:paraId="402614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navigerar</w:t>
      </w:r>
    </w:p>
    <w:p w14:paraId="0FFC63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nav</w:t>
      </w:r>
    </w:p>
    <w:p w14:paraId="60706C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nazism</w:t>
      </w:r>
    </w:p>
    <w:p w14:paraId="53F673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nazist</w:t>
      </w:r>
    </w:p>
    <w:p w14:paraId="30BF86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necess0344r</w:t>
      </w:r>
    </w:p>
    <w:p w14:paraId="3E9091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ned0344rvd</w:t>
      </w:r>
    </w:p>
    <w:p w14:paraId="4B1ECE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ned0345t</w:t>
      </w:r>
    </w:p>
    <w:p w14:paraId="77E047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nedanf0366r</w:t>
      </w:r>
    </w:p>
    <w:p w14:paraId="721CAD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nedan</w:t>
      </w:r>
    </w:p>
    <w:p w14:paraId="5133B8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nedbantad</w:t>
      </w:r>
    </w:p>
    <w:p w14:paraId="48457F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nedblodad</w:t>
      </w:r>
    </w:p>
    <w:p w14:paraId="2D3CAC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nedbruten</w:t>
      </w:r>
    </w:p>
    <w:p w14:paraId="0B9F8E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nederb0366rd</w:t>
      </w:r>
    </w:p>
    <w:p w14:paraId="032FC8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nederl0344ndsk</w:t>
      </w:r>
    </w:p>
    <w:p w14:paraId="5B3536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</w:t>
      </w:r>
      <w:r w:rsidRPr="00780F39">
        <w:rPr>
          <w:rFonts w:ascii="宋体" w:eastAsia="宋体" w:hAnsi="宋体" w:cs="宋体" w:hint="eastAsia"/>
          <w:lang w:val="sv-SE"/>
        </w:rPr>
        <w:t>erlag</w:t>
      </w:r>
    </w:p>
    <w:p w14:paraId="23845A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nederst</w:t>
      </w:r>
    </w:p>
    <w:p w14:paraId="2790AC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nedf0366r</w:t>
      </w:r>
    </w:p>
    <w:p w14:paraId="7446E4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nedfall</w:t>
      </w:r>
    </w:p>
    <w:p w14:paraId="5EB60B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nedg0345ngen</w:t>
      </w:r>
    </w:p>
    <w:p w14:paraId="08EDC3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nedg0345ng</w:t>
      </w:r>
    </w:p>
    <w:p w14:paraId="245ED9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nedg0366rande</w:t>
      </w:r>
    </w:p>
    <w:p w14:paraId="65D193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nedkomst</w:t>
      </w:r>
    </w:p>
    <w:p w14:paraId="340C8F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nedl0344gger</w:t>
      </w:r>
    </w:p>
    <w:p w14:paraId="60DA66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nedl0344ggning</w:t>
      </w:r>
    </w:p>
    <w:p w14:paraId="3593AF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nedl0345tande</w:t>
      </w:r>
    </w:p>
    <w:p w14:paraId="7DBA00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nedl0345ter sig</w:t>
      </w:r>
    </w:p>
    <w:p w14:paraId="63A111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918" w:author="Author" w:date="2012-02-26T13:32:00Z" w:name="move318027406"/>
      <w:moveTo w:id="391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ned</w:t>
        </w:r>
      </w:moveTo>
    </w:p>
    <w:moveToRangeEnd w:id="3918"/>
    <w:p w14:paraId="35262B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nedr0344kning</w:t>
      </w:r>
    </w:p>
    <w:p w14:paraId="14519B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nedre</w:t>
      </w:r>
    </w:p>
    <w:p w14:paraId="19C5A4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nedrig</w:t>
      </w:r>
    </w:p>
    <w:p w14:paraId="4E4E64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nedringd</w:t>
      </w:r>
    </w:p>
    <w:p w14:paraId="306D45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nedrustning</w:t>
      </w:r>
    </w:p>
    <w:p w14:paraId="6B09D0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neds0344ttande</w:t>
      </w:r>
    </w:p>
    <w:p w14:paraId="728729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nedsatt</w:t>
      </w:r>
    </w:p>
    <w:p w14:paraId="4651DB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nedskrivning</w:t>
      </w:r>
    </w:p>
    <w:p w14:paraId="4D559F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nedsl0345ende</w:t>
      </w:r>
    </w:p>
    <w:p w14:paraId="68E1B0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nedslagen</w:t>
      </w:r>
    </w:p>
    <w:p w14:paraId="353578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nedslag</w:t>
      </w:r>
    </w:p>
    <w:p w14:paraId="5F6924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nedsmutsad</w:t>
      </w:r>
    </w:p>
    <w:p w14:paraId="5FA441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nedst0344md</w:t>
      </w:r>
    </w:p>
    <w:p w14:paraId="3B6522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nedstoppad</w:t>
      </w:r>
    </w:p>
    <w:p w14:paraId="103F01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20" w:author="Author" w:date="2012-02-26T13:32:00Z" w:name="move318027406"/>
      <w:moveFrom w:id="3921" w:author="Author" w:date="2012-02-26T13:32:00Z">
        <w:r w:rsidRPr="00673328">
          <w:rPr>
            <w:rFonts w:ascii="宋体" w:eastAsia="宋体" w:hAnsi="宋体" w:cs="宋体" w:hint="eastAsia"/>
          </w:rPr>
          <w:t>ned</w:t>
        </w:r>
      </w:moveFrom>
    </w:p>
    <w:moveFromRangeEnd w:id="3920"/>
    <w:p w14:paraId="31F603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nedtill</w:t>
      </w:r>
    </w:p>
    <w:p w14:paraId="45FC68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nedtrappning</w:t>
      </w:r>
    </w:p>
    <w:p w14:paraId="7F3C03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negation</w:t>
      </w:r>
    </w:p>
    <w:p w14:paraId="3C6CED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negativ</w:t>
      </w:r>
    </w:p>
    <w:p w14:paraId="39DF6A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negligerar</w:t>
      </w:r>
    </w:p>
    <w:p w14:paraId="4B0054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neg</w:t>
      </w:r>
    </w:p>
    <w:p w14:paraId="66A6DC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nejd</w:t>
      </w:r>
    </w:p>
    <w:p w14:paraId="2A59CB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nejlika</w:t>
      </w:r>
    </w:p>
    <w:p w14:paraId="51D31C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nej</w:t>
      </w:r>
    </w:p>
    <w:p w14:paraId="2AFE7D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nekar</w:t>
      </w:r>
    </w:p>
    <w:p w14:paraId="000F00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nektarin</w:t>
      </w:r>
    </w:p>
    <w:p w14:paraId="5A953C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neonljus</w:t>
      </w:r>
    </w:p>
    <w:p w14:paraId="2A3815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nere</w:t>
      </w:r>
    </w:p>
    <w:p w14:paraId="44AAD0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nerf0366r</w:t>
      </w:r>
    </w:p>
    <w:p w14:paraId="681AAB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ner</w:t>
      </w:r>
    </w:p>
    <w:p w14:paraId="6244C1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nerv0366s</w:t>
      </w:r>
    </w:p>
    <w:p w14:paraId="02B6CB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nervkittlande</w:t>
      </w:r>
    </w:p>
    <w:p w14:paraId="399F70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922" w:author="Author" w:date="2012-02-26T13:32:00Z" w:name="move318027407"/>
      <w:moveTo w:id="3923" w:author="Author" w:date="2012-02-26T13:32:00Z">
        <w:r w:rsidRPr="00673328">
          <w:rPr>
            <w:rFonts w:ascii="宋体" w:eastAsia="宋体" w:hAnsi="宋体" w:cs="宋体" w:hint="eastAsia"/>
          </w:rPr>
          <w:t>nerv</w:t>
        </w:r>
      </w:moveTo>
    </w:p>
    <w:moveToRangeEnd w:id="3922"/>
    <w:p w14:paraId="34AB9E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nervositet</w:t>
      </w:r>
    </w:p>
    <w:p w14:paraId="5C223E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24" w:author="Author" w:date="2012-02-26T13:32:00Z" w:name="move318027407"/>
      <w:moveFrom w:id="3925" w:author="Author" w:date="2012-02-26T13:32:00Z">
        <w:r w:rsidRPr="00673328">
          <w:rPr>
            <w:rFonts w:ascii="宋体" w:eastAsia="宋体" w:hAnsi="宋体" w:cs="宋体" w:hint="eastAsia"/>
          </w:rPr>
          <w:t>nerv</w:t>
        </w:r>
      </w:moveFrom>
    </w:p>
    <w:moveFromRangeEnd w:id="3924"/>
    <w:p w14:paraId="36F4B6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netto</w:t>
      </w:r>
    </w:p>
    <w:p w14:paraId="650A85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926" w:author="Author" w:date="2012-02-26T13:32:00Z" w:name="move318027408"/>
      <w:moveTo w:id="3927" w:author="Author" w:date="2012-02-26T13:32:00Z">
        <w:r w:rsidRPr="00673328">
          <w:rPr>
            <w:rFonts w:ascii="宋体" w:eastAsia="宋体" w:hAnsi="宋体" w:cs="宋体" w:hint="eastAsia"/>
          </w:rPr>
          <w:t>neuro-</w:t>
        </w:r>
      </w:moveTo>
    </w:p>
    <w:moveToRangeEnd w:id="3926"/>
    <w:p w14:paraId="5FBEA4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neuros</w:t>
      </w:r>
    </w:p>
    <w:p w14:paraId="28C344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28" w:author="Author" w:date="2012-02-26T13:32:00Z" w:name="move318027408"/>
      <w:moveFrom w:id="3929" w:author="Author" w:date="2012-02-26T13:32:00Z">
        <w:r w:rsidRPr="00673328">
          <w:rPr>
            <w:rFonts w:ascii="宋体" w:eastAsia="宋体" w:hAnsi="宋体" w:cs="宋体" w:hint="eastAsia"/>
          </w:rPr>
          <w:t>neuro-</w:t>
        </w:r>
      </w:moveFrom>
    </w:p>
    <w:moveFromRangeEnd w:id="3928"/>
    <w:p w14:paraId="2FB544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neurotisk</w:t>
      </w:r>
    </w:p>
    <w:p w14:paraId="581C65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neutralitet</w:t>
      </w:r>
    </w:p>
    <w:p w14:paraId="547B40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neutral</w:t>
      </w:r>
    </w:p>
    <w:p w14:paraId="175A91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neutronbomb</w:t>
      </w:r>
    </w:p>
    <w:p w14:paraId="08837B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neutru</w:t>
      </w:r>
      <w:r w:rsidRPr="00780F39">
        <w:rPr>
          <w:rFonts w:ascii="宋体" w:eastAsia="宋体" w:hAnsi="宋体" w:cs="宋体" w:hint="eastAsia"/>
          <w:lang w:val="sv-SE"/>
        </w:rPr>
        <w:t>m</w:t>
      </w:r>
    </w:p>
    <w:p w14:paraId="372C68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930" w:author="Author" w:date="2012-02-26T13:32:00Z" w:name="move318027409"/>
      <w:moveTo w:id="3931" w:author="Author" w:date="2012-02-26T13:32:00Z">
        <w:r w:rsidRPr="00673328">
          <w:rPr>
            <w:rFonts w:ascii="宋体" w:eastAsia="宋体" w:hAnsi="宋体" w:cs="宋体" w:hint="eastAsia"/>
          </w:rPr>
          <w:t>nia</w:t>
        </w:r>
      </w:moveTo>
    </w:p>
    <w:moveToRangeEnd w:id="3930"/>
    <w:p w14:paraId="3DB1C9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niar</w:t>
      </w:r>
    </w:p>
    <w:p w14:paraId="66222A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32" w:author="Author" w:date="2012-02-26T13:32:00Z" w:name="move318027409"/>
      <w:moveFrom w:id="3933" w:author="Author" w:date="2012-02-26T13:32:00Z">
        <w:r w:rsidRPr="00673328">
          <w:rPr>
            <w:rFonts w:ascii="宋体" w:eastAsia="宋体" w:hAnsi="宋体" w:cs="宋体" w:hint="eastAsia"/>
          </w:rPr>
          <w:t>nia</w:t>
        </w:r>
      </w:moveFrom>
    </w:p>
    <w:moveFromRangeEnd w:id="3932"/>
    <w:p w14:paraId="688717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nickar</w:t>
      </w:r>
    </w:p>
    <w:p w14:paraId="2195E4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nick</w:t>
      </w:r>
    </w:p>
    <w:p w14:paraId="0E6622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nidbild</w:t>
      </w:r>
    </w:p>
    <w:p w14:paraId="7F4429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nidingsd0345d</w:t>
      </w:r>
    </w:p>
    <w:p w14:paraId="74F56B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niger</w:t>
      </w:r>
    </w:p>
    <w:p w14:paraId="062042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nikotin</w:t>
      </w:r>
    </w:p>
    <w:p w14:paraId="1EA22BA4" w14:textId="77777777" w:rsidR="00000000" w:rsidRPr="00673328" w:rsidRDefault="00780F39" w:rsidP="00673328">
      <w:pPr>
        <w:pStyle w:val="PlainText"/>
        <w:rPr>
          <w:ins w:id="3934" w:author="Author" w:date="2012-02-26T13:32:00Z"/>
          <w:rFonts w:ascii="宋体" w:eastAsia="宋体" w:hAnsi="宋体" w:cs="宋体" w:hint="eastAsia"/>
        </w:rPr>
      </w:pPr>
      <w:ins w:id="3935" w:author="Author" w:date="2012-02-26T13:32:00Z">
        <w:r w:rsidRPr="00673328">
          <w:rPr>
            <w:rFonts w:ascii="宋体" w:eastAsia="宋体" w:hAnsi="宋体" w:cs="宋体" w:hint="eastAsia"/>
          </w:rPr>
          <w:t>ni</w:t>
        </w:r>
      </w:ins>
    </w:p>
    <w:p w14:paraId="4E7101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936" w:author="Author" w:date="2012-02-26T13:32:00Z" w:name="move318027410"/>
      <w:moveTo w:id="3937" w:author="Author" w:date="2012-02-26T13:32:00Z">
        <w:r w:rsidRPr="00673328">
          <w:rPr>
            <w:rFonts w:ascii="宋体" w:eastAsia="宋体" w:hAnsi="宋体" w:cs="宋体" w:hint="eastAsia"/>
          </w:rPr>
          <w:t>nio</w:t>
        </w:r>
      </w:moveTo>
    </w:p>
    <w:moveToRangeEnd w:id="3936"/>
    <w:p w14:paraId="605B29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niondel</w:t>
      </w:r>
    </w:p>
    <w:p w14:paraId="47D1E3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38" w:author="Author" w:date="2012-02-26T13:32:00Z" w:name="move318027410"/>
      <w:moveFrom w:id="3939" w:author="Author" w:date="2012-02-26T13:32:00Z">
        <w:r w:rsidRPr="00673328">
          <w:rPr>
            <w:rFonts w:ascii="宋体" w:eastAsia="宋体" w:hAnsi="宋体" w:cs="宋体" w:hint="eastAsia"/>
          </w:rPr>
          <w:t>nio</w:t>
        </w:r>
      </w:moveFrom>
    </w:p>
    <w:moveFromRangeEnd w:id="3938"/>
    <w:p w14:paraId="244225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nisch</w:t>
      </w:r>
    </w:p>
    <w:p w14:paraId="18A644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nisse</w:t>
      </w:r>
    </w:p>
    <w:p w14:paraId="5A193E51" w14:textId="77777777" w:rsidR="00000000" w:rsidRPr="003230D0" w:rsidRDefault="00780F39" w:rsidP="003230D0">
      <w:pPr>
        <w:pStyle w:val="PlainText"/>
        <w:rPr>
          <w:del w:id="3940" w:author="Author" w:date="2012-02-26T13:32:00Z"/>
          <w:rFonts w:ascii="宋体" w:eastAsia="宋体" w:hAnsi="宋体" w:cs="宋体" w:hint="eastAsia"/>
        </w:rPr>
      </w:pPr>
      <w:del w:id="3941" w:author="Author" w:date="2012-02-26T13:32:00Z">
        <w:r w:rsidRPr="003230D0">
          <w:rPr>
            <w:rFonts w:ascii="宋体" w:eastAsia="宋体" w:hAnsi="宋体" w:cs="宋体" w:hint="eastAsia"/>
          </w:rPr>
          <w:delText>ni</w:delText>
        </w:r>
      </w:del>
    </w:p>
    <w:p w14:paraId="3DA631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nitisk</w:t>
      </w:r>
    </w:p>
    <w:p w14:paraId="2BBDA8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942" w:author="Author" w:date="2012-02-26T13:32:00Z" w:name="move318027411"/>
      <w:moveTo w:id="3943" w:author="Author" w:date="2012-02-26T13:32:00Z">
        <w:r w:rsidRPr="00673328">
          <w:rPr>
            <w:rFonts w:ascii="宋体" w:eastAsia="宋体" w:hAnsi="宋体" w:cs="宋体" w:hint="eastAsia"/>
          </w:rPr>
          <w:t>nit</w:t>
        </w:r>
      </w:moveTo>
    </w:p>
    <w:moveToRangeEnd w:id="3942"/>
    <w:p w14:paraId="25F3D8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nitning</w:t>
      </w:r>
    </w:p>
    <w:p w14:paraId="15787F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44" w:author="Author" w:date="2012-02-26T13:32:00Z" w:name="move318027411"/>
      <w:moveFrom w:id="3945" w:author="Author" w:date="2012-02-26T13:32:00Z">
        <w:r w:rsidRPr="00673328">
          <w:rPr>
            <w:rFonts w:ascii="宋体" w:eastAsia="宋体" w:hAnsi="宋体" w:cs="宋体" w:hint="eastAsia"/>
          </w:rPr>
          <w:t>nit</w:t>
        </w:r>
      </w:moveFrom>
    </w:p>
    <w:moveFromRangeEnd w:id="3944"/>
    <w:p w14:paraId="16C99F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nittio</w:t>
      </w:r>
    </w:p>
    <w:p w14:paraId="4FEC7E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nitton</w:t>
      </w:r>
    </w:p>
    <w:p w14:paraId="3EC2B4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niv0345</w:t>
      </w:r>
    </w:p>
    <w:p w14:paraId="4EA43B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nix</w:t>
      </w:r>
    </w:p>
    <w:p w14:paraId="0D98B3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njure</w:t>
      </w:r>
    </w:p>
    <w:p w14:paraId="3628FE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njuter</w:t>
      </w:r>
    </w:p>
    <w:p w14:paraId="5DB53F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njutning</w:t>
      </w:r>
    </w:p>
    <w:p w14:paraId="0D45F8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nobbar</w:t>
      </w:r>
    </w:p>
    <w:p w14:paraId="506DF8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nobben</w:t>
      </w:r>
    </w:p>
    <w:p w14:paraId="25F533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nobelpris</w:t>
      </w:r>
    </w:p>
    <w:p w14:paraId="4AD827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nock</w:t>
      </w:r>
    </w:p>
    <w:p w14:paraId="6182B5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nod</w:t>
      </w:r>
    </w:p>
    <w:p w14:paraId="6E7710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noga</w:t>
      </w:r>
    </w:p>
    <w:p w14:paraId="68BB53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noggrann</w:t>
      </w:r>
    </w:p>
    <w:p w14:paraId="75763A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946" w:author="Author" w:date="2012-02-26T13:32:00Z" w:name="move318027412"/>
      <w:moveTo w:id="39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nog</w:t>
        </w:r>
      </w:moveTo>
    </w:p>
    <w:moveToRangeEnd w:id="3946"/>
    <w:p w14:paraId="53A4E4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nogr0344knad</w:t>
      </w:r>
    </w:p>
    <w:p w14:paraId="4AC69F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48" w:author="Author" w:date="2012-02-26T13:32:00Z" w:name="move318027412"/>
      <w:moveFrom w:id="3949" w:author="Author" w:date="2012-02-26T13:32:00Z">
        <w:r w:rsidRPr="00673328">
          <w:rPr>
            <w:rFonts w:ascii="宋体" w:eastAsia="宋体" w:hAnsi="宋体" w:cs="宋体" w:hint="eastAsia"/>
          </w:rPr>
          <w:t>nog</w:t>
        </w:r>
      </w:moveFrom>
    </w:p>
    <w:moveFromRangeEnd w:id="3948"/>
    <w:p w14:paraId="77D20D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noja</w:t>
      </w:r>
    </w:p>
    <w:p w14:paraId="505622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nojsar</w:t>
      </w:r>
    </w:p>
    <w:p w14:paraId="138344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nojs</w:t>
      </w:r>
    </w:p>
    <w:p w14:paraId="2DFA37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nolla</w:t>
      </w:r>
    </w:p>
    <w:p w14:paraId="733CE0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950" w:author="Author" w:date="2012-02-26T13:32:00Z" w:name="move318027413"/>
      <w:moveTo w:id="395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noll</w:t>
        </w:r>
      </w:moveTo>
    </w:p>
    <w:moveToRangeEnd w:id="3950"/>
    <w:p w14:paraId="01867D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nollst0344l</w:t>
      </w:r>
      <w:r w:rsidRPr="00673328">
        <w:rPr>
          <w:rFonts w:ascii="宋体" w:eastAsia="宋体" w:hAnsi="宋体" w:cs="宋体" w:hint="eastAsia"/>
        </w:rPr>
        <w:t>ld</w:t>
      </w:r>
    </w:p>
    <w:p w14:paraId="40E4F6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52" w:author="Author" w:date="2012-02-26T13:32:00Z" w:name="move318027413"/>
      <w:moveFrom w:id="3953" w:author="Author" w:date="2012-02-26T13:32:00Z">
        <w:r w:rsidRPr="00673328">
          <w:rPr>
            <w:rFonts w:ascii="宋体" w:eastAsia="宋体" w:hAnsi="宋体" w:cs="宋体" w:hint="eastAsia"/>
          </w:rPr>
          <w:t>noll</w:t>
        </w:r>
      </w:moveFrom>
    </w:p>
    <w:moveFromRangeEnd w:id="3952"/>
    <w:p w14:paraId="1F9855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nolltaxerar</w:t>
      </w:r>
    </w:p>
    <w:p w14:paraId="3210B4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nolltid</w:t>
      </w:r>
    </w:p>
    <w:p w14:paraId="45F0EE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nomad</w:t>
      </w:r>
    </w:p>
    <w:p w14:paraId="46E9B2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nomenklatur</w:t>
      </w:r>
    </w:p>
    <w:p w14:paraId="0E6D8F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nominell</w:t>
      </w:r>
    </w:p>
    <w:p w14:paraId="1C13E9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nominerar</w:t>
      </w:r>
    </w:p>
    <w:p w14:paraId="42F8D3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nonchalans</w:t>
      </w:r>
    </w:p>
    <w:p w14:paraId="5EE95C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nonchalant</w:t>
      </w:r>
    </w:p>
    <w:p w14:paraId="3991D1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nonchalerar</w:t>
      </w:r>
    </w:p>
    <w:p w14:paraId="2A2CF0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nonsens</w:t>
      </w:r>
    </w:p>
    <w:p w14:paraId="190B1B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nonstop</w:t>
      </w:r>
    </w:p>
    <w:p w14:paraId="5A18B4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nordan</w:t>
      </w:r>
    </w:p>
    <w:p w14:paraId="00D963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Norden</w:t>
      </w:r>
    </w:p>
    <w:p w14:paraId="2EC897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nordisk</w:t>
      </w:r>
    </w:p>
    <w:p w14:paraId="607484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nordist</w:t>
      </w:r>
    </w:p>
    <w:p w14:paraId="71134A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nordlig</w:t>
      </w:r>
    </w:p>
    <w:p w14:paraId="0C2CBA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954" w:author="Author" w:date="2012-02-26T13:32:00Z" w:name="move318027414"/>
      <w:moveTo w:id="395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nord</w:t>
        </w:r>
      </w:moveTo>
    </w:p>
    <w:moveToRangeEnd w:id="3954"/>
    <w:p w14:paraId="2B058B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nordpolen</w:t>
      </w:r>
    </w:p>
    <w:p w14:paraId="2AD1E2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56" w:author="Author" w:date="2012-02-26T13:32:00Z" w:name="move318027414"/>
      <w:moveFrom w:id="3957" w:author="Author" w:date="2012-02-26T13:32:00Z">
        <w:r w:rsidRPr="00673328">
          <w:rPr>
            <w:rFonts w:ascii="宋体" w:eastAsia="宋体" w:hAnsi="宋体" w:cs="宋体" w:hint="eastAsia"/>
          </w:rPr>
          <w:t>nord</w:t>
        </w:r>
      </w:moveFrom>
    </w:p>
    <w:moveFromRangeEnd w:id="3956"/>
    <w:p w14:paraId="0ECB64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normaliserar</w:t>
      </w:r>
    </w:p>
    <w:p w14:paraId="2BCB28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normal</w:t>
      </w:r>
    </w:p>
    <w:p w14:paraId="2BCABF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normalt</w:t>
      </w:r>
    </w:p>
    <w:p w14:paraId="1C18C5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norm</w:t>
      </w:r>
    </w:p>
    <w:p w14:paraId="7D5DE7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norpar</w:t>
      </w:r>
    </w:p>
    <w:p w14:paraId="1680C9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Norrbotten</w:t>
      </w:r>
    </w:p>
    <w:p w14:paraId="65C4C5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norrl0344ndsk</w:t>
      </w:r>
    </w:p>
    <w:p w14:paraId="48D735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Norrland</w:t>
      </w:r>
    </w:p>
    <w:p w14:paraId="0322B0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norrman</w:t>
      </w:r>
    </w:p>
    <w:p w14:paraId="64E330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958" w:author="Author" w:date="2012-02-26T13:32:00Z" w:name="move318027415"/>
      <w:moveTo w:id="395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norr</w:t>
        </w:r>
      </w:moveTo>
    </w:p>
    <w:moveToRangeEnd w:id="3958"/>
    <w:p w14:paraId="7AC2E9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norrsk</w:t>
      </w:r>
      <w:r w:rsidRPr="00673328">
        <w:rPr>
          <w:rFonts w:ascii="宋体" w:eastAsia="宋体" w:hAnsi="宋体" w:cs="宋体" w:hint="eastAsia"/>
        </w:rPr>
        <w:t>en</w:t>
      </w:r>
    </w:p>
    <w:p w14:paraId="50DF73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60" w:author="Author" w:date="2012-02-26T13:32:00Z" w:name="move318027415"/>
      <w:moveFrom w:id="3961" w:author="Author" w:date="2012-02-26T13:32:00Z">
        <w:r w:rsidRPr="00673328">
          <w:rPr>
            <w:rFonts w:ascii="宋体" w:eastAsia="宋体" w:hAnsi="宋体" w:cs="宋体" w:hint="eastAsia"/>
          </w:rPr>
          <w:t>norr</w:t>
        </w:r>
      </w:moveFrom>
    </w:p>
    <w:moveFromRangeEnd w:id="3960"/>
    <w:p w14:paraId="229421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norrut</w:t>
      </w:r>
    </w:p>
    <w:p w14:paraId="27D248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norska</w:t>
      </w:r>
    </w:p>
    <w:p w14:paraId="4928E0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norsk</w:t>
      </w:r>
    </w:p>
    <w:p w14:paraId="403131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nosar</w:t>
      </w:r>
    </w:p>
    <w:p w14:paraId="3A5250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nosh0366rning</w:t>
      </w:r>
    </w:p>
    <w:p w14:paraId="02DA18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nos</w:t>
      </w:r>
    </w:p>
    <w:p w14:paraId="03DE43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962" w:author="Author" w:date="2012-02-26T13:32:00Z" w:name="move318027416"/>
      <w:moveTo w:id="3963" w:author="Author" w:date="2012-02-26T13:32:00Z">
        <w:r w:rsidRPr="00673328">
          <w:rPr>
            <w:rFonts w:ascii="宋体" w:eastAsia="宋体" w:hAnsi="宋体" w:cs="宋体" w:hint="eastAsia"/>
          </w:rPr>
          <w:t>nostalgi</w:t>
        </w:r>
      </w:moveTo>
    </w:p>
    <w:moveToRangeEnd w:id="3962"/>
    <w:p w14:paraId="00D708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nostalgisk</w:t>
      </w:r>
    </w:p>
    <w:p w14:paraId="275EDF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64" w:author="Author" w:date="2012-02-26T13:32:00Z" w:name="move318027416"/>
      <w:moveFrom w:id="3965" w:author="Author" w:date="2012-02-26T13:32:00Z">
        <w:r w:rsidRPr="00673328">
          <w:rPr>
            <w:rFonts w:ascii="宋体" w:eastAsia="宋体" w:hAnsi="宋体" w:cs="宋体" w:hint="eastAsia"/>
          </w:rPr>
          <w:t>nostalgi</w:t>
        </w:r>
      </w:moveFrom>
    </w:p>
    <w:moveFromRangeEnd w:id="3964"/>
    <w:p w14:paraId="5475F5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nota bene</w:t>
      </w:r>
    </w:p>
    <w:p w14:paraId="4C6444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notam</w:t>
      </w:r>
    </w:p>
    <w:p w14:paraId="3DB738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966" w:author="Author" w:date="2012-02-26T13:32:00Z" w:name="move318027417"/>
      <w:moveTo w:id="3967" w:author="Author" w:date="2012-02-26T13:32:00Z">
        <w:r w:rsidRPr="00673328">
          <w:rPr>
            <w:rFonts w:ascii="宋体" w:eastAsia="宋体" w:hAnsi="宋体" w:cs="宋体" w:hint="eastAsia"/>
          </w:rPr>
          <w:t>nota</w:t>
        </w:r>
      </w:moveTo>
    </w:p>
    <w:moveToRangeEnd w:id="3966"/>
    <w:p w14:paraId="39029F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notarie</w:t>
      </w:r>
    </w:p>
    <w:p w14:paraId="34ABA0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notarius publicus</w:t>
      </w:r>
    </w:p>
    <w:p w14:paraId="7DAF12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68" w:author="Author" w:date="2012-02-26T13:32:00Z" w:name="move318027417"/>
      <w:moveFrom w:id="3969" w:author="Author" w:date="2012-02-26T13:32:00Z">
        <w:r w:rsidRPr="00673328">
          <w:rPr>
            <w:rFonts w:ascii="宋体" w:eastAsia="宋体" w:hAnsi="宋体" w:cs="宋体" w:hint="eastAsia"/>
          </w:rPr>
          <w:t>nota</w:t>
        </w:r>
      </w:moveFrom>
    </w:p>
    <w:moveFromRangeEnd w:id="3968"/>
    <w:p w14:paraId="374477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noterar</w:t>
      </w:r>
    </w:p>
    <w:p w14:paraId="58A61E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notering</w:t>
      </w:r>
    </w:p>
    <w:p w14:paraId="77E87F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notis</w:t>
      </w:r>
    </w:p>
    <w:p w14:paraId="2D74F7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970" w:author="Author" w:date="2012-02-26T13:32:00Z" w:name="move318027418"/>
      <w:moveTo w:id="3971" w:author="Author" w:date="2012-02-26T13:32:00Z">
        <w:r w:rsidRPr="00673328">
          <w:rPr>
            <w:rFonts w:ascii="宋体" w:eastAsia="宋体" w:hAnsi="宋体" w:cs="宋体" w:hint="eastAsia"/>
          </w:rPr>
          <w:t>not</w:t>
        </w:r>
      </w:moveTo>
    </w:p>
    <w:moveToRangeEnd w:id="3970"/>
    <w:p w14:paraId="7B52D1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notorisk</w:t>
      </w:r>
    </w:p>
    <w:p w14:paraId="406481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72" w:author="Author" w:date="2012-02-26T13:32:00Z" w:name="move318027418"/>
      <w:moveFrom w:id="3973" w:author="Author" w:date="2012-02-26T13:32:00Z">
        <w:r w:rsidRPr="00673328">
          <w:rPr>
            <w:rFonts w:ascii="宋体" w:eastAsia="宋体" w:hAnsi="宋体" w:cs="宋体" w:hint="eastAsia"/>
          </w:rPr>
          <w:t>not</w:t>
        </w:r>
      </w:moveFrom>
    </w:p>
    <w:moveFromRangeEnd w:id="3972"/>
    <w:p w14:paraId="334E5C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nougat</w:t>
      </w:r>
    </w:p>
    <w:p w14:paraId="604378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novell</w:t>
      </w:r>
    </w:p>
    <w:p w14:paraId="177890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november</w:t>
      </w:r>
    </w:p>
    <w:p w14:paraId="0748DB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novis</w:t>
      </w:r>
    </w:p>
    <w:p w14:paraId="111F18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nr</w:t>
      </w:r>
    </w:p>
    <w:p w14:paraId="70EB16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nubbe</w:t>
      </w:r>
    </w:p>
    <w:p w14:paraId="05D75D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nubb</w:t>
      </w:r>
    </w:p>
    <w:p w14:paraId="322C5C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nucka</w:t>
      </w:r>
    </w:p>
    <w:p w14:paraId="6AE5DE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nuddar</w:t>
      </w:r>
    </w:p>
    <w:p w14:paraId="0F8AA8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nudist</w:t>
      </w:r>
    </w:p>
    <w:p w14:paraId="557097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nudlar</w:t>
      </w:r>
    </w:p>
    <w:p w14:paraId="5B7B07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numer0344r</w:t>
      </w:r>
    </w:p>
    <w:p w14:paraId="19E271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numera</w:t>
      </w:r>
    </w:p>
    <w:p w14:paraId="1F1628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nummerlapp</w:t>
      </w:r>
    </w:p>
    <w:p w14:paraId="301E86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nummer</w:t>
      </w:r>
    </w:p>
    <w:p w14:paraId="1E1548CC" w14:textId="77777777" w:rsidR="00000000" w:rsidRPr="00780F39" w:rsidRDefault="00780F39" w:rsidP="00673328">
      <w:pPr>
        <w:pStyle w:val="PlainText"/>
        <w:rPr>
          <w:ins w:id="3974" w:author="Author" w:date="2012-02-26T13:32:00Z"/>
          <w:rFonts w:ascii="宋体" w:eastAsia="宋体" w:hAnsi="宋体" w:cs="宋体" w:hint="eastAsia"/>
          <w:lang w:val="sv-SE"/>
        </w:rPr>
      </w:pPr>
      <w:ins w:id="397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nu</w:t>
        </w:r>
      </w:ins>
    </w:p>
    <w:p w14:paraId="319677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numrerar</w:t>
      </w:r>
    </w:p>
    <w:p w14:paraId="747813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nuna</w:t>
      </w:r>
    </w:p>
    <w:p w14:paraId="3D9DC2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nunna</w:t>
      </w:r>
    </w:p>
    <w:p w14:paraId="684E8A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nupit</w:t>
      </w:r>
    </w:p>
    <w:p w14:paraId="6ACF9BE4" w14:textId="77777777" w:rsidR="00000000" w:rsidRPr="003230D0" w:rsidRDefault="00780F39" w:rsidP="003230D0">
      <w:pPr>
        <w:pStyle w:val="PlainText"/>
        <w:rPr>
          <w:del w:id="3976" w:author="Author" w:date="2012-02-26T13:32:00Z"/>
          <w:rFonts w:ascii="宋体" w:eastAsia="宋体" w:hAnsi="宋体" w:cs="宋体" w:hint="eastAsia"/>
        </w:rPr>
      </w:pPr>
      <w:del w:id="3977" w:author="Author" w:date="2012-02-26T13:32:00Z">
        <w:r w:rsidRPr="003230D0">
          <w:rPr>
            <w:rFonts w:ascii="宋体" w:eastAsia="宋体" w:hAnsi="宋体" w:cs="宋体" w:hint="eastAsia"/>
          </w:rPr>
          <w:delText>nu</w:delText>
        </w:r>
      </w:del>
    </w:p>
    <w:p w14:paraId="282EBB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nutida</w:t>
      </w:r>
    </w:p>
    <w:p w14:paraId="23DB00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nuvarande</w:t>
      </w:r>
    </w:p>
    <w:p w14:paraId="23A480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ny0345r</w:t>
      </w:r>
    </w:p>
    <w:p w14:paraId="78EDCF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nyanserar</w:t>
      </w:r>
    </w:p>
    <w:p w14:paraId="5648CB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nyans</w:t>
      </w:r>
    </w:p>
    <w:p w14:paraId="41B6AE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nyb0366rjare</w:t>
      </w:r>
    </w:p>
    <w:p w14:paraId="185BE3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nybakad</w:t>
      </w:r>
    </w:p>
    <w:p w14:paraId="182462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nybyggare</w:t>
      </w:r>
    </w:p>
    <w:p w14:paraId="46DD94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nybygge</w:t>
      </w:r>
    </w:p>
    <w:p w14:paraId="3D8948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nybyggnad</w:t>
      </w:r>
    </w:p>
    <w:p w14:paraId="56BE8A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nyckelben</w:t>
      </w:r>
    </w:p>
    <w:p w14:paraId="66CAAC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978" w:author="Author" w:date="2012-02-26T13:32:00Z" w:name="move318027419"/>
      <w:moveTo w:id="3979" w:author="Author" w:date="2012-02-26T13:32:00Z">
        <w:r w:rsidRPr="00673328">
          <w:rPr>
            <w:rFonts w:ascii="宋体" w:eastAsia="宋体" w:hAnsi="宋体" w:cs="宋体" w:hint="eastAsia"/>
          </w:rPr>
          <w:t>nyckel</w:t>
        </w:r>
      </w:moveTo>
    </w:p>
    <w:moveToRangeEnd w:id="3978"/>
    <w:p w14:paraId="083F7F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nyckelpiga</w:t>
      </w:r>
    </w:p>
    <w:p w14:paraId="399C76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80" w:author="Author" w:date="2012-02-26T13:32:00Z" w:name="move318027419"/>
      <w:moveFrom w:id="3981" w:author="Author" w:date="2012-02-26T13:32:00Z">
        <w:r w:rsidRPr="00673328">
          <w:rPr>
            <w:rFonts w:ascii="宋体" w:eastAsia="宋体" w:hAnsi="宋体" w:cs="宋体" w:hint="eastAsia"/>
          </w:rPr>
          <w:t>nyckel</w:t>
        </w:r>
      </w:moveFrom>
    </w:p>
    <w:moveFromRangeEnd w:id="3980"/>
    <w:p w14:paraId="070E00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nyck</w:t>
      </w:r>
    </w:p>
    <w:p w14:paraId="3F2A57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nydanar</w:t>
      </w:r>
    </w:p>
    <w:p w14:paraId="565F51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nyfiken</w:t>
      </w:r>
    </w:p>
    <w:p w14:paraId="21C4D5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982" w:author="Author" w:date="2012-02-26T13:32:00Z" w:name="move318027420"/>
      <w:moveTo w:id="398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nyhet</w:t>
        </w:r>
      </w:moveTo>
    </w:p>
    <w:moveToRangeEnd w:id="3982"/>
    <w:p w14:paraId="174D49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nyhetsbyr0345</w:t>
      </w:r>
    </w:p>
    <w:p w14:paraId="4269FD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84" w:author="Author" w:date="2012-02-26T13:32:00Z" w:name="move318027420"/>
      <w:moveFrom w:id="3985" w:author="Author" w:date="2012-02-26T13:32:00Z">
        <w:r w:rsidRPr="00673328">
          <w:rPr>
            <w:rFonts w:ascii="宋体" w:eastAsia="宋体" w:hAnsi="宋体" w:cs="宋体" w:hint="eastAsia"/>
          </w:rPr>
          <w:t>nyhet</w:t>
        </w:r>
      </w:moveFrom>
    </w:p>
    <w:moveFromRangeEnd w:id="3984"/>
    <w:p w14:paraId="0B054D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nykomling</w:t>
      </w:r>
    </w:p>
    <w:p w14:paraId="657949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986" w:author="Author" w:date="2012-02-26T13:32:00Z" w:name="move318027421"/>
      <w:moveTo w:id="3987" w:author="Author" w:date="2012-02-26T13:32:00Z">
        <w:r w:rsidRPr="00673328">
          <w:rPr>
            <w:rFonts w:ascii="宋体" w:eastAsia="宋体" w:hAnsi="宋体" w:cs="宋体" w:hint="eastAsia"/>
          </w:rPr>
          <w:t>nykterhet</w:t>
        </w:r>
      </w:moveTo>
    </w:p>
    <w:moveToRangeEnd w:id="3986"/>
    <w:p w14:paraId="79172E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nykterhetsv0345rd</w:t>
      </w:r>
    </w:p>
    <w:p w14:paraId="772C58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88" w:author="Author" w:date="2012-02-26T13:32:00Z" w:name="move318027421"/>
      <w:moveFrom w:id="3989" w:author="Author" w:date="2012-02-26T13:32:00Z">
        <w:r w:rsidRPr="00673328">
          <w:rPr>
            <w:rFonts w:ascii="宋体" w:eastAsia="宋体" w:hAnsi="宋体" w:cs="宋体" w:hint="eastAsia"/>
          </w:rPr>
          <w:t>nykterhet</w:t>
        </w:r>
      </w:moveFrom>
    </w:p>
    <w:moveFromRangeEnd w:id="3988"/>
    <w:p w14:paraId="096546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nykterist</w:t>
      </w:r>
    </w:p>
    <w:p w14:paraId="0D4815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nykter</w:t>
      </w:r>
    </w:p>
    <w:p w14:paraId="2167FB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nyktrar till</w:t>
      </w:r>
    </w:p>
    <w:p w14:paraId="2D33ED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nyligen</w:t>
      </w:r>
    </w:p>
    <w:p w14:paraId="3C1AA0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nylle</w:t>
      </w:r>
    </w:p>
    <w:p w14:paraId="6480F4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nylon</w:t>
      </w:r>
    </w:p>
    <w:p w14:paraId="423D78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nymodig</w:t>
      </w:r>
    </w:p>
    <w:p w14:paraId="4B47A0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3990" w:author="Author" w:date="2012-02-26T13:32:00Z" w:name="move318027422"/>
      <w:moveTo w:id="399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ny-</w:t>
        </w:r>
      </w:moveTo>
    </w:p>
    <w:p w14:paraId="15E54D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399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ny</w:t>
        </w:r>
      </w:moveTo>
    </w:p>
    <w:moveToRangeEnd w:id="3990"/>
    <w:p w14:paraId="18D843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nynnar</w:t>
      </w:r>
    </w:p>
    <w:p w14:paraId="3B9934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nypa</w:t>
      </w:r>
    </w:p>
    <w:p w14:paraId="7F6F11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nyper</w:t>
      </w:r>
    </w:p>
    <w:p w14:paraId="6305AE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nypon</w:t>
      </w:r>
    </w:p>
    <w:p w14:paraId="6BFF90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nyser</w:t>
      </w:r>
    </w:p>
    <w:p w14:paraId="464D35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3993" w:author="Author" w:date="2012-02-26T13:32:00Z" w:name="move318027423"/>
      <w:moveTo w:id="3994" w:author="Author" w:date="2012-02-26T13:32:00Z">
        <w:r w:rsidRPr="00673328">
          <w:rPr>
            <w:rFonts w:ascii="宋体" w:eastAsia="宋体" w:hAnsi="宋体" w:cs="宋体" w:hint="eastAsia"/>
          </w:rPr>
          <w:t>nys</w:t>
        </w:r>
      </w:moveTo>
    </w:p>
    <w:moveToRangeEnd w:id="3993"/>
    <w:p w14:paraId="1AFEB2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nyss</w:t>
      </w:r>
    </w:p>
    <w:p w14:paraId="7B5D43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95" w:author="Author" w:date="2012-02-26T13:32:00Z" w:name="move318027423"/>
      <w:moveFrom w:id="3996" w:author="Author" w:date="2012-02-26T13:32:00Z">
        <w:r w:rsidRPr="00673328">
          <w:rPr>
            <w:rFonts w:ascii="宋体" w:eastAsia="宋体" w:hAnsi="宋体" w:cs="宋体" w:hint="eastAsia"/>
          </w:rPr>
          <w:t>nys</w:t>
        </w:r>
      </w:moveFrom>
    </w:p>
    <w:moveFromRangeEnd w:id="3995"/>
    <w:p w14:paraId="3811E1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nystan</w:t>
      </w:r>
    </w:p>
    <w:p w14:paraId="20F40E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nystar</w:t>
      </w:r>
    </w:p>
    <w:p w14:paraId="43E090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3997" w:author="Author" w:date="2012-02-26T13:32:00Z" w:name="move318027422"/>
      <w:moveFrom w:id="3998" w:author="Author" w:date="2012-02-26T13:32:00Z">
        <w:r w:rsidRPr="00673328">
          <w:rPr>
            <w:rFonts w:ascii="宋体" w:eastAsia="宋体" w:hAnsi="宋体" w:cs="宋体" w:hint="eastAsia"/>
          </w:rPr>
          <w:t>ny-</w:t>
        </w:r>
      </w:moveFrom>
    </w:p>
    <w:p w14:paraId="191DD4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3999" w:author="Author" w:date="2012-02-26T13:32:00Z">
        <w:r w:rsidRPr="00673328">
          <w:rPr>
            <w:rFonts w:ascii="宋体" w:eastAsia="宋体" w:hAnsi="宋体" w:cs="宋体" w:hint="eastAsia"/>
          </w:rPr>
          <w:t>ny</w:t>
        </w:r>
      </w:moveFrom>
    </w:p>
    <w:moveFromRangeEnd w:id="3997"/>
    <w:p w14:paraId="4DDC85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nytta</w:t>
      </w:r>
    </w:p>
    <w:p w14:paraId="1FFCA8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nyttig</w:t>
      </w:r>
    </w:p>
    <w:p w14:paraId="3AEB33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nyttjander0344tt</w:t>
      </w:r>
    </w:p>
    <w:p w14:paraId="6C14FD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nyttjar</w:t>
      </w:r>
    </w:p>
    <w:p w14:paraId="7C5BB3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nyval</w:t>
      </w:r>
    </w:p>
    <w:p w14:paraId="64FC09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o0344kta</w:t>
      </w:r>
    </w:p>
    <w:p w14:paraId="33FE33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000" w:author="Author" w:date="2012-02-26T13:32:00Z" w:name="move318027424"/>
      <w:moveTo w:id="4001" w:author="Author" w:date="2012-02-26T13:32:00Z">
        <w:r w:rsidRPr="00673328">
          <w:rPr>
            <w:rFonts w:ascii="宋体" w:eastAsia="宋体" w:hAnsi="宋体" w:cs="宋体" w:hint="eastAsia"/>
          </w:rPr>
          <w:t>o0344</w:t>
        </w:r>
      </w:moveTo>
    </w:p>
    <w:moveToRangeEnd w:id="4000"/>
    <w:p w14:paraId="3A1915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o0344ndlig</w:t>
      </w:r>
    </w:p>
    <w:p w14:paraId="2866F4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02" w:author="Author" w:date="2012-02-26T13:32:00Z" w:name="move318027424"/>
      <w:moveFrom w:id="4003" w:author="Author" w:date="2012-02-26T13:32:00Z">
        <w:r w:rsidRPr="00673328">
          <w:rPr>
            <w:rFonts w:ascii="宋体" w:eastAsia="宋体" w:hAnsi="宋体" w:cs="宋体" w:hint="eastAsia"/>
          </w:rPr>
          <w:t>o0344</w:t>
        </w:r>
      </w:moveFrom>
    </w:p>
    <w:moveFromRangeEnd w:id="4002"/>
    <w:p w14:paraId="6F4F5D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o0344ven</w:t>
      </w:r>
    </w:p>
    <w:p w14:paraId="52B97F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o0345terkallelig</w:t>
      </w:r>
    </w:p>
    <w:p w14:paraId="31703D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o0345tkomlig</w:t>
      </w:r>
    </w:p>
    <w:p w14:paraId="39EF0F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o0366verkomlig</w:t>
      </w:r>
    </w:p>
    <w:p w14:paraId="2342A3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o0366versk0345dlig</w:t>
      </w:r>
    </w:p>
    <w:p w14:paraId="4E7CE7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o0366verstiglig</w:t>
      </w:r>
    </w:p>
    <w:p w14:paraId="28D378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o0366vert</w:t>
      </w:r>
      <w:r w:rsidRPr="00780F39">
        <w:rPr>
          <w:rFonts w:ascii="宋体" w:eastAsia="宋体" w:hAnsi="宋体" w:cs="宋体" w:hint="eastAsia"/>
          <w:lang w:val="sv-SE"/>
        </w:rPr>
        <w:t>r0344ffad</w:t>
      </w:r>
    </w:p>
    <w:p w14:paraId="53AFB4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o0366vertr0344fflig</w:t>
      </w:r>
    </w:p>
    <w:p w14:paraId="16B043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o0366vervinnelig</w:t>
      </w:r>
    </w:p>
    <w:p w14:paraId="031C36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oanad</w:t>
      </w:r>
    </w:p>
    <w:p w14:paraId="6C5A91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oansenlig</w:t>
      </w:r>
    </w:p>
    <w:p w14:paraId="698B56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oanst0344ndig</w:t>
      </w:r>
    </w:p>
    <w:p w14:paraId="216F31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oansvarig</w:t>
      </w:r>
    </w:p>
    <w:p w14:paraId="41CF38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oantastlig</w:t>
      </w:r>
    </w:p>
    <w:p w14:paraId="45AF4A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oantr0344ffbar</w:t>
      </w:r>
    </w:p>
    <w:p w14:paraId="70B970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oanv0344nd</w:t>
      </w:r>
    </w:p>
    <w:p w14:paraId="151FAD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oas</w:t>
      </w:r>
    </w:p>
    <w:p w14:paraId="7B42D2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oavbruten</w:t>
      </w:r>
    </w:p>
    <w:p w14:paraId="4DA321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oavbrutet</w:t>
      </w:r>
    </w:p>
    <w:p w14:paraId="063F42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oavgjord</w:t>
      </w:r>
    </w:p>
    <w:p w14:paraId="43E645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oavh0344ngig</w:t>
      </w:r>
    </w:p>
    <w:p w14:paraId="73FD3B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oavkortad</w:t>
      </w:r>
    </w:p>
    <w:p w14:paraId="54E304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oavsett</w:t>
      </w:r>
    </w:p>
    <w:p w14:paraId="241ECF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ob0344ndig</w:t>
      </w:r>
    </w:p>
    <w:p w14:paraId="4D13A8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ob0366nh0366rlig</w:t>
      </w:r>
    </w:p>
    <w:p w14:paraId="063D9E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obalanserad</w:t>
      </w:r>
    </w:p>
    <w:p w14:paraId="04FA2D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obalans</w:t>
      </w:r>
    </w:p>
    <w:p w14:paraId="0C9EFA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obarmh0344rtig</w:t>
      </w:r>
    </w:p>
    <w:p w14:paraId="49FEE1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obduc</w:t>
      </w:r>
      <w:r w:rsidRPr="00780F39">
        <w:rPr>
          <w:rFonts w:ascii="宋体" w:eastAsia="宋体" w:hAnsi="宋体" w:cs="宋体" w:hint="eastAsia"/>
          <w:lang w:val="sv-SE"/>
        </w:rPr>
        <w:t>erar</w:t>
      </w:r>
    </w:p>
    <w:p w14:paraId="5212ED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obduktion</w:t>
      </w:r>
    </w:p>
    <w:p w14:paraId="3B35A3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obeaktad</w:t>
      </w:r>
    </w:p>
    <w:p w14:paraId="13BC03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obebodd</w:t>
      </w:r>
    </w:p>
    <w:p w14:paraId="2EDD77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obefintlig</w:t>
      </w:r>
    </w:p>
    <w:p w14:paraId="012BDA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obefl0344ckad</w:t>
      </w:r>
    </w:p>
    <w:p w14:paraId="0A6FF8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obefogad</w:t>
      </w:r>
    </w:p>
    <w:p w14:paraId="0497A4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obegr0344nsad</w:t>
      </w:r>
    </w:p>
    <w:p w14:paraId="487CBE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obegriplig</w:t>
      </w:r>
    </w:p>
    <w:p w14:paraId="74A90D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obeh0344rskad</w:t>
      </w:r>
    </w:p>
    <w:p w14:paraId="14789B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obeh0366rig</w:t>
      </w:r>
    </w:p>
    <w:p w14:paraId="71EAE0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obehaglig</w:t>
      </w:r>
    </w:p>
    <w:p w14:paraId="5AA2D9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obehag</w:t>
      </w:r>
    </w:p>
    <w:p w14:paraId="347058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obehindrat</w:t>
      </w:r>
    </w:p>
    <w:p w14:paraId="54F274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obekant</w:t>
      </w:r>
    </w:p>
    <w:p w14:paraId="745E1D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obekv0344m</w:t>
      </w:r>
    </w:p>
    <w:p w14:paraId="599A1B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obelisk</w:t>
      </w:r>
    </w:p>
    <w:p w14:paraId="080CDB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obem0344rkt</w:t>
      </w:r>
    </w:p>
    <w:p w14:paraId="705B06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obemannad</w:t>
      </w:r>
    </w:p>
    <w:p w14:paraId="6F02E7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oben0344gen</w:t>
      </w:r>
    </w:p>
    <w:p w14:paraId="5D6993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ober0344knelig</w:t>
      </w:r>
    </w:p>
    <w:p w14:paraId="364AF1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ober0366rd</w:t>
      </w:r>
    </w:p>
    <w:p w14:paraId="742B40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oberoende</w:t>
      </w:r>
    </w:p>
    <w:p w14:paraId="3A61F7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obeskrivlig</w:t>
      </w:r>
    </w:p>
    <w:p w14:paraId="5B7117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</w:t>
      </w:r>
      <w:r w:rsidRPr="00780F39">
        <w:rPr>
          <w:rFonts w:ascii="宋体" w:eastAsia="宋体" w:hAnsi="宋体" w:cs="宋体" w:hint="eastAsia"/>
          <w:lang w:val="sv-SE"/>
        </w:rPr>
        <w:t>est0344llbar</w:t>
      </w:r>
    </w:p>
    <w:p w14:paraId="1CAE42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obest0344md</w:t>
      </w:r>
    </w:p>
    <w:p w14:paraId="644086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obest0345nd</w:t>
      </w:r>
    </w:p>
    <w:p w14:paraId="1A81D5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obestridd</w:t>
      </w:r>
    </w:p>
    <w:p w14:paraId="01E673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obestridlig</w:t>
      </w:r>
    </w:p>
    <w:p w14:paraId="00E8A2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obesv0344rad</w:t>
      </w:r>
    </w:p>
    <w:p w14:paraId="77AEF5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obet0344nksam</w:t>
      </w:r>
    </w:p>
    <w:p w14:paraId="0E0DEB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obetalbar</w:t>
      </w:r>
    </w:p>
    <w:p w14:paraId="4703A1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obetingad</w:t>
      </w:r>
    </w:p>
    <w:p w14:paraId="714512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obetydlig</w:t>
      </w:r>
    </w:p>
    <w:p w14:paraId="01F063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obevakad</w:t>
      </w:r>
    </w:p>
    <w:p w14:paraId="7E1E46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obevandrad</w:t>
      </w:r>
    </w:p>
    <w:p w14:paraId="6A80D2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obeveklig</w:t>
      </w:r>
    </w:p>
    <w:p w14:paraId="6B14FE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objektiv</w:t>
      </w:r>
    </w:p>
    <w:p w14:paraId="1F81E2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objekt</w:t>
      </w:r>
    </w:p>
    <w:p w14:paraId="54EBE0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objuden</w:t>
      </w:r>
    </w:p>
    <w:p w14:paraId="78178F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oblat</w:t>
      </w:r>
    </w:p>
    <w:p w14:paraId="3AD82B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oblid</w:t>
      </w:r>
    </w:p>
    <w:p w14:paraId="12080E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obligation</w:t>
      </w:r>
    </w:p>
    <w:p w14:paraId="5A2DC7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obligatorisk</w:t>
      </w:r>
    </w:p>
    <w:p w14:paraId="294607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oblyg</w:t>
      </w:r>
    </w:p>
    <w:p w14:paraId="7E9266D0" w14:textId="77777777" w:rsidR="00000000" w:rsidRPr="00780F39" w:rsidRDefault="00780F39" w:rsidP="00673328">
      <w:pPr>
        <w:pStyle w:val="PlainText"/>
        <w:rPr>
          <w:ins w:id="4004" w:author="Author" w:date="2012-02-26T13:32:00Z"/>
          <w:rFonts w:ascii="宋体" w:eastAsia="宋体" w:hAnsi="宋体" w:cs="宋体" w:hint="eastAsia"/>
          <w:lang w:val="sv-SE"/>
        </w:rPr>
      </w:pPr>
      <w:ins w:id="40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OB</w:t>
        </w:r>
      </w:ins>
    </w:p>
    <w:p w14:paraId="517F3D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oborstad</w:t>
      </w:r>
    </w:p>
    <w:p w14:paraId="1978DE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obotlig</w:t>
      </w:r>
    </w:p>
    <w:p w14:paraId="4D04A5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obrottslig</w:t>
      </w:r>
    </w:p>
    <w:p w14:paraId="464E71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obrukbar</w:t>
      </w:r>
    </w:p>
    <w:p w14:paraId="4A6BC0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obru</w:t>
      </w:r>
      <w:r w:rsidRPr="00780F39">
        <w:rPr>
          <w:rFonts w:ascii="宋体" w:eastAsia="宋体" w:hAnsi="宋体" w:cs="宋体" w:hint="eastAsia"/>
          <w:lang w:val="sv-SE"/>
        </w:rPr>
        <w:t>ten</w:t>
      </w:r>
    </w:p>
    <w:p w14:paraId="22C7D9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obscen</w:t>
      </w:r>
    </w:p>
    <w:p w14:paraId="67F337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observant</w:t>
      </w:r>
    </w:p>
    <w:p w14:paraId="78B5FA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observat0366r</w:t>
      </w:r>
    </w:p>
    <w:p w14:paraId="78516A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observatorium</w:t>
      </w:r>
    </w:p>
    <w:p w14:paraId="666789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observerar</w:t>
      </w:r>
    </w:p>
    <w:p w14:paraId="2D1E4D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obskyr</w:t>
      </w:r>
    </w:p>
    <w:p w14:paraId="7E817B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obs</w:t>
      </w:r>
    </w:p>
    <w:p w14:paraId="4864E9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obstruktion</w:t>
      </w:r>
    </w:p>
    <w:p w14:paraId="10C2953C" w14:textId="77777777" w:rsidR="00000000" w:rsidRPr="003230D0" w:rsidRDefault="00780F39" w:rsidP="003230D0">
      <w:pPr>
        <w:pStyle w:val="PlainText"/>
        <w:rPr>
          <w:del w:id="4006" w:author="Author" w:date="2012-02-26T13:32:00Z"/>
          <w:rFonts w:ascii="宋体" w:eastAsia="宋体" w:hAnsi="宋体" w:cs="宋体" w:hint="eastAsia"/>
        </w:rPr>
      </w:pPr>
      <w:del w:id="4007" w:author="Author" w:date="2012-02-26T13:32:00Z">
        <w:r w:rsidRPr="003230D0">
          <w:rPr>
            <w:rFonts w:ascii="宋体" w:eastAsia="宋体" w:hAnsi="宋体" w:cs="宋体" w:hint="eastAsia"/>
          </w:rPr>
          <w:delText>OB</w:delText>
        </w:r>
      </w:del>
    </w:p>
    <w:p w14:paraId="6260D4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OB-till0344gg</w:t>
      </w:r>
    </w:p>
    <w:p w14:paraId="37CB3C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obunden</w:t>
      </w:r>
    </w:p>
    <w:p w14:paraId="0AE468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obygd</w:t>
      </w:r>
    </w:p>
    <w:p w14:paraId="7790CA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ocean</w:t>
      </w:r>
    </w:p>
    <w:p w14:paraId="08AC00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och</w:t>
      </w:r>
    </w:p>
    <w:p w14:paraId="49A75C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ocker</w:t>
      </w:r>
    </w:p>
    <w:p w14:paraId="348976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ockrar</w:t>
      </w:r>
    </w:p>
    <w:p w14:paraId="1884D8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ocks0345</w:t>
      </w:r>
    </w:p>
    <w:p w14:paraId="3B7764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ockult</w:t>
      </w:r>
    </w:p>
    <w:p w14:paraId="6E6189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ockupant</w:t>
      </w:r>
    </w:p>
    <w:p w14:paraId="2EE876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ockuperar</w:t>
      </w:r>
    </w:p>
    <w:p w14:paraId="271B62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od0345ga</w:t>
      </w:r>
    </w:p>
    <w:p w14:paraId="60A02B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od0366dlig</w:t>
      </w:r>
    </w:p>
    <w:p w14:paraId="7BB12E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odds</w:t>
      </w:r>
    </w:p>
    <w:p w14:paraId="575996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odelad</w:t>
      </w:r>
    </w:p>
    <w:p w14:paraId="22EF37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odemokratisk</w:t>
      </w:r>
    </w:p>
    <w:p w14:paraId="4E2611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odiskutabel</w:t>
      </w:r>
    </w:p>
    <w:p w14:paraId="258775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odjur</w:t>
      </w:r>
    </w:p>
    <w:p w14:paraId="58B8FD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odlar</w:t>
      </w:r>
    </w:p>
    <w:p w14:paraId="4BD597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odling</w:t>
      </w:r>
    </w:p>
    <w:p w14:paraId="5C113A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odontologis</w:t>
      </w:r>
      <w:r w:rsidRPr="00780F39">
        <w:rPr>
          <w:rFonts w:ascii="宋体" w:eastAsia="宋体" w:hAnsi="宋体" w:cs="宋体" w:hint="eastAsia"/>
          <w:lang w:val="sv-SE"/>
        </w:rPr>
        <w:t>k</w:t>
      </w:r>
    </w:p>
    <w:p w14:paraId="1BF833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odr0344glig</w:t>
      </w:r>
    </w:p>
    <w:p w14:paraId="1BE1BC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oduglig</w:t>
      </w:r>
    </w:p>
    <w:p w14:paraId="3E12BE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odugling</w:t>
      </w:r>
    </w:p>
    <w:p w14:paraId="70281F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OECD</w:t>
      </w:r>
    </w:p>
    <w:p w14:paraId="4E3ED3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oeftergivlig</w:t>
      </w:r>
    </w:p>
    <w:p w14:paraId="5B32D3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oefterh0344rmlig</w:t>
      </w:r>
    </w:p>
    <w:p w14:paraId="47FA80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oegentlighet</w:t>
      </w:r>
    </w:p>
    <w:p w14:paraId="701E8D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oekonomisk</w:t>
      </w:r>
    </w:p>
    <w:p w14:paraId="5F33AD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oemotsagd</w:t>
      </w:r>
    </w:p>
    <w:p w14:paraId="5C94A7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oemotst0345ndlig</w:t>
      </w:r>
    </w:p>
    <w:p w14:paraId="4DE302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oenig</w:t>
      </w:r>
    </w:p>
    <w:p w14:paraId="18E788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oense</w:t>
      </w:r>
    </w:p>
    <w:p w14:paraId="056552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oerh0366rd</w:t>
      </w:r>
    </w:p>
    <w:p w14:paraId="1B07F4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oerh0366rt</w:t>
      </w:r>
    </w:p>
    <w:p w14:paraId="1B3FF5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oers0344ttlig</w:t>
      </w:r>
    </w:p>
    <w:p w14:paraId="7FB4D1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of0366r0344ndrad</w:t>
      </w:r>
    </w:p>
    <w:p w14:paraId="56E221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of0366rarglig</w:t>
      </w:r>
    </w:p>
    <w:p w14:paraId="3C277A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of0366rb0344tterlig</w:t>
      </w:r>
    </w:p>
    <w:p w14:paraId="518044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of0366renlig</w:t>
      </w:r>
    </w:p>
    <w:p w14:paraId="40C4DE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of0366rfalskad</w:t>
      </w:r>
    </w:p>
    <w:p w14:paraId="5BA222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of0366rgl036</w:t>
      </w:r>
      <w:r w:rsidRPr="00673328">
        <w:rPr>
          <w:rFonts w:ascii="宋体" w:eastAsia="宋体" w:hAnsi="宋体" w:cs="宋体" w:hint="eastAsia"/>
        </w:rPr>
        <w:t>6mlig</w:t>
      </w:r>
    </w:p>
    <w:p w14:paraId="7604E0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of0366rhappandes</w:t>
      </w:r>
    </w:p>
    <w:p w14:paraId="342D05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of0366rklarlig</w:t>
      </w:r>
    </w:p>
    <w:p w14:paraId="3E2B5F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of0366rl0345tlig</w:t>
      </w:r>
    </w:p>
    <w:p w14:paraId="2100F2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of0366rm0345ga</w:t>
      </w:r>
    </w:p>
    <w:p w14:paraId="3C61A7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of0366rm0366gen</w:t>
      </w:r>
    </w:p>
    <w:p w14:paraId="09527A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of0366rmodad</w:t>
      </w:r>
    </w:p>
    <w:p w14:paraId="3C42FB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of0366rr0344ttat</w:t>
      </w:r>
    </w:p>
    <w:p w14:paraId="70AA5A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of0366rr0344tt</w:t>
      </w:r>
    </w:p>
    <w:p w14:paraId="524C2A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of0366rsiktig</w:t>
      </w:r>
    </w:p>
    <w:p w14:paraId="4F08B6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of0366rsk0344md</w:t>
      </w:r>
    </w:p>
    <w:p w14:paraId="1C5F07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of0366rsonlig</w:t>
      </w:r>
    </w:p>
    <w:p w14:paraId="04C1E6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of0366rst0344lld</w:t>
      </w:r>
    </w:p>
    <w:p w14:paraId="1DA721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of0366rst0345ende</w:t>
      </w:r>
    </w:p>
    <w:p w14:paraId="2FCEB2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of0366rst0345nd</w:t>
      </w:r>
    </w:p>
    <w:p w14:paraId="27996A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of0366rsvarlig</w:t>
      </w:r>
    </w:p>
    <w:p w14:paraId="438F6A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of0366rsynt</w:t>
      </w:r>
    </w:p>
    <w:p w14:paraId="6FEF03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</w:t>
      </w:r>
      <w:r w:rsidRPr="00673328">
        <w:rPr>
          <w:rFonts w:ascii="宋体" w:eastAsia="宋体" w:hAnsi="宋体" w:cs="宋体" w:hint="eastAsia"/>
        </w:rPr>
        <w:t>366rtj0344nt</w:t>
      </w:r>
    </w:p>
    <w:p w14:paraId="3F60E1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of0366rtruten</w:t>
      </w:r>
    </w:p>
    <w:p w14:paraId="02B2EA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of0366rutsedd</w:t>
      </w:r>
    </w:p>
    <w:p w14:paraId="24DE0D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of0366rvitlig</w:t>
      </w:r>
    </w:p>
    <w:p w14:paraId="75B02A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ofantlig</w:t>
      </w:r>
    </w:p>
    <w:p w14:paraId="0260E2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ofarlig</w:t>
      </w:r>
    </w:p>
    <w:p w14:paraId="59D355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ofattbar</w:t>
      </w:r>
    </w:p>
    <w:p w14:paraId="1B9498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ofelbar</w:t>
      </w:r>
    </w:p>
    <w:p w14:paraId="2EB02B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ofelbart</w:t>
      </w:r>
    </w:p>
    <w:p w14:paraId="3770BE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offensiv</w:t>
      </w:r>
    </w:p>
    <w:p w14:paraId="7B51F5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offentlig f0366rsvarare</w:t>
      </w:r>
    </w:p>
    <w:p w14:paraId="124173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offentligg0366r</w:t>
      </w:r>
    </w:p>
    <w:p w14:paraId="73FB96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008" w:author="Author" w:date="2012-02-26T13:32:00Z" w:name="move318027425"/>
      <w:moveTo w:id="4009" w:author="Author" w:date="2012-02-26T13:32:00Z">
        <w:r w:rsidRPr="00673328">
          <w:rPr>
            <w:rFonts w:ascii="宋体" w:eastAsia="宋体" w:hAnsi="宋体" w:cs="宋体" w:hint="eastAsia"/>
          </w:rPr>
          <w:t>offentlighet</w:t>
        </w:r>
      </w:moveTo>
    </w:p>
    <w:moveToRangeEnd w:id="4008"/>
    <w:p w14:paraId="15CBC2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offentlighetsprincipen</w:t>
      </w:r>
    </w:p>
    <w:p w14:paraId="13E3D7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10" w:author="Author" w:date="2012-02-26T13:32:00Z" w:name="move318027425"/>
      <w:moveFrom w:id="4011" w:author="Author" w:date="2012-02-26T13:32:00Z">
        <w:r w:rsidRPr="00673328">
          <w:rPr>
            <w:rFonts w:ascii="宋体" w:eastAsia="宋体" w:hAnsi="宋体" w:cs="宋体" w:hint="eastAsia"/>
          </w:rPr>
          <w:t>offentlighet</w:t>
        </w:r>
      </w:moveFrom>
    </w:p>
    <w:moveFromRangeEnd w:id="4010"/>
    <w:p w14:paraId="44F9CD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offentlig</w:t>
      </w:r>
    </w:p>
    <w:p w14:paraId="3E4804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offentligt bitr0344de</w:t>
      </w:r>
    </w:p>
    <w:p w14:paraId="6BF310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offentligt</w:t>
      </w:r>
    </w:p>
    <w:p w14:paraId="66C290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offer</w:t>
      </w:r>
    </w:p>
    <w:p w14:paraId="512DB1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offert</w:t>
      </w:r>
    </w:p>
    <w:p w14:paraId="610CB2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officerare</w:t>
      </w:r>
    </w:p>
    <w:p w14:paraId="3F2E0B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office</w:t>
      </w:r>
      <w:r w:rsidRPr="00780F39">
        <w:rPr>
          <w:rFonts w:ascii="宋体" w:eastAsia="宋体" w:hAnsi="宋体" w:cs="宋体" w:hint="eastAsia"/>
          <w:lang w:val="sv-SE"/>
        </w:rPr>
        <w:t>r</w:t>
      </w:r>
    </w:p>
    <w:p w14:paraId="646DCA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officiell</w:t>
      </w:r>
    </w:p>
    <w:p w14:paraId="630818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offrar</w:t>
      </w:r>
    </w:p>
    <w:p w14:paraId="48ACE7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offset</w:t>
      </w:r>
    </w:p>
    <w:p w14:paraId="2C3781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offshore</w:t>
      </w:r>
    </w:p>
    <w:p w14:paraId="68715A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offside</w:t>
      </w:r>
    </w:p>
    <w:p w14:paraId="5FA628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ofog</w:t>
      </w:r>
    </w:p>
    <w:p w14:paraId="046756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oformlig</w:t>
      </w:r>
    </w:p>
    <w:p w14:paraId="0B798F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ofr0345nkomlig</w:t>
      </w:r>
    </w:p>
    <w:p w14:paraId="51914D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ofredar</w:t>
      </w:r>
    </w:p>
    <w:p w14:paraId="4E6871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ofrivillig</w:t>
      </w:r>
    </w:p>
    <w:p w14:paraId="17DF5E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012" w:author="Author" w:date="2012-02-26T13:32:00Z" w:name="move318027426"/>
      <w:moveTo w:id="4013" w:author="Author" w:date="2012-02-26T13:32:00Z">
        <w:r w:rsidRPr="00673328">
          <w:rPr>
            <w:rFonts w:ascii="宋体" w:eastAsia="宋体" w:hAnsi="宋体" w:cs="宋体" w:hint="eastAsia"/>
          </w:rPr>
          <w:t>ofta</w:t>
        </w:r>
      </w:moveTo>
    </w:p>
    <w:moveToRangeEnd w:id="4012"/>
    <w:p w14:paraId="6F440E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oftast</w:t>
      </w:r>
    </w:p>
    <w:p w14:paraId="26D86F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14" w:author="Author" w:date="2012-02-26T13:32:00Z" w:name="move318027426"/>
      <w:moveFrom w:id="4015" w:author="Author" w:date="2012-02-26T13:32:00Z">
        <w:r w:rsidRPr="00673328">
          <w:rPr>
            <w:rFonts w:ascii="宋体" w:eastAsia="宋体" w:hAnsi="宋体" w:cs="宋体" w:hint="eastAsia"/>
          </w:rPr>
          <w:t>ofta</w:t>
        </w:r>
      </w:moveFrom>
    </w:p>
    <w:moveFromRangeEnd w:id="4014"/>
    <w:p w14:paraId="20F3CB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ofullbordad</w:t>
      </w:r>
    </w:p>
    <w:p w14:paraId="43D3DB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ofullst0344ndig</w:t>
      </w:r>
    </w:p>
    <w:p w14:paraId="318E0A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og0344rna</w:t>
      </w:r>
    </w:p>
    <w:p w14:paraId="31264C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og0344stv0344nlig</w:t>
      </w:r>
    </w:p>
    <w:p w14:paraId="2555A2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og0366rlig</w:t>
      </w:r>
    </w:p>
    <w:p w14:paraId="6156AA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ogenerad</w:t>
      </w:r>
    </w:p>
    <w:p w14:paraId="54D2B2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ogenomtr0344nglig</w:t>
      </w:r>
    </w:p>
    <w:p w14:paraId="3205E8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ogift</w:t>
      </w:r>
    </w:p>
    <w:p w14:paraId="27B37F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ogillar</w:t>
      </w:r>
    </w:p>
    <w:p w14:paraId="2C2BAD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ogiltig</w:t>
      </w:r>
    </w:p>
    <w:p w14:paraId="22B540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ogjord</w:t>
      </w:r>
    </w:p>
    <w:p w14:paraId="1E7CCB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ogr0344s</w:t>
      </w:r>
    </w:p>
    <w:p w14:paraId="3489BA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ogrundad</w:t>
      </w:r>
    </w:p>
    <w:p w14:paraId="22B587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ogynnsam</w:t>
      </w:r>
    </w:p>
    <w:p w14:paraId="290C12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oh0</w:t>
      </w:r>
      <w:r w:rsidRPr="00780F39">
        <w:rPr>
          <w:rFonts w:ascii="宋体" w:eastAsia="宋体" w:hAnsi="宋体" w:cs="宋体" w:hint="eastAsia"/>
          <w:lang w:val="sv-SE"/>
        </w:rPr>
        <w:t>344mmad</w:t>
      </w:r>
    </w:p>
    <w:p w14:paraId="4F2841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oh0345llbar</w:t>
      </w:r>
    </w:p>
    <w:p w14:paraId="566CCB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ohanterlig</w:t>
      </w:r>
    </w:p>
    <w:p w14:paraId="26CC15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ohejdad</w:t>
      </w:r>
    </w:p>
    <w:p w14:paraId="7E5778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oherrans</w:t>
      </w:r>
    </w:p>
    <w:p w14:paraId="7CB337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ohj0344lpligt</w:t>
      </w:r>
    </w:p>
    <w:p w14:paraId="025C5E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ohm</w:t>
      </w:r>
    </w:p>
    <w:p w14:paraId="2C98DE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ohoj</w:t>
      </w:r>
    </w:p>
    <w:p w14:paraId="7F8E24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ohyfsad</w:t>
      </w:r>
    </w:p>
    <w:p w14:paraId="0B1860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ohygglig</w:t>
      </w:r>
    </w:p>
    <w:p w14:paraId="41329F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ohyra</w:t>
      </w:r>
    </w:p>
    <w:p w14:paraId="4E206F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oigenk0344nnlig</w:t>
      </w:r>
    </w:p>
    <w:p w14:paraId="4D6AAA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oinskr0344nkt</w:t>
      </w:r>
    </w:p>
    <w:p w14:paraId="102952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ointressant</w:t>
      </w:r>
    </w:p>
    <w:p w14:paraId="1C4342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ointresserad</w:t>
      </w:r>
    </w:p>
    <w:p w14:paraId="5B6199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oj0344mf0366rlig</w:t>
      </w:r>
    </w:p>
    <w:p w14:paraId="4A5054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oj0344mn</w:t>
      </w:r>
    </w:p>
    <w:p w14:paraId="06D946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oj0344vig</w:t>
      </w:r>
    </w:p>
    <w:p w14:paraId="586045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oj</w:t>
      </w:r>
    </w:p>
    <w:p w14:paraId="00531F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ojust</w:t>
      </w:r>
    </w:p>
    <w:p w14:paraId="0FDE6D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ok0344nd</w:t>
      </w:r>
    </w:p>
    <w:p w14:paraId="6322C8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ok0344nslig</w:t>
      </w:r>
    </w:p>
    <w:p w14:paraId="48846D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oklanderlig</w:t>
      </w:r>
    </w:p>
    <w:p w14:paraId="1B60F5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oklar</w:t>
      </w:r>
    </w:p>
    <w:p w14:paraId="71BD4F6D" w14:textId="77777777" w:rsidR="00000000" w:rsidRPr="00780F39" w:rsidRDefault="00780F39" w:rsidP="00673328">
      <w:pPr>
        <w:pStyle w:val="PlainText"/>
        <w:rPr>
          <w:ins w:id="4016" w:author="Author" w:date="2012-02-26T13:32:00Z"/>
          <w:rFonts w:ascii="宋体" w:eastAsia="宋体" w:hAnsi="宋体" w:cs="宋体" w:hint="eastAsia"/>
          <w:lang w:val="sv-SE"/>
        </w:rPr>
      </w:pPr>
      <w:ins w:id="40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ok</w:t>
        </w:r>
      </w:ins>
    </w:p>
    <w:p w14:paraId="069CEC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okomplicerad</w:t>
      </w:r>
    </w:p>
    <w:p w14:paraId="4D1D63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okonstl</w:t>
      </w:r>
      <w:r w:rsidRPr="00673328">
        <w:rPr>
          <w:rFonts w:ascii="宋体" w:eastAsia="宋体" w:hAnsi="宋体" w:cs="宋体" w:hint="eastAsia"/>
        </w:rPr>
        <w:t>ad</w:t>
      </w:r>
    </w:p>
    <w:p w14:paraId="7B83AC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okonventionell</w:t>
      </w:r>
    </w:p>
    <w:p w14:paraId="057C4C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okr0366nt</w:t>
      </w:r>
    </w:p>
    <w:p w14:paraId="0C7DEA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okristlig</w:t>
      </w:r>
    </w:p>
    <w:p w14:paraId="584085DA" w14:textId="77777777" w:rsidR="00000000" w:rsidRPr="003230D0" w:rsidRDefault="00780F39" w:rsidP="003230D0">
      <w:pPr>
        <w:pStyle w:val="PlainText"/>
        <w:rPr>
          <w:del w:id="4018" w:author="Author" w:date="2012-02-26T13:32:00Z"/>
          <w:rFonts w:ascii="宋体" w:eastAsia="宋体" w:hAnsi="宋体" w:cs="宋体" w:hint="eastAsia"/>
        </w:rPr>
      </w:pPr>
      <w:del w:id="4019" w:author="Author" w:date="2012-02-26T13:32:00Z">
        <w:r w:rsidRPr="003230D0">
          <w:rPr>
            <w:rFonts w:ascii="宋体" w:eastAsia="宋体" w:hAnsi="宋体" w:cs="宋体" w:hint="eastAsia"/>
          </w:rPr>
          <w:delText>ok</w:delText>
        </w:r>
      </w:del>
    </w:p>
    <w:p w14:paraId="559587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oktantal</w:t>
      </w:r>
    </w:p>
    <w:p w14:paraId="648666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oktanv0344rde</w:t>
      </w:r>
    </w:p>
    <w:p w14:paraId="130630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oktav</w:t>
      </w:r>
    </w:p>
    <w:p w14:paraId="6F90E2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oktober</w:t>
      </w:r>
    </w:p>
    <w:p w14:paraId="245C63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okunnighet</w:t>
      </w:r>
    </w:p>
    <w:p w14:paraId="07703A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okunnig</w:t>
      </w:r>
    </w:p>
    <w:p w14:paraId="7775AE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okuvlig</w:t>
      </w:r>
    </w:p>
    <w:p w14:paraId="78BC63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okv0344dingsord</w:t>
      </w:r>
    </w:p>
    <w:p w14:paraId="6E3FD2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okynne</w:t>
      </w:r>
    </w:p>
    <w:p w14:paraId="217A3F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ol0344genhet</w:t>
      </w:r>
    </w:p>
    <w:p w14:paraId="69E2FF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ol0344mplig</w:t>
      </w:r>
    </w:p>
    <w:p w14:paraId="447917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ol0344ndig</w:t>
      </w:r>
    </w:p>
    <w:p w14:paraId="747811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ol0366slig</w:t>
      </w:r>
    </w:p>
    <w:p w14:paraId="3D4203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ol0366st</w:t>
      </w:r>
    </w:p>
    <w:p w14:paraId="288B46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olaga</w:t>
      </w:r>
    </w:p>
    <w:p w14:paraId="020CCF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olaglig</w:t>
      </w:r>
    </w:p>
    <w:p w14:paraId="4071DD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olag</w:t>
      </w:r>
    </w:p>
    <w:p w14:paraId="6B550F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olater</w:t>
      </w:r>
    </w:p>
    <w:p w14:paraId="39456E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olidlig</w:t>
      </w:r>
    </w:p>
    <w:p w14:paraId="379F9F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olika</w:t>
      </w:r>
    </w:p>
    <w:p w14:paraId="01C0F4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olikhet</w:t>
      </w:r>
    </w:p>
    <w:p w14:paraId="627570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olik</w:t>
      </w:r>
    </w:p>
    <w:p w14:paraId="4E689D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olikt0344nkande</w:t>
      </w:r>
    </w:p>
    <w:p w14:paraId="1E68D2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oliv</w:t>
      </w:r>
    </w:p>
    <w:p w14:paraId="3669AF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20" w:author="Author" w:date="2012-02-26T13:32:00Z" w:name="move318027427"/>
      <w:moveTo w:id="402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</w:t>
        </w:r>
        <w:r w:rsidRPr="00780F39">
          <w:rPr>
            <w:rFonts w:ascii="宋体" w:eastAsia="宋体" w:hAnsi="宋体" w:cs="宋体" w:hint="eastAsia"/>
            <w:lang w:val="sv-SE"/>
          </w:rPr>
          <w:t>lja</w:t>
        </w:r>
      </w:moveTo>
    </w:p>
    <w:moveToRangeEnd w:id="4020"/>
    <w:p w14:paraId="0F7C7B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oljar</w:t>
      </w:r>
    </w:p>
    <w:p w14:paraId="3E5BE5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22" w:author="Author" w:date="2012-02-26T13:32:00Z" w:name="move318027427"/>
      <w:moveFrom w:id="4023" w:author="Author" w:date="2012-02-26T13:32:00Z">
        <w:r w:rsidRPr="00673328">
          <w:rPr>
            <w:rFonts w:ascii="宋体" w:eastAsia="宋体" w:hAnsi="宋体" w:cs="宋体" w:hint="eastAsia"/>
          </w:rPr>
          <w:t>o</w:t>
        </w:r>
        <w:r w:rsidRPr="00673328">
          <w:rPr>
            <w:rFonts w:ascii="宋体" w:eastAsia="宋体" w:hAnsi="宋体" w:cs="宋体" w:hint="eastAsia"/>
          </w:rPr>
          <w:t>lja</w:t>
        </w:r>
      </w:moveFrom>
    </w:p>
    <w:moveFromRangeEnd w:id="4022"/>
    <w:p w14:paraId="35A974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oljeb0344lte</w:t>
      </w:r>
    </w:p>
    <w:p w14:paraId="40DEA6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oljeplattform</w:t>
      </w:r>
    </w:p>
    <w:p w14:paraId="389AED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oljud</w:t>
      </w:r>
    </w:p>
    <w:p w14:paraId="2A9B4A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olle</w:t>
      </w:r>
    </w:p>
    <w:p w14:paraId="228210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ollon</w:t>
      </w:r>
    </w:p>
    <w:p w14:paraId="72B1C3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olovlig</w:t>
      </w:r>
    </w:p>
    <w:p w14:paraId="28A481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olustig</w:t>
      </w:r>
    </w:p>
    <w:p w14:paraId="4A003A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olust</w:t>
      </w:r>
    </w:p>
    <w:p w14:paraId="05D381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olycka</w:t>
      </w:r>
    </w:p>
    <w:p w14:paraId="1E2A46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olycklig</w:t>
      </w:r>
    </w:p>
    <w:p w14:paraId="56ED79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olycksb0345dande</w:t>
      </w:r>
    </w:p>
    <w:p w14:paraId="6F6D69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olycksbarn</w:t>
      </w:r>
    </w:p>
    <w:p w14:paraId="5362F9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olycksf0345gel</w:t>
      </w:r>
    </w:p>
    <w:p w14:paraId="16F83F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olycksfall</w:t>
      </w:r>
    </w:p>
    <w:p w14:paraId="4CBA7F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olycksh0344ndelse</w:t>
      </w:r>
    </w:p>
    <w:p w14:paraId="29BE42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olyckskorp</w:t>
      </w:r>
    </w:p>
    <w:p w14:paraId="0316EA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olydig</w:t>
      </w:r>
    </w:p>
    <w:p w14:paraId="21276E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olympiad</w:t>
      </w:r>
    </w:p>
    <w:p w14:paraId="00CCDE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olympisk</w:t>
      </w:r>
    </w:p>
    <w:p w14:paraId="4E92F3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om0344nsklig</w:t>
      </w:r>
    </w:p>
    <w:p w14:paraId="768C28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om0344rklig</w:t>
      </w:r>
    </w:p>
    <w:p w14:paraId="7A096A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om0344ttlig</w:t>
      </w:r>
    </w:p>
    <w:p w14:paraId="5658C8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om0345ttlig</w:t>
      </w:r>
    </w:p>
    <w:p w14:paraId="26FFFB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om0366b</w:t>
      </w:r>
      <w:r w:rsidRPr="00780F39">
        <w:rPr>
          <w:rFonts w:ascii="宋体" w:eastAsia="宋体" w:hAnsi="宋体" w:cs="宋体" w:hint="eastAsia"/>
          <w:lang w:val="sv-SE"/>
        </w:rPr>
        <w:t>lerad</w:t>
      </w:r>
    </w:p>
    <w:p w14:paraId="4557E1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om0366jligg0366r</w:t>
      </w:r>
    </w:p>
    <w:p w14:paraId="577119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om0366jlig</w:t>
      </w:r>
    </w:p>
    <w:p w14:paraId="28E64E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ombedes</w:t>
      </w:r>
    </w:p>
    <w:p w14:paraId="267109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ombildar</w:t>
      </w:r>
    </w:p>
    <w:p w14:paraId="598E88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ombonad</w:t>
      </w:r>
    </w:p>
    <w:p w14:paraId="4C0800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ombord</w:t>
      </w:r>
    </w:p>
    <w:p w14:paraId="69F5B0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ombrytning</w:t>
      </w:r>
    </w:p>
    <w:p w14:paraId="11928B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024" w:author="Author" w:date="2012-02-26T13:32:00Z" w:name="move318027428"/>
      <w:moveTo w:id="4025" w:author="Author" w:date="2012-02-26T13:32:00Z">
        <w:r w:rsidRPr="00673328">
          <w:rPr>
            <w:rFonts w:ascii="宋体" w:eastAsia="宋体" w:hAnsi="宋体" w:cs="宋体" w:hint="eastAsia"/>
          </w:rPr>
          <w:t>ombud</w:t>
        </w:r>
      </w:moveTo>
    </w:p>
    <w:moveToRangeEnd w:id="4024"/>
    <w:p w14:paraId="3DFDDD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ombudsman</w:t>
      </w:r>
    </w:p>
    <w:p w14:paraId="668A8D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26" w:author="Author" w:date="2012-02-26T13:32:00Z" w:name="move318027428"/>
      <w:moveFrom w:id="4027" w:author="Author" w:date="2012-02-26T13:32:00Z">
        <w:r w:rsidRPr="00673328">
          <w:rPr>
            <w:rFonts w:ascii="宋体" w:eastAsia="宋体" w:hAnsi="宋体" w:cs="宋体" w:hint="eastAsia"/>
          </w:rPr>
          <w:t>ombud</w:t>
        </w:r>
      </w:moveFrom>
    </w:p>
    <w:moveFromRangeEnd w:id="4026"/>
    <w:p w14:paraId="4F31EA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ombyggnad</w:t>
      </w:r>
    </w:p>
    <w:p w14:paraId="490EFC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ombyte</w:t>
      </w:r>
    </w:p>
    <w:p w14:paraId="5EFDDD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ombytlig</w:t>
      </w:r>
    </w:p>
    <w:p w14:paraId="4C24F9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28" w:author="Author" w:date="2012-02-26T13:32:00Z" w:name="move318027429"/>
      <w:moveTo w:id="40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omd0366me</w:t>
        </w:r>
      </w:moveTo>
    </w:p>
    <w:moveToRangeEnd w:id="4028"/>
    <w:p w14:paraId="418BB3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omd0366mesgill</w:t>
      </w:r>
    </w:p>
    <w:p w14:paraId="6C6E1B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30" w:author="Author" w:date="2012-02-26T13:32:00Z" w:name="move318027429"/>
      <w:moveFrom w:id="4031" w:author="Author" w:date="2012-02-26T13:32:00Z">
        <w:r w:rsidRPr="00673328">
          <w:rPr>
            <w:rFonts w:ascii="宋体" w:eastAsia="宋体" w:hAnsi="宋体" w:cs="宋体" w:hint="eastAsia"/>
          </w:rPr>
          <w:t>omd0366me</w:t>
        </w:r>
      </w:moveFrom>
    </w:p>
    <w:moveFromRangeEnd w:id="4030"/>
    <w:p w14:paraId="276952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omdanar</w:t>
      </w:r>
    </w:p>
    <w:p w14:paraId="0E8383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omdebatterad</w:t>
      </w:r>
    </w:p>
    <w:p w14:paraId="665AE9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omedelbar</w:t>
      </w:r>
    </w:p>
    <w:p w14:paraId="48C28A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omedelbart</w:t>
      </w:r>
    </w:p>
    <w:p w14:paraId="6A4095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omedg0366rlig</w:t>
      </w:r>
    </w:p>
    <w:p w14:paraId="4AB8D2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omedveten</w:t>
      </w:r>
    </w:p>
    <w:p w14:paraId="2F8174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omelett</w:t>
      </w:r>
    </w:p>
    <w:p w14:paraId="145073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omen</w:t>
      </w:r>
    </w:p>
    <w:p w14:paraId="6D69C0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omf0345ng</w:t>
      </w:r>
    </w:p>
    <w:p w14:paraId="0D05BB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omfamnar</w:t>
      </w:r>
    </w:p>
    <w:p w14:paraId="30037A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omfattande</w:t>
      </w:r>
    </w:p>
    <w:p w14:paraId="1074BE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omf</w:t>
      </w:r>
      <w:r w:rsidRPr="00780F39">
        <w:rPr>
          <w:rFonts w:ascii="宋体" w:eastAsia="宋体" w:hAnsi="宋体" w:cs="宋体" w:hint="eastAsia"/>
          <w:lang w:val="sv-SE"/>
        </w:rPr>
        <w:t>attar</w:t>
      </w:r>
    </w:p>
    <w:p w14:paraId="69AE3D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omfattning</w:t>
      </w:r>
    </w:p>
    <w:p w14:paraId="5C7903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omg0345ende</w:t>
      </w:r>
    </w:p>
    <w:p w14:paraId="2991D0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omg0345ng</w:t>
      </w:r>
    </w:p>
    <w:p w14:paraId="5A04A3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omger</w:t>
      </w:r>
    </w:p>
    <w:p w14:paraId="7EF82A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omgift</w:t>
      </w:r>
    </w:p>
    <w:p w14:paraId="11766B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omgivning</w:t>
      </w:r>
    </w:p>
    <w:p w14:paraId="070794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omh0344ndertar</w:t>
      </w:r>
    </w:p>
    <w:p w14:paraId="48CA5C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omhuldar</w:t>
      </w:r>
    </w:p>
    <w:p w14:paraId="163A43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 igen</w:t>
      </w:r>
    </w:p>
    <w:p w14:paraId="542B2B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omild</w:t>
      </w:r>
    </w:p>
    <w:p w14:paraId="173F2E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omintetg0366r</w:t>
      </w:r>
    </w:p>
    <w:p w14:paraId="6DECB2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omissk0344nnlig</w:t>
      </w:r>
    </w:p>
    <w:p w14:paraId="2C9433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omistlig</w:t>
      </w:r>
    </w:p>
    <w:p w14:paraId="4C98A9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omk0366rning</w:t>
      </w:r>
    </w:p>
    <w:p w14:paraId="17A383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omkl0344dd</w:t>
      </w:r>
    </w:p>
    <w:p w14:paraId="77043C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omkl0344dningsrum</w:t>
      </w:r>
    </w:p>
    <w:p w14:paraId="788BD2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omkommer</w:t>
      </w:r>
    </w:p>
    <w:p w14:paraId="27261C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omkostnad</w:t>
      </w:r>
    </w:p>
    <w:p w14:paraId="7C301D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omkrets</w:t>
      </w:r>
    </w:p>
    <w:p w14:paraId="5CF1C8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omkring</w:t>
      </w:r>
    </w:p>
    <w:p w14:paraId="42A9C0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omkull</w:t>
      </w:r>
    </w:p>
    <w:p w14:paraId="053F08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omkv0344de</w:t>
      </w:r>
    </w:p>
    <w:p w14:paraId="5E35AA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oml0344ggning</w:t>
      </w:r>
    </w:p>
    <w:p w14:paraId="4BE683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omlopp</w:t>
      </w:r>
    </w:p>
    <w:p w14:paraId="6547A1A5" w14:textId="77777777" w:rsidR="00000000" w:rsidRPr="00780F39" w:rsidRDefault="00780F39" w:rsidP="00673328">
      <w:pPr>
        <w:pStyle w:val="PlainText"/>
        <w:rPr>
          <w:ins w:id="4032" w:author="Author" w:date="2012-02-26T13:32:00Z"/>
          <w:rFonts w:ascii="宋体" w:eastAsia="宋体" w:hAnsi="宋体" w:cs="宋体" w:hint="eastAsia"/>
          <w:lang w:val="sv-SE"/>
        </w:rPr>
      </w:pPr>
      <w:ins w:id="40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</w:t>
        </w:r>
        <w:r w:rsidRPr="00780F39">
          <w:rPr>
            <w:rFonts w:ascii="宋体" w:eastAsia="宋体" w:hAnsi="宋体" w:cs="宋体" w:hint="eastAsia"/>
            <w:lang w:val="sv-SE"/>
          </w:rPr>
          <w:t>m</w:t>
        </w:r>
      </w:ins>
    </w:p>
    <w:p w14:paraId="081129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omn0344mner</w:t>
      </w:r>
    </w:p>
    <w:p w14:paraId="1563D0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omnejd</w:t>
      </w:r>
    </w:p>
    <w:p w14:paraId="313AD0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omodern</w:t>
      </w:r>
    </w:p>
    <w:p w14:paraId="3858A1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omorganiserar</w:t>
      </w:r>
    </w:p>
    <w:p w14:paraId="3B34E4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omotiverad</w:t>
      </w:r>
    </w:p>
    <w:p w14:paraId="773E4E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34" w:author="Author" w:date="2012-02-26T13:32:00Z" w:name="move318027430"/>
      <w:moveTo w:id="403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o-</w:t>
        </w:r>
      </w:moveTo>
    </w:p>
    <w:p w14:paraId="2C601D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403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</w:t>
        </w:r>
      </w:moveTo>
    </w:p>
    <w:moveToRangeEnd w:id="4034"/>
    <w:p w14:paraId="7E6ACD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omplacerar</w:t>
      </w:r>
    </w:p>
    <w:p w14:paraId="6266CE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ompr0366var</w:t>
      </w:r>
    </w:p>
    <w:p w14:paraId="1D0CDC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omr0345de</w:t>
      </w:r>
    </w:p>
    <w:p w14:paraId="118103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omr0366stning</w:t>
      </w:r>
    </w:p>
    <w:p w14:paraId="1D7E14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omringar</w:t>
      </w:r>
    </w:p>
    <w:p w14:paraId="08E047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oms0344tter</w:t>
      </w:r>
    </w:p>
    <w:p w14:paraId="1F1A01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oms0344ttning</w:t>
      </w:r>
    </w:p>
    <w:p w14:paraId="43B275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omsider</w:t>
      </w:r>
    </w:p>
    <w:p w14:paraId="304F6B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omsk0344r</w:t>
      </w:r>
    </w:p>
    <w:p w14:paraId="71E1C1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omskakad</w:t>
      </w:r>
    </w:p>
    <w:p w14:paraId="7CB90D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omskolar</w:t>
      </w:r>
    </w:p>
    <w:p w14:paraId="623B93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omskriven</w:t>
      </w:r>
    </w:p>
    <w:p w14:paraId="229EFD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omslag</w:t>
      </w:r>
    </w:p>
    <w:p w14:paraId="4869EA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37" w:author="Author" w:date="2012-02-26T13:32:00Z" w:name="move318027431"/>
      <w:moveTo w:id="403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omsorg</w:t>
        </w:r>
      </w:moveTo>
    </w:p>
    <w:moveToRangeEnd w:id="4037"/>
    <w:p w14:paraId="224FEF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omsorgsfull</w:t>
      </w:r>
    </w:p>
    <w:p w14:paraId="6FA346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omsorgsn0344mnd</w:t>
      </w:r>
    </w:p>
    <w:p w14:paraId="57343C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39" w:author="Author" w:date="2012-02-26T13:32:00Z" w:name="move318027431"/>
      <w:moveFrom w:id="4040" w:author="Author" w:date="2012-02-26T13:32:00Z">
        <w:r w:rsidRPr="00673328">
          <w:rPr>
            <w:rFonts w:ascii="宋体" w:eastAsia="宋体" w:hAnsi="宋体" w:cs="宋体" w:hint="eastAsia"/>
          </w:rPr>
          <w:t>omsorg</w:t>
        </w:r>
      </w:moveFrom>
    </w:p>
    <w:moveFromRangeEnd w:id="4039"/>
    <w:p w14:paraId="65DE4A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omspel</w:t>
      </w:r>
    </w:p>
    <w:p w14:paraId="1BE5C2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omst0344llning</w:t>
      </w:r>
    </w:p>
    <w:p w14:paraId="58531A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omst0</w:t>
      </w:r>
      <w:r w:rsidRPr="00780F39">
        <w:rPr>
          <w:rFonts w:ascii="宋体" w:eastAsia="宋体" w:hAnsi="宋体" w:cs="宋体" w:hint="eastAsia"/>
          <w:lang w:val="sv-SE"/>
        </w:rPr>
        <w:t>344ndighet</w:t>
      </w:r>
    </w:p>
    <w:p w14:paraId="071C86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omst0344ndlig</w:t>
      </w:r>
    </w:p>
    <w:p w14:paraId="6C6FF5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omst0366rtar</w:t>
      </w:r>
    </w:p>
    <w:p w14:paraId="1E2188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omstridd</w:t>
      </w:r>
    </w:p>
    <w:p w14:paraId="078ACD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omsusad</w:t>
      </w:r>
    </w:p>
    <w:p w14:paraId="72E7B5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omsv0344ngning</w:t>
      </w:r>
    </w:p>
    <w:p w14:paraId="3E1A4A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omsv0344rmad</w:t>
      </w:r>
    </w:p>
    <w:p w14:paraId="119E99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omsvep</w:t>
      </w:r>
    </w:p>
    <w:p w14:paraId="09FC568A" w14:textId="77777777" w:rsidR="00000000" w:rsidRPr="003230D0" w:rsidRDefault="00780F39" w:rsidP="003230D0">
      <w:pPr>
        <w:pStyle w:val="PlainText"/>
        <w:rPr>
          <w:del w:id="4041" w:author="Author" w:date="2012-02-26T13:32:00Z"/>
          <w:rFonts w:ascii="宋体" w:eastAsia="宋体" w:hAnsi="宋体" w:cs="宋体" w:hint="eastAsia"/>
        </w:rPr>
      </w:pPr>
      <w:del w:id="4042" w:author="Author" w:date="2012-02-26T13:32:00Z">
        <w:r w:rsidRPr="003230D0">
          <w:rPr>
            <w:rFonts w:ascii="宋体" w:eastAsia="宋体" w:hAnsi="宋体" w:cs="宋体" w:hint="eastAsia"/>
          </w:rPr>
          <w:delText>om</w:delText>
        </w:r>
      </w:del>
    </w:p>
    <w:p w14:paraId="0C706B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omt0344nksam</w:t>
      </w:r>
    </w:p>
    <w:p w14:paraId="4FD8C7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omt0366cknad</w:t>
      </w:r>
    </w:p>
    <w:p w14:paraId="4A787C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omtalad</w:t>
      </w:r>
    </w:p>
    <w:p w14:paraId="0B50B1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omtalar</w:t>
      </w:r>
    </w:p>
    <w:p w14:paraId="31A723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omtanke</w:t>
      </w:r>
    </w:p>
    <w:p w14:paraId="73FBD6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omtumlad</w:t>
      </w:r>
    </w:p>
    <w:p w14:paraId="1F6A3F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omtvistad</w:t>
      </w:r>
    </w:p>
    <w:p w14:paraId="4A200E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omtyckt</w:t>
      </w:r>
    </w:p>
    <w:p w14:paraId="4AE74C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omutlig</w:t>
      </w:r>
    </w:p>
    <w:p w14:paraId="267BA7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omv0344g</w:t>
      </w:r>
    </w:p>
    <w:p w14:paraId="70C47A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omv0344lver</w:t>
      </w:r>
    </w:p>
    <w:p w14:paraId="3C9BBB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omv0344nder sig</w:t>
      </w:r>
    </w:p>
    <w:p w14:paraId="3D85DE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43" w:author="Author" w:date="2012-02-26T13:32:00Z" w:name="move318027432"/>
      <w:moveTo w:id="404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omv0344nt</w:t>
        </w:r>
      </w:moveTo>
    </w:p>
    <w:moveToRangeEnd w:id="4043"/>
    <w:p w14:paraId="53BF29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omv0344nt snedstreck</w:t>
      </w:r>
    </w:p>
    <w:p w14:paraId="309099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45" w:author="Author" w:date="2012-02-26T13:32:00Z" w:name="move318027432"/>
      <w:moveFrom w:id="4046" w:author="Author" w:date="2012-02-26T13:32:00Z">
        <w:r w:rsidRPr="00673328">
          <w:rPr>
            <w:rFonts w:ascii="宋体" w:eastAsia="宋体" w:hAnsi="宋体" w:cs="宋体" w:hint="eastAsia"/>
          </w:rPr>
          <w:t>omv0344nt</w:t>
        </w:r>
      </w:moveFrom>
    </w:p>
    <w:moveFromRangeEnd w:id="4045"/>
    <w:p w14:paraId="679C14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omv0344rderar</w:t>
      </w:r>
    </w:p>
    <w:p w14:paraId="69CCE6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omv0344rld</w:t>
      </w:r>
    </w:p>
    <w:p w14:paraId="74C1D2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omv0344xlande</w:t>
      </w:r>
    </w:p>
    <w:p w14:paraId="4ABD07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omv0344xling</w:t>
      </w:r>
    </w:p>
    <w:p w14:paraId="50C738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omv0345rdnad</w:t>
      </w:r>
    </w:p>
    <w:p w14:paraId="05C609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omval</w:t>
      </w:r>
    </w:p>
    <w:p w14:paraId="196579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omvandlar</w:t>
      </w:r>
    </w:p>
    <w:p w14:paraId="6503BB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omvittnad</w:t>
      </w:r>
    </w:p>
    <w:p w14:paraId="5B2A3F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omyndig</w:t>
      </w:r>
    </w:p>
    <w:p w14:paraId="7EC865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on0345d</w:t>
      </w:r>
    </w:p>
    <w:p w14:paraId="68E883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on0366dan</w:t>
      </w:r>
    </w:p>
    <w:p w14:paraId="3B1A20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on0366dig</w:t>
      </w:r>
    </w:p>
    <w:p w14:paraId="7453E2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onanerar</w:t>
      </w:r>
    </w:p>
    <w:p w14:paraId="511622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onani</w:t>
      </w:r>
    </w:p>
    <w:p w14:paraId="592799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onaturlig</w:t>
      </w:r>
    </w:p>
    <w:p w14:paraId="5F3AF9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ondg0366r sig</w:t>
      </w:r>
    </w:p>
    <w:p w14:paraId="748D71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47" w:author="Author" w:date="2012-02-26T13:32:00Z" w:name="move318027433"/>
      <w:moveTo w:id="404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ond</w:t>
        </w:r>
      </w:moveTo>
    </w:p>
    <w:moveToRangeEnd w:id="4047"/>
    <w:p w14:paraId="71351D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ondo</w:t>
      </w:r>
    </w:p>
    <w:p w14:paraId="1DAC9A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ondsint</w:t>
      </w:r>
    </w:p>
    <w:p w14:paraId="019D69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ondska</w:t>
      </w:r>
    </w:p>
    <w:p w14:paraId="3664DF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49" w:author="Author" w:date="2012-02-26T13:32:00Z" w:name="move318027433"/>
      <w:moveFrom w:id="4050" w:author="Author" w:date="2012-02-26T13:32:00Z">
        <w:r w:rsidRPr="00673328">
          <w:rPr>
            <w:rFonts w:ascii="宋体" w:eastAsia="宋体" w:hAnsi="宋体" w:cs="宋体" w:hint="eastAsia"/>
          </w:rPr>
          <w:t>ond</w:t>
        </w:r>
      </w:moveFrom>
    </w:p>
    <w:moveFromRangeEnd w:id="4049"/>
    <w:p w14:paraId="0EE4B8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onekligen</w:t>
      </w:r>
    </w:p>
    <w:p w14:paraId="778D9D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onormal</w:t>
      </w:r>
    </w:p>
    <w:p w14:paraId="0EE564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onsdag</w:t>
      </w:r>
    </w:p>
    <w:p w14:paraId="115D86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ont</w:t>
      </w:r>
    </w:p>
    <w:p w14:paraId="4C0860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onumrerad</w:t>
      </w:r>
    </w:p>
    <w:p w14:paraId="786531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onykter</w:t>
      </w:r>
    </w:p>
    <w:p w14:paraId="5D20C0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onyttig</w:t>
      </w:r>
    </w:p>
    <w:p w14:paraId="4C858F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oomtvistlig</w:t>
      </w:r>
    </w:p>
    <w:p w14:paraId="3ACF66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oordning</w:t>
      </w:r>
    </w:p>
    <w:p w14:paraId="418C0F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oor</w:t>
      </w:r>
      <w:r w:rsidRPr="00780F39">
        <w:rPr>
          <w:rFonts w:ascii="宋体" w:eastAsia="宋体" w:hAnsi="宋体" w:cs="宋体" w:hint="eastAsia"/>
          <w:lang w:val="sv-SE"/>
        </w:rPr>
        <w:t>ganiserad</w:t>
      </w:r>
    </w:p>
    <w:p w14:paraId="3543C2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op0345litlig</w:t>
      </w:r>
    </w:p>
    <w:p w14:paraId="038520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opartisk</w:t>
      </w:r>
    </w:p>
    <w:p w14:paraId="2548A5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opassande</w:t>
      </w:r>
    </w:p>
    <w:p w14:paraId="6EEFD2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opasslig</w:t>
      </w:r>
    </w:p>
    <w:p w14:paraId="017464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opera</w:t>
      </w:r>
    </w:p>
    <w:p w14:paraId="69385D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operat0366r</w:t>
      </w:r>
    </w:p>
    <w:p w14:paraId="326B93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operation</w:t>
      </w:r>
    </w:p>
    <w:p w14:paraId="641776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opererar</w:t>
      </w:r>
    </w:p>
    <w:p w14:paraId="7321EA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operett</w:t>
      </w:r>
    </w:p>
    <w:p w14:paraId="773770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opersonlig</w:t>
      </w:r>
    </w:p>
    <w:p w14:paraId="24E424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opinion</w:t>
      </w:r>
    </w:p>
    <w:p w14:paraId="5F4EF9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opium</w:t>
      </w:r>
    </w:p>
    <w:p w14:paraId="73B806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oppe</w:t>
      </w:r>
    </w:p>
    <w:p w14:paraId="75E25B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51" w:author="Author" w:date="2012-02-26T13:32:00Z" w:name="move318027434"/>
      <w:moveTo w:id="405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opp</w:t>
        </w:r>
      </w:moveTo>
    </w:p>
    <w:moveToRangeEnd w:id="4051"/>
    <w:p w14:paraId="07D092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opponent</w:t>
      </w:r>
    </w:p>
    <w:p w14:paraId="678B92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opponerar sig</w:t>
      </w:r>
    </w:p>
    <w:p w14:paraId="707223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opportunist</w:t>
      </w:r>
    </w:p>
    <w:p w14:paraId="65D551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opportun</w:t>
      </w:r>
    </w:p>
    <w:p w14:paraId="43938C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opposition</w:t>
      </w:r>
    </w:p>
    <w:p w14:paraId="56E15C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53" w:author="Author" w:date="2012-02-26T13:32:00Z" w:name="move318027434"/>
      <w:moveFrom w:id="4054" w:author="Author" w:date="2012-02-26T13:32:00Z">
        <w:r w:rsidRPr="00673328">
          <w:rPr>
            <w:rFonts w:ascii="宋体" w:eastAsia="宋体" w:hAnsi="宋体" w:cs="宋体" w:hint="eastAsia"/>
          </w:rPr>
          <w:t>opp</w:t>
        </w:r>
      </w:moveFrom>
    </w:p>
    <w:moveFromRangeEnd w:id="4053"/>
    <w:p w14:paraId="0E850B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opraktisk</w:t>
      </w:r>
    </w:p>
    <w:p w14:paraId="211E5D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optiker</w:t>
      </w:r>
    </w:p>
    <w:p w14:paraId="2500FC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optik</w:t>
      </w:r>
    </w:p>
    <w:p w14:paraId="31D362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optimerar</w:t>
      </w:r>
    </w:p>
    <w:p w14:paraId="156793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optimism</w:t>
      </w:r>
    </w:p>
    <w:p w14:paraId="419852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optimistisk</w:t>
      </w:r>
    </w:p>
    <w:p w14:paraId="0B9FC5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optimist</w:t>
      </w:r>
    </w:p>
    <w:p w14:paraId="0B560F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option</w:t>
      </w:r>
    </w:p>
    <w:p w14:paraId="7FAFEE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optisk</w:t>
      </w:r>
    </w:p>
    <w:p w14:paraId="1B66D1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or0344knelig</w:t>
      </w:r>
    </w:p>
    <w:p w14:paraId="5287C8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or0344ttf0344rdig</w:t>
      </w:r>
    </w:p>
    <w:p w14:paraId="3E2E1A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or0344ttm0344tig</w:t>
      </w:r>
    </w:p>
    <w:p w14:paraId="09B631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or0344tt</w:t>
      </w:r>
    </w:p>
    <w:p w14:paraId="2D9ECB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or0344ttvisa</w:t>
      </w:r>
    </w:p>
    <w:p w14:paraId="3FFFE3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or0344ttvis</w:t>
      </w:r>
    </w:p>
    <w:p w14:paraId="56D80A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or0345d</w:t>
      </w:r>
    </w:p>
    <w:p w14:paraId="39294F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or0366rd</w:t>
      </w:r>
    </w:p>
    <w:p w14:paraId="00E028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or0366rlig</w:t>
      </w:r>
    </w:p>
    <w:p w14:paraId="327DC6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orakel</w:t>
      </w:r>
    </w:p>
    <w:p w14:paraId="1E3447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orange</w:t>
      </w:r>
    </w:p>
    <w:p w14:paraId="56AED2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ordagrann</w:t>
      </w:r>
    </w:p>
    <w:p w14:paraId="0BC43F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ordalag</w:t>
      </w:r>
    </w:p>
    <w:p w14:paraId="02B938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ordar</w:t>
      </w:r>
    </w:p>
    <w:p w14:paraId="16C8EA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ordbehandlare</w:t>
      </w:r>
    </w:p>
    <w:p w14:paraId="34DF08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ordbehandling</w:t>
      </w:r>
    </w:p>
    <w:p w14:paraId="6B5E7B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ordblind</w:t>
      </w:r>
    </w:p>
    <w:p w14:paraId="22C5CB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ordbok</w:t>
      </w:r>
    </w:p>
    <w:p w14:paraId="191BFB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orden</w:t>
      </w:r>
    </w:p>
    <w:p w14:paraId="619EC5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ordentlig</w:t>
      </w:r>
    </w:p>
    <w:p w14:paraId="2302AF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order</w:t>
      </w:r>
    </w:p>
    <w:p w14:paraId="3923D1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ordf0366ljd</w:t>
      </w:r>
    </w:p>
    <w:p w14:paraId="2E3BCE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ordf0366rande</w:t>
      </w:r>
    </w:p>
    <w:p w14:paraId="476514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ordf0366r</w:t>
      </w:r>
      <w:r w:rsidRPr="00780F39">
        <w:rPr>
          <w:rFonts w:ascii="宋体" w:eastAsia="宋体" w:hAnsi="宋体" w:cs="宋体" w:hint="eastAsia"/>
          <w:lang w:val="sv-SE"/>
        </w:rPr>
        <w:t>r0345d</w:t>
      </w:r>
    </w:p>
    <w:p w14:paraId="0BCF0C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ordin0344r</w:t>
      </w:r>
    </w:p>
    <w:p w14:paraId="21211F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ordinarie</w:t>
      </w:r>
    </w:p>
    <w:p w14:paraId="0EB852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ordination</w:t>
      </w:r>
    </w:p>
    <w:p w14:paraId="504E8F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ordinerar</w:t>
      </w:r>
    </w:p>
    <w:p w14:paraId="70F307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ordklass</w:t>
      </w:r>
    </w:p>
    <w:p w14:paraId="368110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ordknapp</w:t>
      </w:r>
    </w:p>
    <w:p w14:paraId="107099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ordlek</w:t>
      </w:r>
    </w:p>
    <w:p w14:paraId="4ABE55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55" w:author="Author" w:date="2012-02-26T13:32:00Z" w:name="move318027435"/>
      <w:moveTo w:id="405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ord</w:t>
        </w:r>
      </w:moveTo>
    </w:p>
    <w:moveToRangeEnd w:id="4055"/>
    <w:p w14:paraId="02EC06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ordnad</w:t>
      </w:r>
    </w:p>
    <w:p w14:paraId="33AF46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ordnar</w:t>
      </w:r>
    </w:p>
    <w:p w14:paraId="662149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57" w:author="Author" w:date="2012-02-26T13:32:00Z" w:name="move318027436"/>
      <w:moveTo w:id="405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ordning</w:t>
        </w:r>
      </w:moveTo>
    </w:p>
    <w:moveToRangeEnd w:id="4057"/>
    <w:p w14:paraId="260641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ordningsvakt</w:t>
      </w:r>
    </w:p>
    <w:p w14:paraId="1EB979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59" w:author="Author" w:date="2012-02-26T13:32:00Z" w:name="move318027436"/>
      <w:moveFrom w:id="4060" w:author="Author" w:date="2012-02-26T13:32:00Z">
        <w:r w:rsidRPr="00673328">
          <w:rPr>
            <w:rFonts w:ascii="宋体" w:eastAsia="宋体" w:hAnsi="宋体" w:cs="宋体" w:hint="eastAsia"/>
          </w:rPr>
          <w:t>ordning</w:t>
        </w:r>
      </w:moveFrom>
    </w:p>
    <w:moveFromRangeEnd w:id="4059"/>
    <w:p w14:paraId="59182B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ordspr0345k</w:t>
      </w:r>
    </w:p>
    <w:p w14:paraId="0F4D4E4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ordst0344v</w:t>
      </w:r>
    </w:p>
    <w:p w14:paraId="4C7BEA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61" w:author="Author" w:date="2012-02-26T13:32:00Z" w:name="move318027435"/>
      <w:moveFrom w:id="4062" w:author="Author" w:date="2012-02-26T13:32:00Z">
        <w:r w:rsidRPr="00673328">
          <w:rPr>
            <w:rFonts w:ascii="宋体" w:eastAsia="宋体" w:hAnsi="宋体" w:cs="宋体" w:hint="eastAsia"/>
          </w:rPr>
          <w:t>ord</w:t>
        </w:r>
      </w:moveFrom>
    </w:p>
    <w:moveFromRangeEnd w:id="4061"/>
    <w:p w14:paraId="23C178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ordval</w:t>
      </w:r>
    </w:p>
    <w:p w14:paraId="503A82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orealistisk</w:t>
      </w:r>
    </w:p>
    <w:p w14:paraId="6FBBBA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oreda</w:t>
      </w:r>
    </w:p>
    <w:p w14:paraId="0FEB7C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oredig</w:t>
      </w:r>
    </w:p>
    <w:p w14:paraId="5802EF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oregelbunden</w:t>
      </w:r>
    </w:p>
    <w:p w14:paraId="039EF6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oregerlig</w:t>
      </w:r>
    </w:p>
    <w:p w14:paraId="0473D0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oresonlig</w:t>
      </w:r>
    </w:p>
    <w:p w14:paraId="6A2293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organisat0366r</w:t>
      </w:r>
    </w:p>
    <w:p w14:paraId="4B871D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organisation</w:t>
      </w:r>
    </w:p>
    <w:p w14:paraId="198B20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organiserar</w:t>
      </w:r>
    </w:p>
    <w:p w14:paraId="0959DC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organisk</w:t>
      </w:r>
    </w:p>
    <w:p w14:paraId="577E5F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organi</w:t>
      </w:r>
      <w:r w:rsidRPr="00780F39">
        <w:rPr>
          <w:rFonts w:ascii="宋体" w:eastAsia="宋体" w:hAnsi="宋体" w:cs="宋体" w:hint="eastAsia"/>
          <w:lang w:val="sv-SE"/>
        </w:rPr>
        <w:t>sm</w:t>
      </w:r>
    </w:p>
    <w:p w14:paraId="26358D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organist</w:t>
      </w:r>
    </w:p>
    <w:p w14:paraId="6F92CA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organ</w:t>
      </w:r>
    </w:p>
    <w:p w14:paraId="6D71CD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orgasm</w:t>
      </w:r>
    </w:p>
    <w:p w14:paraId="41EF3E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orgel</w:t>
      </w:r>
    </w:p>
    <w:p w14:paraId="122C69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orgie</w:t>
      </w:r>
    </w:p>
    <w:p w14:paraId="4CE907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orientalisk</w:t>
      </w:r>
    </w:p>
    <w:p w14:paraId="22D6BD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orienten</w:t>
      </w:r>
    </w:p>
    <w:p w14:paraId="233D17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orienterar</w:t>
      </w:r>
    </w:p>
    <w:p w14:paraId="79C221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063" w:author="Author" w:date="2012-02-26T13:32:00Z" w:name="move318027437"/>
      <w:moveTo w:id="4064" w:author="Author" w:date="2012-02-26T13:32:00Z">
        <w:r w:rsidRPr="00673328">
          <w:rPr>
            <w:rFonts w:ascii="宋体" w:eastAsia="宋体" w:hAnsi="宋体" w:cs="宋体" w:hint="eastAsia"/>
          </w:rPr>
          <w:t>orientering</w:t>
        </w:r>
      </w:moveTo>
    </w:p>
    <w:moveToRangeEnd w:id="4063"/>
    <w:p w14:paraId="2787AF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orienterings0344mne</w:t>
      </w:r>
    </w:p>
    <w:p w14:paraId="48EFA2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65" w:author="Author" w:date="2012-02-26T13:32:00Z" w:name="move318027437"/>
      <w:moveFrom w:id="4066" w:author="Author" w:date="2012-02-26T13:32:00Z">
        <w:r w:rsidRPr="00673328">
          <w:rPr>
            <w:rFonts w:ascii="宋体" w:eastAsia="宋体" w:hAnsi="宋体" w:cs="宋体" w:hint="eastAsia"/>
          </w:rPr>
          <w:t>orientering</w:t>
        </w:r>
      </w:moveFrom>
    </w:p>
    <w:moveFromRangeEnd w:id="4065"/>
    <w:p w14:paraId="1B5648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original</w:t>
      </w:r>
    </w:p>
    <w:p w14:paraId="582823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originell</w:t>
      </w:r>
    </w:p>
    <w:p w14:paraId="16DC41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oriktig</w:t>
      </w:r>
    </w:p>
    <w:p w14:paraId="1AD959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orimlig</w:t>
      </w:r>
    </w:p>
    <w:p w14:paraId="1F4451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orkan</w:t>
      </w:r>
    </w:p>
    <w:p w14:paraId="1B038D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orkar</w:t>
      </w:r>
    </w:p>
    <w:p w14:paraId="724ADC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orkester</w:t>
      </w:r>
    </w:p>
    <w:p w14:paraId="3D0A15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ork</w:t>
      </w:r>
    </w:p>
    <w:p w14:paraId="46EFC8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orm</w:t>
      </w:r>
    </w:p>
    <w:p w14:paraId="77D87C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ornament</w:t>
      </w:r>
    </w:p>
    <w:p w14:paraId="472DCF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oroar</w:t>
      </w:r>
    </w:p>
    <w:p w14:paraId="438FDB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orolighet</w:t>
      </w:r>
    </w:p>
    <w:p w14:paraId="00E55E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orolig</w:t>
      </w:r>
    </w:p>
    <w:p w14:paraId="7A5E7E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67" w:author="Author" w:date="2012-02-26T13:32:00Z" w:name="move318027438"/>
      <w:moveTo w:id="406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oro</w:t>
        </w:r>
      </w:moveTo>
    </w:p>
    <w:moveToRangeEnd w:id="4067"/>
    <w:p w14:paraId="1637CE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orosh0344rd</w:t>
      </w:r>
    </w:p>
    <w:p w14:paraId="7608FE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orosmoln</w:t>
      </w:r>
    </w:p>
    <w:p w14:paraId="2C4612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69" w:author="Author" w:date="2012-02-26T13:32:00Z" w:name="move318027438"/>
      <w:moveFrom w:id="4070" w:author="Author" w:date="2012-02-26T13:32:00Z">
        <w:r w:rsidRPr="00673328">
          <w:rPr>
            <w:rFonts w:ascii="宋体" w:eastAsia="宋体" w:hAnsi="宋体" w:cs="宋体" w:hint="eastAsia"/>
          </w:rPr>
          <w:t>oro</w:t>
        </w:r>
      </w:moveFrom>
    </w:p>
    <w:moveFromRangeEnd w:id="4069"/>
    <w:p w14:paraId="520C26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orre</w:t>
      </w:r>
    </w:p>
    <w:p w14:paraId="372D8C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orsakar</w:t>
      </w:r>
    </w:p>
    <w:p w14:paraId="696C99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orsak</w:t>
      </w:r>
    </w:p>
    <w:p w14:paraId="063866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71" w:author="Author" w:date="2012-02-26T13:32:00Z" w:name="move318027439"/>
      <w:moveTo w:id="407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ort</w:t>
        </w:r>
      </w:moveTo>
    </w:p>
    <w:moveToRangeEnd w:id="4071"/>
    <w:p w14:paraId="3CB5DA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ortodox</w:t>
      </w:r>
    </w:p>
    <w:p w14:paraId="279E1C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ort</w:t>
      </w:r>
      <w:r w:rsidRPr="00673328">
        <w:rPr>
          <w:rFonts w:ascii="宋体" w:eastAsia="宋体" w:hAnsi="宋体" w:cs="宋体" w:hint="eastAsia"/>
        </w:rPr>
        <w:t>opedisk</w:t>
      </w:r>
    </w:p>
    <w:p w14:paraId="77AB0F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ortoped</w:t>
      </w:r>
    </w:p>
    <w:p w14:paraId="17380C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73" w:author="Author" w:date="2012-02-26T13:32:00Z" w:name="move318027439"/>
      <w:moveFrom w:id="4074" w:author="Author" w:date="2012-02-26T13:32:00Z">
        <w:r w:rsidRPr="00673328">
          <w:rPr>
            <w:rFonts w:ascii="宋体" w:eastAsia="宋体" w:hAnsi="宋体" w:cs="宋体" w:hint="eastAsia"/>
          </w:rPr>
          <w:t>ort</w:t>
        </w:r>
      </w:moveFrom>
    </w:p>
    <w:moveFromRangeEnd w:id="4073"/>
    <w:p w14:paraId="78910E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orubbad</w:t>
      </w:r>
    </w:p>
    <w:p w14:paraId="6FD83B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orubblig</w:t>
      </w:r>
    </w:p>
    <w:p w14:paraId="5572F8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os0344ker</w:t>
      </w:r>
    </w:p>
    <w:p w14:paraId="36C0C9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 050</w:t>
      </w:r>
    </w:p>
    <w:p w14:paraId="1CF6E1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osagd</w:t>
      </w:r>
    </w:p>
    <w:p w14:paraId="46328E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osaklig</w:t>
      </w:r>
    </w:p>
    <w:p w14:paraId="1CA1F7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osammanh0344ngande</w:t>
      </w:r>
    </w:p>
    <w:p w14:paraId="0CAAA9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osams</w:t>
      </w:r>
    </w:p>
    <w:p w14:paraId="0A2C5C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osanning</w:t>
      </w:r>
    </w:p>
    <w:p w14:paraId="62EE79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75" w:author="Author" w:date="2012-02-26T13:32:00Z" w:name="move318027440"/>
      <w:moveTo w:id="407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osann</w:t>
        </w:r>
      </w:moveTo>
    </w:p>
    <w:moveToRangeEnd w:id="4075"/>
    <w:p w14:paraId="71BCED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osannolik</w:t>
      </w:r>
    </w:p>
    <w:p w14:paraId="5C3BDB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77" w:author="Author" w:date="2012-02-26T13:32:00Z" w:name="move318027440"/>
      <w:moveFrom w:id="4078" w:author="Author" w:date="2012-02-26T13:32:00Z">
        <w:r w:rsidRPr="00673328">
          <w:rPr>
            <w:rFonts w:ascii="宋体" w:eastAsia="宋体" w:hAnsi="宋体" w:cs="宋体" w:hint="eastAsia"/>
          </w:rPr>
          <w:t>osann</w:t>
        </w:r>
      </w:moveFrom>
    </w:p>
    <w:moveFromRangeEnd w:id="4077"/>
    <w:p w14:paraId="77EE5E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osar</w:t>
      </w:r>
    </w:p>
    <w:p w14:paraId="0EA922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osedvanlig</w:t>
      </w:r>
    </w:p>
    <w:p w14:paraId="09A293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osj0344lvisk</w:t>
      </w:r>
    </w:p>
    <w:p w14:paraId="3CF2BF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osk0344lig</w:t>
      </w:r>
    </w:p>
    <w:p w14:paraId="47B567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oskadd</w:t>
      </w:r>
    </w:p>
    <w:p w14:paraId="15450B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oskadligg0366r</w:t>
      </w:r>
    </w:p>
    <w:p w14:paraId="14C9F2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oskick</w:t>
      </w:r>
    </w:p>
    <w:p w14:paraId="2268BA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oskiftad</w:t>
      </w:r>
    </w:p>
    <w:p w14:paraId="26C285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oskiljaktig</w:t>
      </w:r>
    </w:p>
    <w:p w14:paraId="0F9711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oskriven</w:t>
      </w:r>
    </w:p>
    <w:p w14:paraId="3194E7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oskuld</w:t>
      </w:r>
    </w:p>
    <w:p w14:paraId="388EB8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oskyldig</w:t>
      </w:r>
    </w:p>
    <w:p w14:paraId="5638F8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oslagbar</w:t>
      </w:r>
    </w:p>
    <w:p w14:paraId="629FAF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osmaklig</w:t>
      </w:r>
    </w:p>
    <w:p w14:paraId="231751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osminkad</w:t>
      </w:r>
    </w:p>
    <w:p w14:paraId="50B10A29" w14:textId="77777777" w:rsidR="00000000" w:rsidRPr="00673328" w:rsidRDefault="00780F39" w:rsidP="00673328">
      <w:pPr>
        <w:pStyle w:val="PlainText"/>
        <w:rPr>
          <w:ins w:id="4079" w:author="Author" w:date="2012-02-26T13:32:00Z"/>
          <w:rFonts w:ascii="宋体" w:eastAsia="宋体" w:hAnsi="宋体" w:cs="宋体" w:hint="eastAsia"/>
        </w:rPr>
      </w:pPr>
      <w:ins w:id="4080" w:author="Author" w:date="2012-02-26T13:32:00Z">
        <w:r w:rsidRPr="00673328">
          <w:rPr>
            <w:rFonts w:ascii="宋体" w:eastAsia="宋体" w:hAnsi="宋体" w:cs="宋体" w:hint="eastAsia"/>
          </w:rPr>
          <w:t>OS</w:t>
        </w:r>
      </w:ins>
    </w:p>
    <w:p w14:paraId="32DFAA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osportslig</w:t>
      </w:r>
    </w:p>
    <w:p w14:paraId="498A8D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oss</w:t>
      </w:r>
    </w:p>
    <w:p w14:paraId="7F60CA49" w14:textId="77777777" w:rsidR="00000000" w:rsidRPr="003230D0" w:rsidRDefault="00780F39" w:rsidP="003230D0">
      <w:pPr>
        <w:pStyle w:val="PlainText"/>
        <w:rPr>
          <w:del w:id="4081" w:author="Author" w:date="2012-02-26T13:32:00Z"/>
          <w:rFonts w:ascii="宋体" w:eastAsia="宋体" w:hAnsi="宋体" w:cs="宋体" w:hint="eastAsia"/>
        </w:rPr>
      </w:pPr>
      <w:del w:id="4082" w:author="Author" w:date="2012-02-26T13:32:00Z">
        <w:r w:rsidRPr="003230D0">
          <w:rPr>
            <w:rFonts w:ascii="宋体" w:eastAsia="宋体" w:hAnsi="宋体" w:cs="宋体" w:hint="eastAsia"/>
          </w:rPr>
          <w:delText>OS</w:delText>
        </w:r>
      </w:del>
    </w:p>
    <w:p w14:paraId="6373D6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ost0344dad</w:t>
      </w:r>
    </w:p>
    <w:p w14:paraId="6E0918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ostadig</w:t>
      </w:r>
    </w:p>
    <w:p w14:paraId="6DFA7D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ostlig</w:t>
      </w:r>
    </w:p>
    <w:p w14:paraId="3DBE3B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ost</w:t>
      </w:r>
    </w:p>
    <w:p w14:paraId="45FE6D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osund</w:t>
      </w:r>
    </w:p>
    <w:p w14:paraId="4CC36D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osviklig</w:t>
      </w:r>
    </w:p>
    <w:p w14:paraId="003B83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osv</w:t>
      </w:r>
    </w:p>
    <w:p w14:paraId="0637A3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osvuren</w:t>
      </w:r>
    </w:p>
    <w:p w14:paraId="3F3D5E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83" w:author="Author" w:date="2012-02-26T13:32:00Z" w:name="move318027430"/>
      <w:moveFrom w:id="4084" w:author="Author" w:date="2012-02-26T13:32:00Z">
        <w:r w:rsidRPr="00673328">
          <w:rPr>
            <w:rFonts w:ascii="宋体" w:eastAsia="宋体" w:hAnsi="宋体" w:cs="宋体" w:hint="eastAsia"/>
          </w:rPr>
          <w:t>o-</w:t>
        </w:r>
      </w:moveFrom>
    </w:p>
    <w:p w14:paraId="3058E0D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4085" w:author="Author" w:date="2012-02-26T13:32:00Z">
        <w:r w:rsidRPr="00673328">
          <w:rPr>
            <w:rFonts w:ascii="宋体" w:eastAsia="宋体" w:hAnsi="宋体" w:cs="宋体" w:hint="eastAsia"/>
          </w:rPr>
          <w:t>o</w:t>
        </w:r>
      </w:moveFrom>
    </w:p>
    <w:moveFromRangeEnd w:id="4083"/>
    <w:p w14:paraId="1F74E2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osynlig</w:t>
      </w:r>
    </w:p>
    <w:p w14:paraId="6234B7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ot0344ck</w:t>
      </w:r>
    </w:p>
    <w:p w14:paraId="1B68B8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ot0344nkbar</w:t>
      </w:r>
    </w:p>
    <w:p w14:paraId="1B85D4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ot0345lig</w:t>
      </w:r>
    </w:p>
    <w:p w14:paraId="784592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86" w:author="Author" w:date="2012-02-26T13:32:00Z" w:name="move318027441"/>
      <w:moveTo w:id="40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otack</w:t>
        </w:r>
      </w:moveTo>
    </w:p>
    <w:moveToRangeEnd w:id="4086"/>
    <w:p w14:paraId="20164B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otacksam</w:t>
      </w:r>
    </w:p>
    <w:p w14:paraId="5CB632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88" w:author="Author" w:date="2012-02-26T13:32:00Z" w:name="move318027441"/>
      <w:moveFrom w:id="4089" w:author="Author" w:date="2012-02-26T13:32:00Z">
        <w:r w:rsidRPr="00673328">
          <w:rPr>
            <w:rFonts w:ascii="宋体" w:eastAsia="宋体" w:hAnsi="宋体" w:cs="宋体" w:hint="eastAsia"/>
          </w:rPr>
          <w:t>otack</w:t>
        </w:r>
      </w:moveFrom>
    </w:p>
    <w:moveFromRangeEnd w:id="4088"/>
    <w:p w14:paraId="12631A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otakt</w:t>
      </w:r>
    </w:p>
    <w:p w14:paraId="7F0CA4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otal</w:t>
      </w:r>
    </w:p>
    <w:p w14:paraId="230067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otalt</w:t>
      </w:r>
    </w:p>
    <w:p w14:paraId="619006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90" w:author="Author" w:date="2012-02-26T13:32:00Z" w:name="move318027442"/>
      <w:moveTo w:id="409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otid</w:t>
        </w:r>
      </w:moveTo>
    </w:p>
    <w:moveToRangeEnd w:id="4090"/>
    <w:p w14:paraId="6D5064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otidsenlig</w:t>
      </w:r>
    </w:p>
    <w:p w14:paraId="54AFF0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92" w:author="Author" w:date="2012-02-26T13:32:00Z" w:name="move318027442"/>
      <w:moveFrom w:id="4093" w:author="Author" w:date="2012-02-26T13:32:00Z">
        <w:r w:rsidRPr="00673328">
          <w:rPr>
            <w:rFonts w:ascii="宋体" w:eastAsia="宋体" w:hAnsi="宋体" w:cs="宋体" w:hint="eastAsia"/>
          </w:rPr>
          <w:t>otid</w:t>
        </w:r>
      </w:moveFrom>
    </w:p>
    <w:moveFromRangeEnd w:id="4092"/>
    <w:p w14:paraId="402DE4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otill0345tlig</w:t>
      </w:r>
    </w:p>
    <w:p w14:paraId="3BAA22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otillb0366rlig</w:t>
      </w:r>
    </w:p>
    <w:p w14:paraId="08EEF3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otillfredsst0344llande</w:t>
      </w:r>
    </w:p>
    <w:p w14:paraId="5202D0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otillr0344cklig</w:t>
      </w:r>
    </w:p>
    <w:p w14:paraId="5113FA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otillr0344knelig</w:t>
      </w:r>
    </w:p>
    <w:p w14:paraId="06909F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otillst03</w:t>
      </w:r>
      <w:r w:rsidRPr="00780F39">
        <w:rPr>
          <w:rFonts w:ascii="宋体" w:eastAsia="宋体" w:hAnsi="宋体" w:cs="宋体" w:hint="eastAsia"/>
          <w:lang w:val="sv-SE"/>
        </w:rPr>
        <w:t>44ndig</w:t>
      </w:r>
    </w:p>
    <w:p w14:paraId="753228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otippad</w:t>
      </w:r>
    </w:p>
    <w:p w14:paraId="20442B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otj0344nlig</w:t>
      </w:r>
    </w:p>
    <w:p w14:paraId="723501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otj0344nst</w:t>
      </w:r>
    </w:p>
    <w:p w14:paraId="768A02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otr0366stlig</w:t>
      </w:r>
    </w:p>
    <w:p w14:paraId="277E6A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otrevlig</w:t>
      </w:r>
    </w:p>
    <w:p w14:paraId="37B70B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otrogen</w:t>
      </w:r>
    </w:p>
    <w:p w14:paraId="043E2F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otrohet</w:t>
      </w:r>
    </w:p>
    <w:p w14:paraId="60BEED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otrolig</w:t>
      </w:r>
    </w:p>
    <w:p w14:paraId="17B98E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otta</w:t>
      </w:r>
    </w:p>
    <w:p w14:paraId="44A597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otukt</w:t>
      </w:r>
    </w:p>
    <w:p w14:paraId="1FB744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otur</w:t>
      </w:r>
    </w:p>
    <w:p w14:paraId="54BE29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otvetydig</w:t>
      </w:r>
    </w:p>
    <w:p w14:paraId="1E5AD4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otvivelaktigt</w:t>
      </w:r>
    </w:p>
    <w:p w14:paraId="1D8862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otvungen</w:t>
      </w:r>
    </w:p>
    <w:p w14:paraId="142987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otydlig</w:t>
      </w:r>
    </w:p>
    <w:p w14:paraId="182DAE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otyg</w:t>
      </w:r>
    </w:p>
    <w:p w14:paraId="2B8841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otymplig</w:t>
      </w:r>
    </w:p>
    <w:p w14:paraId="2554A2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oumb0344rlig</w:t>
      </w:r>
    </w:p>
    <w:p w14:paraId="3AED6D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oundg0344nglig</w:t>
      </w:r>
    </w:p>
    <w:p w14:paraId="4184B1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oundviklig</w:t>
      </w:r>
    </w:p>
    <w:p w14:paraId="1AA6BE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oupph0366rligt</w:t>
      </w:r>
    </w:p>
    <w:p w14:paraId="09E230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outgrundlig</w:t>
      </w:r>
    </w:p>
    <w:p w14:paraId="457457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outh0344rdlig</w:t>
      </w:r>
    </w:p>
    <w:p w14:paraId="1B41C3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outsider</w:t>
      </w:r>
    </w:p>
    <w:p w14:paraId="450150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outstanding</w:t>
      </w:r>
    </w:p>
    <w:p w14:paraId="5E7A7E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outt0366mlig</w:t>
      </w:r>
    </w:p>
    <w:p w14:paraId="1C5562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outtalad</w:t>
      </w:r>
    </w:p>
    <w:p w14:paraId="12BF17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outtr0366ttlig</w:t>
      </w:r>
    </w:p>
    <w:p w14:paraId="47E401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ov0344der</w:t>
      </w:r>
    </w:p>
    <w:p w14:paraId="1128B2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ov0344n</w:t>
      </w:r>
    </w:p>
    <w:p w14:paraId="6142DD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ov0344ntad</w:t>
      </w:r>
    </w:p>
    <w:p w14:paraId="5D48EB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ov0344rderlig</w:t>
      </w:r>
    </w:p>
    <w:p w14:paraId="517C60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ov0344sen</w:t>
      </w:r>
    </w:p>
    <w:p w14:paraId="2B94DF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ov0344sentlig</w:t>
      </w:r>
    </w:p>
    <w:p w14:paraId="094A57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oval</w:t>
      </w:r>
    </w:p>
    <w:p w14:paraId="041017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ovana</w:t>
      </w:r>
    </w:p>
    <w:p w14:paraId="7871A1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ovanf0366r</w:t>
      </w:r>
    </w:p>
    <w:p w14:paraId="3A5462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ovanlighet</w:t>
      </w:r>
    </w:p>
    <w:p w14:paraId="526152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ovanlig</w:t>
      </w:r>
    </w:p>
    <w:p w14:paraId="7AB594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094" w:author="Author" w:date="2012-02-26T13:32:00Z" w:name="move318027443"/>
      <w:moveTo w:id="4095" w:author="Author" w:date="2012-02-26T13:32:00Z">
        <w:r w:rsidRPr="00673328">
          <w:rPr>
            <w:rFonts w:ascii="宋体" w:eastAsia="宋体" w:hAnsi="宋体" w:cs="宋体" w:hint="eastAsia"/>
          </w:rPr>
          <w:t>ovan</w:t>
        </w:r>
      </w:moveTo>
    </w:p>
    <w:moveToRangeEnd w:id="4094"/>
    <w:p w14:paraId="230CCC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ovann0344mnd</w:t>
      </w:r>
    </w:p>
    <w:p w14:paraId="3D05AB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ovanp0345</w:t>
      </w:r>
    </w:p>
    <w:p w14:paraId="1D844F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ovanst0345ende</w:t>
      </w:r>
    </w:p>
    <w:p w14:paraId="7CAFAC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096" w:author="Author" w:date="2012-02-26T13:32:00Z" w:name="move318027443"/>
      <w:moveFrom w:id="4097" w:author="Author" w:date="2012-02-26T13:32:00Z">
        <w:r w:rsidRPr="00673328">
          <w:rPr>
            <w:rFonts w:ascii="宋体" w:eastAsia="宋体" w:hAnsi="宋体" w:cs="宋体" w:hint="eastAsia"/>
          </w:rPr>
          <w:t>ovan</w:t>
        </w:r>
      </w:moveFrom>
    </w:p>
    <w:moveFromRangeEnd w:id="4096"/>
    <w:p w14:paraId="77E191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ovarsam</w:t>
      </w:r>
    </w:p>
    <w:p w14:paraId="23971B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ovation</w:t>
      </w:r>
    </w:p>
    <w:p w14:paraId="76FBC6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overall</w:t>
      </w:r>
    </w:p>
    <w:p w14:paraId="33F350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098" w:author="Author" w:date="2012-02-26T13:32:00Z" w:name="move318027444"/>
      <w:moveTo w:id="409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overhead</w:t>
        </w:r>
      </w:moveTo>
    </w:p>
    <w:moveToRangeEnd w:id="4098"/>
    <w:p w14:paraId="18544D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overheadprojektor</w:t>
      </w:r>
    </w:p>
    <w:p w14:paraId="7A89E8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00" w:author="Author" w:date="2012-02-26T13:32:00Z" w:name="move318027444"/>
      <w:moveFrom w:id="4101" w:author="Author" w:date="2012-02-26T13:32:00Z">
        <w:r w:rsidRPr="00673328">
          <w:rPr>
            <w:rFonts w:ascii="宋体" w:eastAsia="宋体" w:hAnsi="宋体" w:cs="宋体" w:hint="eastAsia"/>
          </w:rPr>
          <w:t>overhead</w:t>
        </w:r>
      </w:moveFrom>
    </w:p>
    <w:moveFromRangeEnd w:id="4100"/>
    <w:p w14:paraId="7522D5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overklig</w:t>
      </w:r>
    </w:p>
    <w:p w14:paraId="546D20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overksam</w:t>
      </w:r>
    </w:p>
    <w:p w14:paraId="797170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ovetande</w:t>
      </w:r>
    </w:p>
    <w:p w14:paraId="0FE64F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ovidkommande</w:t>
      </w:r>
    </w:p>
    <w:p w14:paraId="11882B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ovilja</w:t>
      </w:r>
    </w:p>
    <w:p w14:paraId="3008DA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ovillig</w:t>
      </w:r>
    </w:p>
    <w:p w14:paraId="5EB0EA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ovillkorlig</w:t>
      </w:r>
    </w:p>
    <w:p w14:paraId="4417AB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ovisshet</w:t>
      </w:r>
    </w:p>
    <w:p w14:paraId="5B100A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oviss</w:t>
      </w:r>
    </w:p>
    <w:p w14:paraId="1162B5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oxe</w:t>
      </w:r>
    </w:p>
    <w:p w14:paraId="12C81A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ozon</w:t>
      </w:r>
    </w:p>
    <w:p w14:paraId="21BDA4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p0344ls</w:t>
      </w:r>
    </w:p>
    <w:p w14:paraId="036A26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p0344rla</w:t>
      </w:r>
    </w:p>
    <w:p w14:paraId="1A4929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p0344rlemo</w:t>
      </w:r>
    </w:p>
    <w:p w14:paraId="03BDA6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p0344rm</w:t>
      </w:r>
    </w:p>
    <w:p w14:paraId="1DB0E4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p0344ron</w:t>
      </w:r>
    </w:p>
    <w:p w14:paraId="26396E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p0344rs</w:t>
      </w:r>
    </w:p>
    <w:p w14:paraId="0463BD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p03450366kt</w:t>
      </w:r>
    </w:p>
    <w:p w14:paraId="0177E5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p0345b0366rjar</w:t>
      </w:r>
    </w:p>
    <w:p w14:paraId="6FA4E4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p0345bjuder</w:t>
      </w:r>
    </w:p>
    <w:p w14:paraId="23E317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p0345br0345</w:t>
      </w:r>
    </w:p>
    <w:p w14:paraId="5A0985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p0345bud</w:t>
      </w:r>
    </w:p>
    <w:p w14:paraId="3A4817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p0345drag</w:t>
      </w:r>
    </w:p>
    <w:p w14:paraId="7AC6BD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p0345drivare</w:t>
      </w:r>
    </w:p>
    <w:p w14:paraId="356ABF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p0345dyvlar</w:t>
      </w:r>
    </w:p>
    <w:p w14:paraId="5B52AC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p0345f0345gel</w:t>
      </w:r>
    </w:p>
    <w:p w14:paraId="0DB0F2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p0345f0366ljd</w:t>
      </w:r>
    </w:p>
    <w:p w14:paraId="584AB1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p0345f</w:t>
      </w:r>
      <w:r w:rsidRPr="00780F39">
        <w:rPr>
          <w:rFonts w:ascii="宋体" w:eastAsia="宋体" w:hAnsi="宋体" w:cs="宋体" w:hint="eastAsia"/>
          <w:lang w:val="sv-SE"/>
        </w:rPr>
        <w:t>0366r</w:t>
      </w:r>
    </w:p>
    <w:p w14:paraId="448A7D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p0345fallande</w:t>
      </w:r>
    </w:p>
    <w:p w14:paraId="100862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p0345fart</w:t>
      </w:r>
    </w:p>
    <w:p w14:paraId="2CC185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p0345flugen</w:t>
      </w:r>
    </w:p>
    <w:p w14:paraId="1719C5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p0345frestande</w:t>
      </w:r>
    </w:p>
    <w:p w14:paraId="52B2C7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p0345frestning</w:t>
      </w:r>
    </w:p>
    <w:p w14:paraId="2F95CF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p0345fund</w:t>
      </w:r>
    </w:p>
    <w:p w14:paraId="214F40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p0345fyllning</w:t>
      </w:r>
    </w:p>
    <w:p w14:paraId="786C58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p0345g0345r</w:t>
      </w:r>
    </w:p>
    <w:p w14:paraId="6F8F33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p0345h0344lsning</w:t>
      </w:r>
    </w:p>
    <w:p w14:paraId="63B8B5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p0345h0344ng</w:t>
      </w:r>
    </w:p>
    <w:p w14:paraId="401252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p0345hittig</w:t>
      </w:r>
    </w:p>
    <w:p w14:paraId="1A024E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p0345hitt</w:t>
      </w:r>
    </w:p>
    <w:p w14:paraId="6577C5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p0345hopp</w:t>
      </w:r>
    </w:p>
    <w:p w14:paraId="3EEDD9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p0345kallar</w:t>
      </w:r>
    </w:p>
    <w:p w14:paraId="45CBF0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102" w:author="Author" w:date="2012-02-26T13:32:00Z" w:name="move318027445"/>
      <w:moveTo w:id="41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p0345k</w:t>
        </w:r>
      </w:moveTo>
    </w:p>
    <w:moveToRangeEnd w:id="4102"/>
    <w:p w14:paraId="3BE158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p0345kostad</w:t>
      </w:r>
    </w:p>
    <w:p w14:paraId="4F161E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104" w:author="Author" w:date="2012-02-26T13:32:00Z" w:name="move318027446"/>
      <w:moveTo w:id="41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p0345l0344gg</w:t>
        </w:r>
      </w:moveTo>
    </w:p>
    <w:p w14:paraId="17B3C4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06" w:author="Author" w:date="2012-02-26T13:32:00Z" w:name="move318027445"/>
      <w:moveToRangeEnd w:id="4104"/>
      <w:moveFrom w:id="4107" w:author="Author" w:date="2012-02-26T13:32:00Z">
        <w:r w:rsidRPr="00673328">
          <w:rPr>
            <w:rFonts w:ascii="宋体" w:eastAsia="宋体" w:hAnsi="宋体" w:cs="宋体" w:hint="eastAsia"/>
          </w:rPr>
          <w:t>p0345k</w:t>
        </w:r>
      </w:moveFrom>
    </w:p>
    <w:moveFromRangeEnd w:id="4106"/>
    <w:p w14:paraId="1EAE5D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p0345l0344ggskalv</w:t>
      </w:r>
    </w:p>
    <w:p w14:paraId="667FA0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08" w:author="Author" w:date="2012-02-26T13:32:00Z" w:name="move318027446"/>
      <w:moveFrom w:id="4109" w:author="Author" w:date="2012-02-26T13:32:00Z">
        <w:r w:rsidRPr="00673328">
          <w:rPr>
            <w:rFonts w:ascii="宋体" w:eastAsia="宋体" w:hAnsi="宋体" w:cs="宋体" w:hint="eastAsia"/>
          </w:rPr>
          <w:t>p0345l0344gg</w:t>
        </w:r>
      </w:moveFrom>
    </w:p>
    <w:moveFromRangeEnd w:id="4108"/>
    <w:p w14:paraId="224F19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p0345laga</w:t>
      </w:r>
    </w:p>
    <w:p w14:paraId="4F90C3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p0345lar</w:t>
      </w:r>
    </w:p>
    <w:p w14:paraId="7F9959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</w:t>
      </w:r>
      <w:r w:rsidRPr="00780F39">
        <w:rPr>
          <w:rFonts w:ascii="宋体" w:eastAsia="宋体" w:hAnsi="宋体" w:cs="宋体" w:hint="eastAsia"/>
          <w:lang w:val="sv-SE"/>
        </w:rPr>
        <w:t>le</w:t>
      </w:r>
    </w:p>
    <w:p w14:paraId="391A68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p0345litlig</w:t>
      </w:r>
    </w:p>
    <w:p w14:paraId="45250D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p0345lle</w:t>
      </w:r>
    </w:p>
    <w:p w14:paraId="397CAF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p0345minnelse</w:t>
      </w:r>
    </w:p>
    <w:p w14:paraId="7F694B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p0345minner</w:t>
      </w:r>
    </w:p>
    <w:p w14:paraId="05910C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110" w:author="Author" w:date="2012-02-26T13:32:00Z" w:name="move318027447"/>
      <w:moveTo w:id="411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p0345</w:t>
        </w:r>
      </w:moveTo>
    </w:p>
    <w:moveToRangeEnd w:id="4110"/>
    <w:p w14:paraId="288608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p0345nyttf0366delse</w:t>
      </w:r>
    </w:p>
    <w:p w14:paraId="390F98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p0345p0344lsad</w:t>
      </w:r>
    </w:p>
    <w:p w14:paraId="26555F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p0345passlig</w:t>
      </w:r>
    </w:p>
    <w:p w14:paraId="343547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p0345pekar</w:t>
      </w:r>
    </w:p>
    <w:p w14:paraId="7AF6FE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p0345ringning</w:t>
      </w:r>
    </w:p>
    <w:p w14:paraId="709AE1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p0345seende</w:t>
      </w:r>
    </w:p>
    <w:p w14:paraId="00BD9D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p0345se</w:t>
      </w:r>
    </w:p>
    <w:p w14:paraId="0552A7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p0345skina</w:t>
      </w:r>
    </w:p>
    <w:p w14:paraId="4EE751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p0345skk0344ring</w:t>
      </w:r>
    </w:p>
    <w:p w14:paraId="1B3A7E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p0345sklilja</w:t>
      </w:r>
    </w:p>
    <w:p w14:paraId="2E1F65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112" w:author="Author" w:date="2012-02-26T13:32:00Z" w:name="move318027448"/>
      <w:moveTo w:id="411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p0345sk</w:t>
        </w:r>
      </w:moveTo>
    </w:p>
    <w:moveToRangeEnd w:id="4112"/>
    <w:p w14:paraId="058E4F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p0345skrift</w:t>
      </w:r>
    </w:p>
    <w:p w14:paraId="3F8FFE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p0345skris</w:t>
      </w:r>
    </w:p>
    <w:p w14:paraId="49414F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14" w:author="Author" w:date="2012-02-26T13:32:00Z" w:name="move318027448"/>
      <w:moveFrom w:id="4115" w:author="Author" w:date="2012-02-26T13:32:00Z">
        <w:r w:rsidRPr="00673328">
          <w:rPr>
            <w:rFonts w:ascii="宋体" w:eastAsia="宋体" w:hAnsi="宋体" w:cs="宋体" w:hint="eastAsia"/>
          </w:rPr>
          <w:t>p0345sk</w:t>
        </w:r>
      </w:moveFrom>
    </w:p>
    <w:moveFromRangeEnd w:id="4114"/>
    <w:p w14:paraId="121489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p0345skyndar</w:t>
      </w:r>
    </w:p>
    <w:p w14:paraId="38EA2F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p0345slag</w:t>
      </w:r>
    </w:p>
    <w:p w14:paraId="0B1C3F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p0345slakan</w:t>
      </w:r>
    </w:p>
    <w:p w14:paraId="55B603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p0345ssjuka</w:t>
      </w:r>
    </w:p>
    <w:p w14:paraId="42B905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p0345st0345ende</w:t>
      </w:r>
    </w:p>
    <w:p w14:paraId="4F097C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p0345st0345r</w:t>
      </w:r>
    </w:p>
    <w:p w14:paraId="39FBECD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p0345st0366tning</w:t>
      </w:r>
    </w:p>
    <w:p w14:paraId="10B9AF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p0345stridig</w:t>
      </w:r>
    </w:p>
    <w:p w14:paraId="698818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16" w:author="Author" w:date="2012-02-26T13:32:00Z" w:name="move318027447"/>
      <w:moveFrom w:id="4117" w:author="Author" w:date="2012-02-26T13:32:00Z">
        <w:r w:rsidRPr="00673328">
          <w:rPr>
            <w:rFonts w:ascii="宋体" w:eastAsia="宋体" w:hAnsi="宋体" w:cs="宋体" w:hint="eastAsia"/>
          </w:rPr>
          <w:t>p0345</w:t>
        </w:r>
      </w:moveFrom>
    </w:p>
    <w:moveFromRangeEnd w:id="4116"/>
    <w:p w14:paraId="3E9822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p0345t0344nd</w:t>
      </w:r>
    </w:p>
    <w:p w14:paraId="6D7837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p0345t0345r</w:t>
      </w:r>
    </w:p>
    <w:p w14:paraId="38070F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p0345taglig</w:t>
      </w:r>
    </w:p>
    <w:p w14:paraId="01EEC5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p0345talar</w:t>
      </w:r>
    </w:p>
    <w:p w14:paraId="4020E2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118" w:author="Author" w:date="2012-02-26T13:32:00Z" w:name="move318027449"/>
      <w:moveTo w:id="411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p0345tar</w:t>
        </w:r>
      </w:moveTo>
    </w:p>
    <w:moveToRangeEnd w:id="4118"/>
    <w:p w14:paraId="48A2B0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p0345tar sig</w:t>
      </w:r>
    </w:p>
    <w:p w14:paraId="252BDF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20" w:author="Author" w:date="2012-02-26T13:32:00Z" w:name="move318027449"/>
      <w:moveFrom w:id="4121" w:author="Author" w:date="2012-02-26T13:32:00Z">
        <w:r w:rsidRPr="00673328">
          <w:rPr>
            <w:rFonts w:ascii="宋体" w:eastAsia="宋体" w:hAnsi="宋体" w:cs="宋体" w:hint="eastAsia"/>
          </w:rPr>
          <w:t>p0345tar</w:t>
        </w:r>
      </w:moveFrom>
    </w:p>
    <w:moveFromRangeEnd w:id="4120"/>
    <w:p w14:paraId="245AEF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p0345tr0344ffar</w:t>
      </w:r>
    </w:p>
    <w:p w14:paraId="4FA108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p0345tr0344ngande</w:t>
      </w:r>
    </w:p>
    <w:p w14:paraId="6FD9EF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p0345tryckning</w:t>
      </w:r>
    </w:p>
    <w:p w14:paraId="16C94A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p0345tvingar</w:t>
      </w:r>
    </w:p>
    <w:p w14:paraId="43299D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122" w:author="Author" w:date="2012-02-26T13:32:00Z" w:name="move318027450"/>
      <w:moveTo w:id="41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p0345ve</w:t>
        </w:r>
      </w:moveTo>
    </w:p>
    <w:moveToRangeEnd w:id="4122"/>
    <w:p w14:paraId="2E92B2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p0345verkan</w:t>
      </w:r>
    </w:p>
    <w:p w14:paraId="4CE976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p0345verkar</w:t>
      </w:r>
    </w:p>
    <w:p w14:paraId="336621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p0345ver</w:t>
      </w:r>
    </w:p>
    <w:p w14:paraId="1F2009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24" w:author="Author" w:date="2012-02-26T13:32:00Z" w:name="move318027450"/>
      <w:moveFrom w:id="4125" w:author="Author" w:date="2012-02-26T13:32:00Z">
        <w:r w:rsidRPr="00673328">
          <w:rPr>
            <w:rFonts w:ascii="宋体" w:eastAsia="宋体" w:hAnsi="宋体" w:cs="宋体" w:hint="eastAsia"/>
          </w:rPr>
          <w:t>p0345ve</w:t>
        </w:r>
      </w:moveFrom>
    </w:p>
    <w:moveFromRangeEnd w:id="4124"/>
    <w:p w14:paraId="7030CC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p0345visar</w:t>
      </w:r>
    </w:p>
    <w:p w14:paraId="1B1D77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</w:t>
      </w:r>
      <w:r w:rsidRPr="00673328">
        <w:rPr>
          <w:rFonts w:ascii="宋体" w:eastAsia="宋体" w:hAnsi="宋体" w:cs="宋体" w:hint="eastAsia"/>
        </w:rPr>
        <w:t>0366bel</w:t>
      </w:r>
    </w:p>
    <w:p w14:paraId="546D61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26" w:author="Author" w:date="2012-02-26T13:32:00Z" w:name="move318027451"/>
      <w:moveTo w:id="4127" w:author="Author" w:date="2012-02-26T13:32:00Z">
        <w:r w:rsidRPr="00673328">
          <w:rPr>
            <w:rFonts w:ascii="宋体" w:eastAsia="宋体" w:hAnsi="宋体" w:cs="宋体" w:hint="eastAsia"/>
          </w:rPr>
          <w:t>p0366l</w:t>
        </w:r>
      </w:moveTo>
    </w:p>
    <w:moveToRangeEnd w:id="4126"/>
    <w:p w14:paraId="034CD5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p0366lsa</w:t>
      </w:r>
    </w:p>
    <w:p w14:paraId="2B1ADF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28" w:author="Author" w:date="2012-02-26T13:32:00Z" w:name="move318027451"/>
      <w:moveFrom w:id="4129" w:author="Author" w:date="2012-02-26T13:32:00Z">
        <w:r w:rsidRPr="00673328">
          <w:rPr>
            <w:rFonts w:ascii="宋体" w:eastAsia="宋体" w:hAnsi="宋体" w:cs="宋体" w:hint="eastAsia"/>
          </w:rPr>
          <w:t>p0366l</w:t>
        </w:r>
      </w:moveFrom>
    </w:p>
    <w:moveFromRangeEnd w:id="4128"/>
    <w:p w14:paraId="359ED1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p0366 om p0366</w:t>
      </w:r>
    </w:p>
    <w:p w14:paraId="28D015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p0366ser</w:t>
      </w:r>
    </w:p>
    <w:p w14:paraId="51D76A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p0366sig</w:t>
      </w:r>
    </w:p>
    <w:p w14:paraId="501ED8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pacemaker</w:t>
      </w:r>
    </w:p>
    <w:p w14:paraId="4A767B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pacifism</w:t>
      </w:r>
    </w:p>
    <w:p w14:paraId="3E74B1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pacifist</w:t>
      </w:r>
    </w:p>
    <w:p w14:paraId="1DD910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packad</w:t>
      </w:r>
    </w:p>
    <w:p w14:paraId="2B686E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packar</w:t>
      </w:r>
    </w:p>
    <w:p w14:paraId="606A1F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packe</w:t>
      </w:r>
    </w:p>
    <w:p w14:paraId="624F6C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30" w:author="Author" w:date="2012-02-26T13:32:00Z" w:name="move318027452"/>
      <w:moveTo w:id="4131" w:author="Author" w:date="2012-02-26T13:32:00Z">
        <w:r w:rsidRPr="00673328">
          <w:rPr>
            <w:rFonts w:ascii="宋体" w:eastAsia="宋体" w:hAnsi="宋体" w:cs="宋体" w:hint="eastAsia"/>
          </w:rPr>
          <w:t>pack</w:t>
        </w:r>
      </w:moveTo>
    </w:p>
    <w:moveToRangeEnd w:id="4130"/>
    <w:p w14:paraId="1C0412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packning</w:t>
      </w:r>
    </w:p>
    <w:p w14:paraId="410D7D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32" w:author="Author" w:date="2012-02-26T13:32:00Z" w:name="move318027452"/>
      <w:moveFrom w:id="4133" w:author="Author" w:date="2012-02-26T13:32:00Z">
        <w:r w:rsidRPr="00673328">
          <w:rPr>
            <w:rFonts w:ascii="宋体" w:eastAsia="宋体" w:hAnsi="宋体" w:cs="宋体" w:hint="eastAsia"/>
          </w:rPr>
          <w:t>pack</w:t>
        </w:r>
      </w:moveFrom>
    </w:p>
    <w:moveFromRangeEnd w:id="4132"/>
    <w:p w14:paraId="633812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padda</w:t>
      </w:r>
    </w:p>
    <w:p w14:paraId="7920AC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paddel</w:t>
      </w:r>
    </w:p>
    <w:p w14:paraId="75805A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paddlar</w:t>
      </w:r>
    </w:p>
    <w:p w14:paraId="582DF1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paff</w:t>
      </w:r>
    </w:p>
    <w:p w14:paraId="75A6B5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pajar</w:t>
      </w:r>
    </w:p>
    <w:p w14:paraId="179CA6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pajas</w:t>
      </w:r>
    </w:p>
    <w:p w14:paraId="6FA958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paj</w:t>
      </w:r>
    </w:p>
    <w:p w14:paraId="4EBD82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paketerar</w:t>
      </w:r>
    </w:p>
    <w:p w14:paraId="574D0B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paketh0345llare</w:t>
      </w:r>
    </w:p>
    <w:p w14:paraId="41BAAB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134" w:author="Author" w:date="2012-02-26T13:32:00Z" w:name="move318027453"/>
      <w:moveTo w:id="413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paket</w:t>
        </w:r>
      </w:moveTo>
    </w:p>
    <w:moveToRangeEnd w:id="4134"/>
    <w:p w14:paraId="314F8C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paketresa</w:t>
      </w:r>
    </w:p>
    <w:p w14:paraId="3D90F7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36" w:author="Author" w:date="2012-02-26T13:32:00Z" w:name="move318027453"/>
      <w:moveFrom w:id="4137" w:author="Author" w:date="2012-02-26T13:32:00Z">
        <w:r w:rsidRPr="00673328">
          <w:rPr>
            <w:rFonts w:ascii="宋体" w:eastAsia="宋体" w:hAnsi="宋体" w:cs="宋体" w:hint="eastAsia"/>
          </w:rPr>
          <w:t>paket</w:t>
        </w:r>
      </w:moveFrom>
    </w:p>
    <w:moveFromRangeEnd w:id="4136"/>
    <w:p w14:paraId="53C745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pakt</w:t>
      </w:r>
    </w:p>
    <w:p w14:paraId="1EC37C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palats</w:t>
      </w:r>
    </w:p>
    <w:p w14:paraId="4C8C0B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palaver</w:t>
      </w:r>
    </w:p>
    <w:p w14:paraId="33994E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palestinier</w:t>
      </w:r>
    </w:p>
    <w:p w14:paraId="1B75B3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palett</w:t>
      </w:r>
    </w:p>
    <w:p w14:paraId="0D70B0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palisander</w:t>
      </w:r>
    </w:p>
    <w:p w14:paraId="373A1F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pal</w:t>
      </w:r>
      <w:r w:rsidRPr="00780F39">
        <w:rPr>
          <w:rFonts w:ascii="宋体" w:eastAsia="宋体" w:hAnsi="宋体" w:cs="宋体" w:hint="eastAsia"/>
          <w:lang w:val="sv-SE"/>
        </w:rPr>
        <w:t>lar</w:t>
      </w:r>
    </w:p>
    <w:p w14:paraId="4BC70D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pall</w:t>
      </w:r>
    </w:p>
    <w:p w14:paraId="2E6BE2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138" w:author="Author" w:date="2012-02-26T13:32:00Z" w:name="move318027454"/>
      <w:moveTo w:id="413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palm</w:t>
        </w:r>
      </w:moveTo>
    </w:p>
    <w:moveToRangeEnd w:id="4138"/>
    <w:p w14:paraId="7BCBF5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palms0366ndag</w:t>
      </w:r>
    </w:p>
    <w:p w14:paraId="7D7C07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40" w:author="Author" w:date="2012-02-26T13:32:00Z" w:name="move318027454"/>
      <w:moveFrom w:id="4141" w:author="Author" w:date="2012-02-26T13:32:00Z">
        <w:r w:rsidRPr="00673328">
          <w:rPr>
            <w:rFonts w:ascii="宋体" w:eastAsia="宋体" w:hAnsi="宋体" w:cs="宋体" w:hint="eastAsia"/>
          </w:rPr>
          <w:t>palm</w:t>
        </w:r>
      </w:moveFrom>
    </w:p>
    <w:moveFromRangeEnd w:id="4140"/>
    <w:p w14:paraId="5AA359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palsternacka</w:t>
      </w:r>
    </w:p>
    <w:p w14:paraId="47B145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paltbr0366d</w:t>
      </w:r>
    </w:p>
    <w:p w14:paraId="76C925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42" w:author="Author" w:date="2012-02-26T13:32:00Z" w:name="move318027455"/>
      <w:moveTo w:id="4143" w:author="Author" w:date="2012-02-26T13:32:00Z">
        <w:r w:rsidRPr="00673328">
          <w:rPr>
            <w:rFonts w:ascii="宋体" w:eastAsia="宋体" w:hAnsi="宋体" w:cs="宋体" w:hint="eastAsia"/>
          </w:rPr>
          <w:t>palt</w:t>
        </w:r>
      </w:moveTo>
    </w:p>
    <w:moveToRangeEnd w:id="4142"/>
    <w:p w14:paraId="1DBB19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paltor</w:t>
      </w:r>
    </w:p>
    <w:p w14:paraId="1A42AD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44" w:author="Author" w:date="2012-02-26T13:32:00Z" w:name="move318027455"/>
      <w:moveFrom w:id="4145" w:author="Author" w:date="2012-02-26T13:32:00Z">
        <w:r w:rsidRPr="00673328">
          <w:rPr>
            <w:rFonts w:ascii="宋体" w:eastAsia="宋体" w:hAnsi="宋体" w:cs="宋体" w:hint="eastAsia"/>
          </w:rPr>
          <w:t>palt</w:t>
        </w:r>
      </w:moveFrom>
    </w:p>
    <w:moveFromRangeEnd w:id="4144"/>
    <w:p w14:paraId="2DCF79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pamflett</w:t>
      </w:r>
    </w:p>
    <w:p w14:paraId="0B6D8B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pampig</w:t>
      </w:r>
    </w:p>
    <w:p w14:paraId="0494BD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pamp</w:t>
      </w:r>
    </w:p>
    <w:p w14:paraId="5933B3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panel</w:t>
      </w:r>
    </w:p>
    <w:p w14:paraId="2F8B31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panerar</w:t>
      </w:r>
    </w:p>
    <w:p w14:paraId="09F0BC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pangar</w:t>
      </w:r>
    </w:p>
    <w:p w14:paraId="736B63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pang</w:t>
      </w:r>
    </w:p>
    <w:p w14:paraId="79C35D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panik</w:t>
      </w:r>
    </w:p>
    <w:p w14:paraId="56E44D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pank</w:t>
      </w:r>
    </w:p>
    <w:p w14:paraId="0F74A0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panna</w:t>
      </w:r>
    </w:p>
    <w:p w14:paraId="082C68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pannbiff</w:t>
      </w:r>
    </w:p>
    <w:p w14:paraId="2AC1A5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pannkaka</w:t>
      </w:r>
    </w:p>
    <w:p w14:paraId="61EBD8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panorama</w:t>
      </w:r>
    </w:p>
    <w:p w14:paraId="2FCBE6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pansar</w:t>
      </w:r>
    </w:p>
    <w:p w14:paraId="3C493C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pantar</w:t>
      </w:r>
    </w:p>
    <w:p w14:paraId="60B383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panter</w:t>
      </w:r>
    </w:p>
    <w:p w14:paraId="61D052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46" w:author="Author" w:date="2012-02-26T13:32:00Z" w:name="move318027456"/>
      <w:moveTo w:id="4147" w:author="Author" w:date="2012-02-26T13:32:00Z">
        <w:r w:rsidRPr="00673328">
          <w:rPr>
            <w:rFonts w:ascii="宋体" w:eastAsia="宋体" w:hAnsi="宋体" w:cs="宋体" w:hint="eastAsia"/>
          </w:rPr>
          <w:t>pant</w:t>
        </w:r>
      </w:moveTo>
    </w:p>
    <w:moveToRangeEnd w:id="4146"/>
    <w:p w14:paraId="100A33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pantomim</w:t>
      </w:r>
    </w:p>
    <w:p w14:paraId="725FE0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pants0344tter</w:t>
      </w:r>
    </w:p>
    <w:p w14:paraId="0B00B2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48" w:author="Author" w:date="2012-02-26T13:32:00Z" w:name="move318027456"/>
      <w:moveFrom w:id="4149" w:author="Author" w:date="2012-02-26T13:32:00Z">
        <w:r w:rsidRPr="00673328">
          <w:rPr>
            <w:rFonts w:ascii="宋体" w:eastAsia="宋体" w:hAnsi="宋体" w:cs="宋体" w:hint="eastAsia"/>
          </w:rPr>
          <w:t>pant</w:t>
        </w:r>
      </w:moveFrom>
    </w:p>
    <w:moveFromRangeEnd w:id="4148"/>
    <w:p w14:paraId="6328F7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papegoja</w:t>
      </w:r>
    </w:p>
    <w:p w14:paraId="35B322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papier-mach0351</w:t>
      </w:r>
    </w:p>
    <w:p w14:paraId="343339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papiljott</w:t>
      </w:r>
    </w:p>
    <w:p w14:paraId="2C3551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pappaledig</w:t>
      </w:r>
    </w:p>
    <w:p w14:paraId="149256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pappa</w:t>
      </w:r>
    </w:p>
    <w:p w14:paraId="4D0807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150" w:author="Author" w:date="2012-02-26T13:32:00Z" w:name="move318027457"/>
      <w:moveTo w:id="415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papper</w:t>
        </w:r>
      </w:moveTo>
    </w:p>
    <w:moveToRangeEnd w:id="4150"/>
    <w:p w14:paraId="481F16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pappersbruk</w:t>
      </w:r>
    </w:p>
    <w:p w14:paraId="6BB07D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pappersexercis</w:t>
      </w:r>
    </w:p>
    <w:p w14:paraId="6CC302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papperskorg</w:t>
      </w:r>
    </w:p>
    <w:p w14:paraId="103597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papperskvarn</w:t>
      </w:r>
    </w:p>
    <w:p w14:paraId="72F10A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pappersmassa</w:t>
      </w:r>
    </w:p>
    <w:p w14:paraId="241A27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papperstiger</w:t>
      </w:r>
    </w:p>
    <w:p w14:paraId="1A58F1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52" w:author="Author" w:date="2012-02-26T13:32:00Z" w:name="move318027458"/>
      <w:moveTo w:id="4153" w:author="Author" w:date="2012-02-26T13:32:00Z">
        <w:r w:rsidRPr="00673328">
          <w:rPr>
            <w:rFonts w:ascii="宋体" w:eastAsia="宋体" w:hAnsi="宋体" w:cs="宋体" w:hint="eastAsia"/>
          </w:rPr>
          <w:t>papp</w:t>
        </w:r>
      </w:moveTo>
    </w:p>
    <w:p w14:paraId="34DA43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54" w:author="Author" w:date="2012-02-26T13:32:00Z" w:name="move318027457"/>
      <w:moveToRangeEnd w:id="4152"/>
      <w:moveFrom w:id="4155" w:author="Author" w:date="2012-02-26T13:32:00Z">
        <w:r w:rsidRPr="00673328">
          <w:rPr>
            <w:rFonts w:ascii="宋体" w:eastAsia="宋体" w:hAnsi="宋体" w:cs="宋体" w:hint="eastAsia"/>
          </w:rPr>
          <w:t>papper</w:t>
        </w:r>
      </w:moveFrom>
    </w:p>
    <w:moveFromRangeEnd w:id="4154"/>
    <w:p w14:paraId="612CAB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pappskalle</w:t>
      </w:r>
    </w:p>
    <w:p w14:paraId="3461BA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56" w:author="Author" w:date="2012-02-26T13:32:00Z" w:name="move318027458"/>
      <w:moveFrom w:id="4157" w:author="Author" w:date="2012-02-26T13:32:00Z">
        <w:r w:rsidRPr="00673328">
          <w:rPr>
            <w:rFonts w:ascii="宋体" w:eastAsia="宋体" w:hAnsi="宋体" w:cs="宋体" w:hint="eastAsia"/>
          </w:rPr>
          <w:t>papp</w:t>
        </w:r>
      </w:moveFrom>
    </w:p>
    <w:moveFromRangeEnd w:id="4156"/>
    <w:p w14:paraId="09C97E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paprika</w:t>
      </w:r>
    </w:p>
    <w:p w14:paraId="11F840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parabel</w:t>
      </w:r>
    </w:p>
    <w:p w14:paraId="7BCAB0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parabolantenn</w:t>
      </w:r>
    </w:p>
    <w:p w14:paraId="29D8F1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paradigm</w:t>
      </w:r>
    </w:p>
    <w:p w14:paraId="02A928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paradis</w:t>
      </w:r>
    </w:p>
    <w:p w14:paraId="2E7D2E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58" w:author="Author" w:date="2012-02-26T13:32:00Z" w:name="move318027459"/>
      <w:moveTo w:id="4159" w:author="Author" w:date="2012-02-26T13:32:00Z">
        <w:r w:rsidRPr="00673328">
          <w:rPr>
            <w:rFonts w:ascii="宋体" w:eastAsia="宋体" w:hAnsi="宋体" w:cs="宋体" w:hint="eastAsia"/>
          </w:rPr>
          <w:t>parad-</w:t>
        </w:r>
      </w:moveTo>
    </w:p>
    <w:p w14:paraId="13748E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 w:id="4160" w:author="Author" w:date="2012-02-26T13:32:00Z">
        <w:r w:rsidRPr="00673328">
          <w:rPr>
            <w:rFonts w:ascii="宋体" w:eastAsia="宋体" w:hAnsi="宋体" w:cs="宋体" w:hint="eastAsia"/>
          </w:rPr>
          <w:t>parad</w:t>
        </w:r>
      </w:moveTo>
    </w:p>
    <w:moveToRangeEnd w:id="4158"/>
    <w:p w14:paraId="799DB5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paradoxal</w:t>
      </w:r>
    </w:p>
    <w:p w14:paraId="3237C8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paradox</w:t>
      </w:r>
    </w:p>
    <w:p w14:paraId="2437DF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61" w:author="Author" w:date="2012-02-26T13:32:00Z" w:name="move318027459"/>
      <w:moveFrom w:id="4162" w:author="Author" w:date="2012-02-26T13:32:00Z">
        <w:r w:rsidRPr="00673328">
          <w:rPr>
            <w:rFonts w:ascii="宋体" w:eastAsia="宋体" w:hAnsi="宋体" w:cs="宋体" w:hint="eastAsia"/>
          </w:rPr>
          <w:t>parad-</w:t>
        </w:r>
      </w:moveFrom>
    </w:p>
    <w:p w14:paraId="0E9456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4163" w:author="Author" w:date="2012-02-26T13:32:00Z">
        <w:r w:rsidRPr="00673328">
          <w:rPr>
            <w:rFonts w:ascii="宋体" w:eastAsia="宋体" w:hAnsi="宋体" w:cs="宋体" w:hint="eastAsia"/>
          </w:rPr>
          <w:t>parad</w:t>
        </w:r>
      </w:moveFrom>
    </w:p>
    <w:moveFromRangeEnd w:id="4161"/>
    <w:p w14:paraId="211A98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parafras</w:t>
      </w:r>
    </w:p>
    <w:p w14:paraId="146A5E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paragraf</w:t>
      </w:r>
    </w:p>
    <w:p w14:paraId="4FBEAF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parallell</w:t>
      </w:r>
    </w:p>
    <w:p w14:paraId="615B97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paralyserar</w:t>
      </w:r>
    </w:p>
    <w:p w14:paraId="11CBF8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paranoia</w:t>
      </w:r>
    </w:p>
    <w:p w14:paraId="590915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parant</w:t>
      </w:r>
    </w:p>
    <w:p w14:paraId="4C7E2E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64" w:author="Author" w:date="2012-02-26T13:32:00Z" w:name="move318027460"/>
      <w:moveTo w:id="4165" w:author="Author" w:date="2012-02-26T13:32:00Z">
        <w:r w:rsidRPr="00673328">
          <w:rPr>
            <w:rFonts w:ascii="宋体" w:eastAsia="宋体" w:hAnsi="宋体" w:cs="宋体" w:hint="eastAsia"/>
          </w:rPr>
          <w:t>paraply</w:t>
        </w:r>
      </w:moveTo>
    </w:p>
    <w:moveToRangeEnd w:id="4164"/>
    <w:p w14:paraId="1FCC8A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paraplyorgan</w:t>
      </w:r>
      <w:r w:rsidRPr="00673328">
        <w:rPr>
          <w:rFonts w:ascii="宋体" w:eastAsia="宋体" w:hAnsi="宋体" w:cs="宋体" w:hint="eastAsia"/>
        </w:rPr>
        <w:t>isation</w:t>
      </w:r>
    </w:p>
    <w:p w14:paraId="6BC8AE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66" w:author="Author" w:date="2012-02-26T13:32:00Z" w:name="move318027460"/>
      <w:moveFrom w:id="4167" w:author="Author" w:date="2012-02-26T13:32:00Z">
        <w:r w:rsidRPr="00673328">
          <w:rPr>
            <w:rFonts w:ascii="宋体" w:eastAsia="宋体" w:hAnsi="宋体" w:cs="宋体" w:hint="eastAsia"/>
          </w:rPr>
          <w:t>paraply</w:t>
        </w:r>
      </w:moveFrom>
    </w:p>
    <w:moveFromRangeEnd w:id="4166"/>
    <w:p w14:paraId="04E927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68" w:author="Author" w:date="2012-02-26T13:32:00Z" w:name="move318027461"/>
      <w:moveTo w:id="4169" w:author="Author" w:date="2012-02-26T13:32:00Z">
        <w:r w:rsidRPr="00673328">
          <w:rPr>
            <w:rFonts w:ascii="宋体" w:eastAsia="宋体" w:hAnsi="宋体" w:cs="宋体" w:hint="eastAsia"/>
          </w:rPr>
          <w:t>parar</w:t>
        </w:r>
      </w:moveTo>
    </w:p>
    <w:moveToRangeEnd w:id="4168"/>
    <w:p w14:paraId="7F8D5C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parar sig</w:t>
      </w:r>
    </w:p>
    <w:p w14:paraId="0CDBFB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70" w:author="Author" w:date="2012-02-26T13:32:00Z" w:name="move318027461"/>
      <w:moveFrom w:id="4171" w:author="Author" w:date="2012-02-26T13:32:00Z">
        <w:r w:rsidRPr="00673328">
          <w:rPr>
            <w:rFonts w:ascii="宋体" w:eastAsia="宋体" w:hAnsi="宋体" w:cs="宋体" w:hint="eastAsia"/>
          </w:rPr>
          <w:t>parar</w:t>
        </w:r>
      </w:moveFrom>
    </w:p>
    <w:moveFromRangeEnd w:id="4170"/>
    <w:p w14:paraId="6D2BD8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parasit</w:t>
      </w:r>
    </w:p>
    <w:p w14:paraId="461D09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parasoll</w:t>
      </w:r>
    </w:p>
    <w:p w14:paraId="630DE7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paratyfus</w:t>
      </w:r>
    </w:p>
    <w:p w14:paraId="27880D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pardon</w:t>
      </w:r>
    </w:p>
    <w:p w14:paraId="29687E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parentes</w:t>
      </w:r>
    </w:p>
    <w:p w14:paraId="28C67D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parerar</w:t>
      </w:r>
    </w:p>
    <w:p w14:paraId="61BD0A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parfym</w:t>
      </w:r>
    </w:p>
    <w:p w14:paraId="2C590F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parh0344star</w:t>
      </w:r>
    </w:p>
    <w:p w14:paraId="6FACB1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pariserhjul</w:t>
      </w:r>
    </w:p>
    <w:p w14:paraId="4F1C7B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parkas</w:t>
      </w:r>
    </w:p>
    <w:p w14:paraId="12C9F4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parkerar</w:t>
      </w:r>
    </w:p>
    <w:p w14:paraId="68C348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parkering</w:t>
      </w:r>
    </w:p>
    <w:p w14:paraId="26B8BA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parkett</w:t>
      </w:r>
    </w:p>
    <w:p w14:paraId="17C4E6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park</w:t>
      </w:r>
    </w:p>
    <w:p w14:paraId="77C5B5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parl0366r</w:t>
      </w:r>
    </w:p>
    <w:p w14:paraId="76CA3E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parlamentarism</w:t>
      </w:r>
    </w:p>
    <w:p w14:paraId="47DC8A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parlament</w:t>
      </w:r>
    </w:p>
    <w:p w14:paraId="72B35A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72" w:author="Author" w:date="2012-02-26T13:32:00Z" w:name="move318027462"/>
      <w:moveTo w:id="4173" w:author="Author" w:date="2012-02-26T13:32:00Z">
        <w:r w:rsidRPr="00673328">
          <w:rPr>
            <w:rFonts w:ascii="宋体" w:eastAsia="宋体" w:hAnsi="宋体" w:cs="宋体" w:hint="eastAsia"/>
          </w:rPr>
          <w:t>par</w:t>
        </w:r>
      </w:moveTo>
    </w:p>
    <w:moveToRangeEnd w:id="4172"/>
    <w:p w14:paraId="65A7DE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parodi</w:t>
      </w:r>
    </w:p>
    <w:p w14:paraId="7420E6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paroll</w:t>
      </w:r>
    </w:p>
    <w:p w14:paraId="6E505A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74" w:author="Author" w:date="2012-02-26T13:32:00Z" w:name="move318027462"/>
      <w:moveFrom w:id="4175" w:author="Author" w:date="2012-02-26T13:32:00Z">
        <w:r w:rsidRPr="00673328">
          <w:rPr>
            <w:rFonts w:ascii="宋体" w:eastAsia="宋体" w:hAnsi="宋体" w:cs="宋体" w:hint="eastAsia"/>
          </w:rPr>
          <w:t>par</w:t>
        </w:r>
      </w:moveFrom>
    </w:p>
    <w:moveFromRangeEnd w:id="4174"/>
    <w:p w14:paraId="2D3E18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partaj</w:t>
      </w:r>
    </w:p>
    <w:p w14:paraId="423F7D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partiapparat</w:t>
      </w:r>
    </w:p>
    <w:p w14:paraId="18BCD4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partiell</w:t>
      </w:r>
    </w:p>
    <w:p w14:paraId="1F3ED0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partif0344rg</w:t>
      </w:r>
    </w:p>
    <w:p w14:paraId="47C6B5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partihandel</w:t>
      </w:r>
    </w:p>
    <w:p w14:paraId="2D1DBE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</w:t>
      </w:r>
      <w:r w:rsidRPr="00673328">
        <w:rPr>
          <w:rFonts w:ascii="宋体" w:eastAsia="宋体" w:hAnsi="宋体" w:cs="宋体" w:hint="eastAsia"/>
        </w:rPr>
        <w:t>tikel</w:t>
      </w:r>
    </w:p>
    <w:p w14:paraId="691191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76" w:author="Author" w:date="2012-02-26T13:32:00Z" w:name="move318027463"/>
      <w:moveTo w:id="4177" w:author="Author" w:date="2012-02-26T13:32:00Z">
        <w:r w:rsidRPr="00673328">
          <w:rPr>
            <w:rFonts w:ascii="宋体" w:eastAsia="宋体" w:hAnsi="宋体" w:cs="宋体" w:hint="eastAsia"/>
          </w:rPr>
          <w:t>parti</w:t>
        </w:r>
      </w:moveTo>
    </w:p>
    <w:moveToRangeEnd w:id="4176"/>
    <w:p w14:paraId="620406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partisk</w:t>
      </w:r>
    </w:p>
    <w:p w14:paraId="4F7DB7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78" w:author="Author" w:date="2012-02-26T13:32:00Z" w:name="move318027464"/>
      <w:moveTo w:id="4179" w:author="Author" w:date="2012-02-26T13:32:00Z">
        <w:r w:rsidRPr="00673328">
          <w:rPr>
            <w:rFonts w:ascii="宋体" w:eastAsia="宋体" w:hAnsi="宋体" w:cs="宋体" w:hint="eastAsia"/>
          </w:rPr>
          <w:t>part</w:t>
        </w:r>
      </w:moveTo>
    </w:p>
    <w:p w14:paraId="1BB371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80" w:author="Author" w:date="2012-02-26T13:32:00Z" w:name="move318027463"/>
      <w:moveToRangeEnd w:id="4178"/>
      <w:moveFrom w:id="4181" w:author="Author" w:date="2012-02-26T13:32:00Z">
        <w:r w:rsidRPr="00673328">
          <w:rPr>
            <w:rFonts w:ascii="宋体" w:eastAsia="宋体" w:hAnsi="宋体" w:cs="宋体" w:hint="eastAsia"/>
          </w:rPr>
          <w:t>parti</w:t>
        </w:r>
      </w:moveFrom>
    </w:p>
    <w:moveFromRangeEnd w:id="4180"/>
    <w:p w14:paraId="24F3CC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partner</w:t>
      </w:r>
    </w:p>
    <w:p w14:paraId="3806E7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partsinlaga</w:t>
      </w:r>
    </w:p>
    <w:p w14:paraId="4E2435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82" w:author="Author" w:date="2012-02-26T13:32:00Z" w:name="move318027464"/>
      <w:moveFrom w:id="4183" w:author="Author" w:date="2012-02-26T13:32:00Z">
        <w:r w:rsidRPr="00673328">
          <w:rPr>
            <w:rFonts w:ascii="宋体" w:eastAsia="宋体" w:hAnsi="宋体" w:cs="宋体" w:hint="eastAsia"/>
          </w:rPr>
          <w:t>part</w:t>
        </w:r>
      </w:moveFrom>
    </w:p>
    <w:moveFromRangeEnd w:id="4182"/>
    <w:p w14:paraId="7BDC4F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party</w:t>
      </w:r>
    </w:p>
    <w:p w14:paraId="4DD061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parvis</w:t>
      </w:r>
    </w:p>
    <w:p w14:paraId="4E4156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pass0351</w:t>
      </w:r>
    </w:p>
    <w:p w14:paraId="3B9B00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84" w:author="Author" w:date="2012-02-26T13:32:00Z" w:name="move318027465"/>
      <w:moveTo w:id="4185" w:author="Author" w:date="2012-02-26T13:32:00Z">
        <w:r w:rsidRPr="00673328">
          <w:rPr>
            <w:rFonts w:ascii="宋体" w:eastAsia="宋体" w:hAnsi="宋体" w:cs="宋体" w:hint="eastAsia"/>
          </w:rPr>
          <w:t>passage</w:t>
        </w:r>
      </w:moveTo>
    </w:p>
    <w:moveToRangeEnd w:id="4184"/>
    <w:p w14:paraId="445E03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passagerare</w:t>
      </w:r>
    </w:p>
    <w:p w14:paraId="5E209B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86" w:author="Author" w:date="2012-02-26T13:32:00Z" w:name="move318027465"/>
      <w:moveFrom w:id="4187" w:author="Author" w:date="2012-02-26T13:32:00Z">
        <w:r w:rsidRPr="00673328">
          <w:rPr>
            <w:rFonts w:ascii="宋体" w:eastAsia="宋体" w:hAnsi="宋体" w:cs="宋体" w:hint="eastAsia"/>
          </w:rPr>
          <w:t>passage</w:t>
        </w:r>
      </w:moveFrom>
    </w:p>
    <w:moveFromRangeEnd w:id="4186"/>
    <w:p w14:paraId="65C6E2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passare</w:t>
      </w:r>
    </w:p>
    <w:p w14:paraId="19EDBD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88" w:author="Author" w:date="2012-02-26T13:32:00Z" w:name="move318027466"/>
      <w:moveTo w:id="4189" w:author="Author" w:date="2012-02-26T13:32:00Z">
        <w:r w:rsidRPr="00673328">
          <w:rPr>
            <w:rFonts w:ascii="宋体" w:eastAsia="宋体" w:hAnsi="宋体" w:cs="宋体" w:hint="eastAsia"/>
          </w:rPr>
          <w:t>passar</w:t>
        </w:r>
      </w:moveTo>
    </w:p>
    <w:moveToRangeEnd w:id="4188"/>
    <w:p w14:paraId="5081F0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passar p0345</w:t>
      </w:r>
    </w:p>
    <w:p w14:paraId="23E794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90" w:author="Author" w:date="2012-02-26T13:32:00Z" w:name="move318027466"/>
      <w:moveFrom w:id="4191" w:author="Author" w:date="2012-02-26T13:32:00Z">
        <w:r w:rsidRPr="00673328">
          <w:rPr>
            <w:rFonts w:ascii="宋体" w:eastAsia="宋体" w:hAnsi="宋体" w:cs="宋体" w:hint="eastAsia"/>
          </w:rPr>
          <w:t>passar</w:t>
        </w:r>
      </w:moveFrom>
    </w:p>
    <w:moveFromRangeEnd w:id="4190"/>
    <w:p w14:paraId="23E31E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passerar</w:t>
      </w:r>
    </w:p>
    <w:p w14:paraId="5B18F7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passersedel</w:t>
      </w:r>
    </w:p>
    <w:p w14:paraId="67D2F4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passform</w:t>
      </w:r>
    </w:p>
    <w:p w14:paraId="22F2E6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passionerad</w:t>
      </w:r>
    </w:p>
    <w:p w14:paraId="5B8061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passion</w:t>
      </w:r>
    </w:p>
    <w:p w14:paraId="67342D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passiverar</w:t>
      </w:r>
    </w:p>
    <w:p w14:paraId="57CF78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passiviserar</w:t>
      </w:r>
    </w:p>
    <w:p w14:paraId="4D4C00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passiv</w:t>
      </w:r>
    </w:p>
    <w:p w14:paraId="77B4A3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pass</w:t>
      </w:r>
    </w:p>
    <w:p w14:paraId="67E5C6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passus</w:t>
      </w:r>
    </w:p>
    <w:p w14:paraId="75096A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pasta</w:t>
      </w:r>
    </w:p>
    <w:p w14:paraId="054EBA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pastej</w:t>
      </w:r>
    </w:p>
    <w:p w14:paraId="384A35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pastellf0344rg</w:t>
      </w:r>
    </w:p>
    <w:p w14:paraId="11FA37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pastell</w:t>
      </w:r>
    </w:p>
    <w:p w14:paraId="472CCA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pastill</w:t>
      </w:r>
    </w:p>
    <w:p w14:paraId="1C5702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past</w:t>
      </w:r>
      <w:r w:rsidRPr="00673328">
        <w:rPr>
          <w:rFonts w:ascii="宋体" w:eastAsia="宋体" w:hAnsi="宋体" w:cs="宋体" w:hint="eastAsia"/>
        </w:rPr>
        <w:t>orat</w:t>
      </w:r>
    </w:p>
    <w:p w14:paraId="510473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192" w:author="Author" w:date="2012-02-26T13:32:00Z" w:name="move318027467"/>
      <w:moveTo w:id="4193" w:author="Author" w:date="2012-02-26T13:32:00Z">
        <w:r w:rsidRPr="00673328">
          <w:rPr>
            <w:rFonts w:ascii="宋体" w:eastAsia="宋体" w:hAnsi="宋体" w:cs="宋体" w:hint="eastAsia"/>
          </w:rPr>
          <w:t>pastor</w:t>
        </w:r>
      </w:moveTo>
    </w:p>
    <w:moveToRangeEnd w:id="4192"/>
    <w:p w14:paraId="32C44B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pastorsexpedition</w:t>
      </w:r>
    </w:p>
    <w:p w14:paraId="063C17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94" w:author="Author" w:date="2012-02-26T13:32:00Z" w:name="move318027467"/>
      <w:moveFrom w:id="4195" w:author="Author" w:date="2012-02-26T13:32:00Z">
        <w:r w:rsidRPr="00673328">
          <w:rPr>
            <w:rFonts w:ascii="宋体" w:eastAsia="宋体" w:hAnsi="宋体" w:cs="宋体" w:hint="eastAsia"/>
          </w:rPr>
          <w:t>pastor</w:t>
        </w:r>
      </w:moveFrom>
    </w:p>
    <w:moveFromRangeEnd w:id="4194"/>
    <w:p w14:paraId="2F8ECE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patentl0345s</w:t>
      </w:r>
    </w:p>
    <w:p w14:paraId="148EEA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196" w:author="Author" w:date="2012-02-26T13:32:00Z" w:name="move318027468"/>
      <w:moveTo w:id="419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patent</w:t>
        </w:r>
      </w:moveTo>
    </w:p>
    <w:moveToRangeEnd w:id="4196"/>
    <w:p w14:paraId="49D366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Patent- och registreringsverket</w:t>
      </w:r>
    </w:p>
    <w:p w14:paraId="4A6A27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198" w:author="Author" w:date="2012-02-26T13:32:00Z" w:name="move318027468"/>
      <w:moveFrom w:id="4199" w:author="Author" w:date="2012-02-26T13:32:00Z">
        <w:r w:rsidRPr="00673328">
          <w:rPr>
            <w:rFonts w:ascii="宋体" w:eastAsia="宋体" w:hAnsi="宋体" w:cs="宋体" w:hint="eastAsia"/>
          </w:rPr>
          <w:t>patent</w:t>
        </w:r>
      </w:moveFrom>
    </w:p>
    <w:moveFromRangeEnd w:id="4198"/>
    <w:p w14:paraId="4E1DE7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patetisk</w:t>
      </w:r>
    </w:p>
    <w:p w14:paraId="6C4060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patiens</w:t>
      </w:r>
    </w:p>
    <w:p w14:paraId="7CC0FA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patientavgift</w:t>
      </w:r>
    </w:p>
    <w:p w14:paraId="126796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patientf0366rs0344kring</w:t>
      </w:r>
    </w:p>
    <w:p w14:paraId="2B146A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patient</w:t>
      </w:r>
    </w:p>
    <w:p w14:paraId="493C95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patologisk</w:t>
      </w:r>
    </w:p>
    <w:p w14:paraId="34518B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patos</w:t>
      </w:r>
    </w:p>
    <w:p w14:paraId="376C3E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patrask</w:t>
      </w:r>
    </w:p>
    <w:p w14:paraId="4EB387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patriarkalisk</w:t>
      </w:r>
    </w:p>
    <w:p w14:paraId="584F4D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patriark</w:t>
      </w:r>
    </w:p>
    <w:p w14:paraId="756908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patriot</w:t>
      </w:r>
    </w:p>
    <w:p w14:paraId="597B75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patron</w:t>
      </w:r>
    </w:p>
    <w:p w14:paraId="705797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patrullerar</w:t>
      </w:r>
    </w:p>
    <w:p w14:paraId="6B6A47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patrull</w:t>
      </w:r>
    </w:p>
    <w:p w14:paraId="6739DB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pattar</w:t>
      </w:r>
    </w:p>
    <w:p w14:paraId="31B8A9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paus</w:t>
      </w:r>
    </w:p>
    <w:p w14:paraId="145385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paviljong</w:t>
      </w:r>
    </w:p>
    <w:p w14:paraId="63291C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PBU</w:t>
      </w:r>
    </w:p>
    <w:p w14:paraId="3B2F0F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PC</w:t>
      </w:r>
    </w:p>
    <w:p w14:paraId="17822C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pedagogik</w:t>
      </w:r>
    </w:p>
    <w:p w14:paraId="7804F3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pedagog</w:t>
      </w:r>
    </w:p>
    <w:p w14:paraId="710AC0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pedal</w:t>
      </w:r>
    </w:p>
    <w:p w14:paraId="448954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pedantisk</w:t>
      </w:r>
    </w:p>
    <w:p w14:paraId="638397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pediatrisk</w:t>
      </w:r>
    </w:p>
    <w:p w14:paraId="4A4D15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pejlar</w:t>
      </w:r>
    </w:p>
    <w:p w14:paraId="0A44D7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pekar</w:t>
      </w:r>
    </w:p>
    <w:p w14:paraId="0E1894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pekfinger</w:t>
      </w:r>
    </w:p>
    <w:p w14:paraId="6015B7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pekpinne</w:t>
      </w:r>
    </w:p>
    <w:p w14:paraId="3C403C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pelare</w:t>
      </w:r>
    </w:p>
    <w:p w14:paraId="076680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pelargonia</w:t>
      </w:r>
    </w:p>
    <w:p w14:paraId="026C66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pendel</w:t>
      </w:r>
    </w:p>
    <w:p w14:paraId="13A7FF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pendelt0345g</w:t>
      </w:r>
    </w:p>
    <w:p w14:paraId="2F1012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pendlar</w:t>
      </w:r>
    </w:p>
    <w:p w14:paraId="16A215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pendyl</w:t>
      </w:r>
    </w:p>
    <w:p w14:paraId="63175D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penetrerar</w:t>
      </w:r>
    </w:p>
    <w:p w14:paraId="125C52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pengar</w:t>
      </w:r>
    </w:p>
    <w:p w14:paraId="7ADC2C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peng</w:t>
      </w:r>
    </w:p>
    <w:p w14:paraId="6BB2AD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penibel</w:t>
      </w:r>
    </w:p>
    <w:p w14:paraId="40C520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penicillin</w:t>
      </w:r>
    </w:p>
    <w:p w14:paraId="658441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penis</w:t>
      </w:r>
    </w:p>
    <w:p w14:paraId="1DBF86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pennalism</w:t>
      </w:r>
    </w:p>
    <w:p w14:paraId="57A172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penna</w:t>
      </w:r>
    </w:p>
    <w:p w14:paraId="67B0AB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penning</w:t>
      </w:r>
    </w:p>
    <w:p w14:paraId="7FBF75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pennkniv</w:t>
      </w:r>
    </w:p>
    <w:p w14:paraId="6F10DB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pennv0344ssare</w:t>
      </w:r>
    </w:p>
    <w:p w14:paraId="74BA51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pensel</w:t>
      </w:r>
    </w:p>
    <w:p w14:paraId="2AD643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00" w:author="Author" w:date="2012-02-26T13:32:00Z" w:name="move318027469"/>
      <w:moveTo w:id="420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pension0344r</w:t>
        </w:r>
      </w:moveTo>
    </w:p>
    <w:moveToRangeEnd w:id="4200"/>
    <w:p w14:paraId="78F577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pension03</w:t>
      </w:r>
      <w:r w:rsidRPr="00780F39">
        <w:rPr>
          <w:rFonts w:ascii="宋体" w:eastAsia="宋体" w:hAnsi="宋体" w:cs="宋体" w:hint="eastAsia"/>
          <w:lang w:val="sv-SE"/>
        </w:rPr>
        <w:t>44rsbiljett</w:t>
      </w:r>
    </w:p>
    <w:p w14:paraId="7C06C3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pension0344rsbostad</w:t>
      </w:r>
    </w:p>
    <w:p w14:paraId="2A8F57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pension0344rshem</w:t>
      </w:r>
    </w:p>
    <w:p w14:paraId="657883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02" w:author="Author" w:date="2012-02-26T13:32:00Z" w:name="move318027469"/>
      <w:moveFrom w:id="4203" w:author="Author" w:date="2012-02-26T13:32:00Z">
        <w:r w:rsidRPr="00673328">
          <w:rPr>
            <w:rFonts w:ascii="宋体" w:eastAsia="宋体" w:hAnsi="宋体" w:cs="宋体" w:hint="eastAsia"/>
          </w:rPr>
          <w:t>pension0344r</w:t>
        </w:r>
      </w:moveFrom>
    </w:p>
    <w:moveFromRangeEnd w:id="4202"/>
    <w:p w14:paraId="580A00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pensionat</w:t>
      </w:r>
    </w:p>
    <w:p w14:paraId="12D37B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pensionerar</w:t>
      </w:r>
    </w:p>
    <w:p w14:paraId="564684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04" w:author="Author" w:date="2012-02-26T13:32:00Z" w:name="move318027470"/>
      <w:moveTo w:id="42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pension</w:t>
        </w:r>
      </w:moveTo>
    </w:p>
    <w:moveToRangeEnd w:id="4204"/>
    <w:p w14:paraId="6A4B56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pensions0345lder</w:t>
      </w:r>
    </w:p>
    <w:p w14:paraId="675467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pensionsbrev</w:t>
      </w:r>
    </w:p>
    <w:p w14:paraId="2C09BF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pensionsgrundande inkomst</w:t>
      </w:r>
    </w:p>
    <w:p w14:paraId="0CF4C2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pensionspo0344ng</w:t>
      </w:r>
    </w:p>
    <w:p w14:paraId="24C642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pensionstillskott</w:t>
      </w:r>
    </w:p>
    <w:p w14:paraId="5B54EB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06" w:author="Author" w:date="2012-02-26T13:32:00Z" w:name="move318027470"/>
      <w:moveFrom w:id="4207" w:author="Author" w:date="2012-02-26T13:32:00Z">
        <w:r w:rsidRPr="00673328">
          <w:rPr>
            <w:rFonts w:ascii="宋体" w:eastAsia="宋体" w:hAnsi="宋体" w:cs="宋体" w:hint="eastAsia"/>
          </w:rPr>
          <w:t>pension</w:t>
        </w:r>
      </w:moveFrom>
    </w:p>
    <w:moveFromRangeEnd w:id="4206"/>
    <w:p w14:paraId="64E841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penslar</w:t>
      </w:r>
    </w:p>
    <w:p w14:paraId="3D28AA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pentry</w:t>
      </w:r>
    </w:p>
    <w:p w14:paraId="5C2875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08" w:author="Author" w:date="2012-02-26T13:32:00Z" w:name="move318027471"/>
      <w:moveTo w:id="420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pep</w:t>
        </w:r>
      </w:moveTo>
    </w:p>
    <w:moveToRangeEnd w:id="4208"/>
    <w:p w14:paraId="1730BA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pepparkaka</w:t>
      </w:r>
    </w:p>
    <w:p w14:paraId="4377EB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10" w:author="Author" w:date="2012-02-26T13:32:00Z" w:name="move318027472"/>
      <w:moveTo w:id="421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peppar</w:t>
        </w:r>
      </w:moveTo>
    </w:p>
    <w:moveToRangeEnd w:id="4210"/>
    <w:p w14:paraId="6A8133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pepparrot</w:t>
      </w:r>
    </w:p>
    <w:p w14:paraId="63E87B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12" w:author="Author" w:date="2012-02-26T13:32:00Z" w:name="move318027472"/>
      <w:moveFrom w:id="4213" w:author="Author" w:date="2012-02-26T13:32:00Z">
        <w:r w:rsidRPr="00673328">
          <w:rPr>
            <w:rFonts w:ascii="宋体" w:eastAsia="宋体" w:hAnsi="宋体" w:cs="宋体" w:hint="eastAsia"/>
          </w:rPr>
          <w:t>peppar</w:t>
        </w:r>
      </w:moveFrom>
    </w:p>
    <w:moveFromRangeEnd w:id="4212"/>
    <w:p w14:paraId="799357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peppar upp</w:t>
      </w:r>
    </w:p>
    <w:p w14:paraId="24A0D7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pepprar</w:t>
      </w:r>
    </w:p>
    <w:p w14:paraId="68D713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14" w:author="Author" w:date="2012-02-26T13:32:00Z" w:name="move318027471"/>
      <w:moveFrom w:id="4215" w:author="Author" w:date="2012-02-26T13:32:00Z">
        <w:r w:rsidRPr="00673328">
          <w:rPr>
            <w:rFonts w:ascii="宋体" w:eastAsia="宋体" w:hAnsi="宋体" w:cs="宋体" w:hint="eastAsia"/>
          </w:rPr>
          <w:t>pep</w:t>
        </w:r>
      </w:moveFrom>
    </w:p>
    <w:moveFromRangeEnd w:id="4214"/>
    <w:p w14:paraId="498739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perception</w:t>
      </w:r>
    </w:p>
    <w:p w14:paraId="63C4C7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perenn</w:t>
      </w:r>
    </w:p>
    <w:p w14:paraId="0F276E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</w:t>
      </w:r>
      <w:r w:rsidRPr="00780F39">
        <w:rPr>
          <w:rFonts w:ascii="宋体" w:eastAsia="宋体" w:hAnsi="宋体" w:cs="宋体" w:hint="eastAsia"/>
          <w:lang w:val="sv-SE"/>
        </w:rPr>
        <w:t>rfektion</w:t>
      </w:r>
    </w:p>
    <w:p w14:paraId="76D518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perfekt</w:t>
      </w:r>
    </w:p>
    <w:p w14:paraId="682969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perforerar</w:t>
      </w:r>
    </w:p>
    <w:p w14:paraId="17BF53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periferi</w:t>
      </w:r>
    </w:p>
    <w:p w14:paraId="21F8A5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perifer</w:t>
      </w:r>
    </w:p>
    <w:p w14:paraId="5B0060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periodisk</w:t>
      </w:r>
    </w:p>
    <w:p w14:paraId="387F74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periodiskt underst0366d</w:t>
      </w:r>
    </w:p>
    <w:p w14:paraId="0CA1B8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period</w:t>
      </w:r>
    </w:p>
    <w:p w14:paraId="33408C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permanent</w:t>
      </w:r>
    </w:p>
    <w:p w14:paraId="4E48D5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permanent uppeh0345llstillst0345nd</w:t>
      </w:r>
    </w:p>
    <w:p w14:paraId="5B2A5A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permission</w:t>
      </w:r>
    </w:p>
    <w:p w14:paraId="02E5C2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permitterar</w:t>
      </w:r>
    </w:p>
    <w:p w14:paraId="435A8A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permittering</w:t>
      </w:r>
    </w:p>
    <w:p w14:paraId="03846F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16" w:author="Author" w:date="2012-02-26T13:32:00Z" w:name="move318027473"/>
      <w:moveTo w:id="42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per</w:t>
        </w:r>
      </w:moveTo>
    </w:p>
    <w:moveToRangeEnd w:id="4216"/>
    <w:p w14:paraId="0ABDD5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perplex</w:t>
      </w:r>
    </w:p>
    <w:p w14:paraId="2FA743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perrong</w:t>
      </w:r>
    </w:p>
    <w:p w14:paraId="3EC392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persedel</w:t>
      </w:r>
    </w:p>
    <w:p w14:paraId="6FD817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persian</w:t>
      </w:r>
    </w:p>
    <w:p w14:paraId="5004FC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persienn</w:t>
      </w:r>
    </w:p>
    <w:p w14:paraId="6A5BE4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persika</w:t>
      </w:r>
    </w:p>
    <w:p w14:paraId="626A6C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persilja</w:t>
      </w:r>
    </w:p>
    <w:p w14:paraId="27DB10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persiska</w:t>
      </w:r>
    </w:p>
    <w:p w14:paraId="1A0EA6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persisk</w:t>
      </w:r>
    </w:p>
    <w:p w14:paraId="3F15A4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18" w:author="Author" w:date="2012-02-26T13:32:00Z" w:name="move318027474"/>
      <w:moveTo w:id="421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pers</w:t>
        </w:r>
      </w:moveTo>
    </w:p>
    <w:moveToRangeEnd w:id="4218"/>
    <w:p w14:paraId="3C530C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</w:t>
      </w:r>
      <w:r w:rsidRPr="00780F39">
        <w:rPr>
          <w:rFonts w:ascii="宋体" w:eastAsia="宋体" w:hAnsi="宋体" w:cs="宋体" w:hint="eastAsia"/>
          <w:lang w:val="sv-SE"/>
        </w:rPr>
        <w:t>onakt</w:t>
      </w:r>
    </w:p>
    <w:p w14:paraId="590B99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20" w:author="Author" w:date="2012-02-26T13:32:00Z" w:name="move318027475"/>
      <w:moveTo w:id="422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personal</w:t>
        </w:r>
      </w:moveTo>
    </w:p>
    <w:moveToRangeEnd w:id="4220"/>
    <w:p w14:paraId="2D1621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personaloms0344ttning</w:t>
      </w:r>
    </w:p>
    <w:p w14:paraId="1E0E37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22" w:author="Author" w:date="2012-02-26T13:32:00Z" w:name="move318027475"/>
      <w:moveFrom w:id="4223" w:author="Author" w:date="2012-02-26T13:32:00Z">
        <w:r w:rsidRPr="00673328">
          <w:rPr>
            <w:rFonts w:ascii="宋体" w:eastAsia="宋体" w:hAnsi="宋体" w:cs="宋体" w:hint="eastAsia"/>
          </w:rPr>
          <w:t>personal</w:t>
        </w:r>
      </w:moveFrom>
    </w:p>
    <w:moveFromRangeEnd w:id="4222"/>
    <w:p w14:paraId="452096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personbevis</w:t>
      </w:r>
    </w:p>
    <w:p w14:paraId="0E4353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personbil</w:t>
      </w:r>
    </w:p>
    <w:p w14:paraId="47ED38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persondator</w:t>
      </w:r>
    </w:p>
    <w:p w14:paraId="728C84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personell</w:t>
      </w:r>
    </w:p>
    <w:p w14:paraId="13B475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persongalleri</w:t>
      </w:r>
    </w:p>
    <w:p w14:paraId="0CFCF4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personkemi</w:t>
      </w:r>
    </w:p>
    <w:p w14:paraId="5F40C4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personligen</w:t>
      </w:r>
    </w:p>
    <w:p w14:paraId="52CB25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personlighet</w:t>
      </w:r>
    </w:p>
    <w:p w14:paraId="566F18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personlig</w:t>
      </w:r>
    </w:p>
    <w:p w14:paraId="7F0176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24" w:author="Author" w:date="2012-02-26T13:32:00Z" w:name="move318027476"/>
      <w:moveTo w:id="422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person</w:t>
        </w:r>
      </w:moveTo>
    </w:p>
    <w:moveToRangeEnd w:id="4224"/>
    <w:p w14:paraId="76301D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personnummer</w:t>
      </w:r>
    </w:p>
    <w:p w14:paraId="2ED883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persons0366kare</w:t>
      </w:r>
    </w:p>
    <w:p w14:paraId="2272AC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26" w:author="Author" w:date="2012-02-26T13:32:00Z" w:name="move318027476"/>
      <w:moveFrom w:id="4227" w:author="Author" w:date="2012-02-26T13:32:00Z">
        <w:r w:rsidRPr="00673328">
          <w:rPr>
            <w:rFonts w:ascii="宋体" w:eastAsia="宋体" w:hAnsi="宋体" w:cs="宋体" w:hint="eastAsia"/>
          </w:rPr>
          <w:t>person</w:t>
        </w:r>
      </w:moveFrom>
    </w:p>
    <w:moveFromRangeEnd w:id="4226"/>
    <w:p w14:paraId="4334BE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personunders0366kning</w:t>
      </w:r>
    </w:p>
    <w:p w14:paraId="596F0A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perspektiv</w:t>
      </w:r>
    </w:p>
    <w:p w14:paraId="2460814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28" w:author="Author" w:date="2012-02-26T13:32:00Z" w:name="move318027474"/>
      <w:moveFrom w:id="4229" w:author="Author" w:date="2012-02-26T13:32:00Z">
        <w:r w:rsidRPr="00673328">
          <w:rPr>
            <w:rFonts w:ascii="宋体" w:eastAsia="宋体" w:hAnsi="宋体" w:cs="宋体" w:hint="eastAsia"/>
          </w:rPr>
          <w:t>pers</w:t>
        </w:r>
      </w:moveFrom>
    </w:p>
    <w:p w14:paraId="254D16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30" w:author="Author" w:date="2012-02-26T13:32:00Z" w:name="move318027473"/>
      <w:moveFromRangeEnd w:id="4228"/>
      <w:moveFrom w:id="4231" w:author="Author" w:date="2012-02-26T13:32:00Z">
        <w:r w:rsidRPr="00673328">
          <w:rPr>
            <w:rFonts w:ascii="宋体" w:eastAsia="宋体" w:hAnsi="宋体" w:cs="宋体" w:hint="eastAsia"/>
          </w:rPr>
          <w:t>per</w:t>
        </w:r>
      </w:moveFrom>
    </w:p>
    <w:moveFromRangeEnd w:id="4230"/>
    <w:p w14:paraId="13EEC2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peruk</w:t>
      </w:r>
    </w:p>
    <w:p w14:paraId="49971B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pervers</w:t>
      </w:r>
    </w:p>
    <w:p w14:paraId="45117D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pessar</w:t>
      </w:r>
    </w:p>
    <w:p w14:paraId="4B1514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pessimism</w:t>
      </w:r>
    </w:p>
    <w:p w14:paraId="02BB38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pessimistisk</w:t>
      </w:r>
    </w:p>
    <w:p w14:paraId="63787A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</w:t>
      </w:r>
      <w:r w:rsidRPr="00673328">
        <w:rPr>
          <w:rFonts w:ascii="宋体" w:eastAsia="宋体" w:hAnsi="宋体" w:cs="宋体" w:hint="eastAsia"/>
        </w:rPr>
        <w:t>ssimist</w:t>
      </w:r>
    </w:p>
    <w:p w14:paraId="2002CC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pest</w:t>
      </w:r>
    </w:p>
    <w:p w14:paraId="26756B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petar</w:t>
      </w:r>
    </w:p>
    <w:p w14:paraId="019B2C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petig</w:t>
      </w:r>
    </w:p>
    <w:p w14:paraId="390412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petita</w:t>
      </w:r>
    </w:p>
    <w:p w14:paraId="6C5463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petitess</w:t>
      </w:r>
    </w:p>
    <w:p w14:paraId="7C84B7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petition</w:t>
      </w:r>
    </w:p>
    <w:p w14:paraId="0A729E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 g a</w:t>
      </w:r>
    </w:p>
    <w:p w14:paraId="6A372D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ph-v0344rde</w:t>
      </w:r>
    </w:p>
    <w:p w14:paraId="61D781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pianist</w:t>
      </w:r>
    </w:p>
    <w:p w14:paraId="238734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piano</w:t>
      </w:r>
    </w:p>
    <w:p w14:paraId="15040B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pickar</w:t>
      </w:r>
    </w:p>
    <w:p w14:paraId="5741D7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232" w:author="Author" w:date="2012-02-26T13:32:00Z" w:name="move318027477"/>
      <w:moveTo w:id="4233" w:author="Author" w:date="2012-02-26T13:32:00Z">
        <w:r w:rsidRPr="00673328">
          <w:rPr>
            <w:rFonts w:ascii="宋体" w:eastAsia="宋体" w:hAnsi="宋体" w:cs="宋体" w:hint="eastAsia"/>
          </w:rPr>
          <w:t>pick</w:t>
        </w:r>
      </w:moveTo>
    </w:p>
    <w:moveToRangeEnd w:id="4232"/>
    <w:p w14:paraId="13E8AA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picknick</w:t>
      </w:r>
    </w:p>
    <w:p w14:paraId="197285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34" w:author="Author" w:date="2012-02-26T13:32:00Z" w:name="move318027477"/>
      <w:moveFrom w:id="4235" w:author="Author" w:date="2012-02-26T13:32:00Z">
        <w:r w:rsidRPr="00673328">
          <w:rPr>
            <w:rFonts w:ascii="宋体" w:eastAsia="宋体" w:hAnsi="宋体" w:cs="宋体" w:hint="eastAsia"/>
          </w:rPr>
          <w:t>pick</w:t>
        </w:r>
      </w:moveFrom>
    </w:p>
    <w:moveFromRangeEnd w:id="4234"/>
    <w:p w14:paraId="5FE478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pickup</w:t>
      </w:r>
    </w:p>
    <w:p w14:paraId="5B021C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piedestal</w:t>
      </w:r>
    </w:p>
    <w:p w14:paraId="7AFE34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pietet</w:t>
      </w:r>
    </w:p>
    <w:p w14:paraId="052629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piff</w:t>
      </w:r>
    </w:p>
    <w:p w14:paraId="24110A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piga</w:t>
      </w:r>
    </w:p>
    <w:p w14:paraId="3CC136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piggar upp</w:t>
      </w:r>
    </w:p>
    <w:p w14:paraId="5B4802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36" w:author="Author" w:date="2012-02-26T13:32:00Z" w:name="move318027478"/>
      <w:moveTo w:id="42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pigg</w:t>
        </w:r>
      </w:moveTo>
    </w:p>
    <w:moveToRangeEnd w:id="4236"/>
    <w:p w14:paraId="7488BA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piggnar till</w:t>
      </w:r>
    </w:p>
    <w:p w14:paraId="597E5D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38" w:author="Author" w:date="2012-02-26T13:32:00Z" w:name="move318027478"/>
      <w:moveFrom w:id="4239" w:author="Author" w:date="2012-02-26T13:32:00Z">
        <w:r w:rsidRPr="00673328">
          <w:rPr>
            <w:rFonts w:ascii="宋体" w:eastAsia="宋体" w:hAnsi="宋体" w:cs="宋体" w:hint="eastAsia"/>
          </w:rPr>
          <w:t>pigg</w:t>
        </w:r>
      </w:moveFrom>
    </w:p>
    <w:moveFromRangeEnd w:id="4238"/>
    <w:p w14:paraId="3C7578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piggvar</w:t>
      </w:r>
    </w:p>
    <w:p w14:paraId="019A5D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pigment</w:t>
      </w:r>
    </w:p>
    <w:p w14:paraId="1A10E1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pikant</w:t>
      </w:r>
    </w:p>
    <w:p w14:paraId="14AE68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pikar</w:t>
      </w:r>
    </w:p>
    <w:p w14:paraId="01E2C3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piket</w:t>
      </w:r>
    </w:p>
    <w:p w14:paraId="7370BA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pik</w:t>
      </w:r>
    </w:p>
    <w:p w14:paraId="46A522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pilgrim</w:t>
      </w:r>
    </w:p>
    <w:p w14:paraId="4817E6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pillar</w:t>
      </w:r>
    </w:p>
    <w:p w14:paraId="57EFA2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piller</w:t>
      </w:r>
    </w:p>
    <w:p w14:paraId="1F4111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40" w:author="Author" w:date="2012-02-26T13:32:00Z" w:name="move318027479"/>
      <w:moveTo w:id="42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pil</w:t>
        </w:r>
      </w:moveTo>
    </w:p>
    <w:moveToRangeEnd w:id="4240"/>
    <w:p w14:paraId="1E4A4E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pilot-</w:t>
      </w:r>
    </w:p>
    <w:p w14:paraId="23BF96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pilot</w:t>
      </w:r>
    </w:p>
    <w:p w14:paraId="07F9B0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pilsner</w:t>
      </w:r>
    </w:p>
    <w:p w14:paraId="5FD28E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42" w:author="Author" w:date="2012-02-26T13:32:00Z" w:name="move318027479"/>
      <w:moveFrom w:id="4243" w:author="Author" w:date="2012-02-26T13:32:00Z">
        <w:r w:rsidRPr="00673328">
          <w:rPr>
            <w:rFonts w:ascii="宋体" w:eastAsia="宋体" w:hAnsi="宋体" w:cs="宋体" w:hint="eastAsia"/>
          </w:rPr>
          <w:t>pil</w:t>
        </w:r>
      </w:moveFrom>
    </w:p>
    <w:moveFromRangeEnd w:id="4242"/>
    <w:p w14:paraId="10F148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pimp</w:t>
      </w:r>
      <w:r w:rsidRPr="00673328">
        <w:rPr>
          <w:rFonts w:ascii="宋体" w:eastAsia="宋体" w:hAnsi="宋体" w:cs="宋体" w:hint="eastAsia"/>
        </w:rPr>
        <w:t>lar</w:t>
      </w:r>
    </w:p>
    <w:p w14:paraId="136791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pinaler</w:t>
      </w:r>
    </w:p>
    <w:p w14:paraId="073422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244" w:author="Author" w:date="2012-02-26T13:32:00Z" w:name="move318027480"/>
      <w:moveTo w:id="4245" w:author="Author" w:date="2012-02-26T13:32:00Z">
        <w:r w:rsidRPr="00673328">
          <w:rPr>
            <w:rFonts w:ascii="宋体" w:eastAsia="宋体" w:hAnsi="宋体" w:cs="宋体" w:hint="eastAsia"/>
          </w:rPr>
          <w:t>pina</w:t>
        </w:r>
      </w:moveTo>
    </w:p>
    <w:moveToRangeEnd w:id="4244"/>
    <w:p w14:paraId="760AF2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pinar</w:t>
      </w:r>
    </w:p>
    <w:p w14:paraId="2BA2C9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46" w:author="Author" w:date="2012-02-26T13:32:00Z" w:name="move318027480"/>
      <w:moveFrom w:id="4247" w:author="Author" w:date="2012-02-26T13:32:00Z">
        <w:r w:rsidRPr="00673328">
          <w:rPr>
            <w:rFonts w:ascii="宋体" w:eastAsia="宋体" w:hAnsi="宋体" w:cs="宋体" w:hint="eastAsia"/>
          </w:rPr>
          <w:t>pina</w:t>
        </w:r>
      </w:moveFrom>
    </w:p>
    <w:moveFromRangeEnd w:id="4246"/>
    <w:p w14:paraId="1CF42E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pincett</w:t>
      </w:r>
    </w:p>
    <w:p w14:paraId="5EAE2E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pingis</w:t>
      </w:r>
    </w:p>
    <w:p w14:paraId="5B40BE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248" w:author="Author" w:date="2012-02-26T13:32:00Z" w:name="move318027481"/>
      <w:moveTo w:id="4249" w:author="Author" w:date="2012-02-26T13:32:00Z">
        <w:r w:rsidRPr="00673328">
          <w:rPr>
            <w:rFonts w:ascii="宋体" w:eastAsia="宋体" w:hAnsi="宋体" w:cs="宋体" w:hint="eastAsia"/>
          </w:rPr>
          <w:t>pingla</w:t>
        </w:r>
      </w:moveTo>
    </w:p>
    <w:moveToRangeEnd w:id="4248"/>
    <w:p w14:paraId="5DCB66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pinglar</w:t>
      </w:r>
    </w:p>
    <w:p w14:paraId="1F2759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50" w:author="Author" w:date="2012-02-26T13:32:00Z" w:name="move318027481"/>
      <w:moveFrom w:id="4251" w:author="Author" w:date="2012-02-26T13:32:00Z">
        <w:r w:rsidRPr="00673328">
          <w:rPr>
            <w:rFonts w:ascii="宋体" w:eastAsia="宋体" w:hAnsi="宋体" w:cs="宋体" w:hint="eastAsia"/>
          </w:rPr>
          <w:t>pingla</w:t>
        </w:r>
      </w:moveFrom>
    </w:p>
    <w:moveFromRangeEnd w:id="4250"/>
    <w:p w14:paraId="5F2783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pingpong</w:t>
      </w:r>
    </w:p>
    <w:p w14:paraId="09DD77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pingstkyrkan</w:t>
      </w:r>
    </w:p>
    <w:p w14:paraId="103A87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pingstlilja</w:t>
      </w:r>
    </w:p>
    <w:p w14:paraId="305B04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52" w:author="Author" w:date="2012-02-26T13:32:00Z" w:name="move318027482"/>
      <w:moveTo w:id="42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pingst</w:t>
        </w:r>
      </w:moveTo>
    </w:p>
    <w:moveToRangeEnd w:id="4252"/>
    <w:p w14:paraId="2ED66C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pingstr0366relsen</w:t>
      </w:r>
    </w:p>
    <w:p w14:paraId="43B306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54" w:author="Author" w:date="2012-02-26T13:32:00Z" w:name="move318027482"/>
      <w:moveFrom w:id="4255" w:author="Author" w:date="2012-02-26T13:32:00Z">
        <w:r w:rsidRPr="00673328">
          <w:rPr>
            <w:rFonts w:ascii="宋体" w:eastAsia="宋体" w:hAnsi="宋体" w:cs="宋体" w:hint="eastAsia"/>
          </w:rPr>
          <w:t>pingst</w:t>
        </w:r>
      </w:moveFrom>
    </w:p>
    <w:moveFromRangeEnd w:id="4254"/>
    <w:p w14:paraId="7312F8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pingstv0344n</w:t>
      </w:r>
    </w:p>
    <w:p w14:paraId="39CFF7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pinkar</w:t>
      </w:r>
    </w:p>
    <w:p w14:paraId="7A4C89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pinne</w:t>
      </w:r>
    </w:p>
    <w:p w14:paraId="654958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pinnh0345l</w:t>
      </w:r>
    </w:p>
    <w:p w14:paraId="49D162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pinsam</w:t>
      </w:r>
    </w:p>
    <w:p w14:paraId="00CED8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pionj0344r</w:t>
      </w:r>
    </w:p>
    <w:p w14:paraId="1A52A6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pion</w:t>
      </w:r>
    </w:p>
    <w:p w14:paraId="6FCA0D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pipa</w:t>
      </w:r>
    </w:p>
    <w:p w14:paraId="3566C3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pipeline</w:t>
      </w:r>
    </w:p>
    <w:p w14:paraId="4258AF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piper</w:t>
      </w:r>
    </w:p>
    <w:p w14:paraId="5F42DB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256" w:author="Author" w:date="2012-02-26T13:32:00Z" w:name="move318027483"/>
      <w:moveTo w:id="4257" w:author="Author" w:date="2012-02-26T13:32:00Z">
        <w:r w:rsidRPr="00673328">
          <w:rPr>
            <w:rFonts w:ascii="宋体" w:eastAsia="宋体" w:hAnsi="宋体" w:cs="宋体" w:hint="eastAsia"/>
          </w:rPr>
          <w:t>pip</w:t>
        </w:r>
      </w:moveTo>
    </w:p>
    <w:moveToRangeEnd w:id="4256"/>
    <w:p w14:paraId="22EABF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pippar</w:t>
      </w:r>
    </w:p>
    <w:p w14:paraId="22BD6A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pippi</w:t>
      </w:r>
    </w:p>
    <w:p w14:paraId="45FC69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58" w:author="Author" w:date="2012-02-26T13:32:00Z" w:name="move318027483"/>
      <w:moveFrom w:id="4259" w:author="Author" w:date="2012-02-26T13:32:00Z">
        <w:r w:rsidRPr="00673328">
          <w:rPr>
            <w:rFonts w:ascii="宋体" w:eastAsia="宋体" w:hAnsi="宋体" w:cs="宋体" w:hint="eastAsia"/>
          </w:rPr>
          <w:t>pip</w:t>
        </w:r>
      </w:moveFrom>
    </w:p>
    <w:moveFromRangeEnd w:id="4258"/>
    <w:p w14:paraId="57BE82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pirat-</w:t>
      </w:r>
    </w:p>
    <w:p w14:paraId="42993F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pirat</w:t>
      </w:r>
    </w:p>
    <w:p w14:paraId="0C3648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60" w:author="Author" w:date="2012-02-26T13:32:00Z" w:name="move318027484"/>
      <w:moveTo w:id="426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pir</w:t>
        </w:r>
      </w:moveTo>
    </w:p>
    <w:moveToRangeEnd w:id="4260"/>
    <w:p w14:paraId="197FBC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pirog</w:t>
      </w:r>
    </w:p>
    <w:p w14:paraId="546342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pirrar</w:t>
      </w:r>
    </w:p>
    <w:p w14:paraId="7EFEB4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pirrig</w:t>
      </w:r>
    </w:p>
    <w:p w14:paraId="7F6958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62" w:author="Author" w:date="2012-02-26T13:32:00Z" w:name="move318027484"/>
      <w:moveFrom w:id="4263" w:author="Author" w:date="2012-02-26T13:32:00Z">
        <w:r w:rsidRPr="00673328">
          <w:rPr>
            <w:rFonts w:ascii="宋体" w:eastAsia="宋体" w:hAnsi="宋体" w:cs="宋体" w:hint="eastAsia"/>
          </w:rPr>
          <w:t>pir</w:t>
        </w:r>
      </w:moveFrom>
    </w:p>
    <w:moveFromRangeEnd w:id="4262"/>
    <w:p w14:paraId="0C5254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264" w:author="Author" w:date="2012-02-26T13:32:00Z" w:name="move318027485"/>
      <w:moveTo w:id="4265" w:author="Author" w:date="2012-02-26T13:32:00Z">
        <w:r w:rsidRPr="00673328">
          <w:rPr>
            <w:rFonts w:ascii="宋体" w:eastAsia="宋体" w:hAnsi="宋体" w:cs="宋体" w:hint="eastAsia"/>
          </w:rPr>
          <w:t>piska</w:t>
        </w:r>
      </w:moveTo>
    </w:p>
    <w:moveToRangeEnd w:id="4264"/>
    <w:p w14:paraId="4D8BF0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pisk</w:t>
      </w:r>
      <w:r w:rsidRPr="00673328">
        <w:rPr>
          <w:rFonts w:ascii="宋体" w:eastAsia="宋体" w:hAnsi="宋体" w:cs="宋体" w:hint="eastAsia"/>
        </w:rPr>
        <w:t>ar</w:t>
      </w:r>
    </w:p>
    <w:p w14:paraId="077330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66" w:author="Author" w:date="2012-02-26T13:32:00Z" w:name="move318027485"/>
      <w:moveFrom w:id="4267" w:author="Author" w:date="2012-02-26T13:32:00Z">
        <w:r w:rsidRPr="00673328">
          <w:rPr>
            <w:rFonts w:ascii="宋体" w:eastAsia="宋体" w:hAnsi="宋体" w:cs="宋体" w:hint="eastAsia"/>
          </w:rPr>
          <w:t>piska</w:t>
        </w:r>
      </w:moveFrom>
    </w:p>
    <w:moveFromRangeEnd w:id="4266"/>
    <w:p w14:paraId="0C86CE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pissar</w:t>
      </w:r>
    </w:p>
    <w:p w14:paraId="2AB42D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268" w:author="Author" w:date="2012-02-26T13:32:00Z" w:name="move318027486"/>
      <w:moveTo w:id="4269" w:author="Author" w:date="2012-02-26T13:32:00Z">
        <w:r w:rsidRPr="00673328">
          <w:rPr>
            <w:rFonts w:ascii="宋体" w:eastAsia="宋体" w:hAnsi="宋体" w:cs="宋体" w:hint="eastAsia"/>
          </w:rPr>
          <w:t>piss</w:t>
        </w:r>
      </w:moveTo>
    </w:p>
    <w:moveToRangeEnd w:id="4268"/>
    <w:p w14:paraId="5D4063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pissoar</w:t>
      </w:r>
    </w:p>
    <w:p w14:paraId="69059C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70" w:author="Author" w:date="2012-02-26T13:32:00Z" w:name="move318027486"/>
      <w:moveFrom w:id="4271" w:author="Author" w:date="2012-02-26T13:32:00Z">
        <w:r w:rsidRPr="00673328">
          <w:rPr>
            <w:rFonts w:ascii="宋体" w:eastAsia="宋体" w:hAnsi="宋体" w:cs="宋体" w:hint="eastAsia"/>
          </w:rPr>
          <w:t>piss</w:t>
        </w:r>
      </w:moveFrom>
    </w:p>
    <w:moveFromRangeEnd w:id="4270"/>
    <w:p w14:paraId="0A3FA7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pistasch</w:t>
      </w:r>
    </w:p>
    <w:p w14:paraId="471612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272" w:author="Author" w:date="2012-02-26T13:32:00Z" w:name="move318027487"/>
      <w:moveTo w:id="4273" w:author="Author" w:date="2012-02-26T13:32:00Z">
        <w:r w:rsidRPr="00673328">
          <w:rPr>
            <w:rFonts w:ascii="宋体" w:eastAsia="宋体" w:hAnsi="宋体" w:cs="宋体" w:hint="eastAsia"/>
          </w:rPr>
          <w:t>pist</w:t>
        </w:r>
      </w:moveTo>
    </w:p>
    <w:moveToRangeEnd w:id="4272"/>
    <w:p w14:paraId="34DB67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pistol</w:t>
      </w:r>
    </w:p>
    <w:p w14:paraId="601633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274" w:author="Author" w:date="2012-02-26T13:32:00Z" w:name="move318027488"/>
      <w:moveTo w:id="4275" w:author="Author" w:date="2012-02-26T13:32:00Z">
        <w:r w:rsidRPr="00673328">
          <w:rPr>
            <w:rFonts w:ascii="宋体" w:eastAsia="宋体" w:hAnsi="宋体" w:cs="宋体" w:hint="eastAsia"/>
          </w:rPr>
          <w:t>pitt</w:t>
        </w:r>
      </w:moveTo>
    </w:p>
    <w:p w14:paraId="1759BF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76" w:author="Author" w:date="2012-02-26T13:32:00Z" w:name="move318027487"/>
      <w:moveToRangeEnd w:id="4274"/>
      <w:moveFrom w:id="4277" w:author="Author" w:date="2012-02-26T13:32:00Z">
        <w:r w:rsidRPr="00673328">
          <w:rPr>
            <w:rFonts w:ascii="宋体" w:eastAsia="宋体" w:hAnsi="宋体" w:cs="宋体" w:hint="eastAsia"/>
          </w:rPr>
          <w:t>pist</w:t>
        </w:r>
      </w:moveFrom>
    </w:p>
    <w:moveFromRangeEnd w:id="4276"/>
    <w:p w14:paraId="4EB67F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pittoresk</w:t>
      </w:r>
    </w:p>
    <w:p w14:paraId="691DBC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78" w:author="Author" w:date="2012-02-26T13:32:00Z" w:name="move318027488"/>
      <w:moveFrom w:id="4279" w:author="Author" w:date="2012-02-26T13:32:00Z">
        <w:r w:rsidRPr="00673328">
          <w:rPr>
            <w:rFonts w:ascii="宋体" w:eastAsia="宋体" w:hAnsi="宋体" w:cs="宋体" w:hint="eastAsia"/>
          </w:rPr>
          <w:t>pitt</w:t>
        </w:r>
      </w:moveFrom>
    </w:p>
    <w:moveFromRangeEnd w:id="4278"/>
    <w:p w14:paraId="4A535F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pizza</w:t>
      </w:r>
    </w:p>
    <w:p w14:paraId="7B7B10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pizzeria</w:t>
      </w:r>
    </w:p>
    <w:p w14:paraId="3B357D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pj0344s</w:t>
      </w:r>
    </w:p>
    <w:p w14:paraId="0E0D56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pj0344xa</w:t>
      </w:r>
    </w:p>
    <w:p w14:paraId="30CB39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pj0345kig</w:t>
      </w:r>
    </w:p>
    <w:p w14:paraId="7F735B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pjoskar</w:t>
      </w:r>
    </w:p>
    <w:p w14:paraId="077DEB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pl0344derar</w:t>
      </w:r>
    </w:p>
    <w:p w14:paraId="04B2D8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pl0344d</w:t>
      </w:r>
    </w:p>
    <w:p w14:paraId="5C346C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pl0344tt</w:t>
      </w:r>
    </w:p>
    <w:p w14:paraId="622F27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80" w:author="Author" w:date="2012-02-26T13:32:00Z" w:name="move318027489"/>
      <w:moveTo w:id="428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pl0345ga</w:t>
        </w:r>
      </w:moveTo>
    </w:p>
    <w:moveToRangeEnd w:id="4280"/>
    <w:p w14:paraId="460928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pl0345gar</w:t>
      </w:r>
    </w:p>
    <w:p w14:paraId="34DF25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82" w:author="Author" w:date="2012-02-26T13:32:00Z" w:name="move318027489"/>
      <w:moveFrom w:id="4283" w:author="Author" w:date="2012-02-26T13:32:00Z">
        <w:r w:rsidRPr="00673328">
          <w:rPr>
            <w:rFonts w:ascii="宋体" w:eastAsia="宋体" w:hAnsi="宋体" w:cs="宋体" w:hint="eastAsia"/>
          </w:rPr>
          <w:t>pl0345ga</w:t>
        </w:r>
      </w:moveFrom>
    </w:p>
    <w:moveFromRangeEnd w:id="4282"/>
    <w:p w14:paraId="686608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pl0345goande</w:t>
      </w:r>
    </w:p>
    <w:p w14:paraId="2D6428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pl0345gsam</w:t>
      </w:r>
    </w:p>
    <w:p w14:paraId="76605D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pl0345nbok</w:t>
      </w:r>
    </w:p>
    <w:p w14:paraId="69F394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pl0345n</w:t>
      </w:r>
    </w:p>
    <w:p w14:paraId="408AEA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pl0345ster</w:t>
      </w:r>
    </w:p>
    <w:p w14:paraId="2C4BC6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pl0345strar om</w:t>
      </w:r>
    </w:p>
    <w:p w14:paraId="71FB68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pl0345tar</w:t>
      </w:r>
    </w:p>
    <w:p w14:paraId="54D392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84" w:author="Author" w:date="2012-02-26T13:32:00Z" w:name="move318027490"/>
      <w:moveTo w:id="428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pl0345t</w:t>
        </w:r>
      </w:moveTo>
    </w:p>
    <w:moveToRangeEnd w:id="4284"/>
    <w:p w14:paraId="53AF4D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pl0345tslaga</w:t>
      </w:r>
      <w:r w:rsidRPr="00780F39">
        <w:rPr>
          <w:rFonts w:ascii="宋体" w:eastAsia="宋体" w:hAnsi="宋体" w:cs="宋体" w:hint="eastAsia"/>
          <w:lang w:val="sv-SE"/>
        </w:rPr>
        <w:t>re</w:t>
      </w:r>
    </w:p>
    <w:p w14:paraId="6F9D8E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86" w:author="Author" w:date="2012-02-26T13:32:00Z" w:name="move318027490"/>
      <w:moveFrom w:id="4287" w:author="Author" w:date="2012-02-26T13:32:00Z">
        <w:r w:rsidRPr="00673328">
          <w:rPr>
            <w:rFonts w:ascii="宋体" w:eastAsia="宋体" w:hAnsi="宋体" w:cs="宋体" w:hint="eastAsia"/>
          </w:rPr>
          <w:t>pl0345t</w:t>
        </w:r>
      </w:moveFrom>
    </w:p>
    <w:moveFromRangeEnd w:id="4286"/>
    <w:p w14:paraId="07322A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pl0366jer</w:t>
      </w:r>
    </w:p>
    <w:p w14:paraId="2A9BCD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pl0366tslig</w:t>
      </w:r>
    </w:p>
    <w:p w14:paraId="362180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pl0366tsligt</w:t>
      </w:r>
    </w:p>
    <w:p w14:paraId="3E39B5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placerar</w:t>
      </w:r>
    </w:p>
    <w:p w14:paraId="46FAC6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placering</w:t>
      </w:r>
    </w:p>
    <w:p w14:paraId="1D9BEA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pladask</w:t>
      </w:r>
    </w:p>
    <w:p w14:paraId="017242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pladdrar</w:t>
      </w:r>
    </w:p>
    <w:p w14:paraId="175C67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plagg</w:t>
      </w:r>
    </w:p>
    <w:p w14:paraId="4EEC38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plagiat</w:t>
      </w:r>
    </w:p>
    <w:p w14:paraId="5749D6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plakat</w:t>
      </w:r>
    </w:p>
    <w:p w14:paraId="46BFB6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planekonomi</w:t>
      </w:r>
    </w:p>
    <w:p w14:paraId="43C07C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planerar</w:t>
      </w:r>
    </w:p>
    <w:p w14:paraId="4A6DDD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planering</w:t>
      </w:r>
    </w:p>
    <w:p w14:paraId="73DA72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planet</w:t>
      </w:r>
    </w:p>
    <w:p w14:paraId="1E71E1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planka</w:t>
      </w:r>
    </w:p>
    <w:p w14:paraId="11D1E3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plank</w:t>
      </w:r>
    </w:p>
    <w:p w14:paraId="3C19C3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plankton</w:t>
      </w:r>
    </w:p>
    <w:p w14:paraId="435E1A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planl0344gger</w:t>
      </w:r>
    </w:p>
    <w:p w14:paraId="0C2B95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88" w:author="Author" w:date="2012-02-26T13:32:00Z" w:name="move318027491"/>
      <w:moveTo w:id="428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planl0366s</w:t>
        </w:r>
      </w:moveTo>
    </w:p>
    <w:moveToRangeEnd w:id="4288"/>
    <w:p w14:paraId="7F201D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planl0366sning</w:t>
      </w:r>
    </w:p>
    <w:p w14:paraId="0A6A43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90" w:author="Author" w:date="2012-02-26T13:32:00Z" w:name="move318027491"/>
      <w:moveFrom w:id="4291" w:author="Author" w:date="2012-02-26T13:32:00Z">
        <w:r w:rsidRPr="00673328">
          <w:rPr>
            <w:rFonts w:ascii="宋体" w:eastAsia="宋体" w:hAnsi="宋体" w:cs="宋体" w:hint="eastAsia"/>
          </w:rPr>
          <w:t>planl0366s</w:t>
        </w:r>
      </w:moveFrom>
    </w:p>
    <w:moveFromRangeEnd w:id="4290"/>
    <w:p w14:paraId="0E24A4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planm0344ssig</w:t>
      </w:r>
    </w:p>
    <w:p w14:paraId="2EB691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292" w:author="Author" w:date="2012-02-26T13:32:00Z" w:name="move318027492"/>
      <w:moveTo w:id="4293" w:author="Author" w:date="2012-02-26T13:32:00Z">
        <w:r w:rsidRPr="00673328">
          <w:rPr>
            <w:rFonts w:ascii="宋体" w:eastAsia="宋体" w:hAnsi="宋体" w:cs="宋体" w:hint="eastAsia"/>
          </w:rPr>
          <w:t>plan</w:t>
        </w:r>
      </w:moveTo>
    </w:p>
    <w:moveToRangeEnd w:id="4292"/>
    <w:p w14:paraId="2D00F1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plansch</w:t>
      </w:r>
    </w:p>
    <w:p w14:paraId="29AF19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94" w:author="Author" w:date="2012-02-26T13:32:00Z" w:name="move318027492"/>
      <w:moveFrom w:id="4295" w:author="Author" w:date="2012-02-26T13:32:00Z">
        <w:r w:rsidRPr="00673328">
          <w:rPr>
            <w:rFonts w:ascii="宋体" w:eastAsia="宋体" w:hAnsi="宋体" w:cs="宋体" w:hint="eastAsia"/>
          </w:rPr>
          <w:t>plan</w:t>
        </w:r>
      </w:moveFrom>
    </w:p>
    <w:moveFromRangeEnd w:id="4294"/>
    <w:p w14:paraId="183006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plantage</w:t>
      </w:r>
    </w:p>
    <w:p w14:paraId="056B23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planta</w:t>
      </w:r>
    </w:p>
    <w:p w14:paraId="7A3AF6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planterar</w:t>
      </w:r>
    </w:p>
    <w:p w14:paraId="43088C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planteri</w:t>
      </w:r>
      <w:r w:rsidRPr="00780F39">
        <w:rPr>
          <w:rFonts w:ascii="宋体" w:eastAsia="宋体" w:hAnsi="宋体" w:cs="宋体" w:hint="eastAsia"/>
          <w:lang w:val="sv-SE"/>
        </w:rPr>
        <w:t>ng</w:t>
      </w:r>
    </w:p>
    <w:p w14:paraId="3A13DB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plantskola</w:t>
      </w:r>
    </w:p>
    <w:p w14:paraId="26DDA6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plaskar</w:t>
      </w:r>
    </w:p>
    <w:p w14:paraId="2053DA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plask</w:t>
      </w:r>
    </w:p>
    <w:p w14:paraId="4BECF2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plastfolie</w:t>
      </w:r>
    </w:p>
    <w:p w14:paraId="5C2DA9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plastikkirurgi</w:t>
      </w:r>
    </w:p>
    <w:p w14:paraId="5EDCD8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plastik</w:t>
      </w:r>
    </w:p>
    <w:p w14:paraId="59627E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plast</w:t>
      </w:r>
    </w:p>
    <w:p w14:paraId="3288AE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plat0345</w:t>
      </w:r>
    </w:p>
    <w:p w14:paraId="408DD4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platonisk</w:t>
      </w:r>
    </w:p>
    <w:p w14:paraId="1C0DC8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platsans0366kan</w:t>
      </w:r>
    </w:p>
    <w:p w14:paraId="57DD29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platsar</w:t>
      </w:r>
    </w:p>
    <w:p w14:paraId="5A8EFD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platsbiljett</w:t>
      </w:r>
    </w:p>
    <w:p w14:paraId="3AA7BE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platsjournalen</w:t>
      </w:r>
    </w:p>
    <w:p w14:paraId="5037B1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plats</w:t>
      </w:r>
    </w:p>
    <w:p w14:paraId="03AAA7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296" w:author="Author" w:date="2012-02-26T13:32:00Z" w:name="move318027493"/>
      <w:moveTo w:id="429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platta</w:t>
        </w:r>
      </w:moveTo>
    </w:p>
    <w:moveToRangeEnd w:id="4296"/>
    <w:p w14:paraId="44E326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plattar till</w:t>
      </w:r>
    </w:p>
    <w:p w14:paraId="3D61A9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298" w:author="Author" w:date="2012-02-26T13:32:00Z" w:name="move318027493"/>
      <w:moveFrom w:id="4299" w:author="Author" w:date="2012-02-26T13:32:00Z">
        <w:r w:rsidRPr="00673328">
          <w:rPr>
            <w:rFonts w:ascii="宋体" w:eastAsia="宋体" w:hAnsi="宋体" w:cs="宋体" w:hint="eastAsia"/>
          </w:rPr>
          <w:t>platta</w:t>
        </w:r>
      </w:moveFrom>
    </w:p>
    <w:moveFromRangeEnd w:id="4298"/>
    <w:p w14:paraId="593697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plattform</w:t>
      </w:r>
    </w:p>
    <w:p w14:paraId="1E5D57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plattityd</w:t>
      </w:r>
    </w:p>
    <w:p w14:paraId="7DE6DE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platt</w:t>
      </w:r>
    </w:p>
    <w:p w14:paraId="1CE063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plausibel</w:t>
      </w:r>
    </w:p>
    <w:p w14:paraId="674C44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playboy</w:t>
      </w:r>
    </w:p>
    <w:p w14:paraId="73E409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plenarsammantr0344de</w:t>
      </w:r>
    </w:p>
    <w:p w14:paraId="0E5A8A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plenum</w:t>
      </w:r>
    </w:p>
    <w:p w14:paraId="42747B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pliktar</w:t>
      </w:r>
    </w:p>
    <w:p w14:paraId="09A747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300" w:author="Author" w:date="2012-02-26T13:32:00Z" w:name="move318027494"/>
      <w:moveTo w:id="430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plikt</w:t>
        </w:r>
      </w:moveTo>
    </w:p>
    <w:moveToRangeEnd w:id="4300"/>
    <w:p w14:paraId="7180B2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plikt</w:t>
      </w:r>
      <w:r w:rsidRPr="00780F39">
        <w:rPr>
          <w:rFonts w:ascii="宋体" w:eastAsia="宋体" w:hAnsi="宋体" w:cs="宋体" w:hint="eastAsia"/>
          <w:lang w:val="sv-SE"/>
        </w:rPr>
        <w:t>skyldigast</w:t>
      </w:r>
    </w:p>
    <w:p w14:paraId="715C68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302" w:author="Author" w:date="2012-02-26T13:32:00Z" w:name="move318027495"/>
      <w:moveTo w:id="43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pli</w:t>
        </w:r>
      </w:moveTo>
    </w:p>
    <w:p w14:paraId="66C369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04" w:author="Author" w:date="2012-02-26T13:32:00Z" w:name="move318027494"/>
      <w:moveToRangeEnd w:id="4302"/>
      <w:moveFrom w:id="4305" w:author="Author" w:date="2012-02-26T13:32:00Z">
        <w:r w:rsidRPr="00673328">
          <w:rPr>
            <w:rFonts w:ascii="宋体" w:eastAsia="宋体" w:hAnsi="宋体" w:cs="宋体" w:hint="eastAsia"/>
          </w:rPr>
          <w:t>plikt</w:t>
        </w:r>
      </w:moveFrom>
    </w:p>
    <w:moveFromRangeEnd w:id="4304"/>
    <w:p w14:paraId="012FC6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pling</w:t>
      </w:r>
    </w:p>
    <w:p w14:paraId="20DBD2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plisserad</w:t>
      </w:r>
    </w:p>
    <w:p w14:paraId="71A170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06" w:author="Author" w:date="2012-02-26T13:32:00Z" w:name="move318027495"/>
      <w:moveFrom w:id="4307" w:author="Author" w:date="2012-02-26T13:32:00Z">
        <w:r w:rsidRPr="00673328">
          <w:rPr>
            <w:rFonts w:ascii="宋体" w:eastAsia="宋体" w:hAnsi="宋体" w:cs="宋体" w:hint="eastAsia"/>
          </w:rPr>
          <w:t>pli</w:t>
        </w:r>
      </w:moveFrom>
    </w:p>
    <w:moveFromRangeEnd w:id="4306"/>
    <w:p w14:paraId="2C27A4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plit</w:t>
      </w:r>
    </w:p>
    <w:p w14:paraId="07E5C2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plockar</w:t>
      </w:r>
    </w:p>
    <w:p w14:paraId="146940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plogar</w:t>
      </w:r>
    </w:p>
    <w:p w14:paraId="24CF9C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plog</w:t>
      </w:r>
    </w:p>
    <w:p w14:paraId="4BAE32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ploj</w:t>
      </w:r>
    </w:p>
    <w:p w14:paraId="74CF70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plomb</w:t>
      </w:r>
    </w:p>
    <w:p w14:paraId="5529CA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308" w:author="Author" w:date="2012-02-26T13:32:00Z" w:name="move318027496"/>
      <w:moveTo w:id="4309" w:author="Author" w:date="2012-02-26T13:32:00Z">
        <w:r w:rsidRPr="00673328">
          <w:rPr>
            <w:rFonts w:ascii="宋体" w:eastAsia="宋体" w:hAnsi="宋体" w:cs="宋体" w:hint="eastAsia"/>
          </w:rPr>
          <w:t>plommon</w:t>
        </w:r>
      </w:moveTo>
    </w:p>
    <w:moveToRangeEnd w:id="4308"/>
    <w:p w14:paraId="3F50C9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plommonstop</w:t>
      </w:r>
    </w:p>
    <w:p w14:paraId="596431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10" w:author="Author" w:date="2012-02-26T13:32:00Z" w:name="move318027496"/>
      <w:moveFrom w:id="4311" w:author="Author" w:date="2012-02-26T13:32:00Z">
        <w:r w:rsidRPr="00673328">
          <w:rPr>
            <w:rFonts w:ascii="宋体" w:eastAsia="宋体" w:hAnsi="宋体" w:cs="宋体" w:hint="eastAsia"/>
          </w:rPr>
          <w:t>plommon</w:t>
        </w:r>
      </w:moveFrom>
    </w:p>
    <w:moveFromRangeEnd w:id="4310"/>
    <w:p w14:paraId="1955DD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plottrar</w:t>
      </w:r>
    </w:p>
    <w:p w14:paraId="0E22F1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plottrig</w:t>
      </w:r>
    </w:p>
    <w:p w14:paraId="6D9F45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plufsig</w:t>
      </w:r>
    </w:p>
    <w:p w14:paraId="124A96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pluggar</w:t>
      </w:r>
    </w:p>
    <w:p w14:paraId="527C7A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pluggh0344st</w:t>
      </w:r>
    </w:p>
    <w:p w14:paraId="0C7A1D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plugg</w:t>
      </w:r>
    </w:p>
    <w:p w14:paraId="43C8BB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plump</w:t>
      </w:r>
    </w:p>
    <w:p w14:paraId="06C3F3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plumsar</w:t>
      </w:r>
    </w:p>
    <w:p w14:paraId="2667BF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plundrar</w:t>
      </w:r>
    </w:p>
    <w:p w14:paraId="751D72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plunta</w:t>
      </w:r>
    </w:p>
    <w:p w14:paraId="05B0BE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pluralism</w:t>
      </w:r>
    </w:p>
    <w:p w14:paraId="688EAB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pluralistisk</w:t>
      </w:r>
    </w:p>
    <w:p w14:paraId="445A80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plural</w:t>
      </w:r>
    </w:p>
    <w:p w14:paraId="5F0264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plusgiro</w:t>
      </w:r>
    </w:p>
    <w:p w14:paraId="79E50C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plus</w:t>
      </w:r>
    </w:p>
    <w:p w14:paraId="63278C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plutonium</w:t>
      </w:r>
    </w:p>
    <w:p w14:paraId="7F5166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pluton</w:t>
      </w:r>
    </w:p>
    <w:p w14:paraId="70E811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plym</w:t>
      </w:r>
    </w:p>
    <w:p w14:paraId="11F0B0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plysch</w:t>
      </w:r>
    </w:p>
    <w:p w14:paraId="59AC2F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pm</w:t>
      </w:r>
    </w:p>
    <w:p w14:paraId="3DA1FBB8" w14:textId="77777777" w:rsidR="00000000" w:rsidRPr="00780F39" w:rsidRDefault="00780F39" w:rsidP="00673328">
      <w:pPr>
        <w:pStyle w:val="PlainText"/>
        <w:rPr>
          <w:ins w:id="4312" w:author="Author" w:date="2012-02-26T13:32:00Z"/>
          <w:rFonts w:ascii="宋体" w:eastAsia="宋体" w:hAnsi="宋体" w:cs="宋体" w:hint="eastAsia"/>
          <w:lang w:val="sv-SE"/>
        </w:rPr>
      </w:pPr>
      <w:ins w:id="431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</w:t>
        </w:r>
      </w:ins>
    </w:p>
    <w:p w14:paraId="0A42A2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pneumati</w:t>
      </w:r>
      <w:r w:rsidRPr="00780F39">
        <w:rPr>
          <w:rFonts w:ascii="宋体" w:eastAsia="宋体" w:hAnsi="宋体" w:cs="宋体" w:hint="eastAsia"/>
          <w:lang w:val="sv-SE"/>
        </w:rPr>
        <w:t>sk</w:t>
      </w:r>
    </w:p>
    <w:p w14:paraId="39528F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po0344ng0345r</w:t>
      </w:r>
    </w:p>
    <w:p w14:paraId="2F498E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po0344ng</w:t>
      </w:r>
    </w:p>
    <w:p w14:paraId="33FAEF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po0344ngterar</w:t>
      </w:r>
    </w:p>
    <w:p w14:paraId="3CC12B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pockar</w:t>
      </w:r>
    </w:p>
    <w:p w14:paraId="59A713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pocketbok</w:t>
      </w:r>
    </w:p>
    <w:p w14:paraId="79B5F9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pocket</w:t>
      </w:r>
    </w:p>
    <w:p w14:paraId="55360B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podium</w:t>
      </w:r>
    </w:p>
    <w:p w14:paraId="155688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poem</w:t>
      </w:r>
    </w:p>
    <w:p w14:paraId="33AFF2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poesi</w:t>
      </w:r>
    </w:p>
    <w:p w14:paraId="7FE429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poetisk</w:t>
      </w:r>
    </w:p>
    <w:p w14:paraId="6F0B31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poet</w:t>
      </w:r>
    </w:p>
    <w:p w14:paraId="1B8747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pojke</w:t>
      </w:r>
    </w:p>
    <w:p w14:paraId="2FDC99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pojkstreck</w:t>
      </w:r>
    </w:p>
    <w:p w14:paraId="3CE6FC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pojkv0344n</w:t>
      </w:r>
    </w:p>
    <w:p w14:paraId="0483EA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pojkvasker</w:t>
      </w:r>
    </w:p>
    <w:p w14:paraId="53C5F9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pokal</w:t>
      </w:r>
    </w:p>
    <w:p w14:paraId="6CF8AE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poker</w:t>
      </w:r>
    </w:p>
    <w:p w14:paraId="1B4938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polack</w:t>
      </w:r>
    </w:p>
    <w:p w14:paraId="62FE3F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polare</w:t>
      </w:r>
    </w:p>
    <w:p w14:paraId="4ED970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polariserar</w:t>
      </w:r>
    </w:p>
    <w:p w14:paraId="06B401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polar</w:t>
      </w:r>
    </w:p>
    <w:p w14:paraId="429DB8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polemik</w:t>
      </w:r>
    </w:p>
    <w:p w14:paraId="37AD4D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polemiserar</w:t>
      </w:r>
    </w:p>
    <w:p w14:paraId="0E8362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polemisk</w:t>
      </w:r>
    </w:p>
    <w:p w14:paraId="616D30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polerad</w:t>
      </w:r>
    </w:p>
    <w:p w14:paraId="34E225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polerar</w:t>
      </w:r>
    </w:p>
    <w:p w14:paraId="62B831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policy</w:t>
      </w:r>
    </w:p>
    <w:p w14:paraId="4F573C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poliklinik</w:t>
      </w:r>
    </w:p>
    <w:p w14:paraId="60A796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polio</w:t>
      </w:r>
    </w:p>
    <w:p w14:paraId="1832E2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polism034</w:t>
      </w:r>
      <w:r w:rsidRPr="00673328">
        <w:rPr>
          <w:rFonts w:ascii="宋体" w:eastAsia="宋体" w:hAnsi="宋体" w:cs="宋体" w:hint="eastAsia"/>
        </w:rPr>
        <w:t>4stare</w:t>
      </w:r>
    </w:p>
    <w:p w14:paraId="732395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polisman</w:t>
      </w:r>
    </w:p>
    <w:p w14:paraId="37310F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314" w:author="Author" w:date="2012-02-26T13:32:00Z" w:name="move318027497"/>
      <w:moveTo w:id="4315" w:author="Author" w:date="2012-02-26T13:32:00Z">
        <w:r w:rsidRPr="00673328">
          <w:rPr>
            <w:rFonts w:ascii="宋体" w:eastAsia="宋体" w:hAnsi="宋体" w:cs="宋体" w:hint="eastAsia"/>
          </w:rPr>
          <w:t>polis</w:t>
        </w:r>
      </w:moveTo>
    </w:p>
    <w:moveToRangeEnd w:id="4314"/>
    <w:p w14:paraId="702D31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polisong</w:t>
      </w:r>
    </w:p>
    <w:p w14:paraId="73D7D5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16" w:author="Author" w:date="2012-02-26T13:32:00Z" w:name="move318027497"/>
      <w:moveFrom w:id="4317" w:author="Author" w:date="2012-02-26T13:32:00Z">
        <w:r w:rsidRPr="00673328">
          <w:rPr>
            <w:rFonts w:ascii="宋体" w:eastAsia="宋体" w:hAnsi="宋体" w:cs="宋体" w:hint="eastAsia"/>
          </w:rPr>
          <w:t>polis</w:t>
        </w:r>
      </w:moveFrom>
    </w:p>
    <w:moveFromRangeEnd w:id="4316"/>
    <w:p w14:paraId="10D90F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politikerf0366rakt</w:t>
      </w:r>
    </w:p>
    <w:p w14:paraId="723469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politiker</w:t>
      </w:r>
    </w:p>
    <w:p w14:paraId="5FAF29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politik</w:t>
      </w:r>
    </w:p>
    <w:p w14:paraId="5DE4B1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politisk</w:t>
      </w:r>
    </w:p>
    <w:p w14:paraId="29882A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politruk</w:t>
      </w:r>
    </w:p>
    <w:p w14:paraId="67DFBB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polityr</w:t>
      </w:r>
    </w:p>
    <w:p w14:paraId="0D3043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polkagris</w:t>
      </w:r>
    </w:p>
    <w:p w14:paraId="0F959E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polka</w:t>
      </w:r>
    </w:p>
    <w:p w14:paraId="79DD53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pollen</w:t>
      </w:r>
    </w:p>
    <w:p w14:paraId="3AD1B7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polletterar</w:t>
      </w:r>
    </w:p>
    <w:p w14:paraId="1A7852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polmag</w:t>
      </w:r>
    </w:p>
    <w:p w14:paraId="14F780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318" w:author="Author" w:date="2012-02-26T13:32:00Z" w:name="move318027498"/>
      <w:moveTo w:id="431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pol</w:t>
        </w:r>
      </w:moveTo>
    </w:p>
    <w:moveToRangeEnd w:id="4318"/>
    <w:p w14:paraId="761894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polotr0366ja</w:t>
      </w:r>
    </w:p>
    <w:p w14:paraId="28020A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polska</w:t>
      </w:r>
    </w:p>
    <w:p w14:paraId="715ED3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polsk</w:t>
      </w:r>
    </w:p>
    <w:p w14:paraId="3A2285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20" w:author="Author" w:date="2012-02-26T13:32:00Z" w:name="move318027498"/>
      <w:moveFrom w:id="4321" w:author="Author" w:date="2012-02-26T13:32:00Z">
        <w:r w:rsidRPr="00673328">
          <w:rPr>
            <w:rFonts w:ascii="宋体" w:eastAsia="宋体" w:hAnsi="宋体" w:cs="宋体" w:hint="eastAsia"/>
          </w:rPr>
          <w:t>pol</w:t>
        </w:r>
      </w:moveFrom>
    </w:p>
    <w:moveFromRangeEnd w:id="4320"/>
    <w:p w14:paraId="5DD835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polyglott</w:t>
      </w:r>
    </w:p>
    <w:p w14:paraId="4A8A16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pomerans</w:t>
      </w:r>
    </w:p>
    <w:p w14:paraId="2E993D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pommes frites</w:t>
      </w:r>
    </w:p>
    <w:p w14:paraId="47DF8D61" w14:textId="77777777" w:rsidR="00000000" w:rsidRPr="00780F39" w:rsidRDefault="00780F39" w:rsidP="00673328">
      <w:pPr>
        <w:pStyle w:val="PlainText"/>
        <w:rPr>
          <w:ins w:id="4322" w:author="Author" w:date="2012-02-26T13:32:00Z"/>
          <w:rFonts w:ascii="宋体" w:eastAsia="宋体" w:hAnsi="宋体" w:cs="宋体" w:hint="eastAsia"/>
          <w:lang w:val="sv-SE"/>
        </w:rPr>
      </w:pPr>
      <w:ins w:id="43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po</w:t>
        </w:r>
      </w:ins>
    </w:p>
    <w:p w14:paraId="663FAE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pompa</w:t>
      </w:r>
    </w:p>
    <w:p w14:paraId="340DFD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pomp</w:t>
      </w:r>
    </w:p>
    <w:p w14:paraId="17C360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pondus</w:t>
      </w:r>
    </w:p>
    <w:p w14:paraId="3D4709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ponke</w:t>
      </w:r>
    </w:p>
    <w:p w14:paraId="693B35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ponny</w:t>
      </w:r>
    </w:p>
    <w:p w14:paraId="1F87A5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popcorn</w:t>
      </w:r>
    </w:p>
    <w:p w14:paraId="31EFEB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324" w:author="Author" w:date="2012-02-26T13:32:00Z" w:name="move318027499"/>
      <w:moveTo w:id="4325" w:author="Author" w:date="2012-02-26T13:32:00Z">
        <w:r w:rsidRPr="00673328">
          <w:rPr>
            <w:rFonts w:ascii="宋体" w:eastAsia="宋体" w:hAnsi="宋体" w:cs="宋体" w:hint="eastAsia"/>
          </w:rPr>
          <w:t>pop</w:t>
        </w:r>
      </w:moveTo>
    </w:p>
    <w:moveToRangeEnd w:id="4324"/>
    <w:p w14:paraId="5C334B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poppis</w:t>
      </w:r>
    </w:p>
    <w:p w14:paraId="597856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26" w:author="Author" w:date="2012-02-26T13:32:00Z" w:name="move318027499"/>
      <w:moveFrom w:id="4327" w:author="Author" w:date="2012-02-26T13:32:00Z">
        <w:r w:rsidRPr="00673328">
          <w:rPr>
            <w:rFonts w:ascii="宋体" w:eastAsia="宋体" w:hAnsi="宋体" w:cs="宋体" w:hint="eastAsia"/>
          </w:rPr>
          <w:t>pop</w:t>
        </w:r>
      </w:moveFrom>
    </w:p>
    <w:moveFromRangeEnd w:id="4326"/>
    <w:p w14:paraId="36DEED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popul</w:t>
      </w:r>
      <w:r w:rsidRPr="00780F39">
        <w:rPr>
          <w:rFonts w:ascii="宋体" w:eastAsia="宋体" w:hAnsi="宋体" w:cs="宋体" w:hint="eastAsia"/>
          <w:lang w:val="sv-SE"/>
        </w:rPr>
        <w:t>0344r</w:t>
      </w:r>
    </w:p>
    <w:p w14:paraId="215881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populariserar</w:t>
      </w:r>
    </w:p>
    <w:p w14:paraId="5B7EC7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popularitet</w:t>
      </w:r>
    </w:p>
    <w:p w14:paraId="29B98E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populism</w:t>
      </w:r>
    </w:p>
    <w:p w14:paraId="4E9662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por0366s</w:t>
      </w:r>
    </w:p>
    <w:p w14:paraId="7A5123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porlar</w:t>
      </w:r>
    </w:p>
    <w:p w14:paraId="15CCE8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pormask</w:t>
      </w:r>
    </w:p>
    <w:p w14:paraId="71091C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328" w:author="Author" w:date="2012-02-26T13:32:00Z" w:name="move318027500"/>
      <w:moveTo w:id="43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por</w:t>
        </w:r>
      </w:moveTo>
    </w:p>
    <w:p w14:paraId="05A9BB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330" w:author="Author" w:date="2012-02-26T13:32:00Z" w:name="move318027501"/>
      <w:moveToRangeEnd w:id="4328"/>
      <w:moveTo w:id="4331" w:author="Author" w:date="2012-02-26T13:32:00Z">
        <w:r w:rsidRPr="00673328">
          <w:rPr>
            <w:rFonts w:ascii="宋体" w:eastAsia="宋体" w:hAnsi="宋体" w:cs="宋体" w:hint="eastAsia"/>
          </w:rPr>
          <w:t>pornografi</w:t>
        </w:r>
      </w:moveTo>
    </w:p>
    <w:moveToRangeEnd w:id="4330"/>
    <w:p w14:paraId="5B8065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pornografisk</w:t>
      </w:r>
    </w:p>
    <w:p w14:paraId="789657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32" w:author="Author" w:date="2012-02-26T13:32:00Z" w:name="move318027501"/>
      <w:moveFrom w:id="4333" w:author="Author" w:date="2012-02-26T13:32:00Z">
        <w:r w:rsidRPr="00673328">
          <w:rPr>
            <w:rFonts w:ascii="宋体" w:eastAsia="宋体" w:hAnsi="宋体" w:cs="宋体" w:hint="eastAsia"/>
          </w:rPr>
          <w:t>pornografi</w:t>
        </w:r>
      </w:moveFrom>
    </w:p>
    <w:moveFromRangeEnd w:id="4332"/>
    <w:p w14:paraId="67B2954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porr</w:t>
      </w:r>
    </w:p>
    <w:p w14:paraId="49154C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porslin</w:t>
      </w:r>
    </w:p>
    <w:p w14:paraId="3AB02C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34" w:author="Author" w:date="2012-02-26T13:32:00Z" w:name="move318027500"/>
      <w:moveFrom w:id="4335" w:author="Author" w:date="2012-02-26T13:32:00Z">
        <w:r w:rsidRPr="00673328">
          <w:rPr>
            <w:rFonts w:ascii="宋体" w:eastAsia="宋体" w:hAnsi="宋体" w:cs="宋体" w:hint="eastAsia"/>
          </w:rPr>
          <w:t>por</w:t>
        </w:r>
      </w:moveFrom>
    </w:p>
    <w:moveFromRangeEnd w:id="4334"/>
    <w:p w14:paraId="51198C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portabel</w:t>
      </w:r>
    </w:p>
    <w:p w14:paraId="5C3AB4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portf0366lj</w:t>
      </w:r>
    </w:p>
    <w:p w14:paraId="532545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portier</w:t>
      </w:r>
    </w:p>
    <w:p w14:paraId="57F095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portionerar</w:t>
      </w:r>
    </w:p>
    <w:p w14:paraId="43934B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portion</w:t>
      </w:r>
    </w:p>
    <w:p w14:paraId="04D37C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portmonn0344</w:t>
      </w:r>
    </w:p>
    <w:p w14:paraId="404F27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336" w:author="Author" w:date="2012-02-26T13:32:00Z" w:name="move318027502"/>
      <w:moveTo w:id="4337" w:author="Author" w:date="2012-02-26T13:32:00Z">
        <w:r w:rsidRPr="00673328">
          <w:rPr>
            <w:rFonts w:ascii="宋体" w:eastAsia="宋体" w:hAnsi="宋体" w:cs="宋体" w:hint="eastAsia"/>
          </w:rPr>
          <w:t>port</w:t>
        </w:r>
      </w:moveTo>
    </w:p>
    <w:moveToRangeEnd w:id="4336"/>
    <w:p w14:paraId="37A2CE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porto</w:t>
      </w:r>
    </w:p>
    <w:p w14:paraId="7BE05E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portr0344tt</w:t>
      </w:r>
    </w:p>
    <w:p w14:paraId="13A9D6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38" w:author="Author" w:date="2012-02-26T13:32:00Z" w:name="move318027502"/>
      <w:moveFrom w:id="4339" w:author="Author" w:date="2012-02-26T13:32:00Z">
        <w:r w:rsidRPr="00673328">
          <w:rPr>
            <w:rFonts w:ascii="宋体" w:eastAsia="宋体" w:hAnsi="宋体" w:cs="宋体" w:hint="eastAsia"/>
          </w:rPr>
          <w:t>port</w:t>
        </w:r>
      </w:moveFrom>
    </w:p>
    <w:moveFromRangeEnd w:id="4338"/>
    <w:p w14:paraId="69A2AE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portugisisk</w:t>
      </w:r>
    </w:p>
    <w:p w14:paraId="210E3D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portugis</w:t>
      </w:r>
    </w:p>
    <w:p w14:paraId="3A6768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portvakt</w:t>
      </w:r>
    </w:p>
    <w:p w14:paraId="2C1839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portvin</w:t>
      </w:r>
    </w:p>
    <w:p w14:paraId="385CBE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340" w:author="Author" w:date="2012-02-26T13:32:00Z" w:name="move318027503"/>
      <w:moveTo w:id="43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pose</w:t>
        </w:r>
      </w:moveTo>
    </w:p>
    <w:moveToRangeEnd w:id="4340"/>
    <w:p w14:paraId="590DFD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poserar</w:t>
      </w:r>
    </w:p>
    <w:p w14:paraId="759E2A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42" w:author="Author" w:date="2012-02-26T13:32:00Z" w:name="move318027503"/>
      <w:moveFrom w:id="4343" w:author="Author" w:date="2012-02-26T13:32:00Z">
        <w:r w:rsidRPr="00673328">
          <w:rPr>
            <w:rFonts w:ascii="宋体" w:eastAsia="宋体" w:hAnsi="宋体" w:cs="宋体" w:hint="eastAsia"/>
          </w:rPr>
          <w:t>pose</w:t>
        </w:r>
      </w:moveFrom>
    </w:p>
    <w:moveFromRangeEnd w:id="4342"/>
    <w:p w14:paraId="08AFC6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position</w:t>
      </w:r>
    </w:p>
    <w:p w14:paraId="5A5F5D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posit</w:t>
      </w:r>
      <w:r w:rsidRPr="00780F39">
        <w:rPr>
          <w:rFonts w:ascii="宋体" w:eastAsia="宋体" w:hAnsi="宋体" w:cs="宋体" w:hint="eastAsia"/>
          <w:lang w:val="sv-SE"/>
        </w:rPr>
        <w:t>iv</w:t>
      </w:r>
    </w:p>
    <w:p w14:paraId="179087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possessiv</w:t>
      </w:r>
    </w:p>
    <w:p w14:paraId="1EA45B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postadress</w:t>
      </w:r>
    </w:p>
    <w:p w14:paraId="22601A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postar</w:t>
      </w:r>
    </w:p>
    <w:p w14:paraId="5BDE08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postbox</w:t>
      </w:r>
    </w:p>
    <w:p w14:paraId="6FF786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poste restante</w:t>
      </w:r>
    </w:p>
    <w:p w14:paraId="05FB9B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postering</w:t>
      </w:r>
    </w:p>
    <w:p w14:paraId="2080B1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postf0366rskott</w:t>
      </w:r>
    </w:p>
    <w:p w14:paraId="043222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postg0345ng</w:t>
      </w:r>
    </w:p>
    <w:p w14:paraId="126EBD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postgymnasial</w:t>
      </w:r>
    </w:p>
    <w:p w14:paraId="3D5DA2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344" w:author="Author" w:date="2012-02-26T13:32:00Z" w:name="move318027504"/>
      <w:moveTo w:id="434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post-</w:t>
        </w:r>
      </w:moveTo>
    </w:p>
    <w:p w14:paraId="4C235E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434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post</w:t>
        </w:r>
      </w:moveTo>
    </w:p>
    <w:moveToRangeEnd w:id="4344"/>
    <w:p w14:paraId="03FACE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postnummerkatalog</w:t>
      </w:r>
    </w:p>
    <w:p w14:paraId="47CFEC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postnummer</w:t>
      </w:r>
    </w:p>
    <w:p w14:paraId="0EBB22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postogram</w:t>
      </w:r>
    </w:p>
    <w:p w14:paraId="3C1CCA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postorderf0366retag</w:t>
      </w:r>
    </w:p>
    <w:p w14:paraId="37987D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postorder</w:t>
      </w:r>
    </w:p>
    <w:p w14:paraId="701687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postr0366stning</w:t>
      </w:r>
    </w:p>
    <w:p w14:paraId="2B4915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postskriptum</w:t>
      </w:r>
    </w:p>
    <w:p w14:paraId="4FCBA7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47" w:author="Author" w:date="2012-02-26T13:32:00Z" w:name="move318027504"/>
      <w:moveFrom w:id="4348" w:author="Author" w:date="2012-02-26T13:32:00Z">
        <w:r w:rsidRPr="00673328">
          <w:rPr>
            <w:rFonts w:ascii="宋体" w:eastAsia="宋体" w:hAnsi="宋体" w:cs="宋体" w:hint="eastAsia"/>
          </w:rPr>
          <w:t>post-</w:t>
        </w:r>
      </w:moveFrom>
    </w:p>
    <w:p w14:paraId="52EC37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4349" w:author="Author" w:date="2012-02-26T13:32:00Z">
        <w:r w:rsidRPr="00673328">
          <w:rPr>
            <w:rFonts w:ascii="宋体" w:eastAsia="宋体" w:hAnsi="宋体" w:cs="宋体" w:hint="eastAsia"/>
          </w:rPr>
          <w:t>post</w:t>
        </w:r>
      </w:moveFrom>
    </w:p>
    <w:moveFromRangeEnd w:id="4347"/>
    <w:p w14:paraId="2DBE7C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postverket</w:t>
      </w:r>
    </w:p>
    <w:p w14:paraId="4B15E339" w14:textId="77777777" w:rsidR="00000000" w:rsidRPr="003230D0" w:rsidRDefault="00780F39" w:rsidP="003230D0">
      <w:pPr>
        <w:pStyle w:val="PlainText"/>
        <w:rPr>
          <w:del w:id="4350" w:author="Author" w:date="2012-02-26T13:32:00Z"/>
          <w:rFonts w:ascii="宋体" w:eastAsia="宋体" w:hAnsi="宋体" w:cs="宋体" w:hint="eastAsia"/>
        </w:rPr>
      </w:pPr>
      <w:del w:id="4351" w:author="Author" w:date="2012-02-26T13:32:00Z">
        <w:r w:rsidRPr="003230D0">
          <w:rPr>
            <w:rFonts w:ascii="宋体" w:eastAsia="宋体" w:hAnsi="宋体" w:cs="宋体" w:hint="eastAsia"/>
          </w:rPr>
          <w:delText>po</w:delText>
        </w:r>
      </w:del>
    </w:p>
    <w:p w14:paraId="7FC583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potatis</w:t>
      </w:r>
    </w:p>
    <w:p w14:paraId="5750FC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potens</w:t>
      </w:r>
    </w:p>
    <w:p w14:paraId="590470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potential</w:t>
      </w:r>
    </w:p>
    <w:p w14:paraId="1A5D05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poten</w:t>
      </w:r>
      <w:r w:rsidRPr="00780F39">
        <w:rPr>
          <w:rFonts w:ascii="宋体" w:eastAsia="宋体" w:hAnsi="宋体" w:cs="宋体" w:hint="eastAsia"/>
          <w:lang w:val="sv-SE"/>
        </w:rPr>
        <w:t>tiell</w:t>
      </w:r>
    </w:p>
    <w:p w14:paraId="7DAC4D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potpurri</w:t>
      </w:r>
    </w:p>
    <w:p w14:paraId="5636F9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potta</w:t>
      </w:r>
    </w:p>
    <w:p w14:paraId="160CCE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pott</w:t>
      </w:r>
    </w:p>
    <w:p w14:paraId="04552C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p-piller</w:t>
      </w:r>
    </w:p>
    <w:p w14:paraId="528BF6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p-plats</w:t>
      </w:r>
    </w:p>
    <w:p w14:paraId="5E6C97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PPM</w:t>
      </w:r>
    </w:p>
    <w:p w14:paraId="070F91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pr0344gel</w:t>
      </w:r>
    </w:p>
    <w:p w14:paraId="7B4494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pr0344glar</w:t>
      </w:r>
    </w:p>
    <w:p w14:paraId="11097D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pr0344ktig</w:t>
      </w:r>
    </w:p>
    <w:p w14:paraId="3418F0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pr0344ntar</w:t>
      </w:r>
    </w:p>
    <w:p w14:paraId="3BDF9A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pr0344nt</w:t>
      </w:r>
    </w:p>
    <w:p w14:paraId="0C464B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pr0344rie</w:t>
      </w:r>
    </w:p>
    <w:p w14:paraId="7FCABD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pr0344sterskap</w:t>
      </w:r>
    </w:p>
    <w:p w14:paraId="1FD0B4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pr0344stg0345rd</w:t>
      </w:r>
    </w:p>
    <w:p w14:paraId="24A44A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pr0344stkrage</w:t>
      </w:r>
    </w:p>
    <w:p w14:paraId="4DCCB2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pr0344st</w:t>
      </w:r>
    </w:p>
    <w:p w14:paraId="40F729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pr0344stviger</w:t>
      </w:r>
    </w:p>
    <w:p w14:paraId="64F80D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pr0345lar</w:t>
      </w:r>
    </w:p>
    <w:p w14:paraId="1B3DAA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pr0345l</w:t>
      </w:r>
    </w:p>
    <w:p w14:paraId="27CC94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pr0345m</w:t>
      </w:r>
    </w:p>
    <w:p w14:paraId="6E5738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pr0345nglar ut</w:t>
      </w:r>
    </w:p>
    <w:p w14:paraId="231F07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pr0345ng</w:t>
      </w:r>
    </w:p>
    <w:p w14:paraId="787CF4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pr0366jsar</w:t>
      </w:r>
    </w:p>
    <w:p w14:paraId="6CA9EB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pr0366vande</w:t>
      </w:r>
    </w:p>
    <w:p w14:paraId="4DB515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pr0366</w:t>
      </w:r>
      <w:r w:rsidRPr="00780F39">
        <w:rPr>
          <w:rFonts w:ascii="宋体" w:eastAsia="宋体" w:hAnsi="宋体" w:cs="宋体" w:hint="eastAsia"/>
          <w:lang w:val="sv-SE"/>
        </w:rPr>
        <w:t>var</w:t>
      </w:r>
    </w:p>
    <w:p w14:paraId="371368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pr0366vning</w:t>
      </w:r>
    </w:p>
    <w:p w14:paraId="7E8A40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prackar p0345</w:t>
      </w:r>
    </w:p>
    <w:p w14:paraId="18E914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pragmatisk</w:t>
      </w:r>
    </w:p>
    <w:p w14:paraId="40B97F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praktfull</w:t>
      </w:r>
    </w:p>
    <w:p w14:paraId="27625B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praktikant</w:t>
      </w:r>
    </w:p>
    <w:p w14:paraId="034F66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praktik</w:t>
      </w:r>
    </w:p>
    <w:p w14:paraId="181BD7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praktiserar</w:t>
      </w:r>
    </w:p>
    <w:p w14:paraId="7F2BE5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praktisk</w:t>
      </w:r>
    </w:p>
    <w:p w14:paraId="521132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prakt</w:t>
      </w:r>
    </w:p>
    <w:p w14:paraId="78D2E1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prao</w:t>
      </w:r>
    </w:p>
    <w:p w14:paraId="4D3341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prassel</w:t>
      </w:r>
    </w:p>
    <w:p w14:paraId="42585E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prasslar</w:t>
      </w:r>
    </w:p>
    <w:p w14:paraId="53413B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pratar</w:t>
      </w:r>
    </w:p>
    <w:p w14:paraId="08A58E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pratig</w:t>
      </w:r>
    </w:p>
    <w:p w14:paraId="525A96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pratkvarn</w:t>
      </w:r>
    </w:p>
    <w:p w14:paraId="78537A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pratmakare</w:t>
      </w:r>
    </w:p>
    <w:p w14:paraId="359A48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352" w:author="Author" w:date="2012-02-26T13:32:00Z" w:name="move318027505"/>
      <w:moveTo w:id="43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prat</w:t>
        </w:r>
      </w:moveTo>
    </w:p>
    <w:moveToRangeEnd w:id="4352"/>
    <w:p w14:paraId="7AD210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pratsam</w:t>
      </w:r>
    </w:p>
    <w:p w14:paraId="67C145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pratsjuk</w:t>
      </w:r>
    </w:p>
    <w:p w14:paraId="7C919A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pratstund</w:t>
      </w:r>
    </w:p>
    <w:p w14:paraId="21BAF1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54" w:author="Author" w:date="2012-02-26T13:32:00Z" w:name="move318027505"/>
      <w:moveFrom w:id="4355" w:author="Author" w:date="2012-02-26T13:32:00Z">
        <w:r w:rsidRPr="00673328">
          <w:rPr>
            <w:rFonts w:ascii="宋体" w:eastAsia="宋体" w:hAnsi="宋体" w:cs="宋体" w:hint="eastAsia"/>
          </w:rPr>
          <w:t>prat</w:t>
        </w:r>
      </w:moveFrom>
    </w:p>
    <w:moveFromRangeEnd w:id="4354"/>
    <w:p w14:paraId="78EC7E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praxis</w:t>
      </w:r>
    </w:p>
    <w:p w14:paraId="23B9AC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preciserar</w:t>
      </w:r>
    </w:p>
    <w:p w14:paraId="252CD2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precision</w:t>
      </w:r>
    </w:p>
    <w:p w14:paraId="439071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precis</w:t>
      </w:r>
    </w:p>
    <w:p w14:paraId="174C77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predikan</w:t>
      </w:r>
    </w:p>
    <w:p w14:paraId="6B9ADD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predikant</w:t>
      </w:r>
    </w:p>
    <w:p w14:paraId="2F367F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predikar</w:t>
      </w:r>
    </w:p>
    <w:p w14:paraId="58BB9E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predika</w:t>
      </w:r>
      <w:r w:rsidRPr="00780F39">
        <w:rPr>
          <w:rFonts w:ascii="宋体" w:eastAsia="宋体" w:hAnsi="宋体" w:cs="宋体" w:hint="eastAsia"/>
          <w:lang w:val="sv-SE"/>
        </w:rPr>
        <w:t>t</w:t>
      </w:r>
    </w:p>
    <w:p w14:paraId="30AA30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predikstol</w:t>
      </w:r>
    </w:p>
    <w:p w14:paraId="0C1C6D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prefekt</w:t>
      </w:r>
    </w:p>
    <w:p w14:paraId="398E3E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preferens</w:t>
      </w:r>
    </w:p>
    <w:p w14:paraId="20F3AE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prefix</w:t>
      </w:r>
    </w:p>
    <w:p w14:paraId="3F81A9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pregnant</w:t>
      </w:r>
    </w:p>
    <w:p w14:paraId="6C5233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prejar</w:t>
      </w:r>
    </w:p>
    <w:p w14:paraId="288524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prejudicerande</w:t>
      </w:r>
    </w:p>
    <w:p w14:paraId="16E26E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prejudikat</w:t>
      </w:r>
    </w:p>
    <w:p w14:paraId="07C242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prek0344r</w:t>
      </w:r>
    </w:p>
    <w:p w14:paraId="428415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356" w:author="Author" w:date="2012-02-26T13:32:00Z" w:name="move318027506"/>
      <w:moveTo w:id="4357" w:author="Author" w:date="2012-02-26T13:32:00Z">
        <w:r w:rsidRPr="00673328">
          <w:rPr>
            <w:rFonts w:ascii="宋体" w:eastAsia="宋体" w:hAnsi="宋体" w:cs="宋体" w:hint="eastAsia"/>
          </w:rPr>
          <w:t>prelimin0344r</w:t>
        </w:r>
      </w:moveTo>
    </w:p>
    <w:moveToRangeEnd w:id="4356"/>
    <w:p w14:paraId="602A59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prelimin0344rskatt</w:t>
      </w:r>
    </w:p>
    <w:p w14:paraId="1BC136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58" w:author="Author" w:date="2012-02-26T13:32:00Z" w:name="move318027506"/>
      <w:moveFrom w:id="4359" w:author="Author" w:date="2012-02-26T13:32:00Z">
        <w:r w:rsidRPr="00673328">
          <w:rPr>
            <w:rFonts w:ascii="宋体" w:eastAsia="宋体" w:hAnsi="宋体" w:cs="宋体" w:hint="eastAsia"/>
          </w:rPr>
          <w:t>prelimin0344r</w:t>
        </w:r>
      </w:moveFrom>
    </w:p>
    <w:moveFromRangeEnd w:id="4358"/>
    <w:p w14:paraId="53C28D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premi0344rminister</w:t>
      </w:r>
    </w:p>
    <w:p w14:paraId="69B90E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premi0344r</w:t>
      </w:r>
    </w:p>
    <w:p w14:paraId="7B75E3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360" w:author="Author" w:date="2012-02-26T13:32:00Z" w:name="move318027507"/>
      <w:moveTo w:id="4361" w:author="Author" w:date="2012-02-26T13:32:00Z">
        <w:r w:rsidRPr="00673328">
          <w:rPr>
            <w:rFonts w:ascii="宋体" w:eastAsia="宋体" w:hAnsi="宋体" w:cs="宋体" w:hint="eastAsia"/>
          </w:rPr>
          <w:t>premie</w:t>
        </w:r>
      </w:moveTo>
    </w:p>
    <w:moveToRangeEnd w:id="4360"/>
    <w:p w14:paraId="74A118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premieobligation</w:t>
      </w:r>
    </w:p>
    <w:p w14:paraId="6329F7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premierar</w:t>
      </w:r>
    </w:p>
    <w:p w14:paraId="5E4C6A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62" w:author="Author" w:date="2012-02-26T13:32:00Z" w:name="move318027507"/>
      <w:moveFrom w:id="4363" w:author="Author" w:date="2012-02-26T13:32:00Z">
        <w:r w:rsidRPr="00673328">
          <w:rPr>
            <w:rFonts w:ascii="宋体" w:eastAsia="宋体" w:hAnsi="宋体" w:cs="宋体" w:hint="eastAsia"/>
          </w:rPr>
          <w:t>premie</w:t>
        </w:r>
      </w:moveFrom>
    </w:p>
    <w:moveFromRangeEnd w:id="4362"/>
    <w:p w14:paraId="5C1172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premiss</w:t>
      </w:r>
    </w:p>
    <w:p w14:paraId="244FB5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premium</w:t>
      </w:r>
    </w:p>
    <w:p w14:paraId="21043B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prenumerant</w:t>
      </w:r>
    </w:p>
    <w:p w14:paraId="3A7783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prenumererar</w:t>
      </w:r>
    </w:p>
    <w:p w14:paraId="15EFAB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preparat</w:t>
      </w:r>
    </w:p>
    <w:p w14:paraId="269779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preparerar</w:t>
      </w:r>
    </w:p>
    <w:p w14:paraId="1C11B1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preposit</w:t>
      </w:r>
      <w:r w:rsidRPr="00780F39">
        <w:rPr>
          <w:rFonts w:ascii="宋体" w:eastAsia="宋体" w:hAnsi="宋体" w:cs="宋体" w:hint="eastAsia"/>
          <w:lang w:val="sv-SE"/>
        </w:rPr>
        <w:t>ion</w:t>
      </w:r>
    </w:p>
    <w:p w14:paraId="6DD583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presenning</w:t>
      </w:r>
    </w:p>
    <w:p w14:paraId="3321D8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presens</w:t>
      </w:r>
    </w:p>
    <w:p w14:paraId="348BF4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presentabel</w:t>
      </w:r>
    </w:p>
    <w:p w14:paraId="783B74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presenterar</w:t>
      </w:r>
    </w:p>
    <w:p w14:paraId="1BF421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present</w:t>
      </w:r>
    </w:p>
    <w:p w14:paraId="7FACFC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president</w:t>
      </w:r>
    </w:p>
    <w:p w14:paraId="2A6F03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preskriberar</w:t>
      </w:r>
    </w:p>
    <w:p w14:paraId="7FE75B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preskription</w:t>
      </w:r>
    </w:p>
    <w:p w14:paraId="69AF7C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pressande</w:t>
      </w:r>
    </w:p>
    <w:p w14:paraId="0C48ED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pressar</w:t>
      </w:r>
    </w:p>
    <w:p w14:paraId="64D6E7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pressbyr0345n</w:t>
      </w:r>
    </w:p>
    <w:p w14:paraId="238E1E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364" w:author="Author" w:date="2012-02-26T13:32:00Z" w:name="move318027508"/>
      <w:moveTo w:id="43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press</w:t>
        </w:r>
      </w:moveTo>
    </w:p>
    <w:moveToRangeEnd w:id="4364"/>
    <w:p w14:paraId="1E43C5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pressombudsmannen</w:t>
      </w:r>
    </w:p>
    <w:p w14:paraId="290553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pressrelease</w:t>
      </w:r>
    </w:p>
    <w:p w14:paraId="34971F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66" w:author="Author" w:date="2012-02-26T13:32:00Z" w:name="move318027508"/>
      <w:moveFrom w:id="4367" w:author="Author" w:date="2012-02-26T13:32:00Z">
        <w:r w:rsidRPr="00673328">
          <w:rPr>
            <w:rFonts w:ascii="宋体" w:eastAsia="宋体" w:hAnsi="宋体" w:cs="宋体" w:hint="eastAsia"/>
          </w:rPr>
          <w:t>press</w:t>
        </w:r>
      </w:moveFrom>
    </w:p>
    <w:moveFromRangeEnd w:id="4366"/>
    <w:p w14:paraId="4C6320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presst0366d</w:t>
      </w:r>
    </w:p>
    <w:p w14:paraId="11D0F4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prestanda</w:t>
      </w:r>
    </w:p>
    <w:p w14:paraId="1852F0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prestation</w:t>
      </w:r>
    </w:p>
    <w:p w14:paraId="40DCF0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presterar</w:t>
      </w:r>
    </w:p>
    <w:p w14:paraId="7700D6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prestige</w:t>
      </w:r>
    </w:p>
    <w:p w14:paraId="763D2F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presumtiv</w:t>
      </w:r>
    </w:p>
    <w:p w14:paraId="244E17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pretendent</w:t>
      </w:r>
    </w:p>
    <w:p w14:paraId="62F08B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pretenti0366s</w:t>
      </w:r>
    </w:p>
    <w:p w14:paraId="412DBD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pretentio</w:t>
      </w:r>
      <w:r w:rsidRPr="00673328">
        <w:rPr>
          <w:rFonts w:ascii="宋体" w:eastAsia="宋体" w:hAnsi="宋体" w:cs="宋体" w:hint="eastAsia"/>
        </w:rPr>
        <w:t>n</w:t>
      </w:r>
    </w:p>
    <w:p w14:paraId="12D39F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preteritum</w:t>
      </w:r>
    </w:p>
    <w:p w14:paraId="5BA437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368" w:author="Author" w:date="2012-02-26T13:32:00Z" w:name="move318027509"/>
      <w:moveTo w:id="4369" w:author="Author" w:date="2012-02-26T13:32:00Z">
        <w:r w:rsidRPr="00673328">
          <w:rPr>
            <w:rFonts w:ascii="宋体" w:eastAsia="宋体" w:hAnsi="宋体" w:cs="宋体" w:hint="eastAsia"/>
          </w:rPr>
          <w:t>preventivmedel</w:t>
        </w:r>
      </w:moveTo>
    </w:p>
    <w:moveToRangeEnd w:id="4368"/>
    <w:p w14:paraId="45FDB6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preventivmedelsr0345dgivning</w:t>
      </w:r>
    </w:p>
    <w:p w14:paraId="24A92A4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70" w:author="Author" w:date="2012-02-26T13:32:00Z" w:name="move318027509"/>
      <w:moveFrom w:id="4371" w:author="Author" w:date="2012-02-26T13:32:00Z">
        <w:r w:rsidRPr="00673328">
          <w:rPr>
            <w:rFonts w:ascii="宋体" w:eastAsia="宋体" w:hAnsi="宋体" w:cs="宋体" w:hint="eastAsia"/>
          </w:rPr>
          <w:t>preventivmedel</w:t>
        </w:r>
      </w:moveFrom>
    </w:p>
    <w:moveFromRangeEnd w:id="4370"/>
    <w:p w14:paraId="314A40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preventiv</w:t>
      </w:r>
    </w:p>
    <w:p w14:paraId="08A73C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372" w:author="Author" w:date="2012-02-26T13:32:00Z" w:name="move318027510"/>
      <w:moveTo w:id="437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pricka</w:t>
        </w:r>
      </w:moveTo>
    </w:p>
    <w:moveToRangeEnd w:id="4372"/>
    <w:p w14:paraId="12D32D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prickar av</w:t>
      </w:r>
    </w:p>
    <w:p w14:paraId="4A7CE3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prickar</w:t>
      </w:r>
    </w:p>
    <w:p w14:paraId="08C74A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74" w:author="Author" w:date="2012-02-26T13:32:00Z" w:name="move318027510"/>
      <w:moveFrom w:id="4375" w:author="Author" w:date="2012-02-26T13:32:00Z">
        <w:r w:rsidRPr="00673328">
          <w:rPr>
            <w:rFonts w:ascii="宋体" w:eastAsia="宋体" w:hAnsi="宋体" w:cs="宋体" w:hint="eastAsia"/>
          </w:rPr>
          <w:t>pricka</w:t>
        </w:r>
      </w:moveFrom>
    </w:p>
    <w:moveFromRangeEnd w:id="4374"/>
    <w:p w14:paraId="3425C0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prickfri</w:t>
      </w:r>
    </w:p>
    <w:p w14:paraId="276229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prickig</w:t>
      </w:r>
    </w:p>
    <w:p w14:paraId="7BE69E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prick</w:t>
      </w:r>
    </w:p>
    <w:p w14:paraId="59680C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prilla</w:t>
      </w:r>
    </w:p>
    <w:p w14:paraId="07C589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prim0344r</w:t>
      </w:r>
    </w:p>
    <w:p w14:paraId="403297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prim0366r</w:t>
      </w:r>
    </w:p>
    <w:p w14:paraId="6FF9AB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prima</w:t>
      </w:r>
    </w:p>
    <w:p w14:paraId="583B8E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primitiv</w:t>
      </w:r>
    </w:p>
    <w:p w14:paraId="7FD859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principiell</w:t>
      </w:r>
    </w:p>
    <w:p w14:paraId="29DBC5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princip</w:t>
      </w:r>
    </w:p>
    <w:p w14:paraId="6F29DC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prinsessa</w:t>
      </w:r>
    </w:p>
    <w:p w14:paraId="33F239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prinskorv</w:t>
      </w:r>
    </w:p>
    <w:p w14:paraId="6E8AE4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prins</w:t>
      </w:r>
    </w:p>
    <w:p w14:paraId="617682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printer</w:t>
      </w:r>
    </w:p>
    <w:p w14:paraId="1A84BF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prioriterar</w:t>
      </w:r>
    </w:p>
    <w:p w14:paraId="71AAC1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prioritet</w:t>
      </w:r>
    </w:p>
    <w:p w14:paraId="3EC40E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prisar</w:t>
      </w:r>
    </w:p>
    <w:p w14:paraId="027535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pris</w:t>
      </w:r>
    </w:p>
    <w:p w14:paraId="65A3C9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pristagare</w:t>
      </w:r>
    </w:p>
    <w:p w14:paraId="577CCB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prisv0344rd</w:t>
      </w:r>
    </w:p>
    <w:p w14:paraId="698DC8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privatiserar</w:t>
      </w:r>
    </w:p>
    <w:p w14:paraId="7F4D67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privatliv</w:t>
      </w:r>
    </w:p>
    <w:p w14:paraId="5775D1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376" w:author="Author" w:date="2012-02-26T13:32:00Z" w:name="move318027511"/>
      <w:moveTo w:id="4377" w:author="Author" w:date="2012-02-26T13:32:00Z">
        <w:r w:rsidRPr="00673328">
          <w:rPr>
            <w:rFonts w:ascii="宋体" w:eastAsia="宋体" w:hAnsi="宋体" w:cs="宋体" w:hint="eastAsia"/>
          </w:rPr>
          <w:t>privat</w:t>
        </w:r>
      </w:moveTo>
    </w:p>
    <w:moveToRangeEnd w:id="4376"/>
    <w:p w14:paraId="5DE98B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privatpraktiserande</w:t>
      </w:r>
    </w:p>
    <w:p w14:paraId="63995B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privatsak</w:t>
      </w:r>
    </w:p>
    <w:p w14:paraId="608865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78" w:author="Author" w:date="2012-02-26T13:32:00Z" w:name="move318027511"/>
      <w:moveFrom w:id="4379" w:author="Author" w:date="2012-02-26T13:32:00Z">
        <w:r w:rsidRPr="00673328">
          <w:rPr>
            <w:rFonts w:ascii="宋体" w:eastAsia="宋体" w:hAnsi="宋体" w:cs="宋体" w:hint="eastAsia"/>
          </w:rPr>
          <w:t>privat</w:t>
        </w:r>
      </w:moveFrom>
    </w:p>
    <w:moveFromRangeEnd w:id="4378"/>
    <w:p w14:paraId="0D5E11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privilegierad</w:t>
      </w:r>
    </w:p>
    <w:p w14:paraId="6CD8E4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privilegium</w:t>
      </w:r>
    </w:p>
    <w:p w14:paraId="57D33216" w14:textId="77777777" w:rsidR="00000000" w:rsidRPr="00780F39" w:rsidRDefault="00780F39" w:rsidP="00673328">
      <w:pPr>
        <w:pStyle w:val="PlainText"/>
        <w:rPr>
          <w:ins w:id="4380" w:author="Author" w:date="2012-02-26T13:32:00Z"/>
          <w:rFonts w:ascii="宋体" w:eastAsia="宋体" w:hAnsi="宋体" w:cs="宋体" w:hint="eastAsia"/>
          <w:lang w:val="sv-SE"/>
        </w:rPr>
      </w:pPr>
      <w:ins w:id="438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pr</w:t>
        </w:r>
      </w:ins>
    </w:p>
    <w:p w14:paraId="5C3555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problematik</w:t>
      </w:r>
    </w:p>
    <w:p w14:paraId="0524A5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problematisk</w:t>
      </w:r>
    </w:p>
    <w:p w14:paraId="69FFBF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382" w:author="Author" w:date="2012-02-26T13:32:00Z" w:name="move318027512"/>
      <w:moveTo w:id="4383" w:author="Author" w:date="2012-02-26T13:32:00Z">
        <w:r w:rsidRPr="00673328">
          <w:rPr>
            <w:rFonts w:ascii="宋体" w:eastAsia="宋体" w:hAnsi="宋体" w:cs="宋体" w:hint="eastAsia"/>
          </w:rPr>
          <w:t>problem</w:t>
        </w:r>
      </w:moveTo>
    </w:p>
    <w:moveToRangeEnd w:id="4382"/>
    <w:p w14:paraId="1365A2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problemst0344llning</w:t>
      </w:r>
    </w:p>
    <w:p w14:paraId="6BA6ED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84" w:author="Author" w:date="2012-02-26T13:32:00Z" w:name="move318027512"/>
      <w:moveFrom w:id="4385" w:author="Author" w:date="2012-02-26T13:32:00Z">
        <w:r w:rsidRPr="00673328">
          <w:rPr>
            <w:rFonts w:ascii="宋体" w:eastAsia="宋体" w:hAnsi="宋体" w:cs="宋体" w:hint="eastAsia"/>
          </w:rPr>
          <w:t>problem</w:t>
        </w:r>
      </w:moveFrom>
    </w:p>
    <w:moveFromRangeEnd w:id="4384"/>
    <w:p w14:paraId="3D1ACD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procedur</w:t>
      </w:r>
    </w:p>
    <w:p w14:paraId="4845AB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procentig</w:t>
      </w:r>
    </w:p>
    <w:p w14:paraId="33E070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procent</w:t>
      </w:r>
    </w:p>
    <w:p w14:paraId="443924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procentuell</w:t>
      </w:r>
    </w:p>
    <w:p w14:paraId="5F48B5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processar</w:t>
      </w:r>
    </w:p>
    <w:p w14:paraId="036C14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procession</w:t>
      </w:r>
    </w:p>
    <w:p w14:paraId="646556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process</w:t>
      </w:r>
    </w:p>
    <w:p w14:paraId="1EBB22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proc</w:t>
      </w:r>
    </w:p>
    <w:p w14:paraId="0C3611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producent</w:t>
      </w:r>
    </w:p>
    <w:p w14:paraId="1149DD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producerar</w:t>
      </w:r>
    </w:p>
    <w:p w14:paraId="59B014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produkt</w:t>
      </w:r>
      <w:r w:rsidRPr="00780F39">
        <w:rPr>
          <w:rFonts w:ascii="宋体" w:eastAsia="宋体" w:hAnsi="宋体" w:cs="宋体" w:hint="eastAsia"/>
          <w:lang w:val="sv-SE"/>
        </w:rPr>
        <w:t>ion</w:t>
      </w:r>
    </w:p>
    <w:p w14:paraId="5318FC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produktivitet</w:t>
      </w:r>
    </w:p>
    <w:p w14:paraId="008BDF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produktiv</w:t>
      </w:r>
    </w:p>
    <w:p w14:paraId="10FFFB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produkt</w:t>
      </w:r>
    </w:p>
    <w:p w14:paraId="476717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profan</w:t>
      </w:r>
    </w:p>
    <w:p w14:paraId="590B03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professionell</w:t>
      </w:r>
    </w:p>
    <w:p w14:paraId="16843E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professor</w:t>
      </w:r>
    </w:p>
    <w:p w14:paraId="6A5A52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professur</w:t>
      </w:r>
    </w:p>
    <w:p w14:paraId="26219F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profetia</w:t>
      </w:r>
    </w:p>
    <w:p w14:paraId="72F921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profet</w:t>
      </w:r>
    </w:p>
    <w:p w14:paraId="5A87D6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proffsig</w:t>
      </w:r>
    </w:p>
    <w:p w14:paraId="284403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proffs</w:t>
      </w:r>
    </w:p>
    <w:p w14:paraId="54348B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profil</w:t>
      </w:r>
    </w:p>
    <w:p w14:paraId="7EDB0E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profiterar</w:t>
      </w:r>
    </w:p>
    <w:p w14:paraId="34D088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profit</w:t>
      </w:r>
    </w:p>
    <w:p w14:paraId="3F20DA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profylaktisk</w:t>
      </w:r>
    </w:p>
    <w:p w14:paraId="6A6BB0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profylax</w:t>
      </w:r>
    </w:p>
    <w:p w14:paraId="405381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prognos</w:t>
      </w:r>
    </w:p>
    <w:p w14:paraId="5EA93C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programenlig</w:t>
      </w:r>
    </w:p>
    <w:p w14:paraId="1D7726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programf0366rklaring</w:t>
      </w:r>
    </w:p>
    <w:p w14:paraId="7F0348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programmerare</w:t>
      </w:r>
    </w:p>
    <w:p w14:paraId="3BF3F7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programmerar</w:t>
      </w:r>
    </w:p>
    <w:p w14:paraId="19661D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program</w:t>
      </w:r>
    </w:p>
    <w:p w14:paraId="7D9137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progressiv beskattning</w:t>
      </w:r>
    </w:p>
    <w:p w14:paraId="470947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progressiv</w:t>
      </w:r>
    </w:p>
    <w:p w14:paraId="49F631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projekterar</w:t>
      </w:r>
    </w:p>
    <w:p w14:paraId="04CC6B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projektering</w:t>
      </w:r>
    </w:p>
    <w:p w14:paraId="3141DB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projektil</w:t>
      </w:r>
    </w:p>
    <w:p w14:paraId="469987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projektion</w:t>
      </w:r>
    </w:p>
    <w:p w14:paraId="0AFAF4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386" w:author="Author" w:date="2012-02-26T13:32:00Z" w:name="move318027513"/>
      <w:moveTo w:id="43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projekt</w:t>
        </w:r>
      </w:moveTo>
    </w:p>
    <w:moveToRangeEnd w:id="4386"/>
    <w:p w14:paraId="588B3A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projektor</w:t>
      </w:r>
    </w:p>
    <w:p w14:paraId="7DFB7D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88" w:author="Author" w:date="2012-02-26T13:32:00Z" w:name="move318027513"/>
      <w:moveFrom w:id="4389" w:author="Author" w:date="2012-02-26T13:32:00Z">
        <w:r w:rsidRPr="00673328">
          <w:rPr>
            <w:rFonts w:ascii="宋体" w:eastAsia="宋体" w:hAnsi="宋体" w:cs="宋体" w:hint="eastAsia"/>
          </w:rPr>
          <w:t>projekt</w:t>
        </w:r>
      </w:moveFrom>
    </w:p>
    <w:moveFromRangeEnd w:id="4388"/>
    <w:p w14:paraId="705872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projicerar</w:t>
      </w:r>
    </w:p>
    <w:p w14:paraId="0C34E5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proklamerar</w:t>
      </w:r>
    </w:p>
    <w:p w14:paraId="646608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prolet0344r</w:t>
      </w:r>
    </w:p>
    <w:p w14:paraId="396B4C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proletariat</w:t>
      </w:r>
    </w:p>
    <w:p w14:paraId="646589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prolog</w:t>
      </w:r>
    </w:p>
    <w:p w14:paraId="2659EF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promemoria</w:t>
      </w:r>
    </w:p>
    <w:p w14:paraId="63587E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promenad</w:t>
      </w:r>
    </w:p>
    <w:p w14:paraId="54FE7F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promenerar</w:t>
      </w:r>
    </w:p>
    <w:p w14:paraId="425D78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promille</w:t>
      </w:r>
    </w:p>
    <w:p w14:paraId="16F14C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prominent</w:t>
      </w:r>
    </w:p>
    <w:p w14:paraId="41FFBC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promotion</w:t>
      </w:r>
    </w:p>
    <w:p w14:paraId="0AF45C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promotor</w:t>
      </w:r>
    </w:p>
    <w:p w14:paraId="5B9C0F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promoverar</w:t>
      </w:r>
    </w:p>
    <w:p w14:paraId="0D0249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390" w:author="Author" w:date="2012-02-26T13:32:00Z" w:name="move318027514"/>
      <w:moveTo w:id="4391" w:author="Author" w:date="2012-02-26T13:32:00Z">
        <w:r w:rsidRPr="00673328">
          <w:rPr>
            <w:rFonts w:ascii="宋体" w:eastAsia="宋体" w:hAnsi="宋体" w:cs="宋体" w:hint="eastAsia"/>
          </w:rPr>
          <w:t>pro-</w:t>
        </w:r>
      </w:moveTo>
    </w:p>
    <w:p w14:paraId="2BDA88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 w:id="4392" w:author="Author" w:date="2012-02-26T13:32:00Z">
        <w:r w:rsidRPr="00673328">
          <w:rPr>
            <w:rFonts w:ascii="宋体" w:eastAsia="宋体" w:hAnsi="宋体" w:cs="宋体" w:hint="eastAsia"/>
          </w:rPr>
          <w:t>pro</w:t>
        </w:r>
      </w:moveTo>
    </w:p>
    <w:moveToRangeEnd w:id="4390"/>
    <w:p w14:paraId="79AABF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prompt</w:t>
      </w:r>
    </w:p>
    <w:p w14:paraId="267B6B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pronomen</w:t>
      </w:r>
    </w:p>
    <w:p w14:paraId="67DC15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prop0345</w:t>
      </w:r>
    </w:p>
    <w:p w14:paraId="011F10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propaganda</w:t>
      </w:r>
    </w:p>
    <w:p w14:paraId="1FB67A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</w:t>
      </w:r>
      <w:r w:rsidRPr="00780F39">
        <w:rPr>
          <w:rFonts w:ascii="宋体" w:eastAsia="宋体" w:hAnsi="宋体" w:cs="宋体" w:hint="eastAsia"/>
          <w:lang w:val="sv-SE"/>
        </w:rPr>
        <w:t>opagerar</w:t>
      </w:r>
    </w:p>
    <w:p w14:paraId="367E46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propeller</w:t>
      </w:r>
    </w:p>
    <w:p w14:paraId="257669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proper</w:t>
      </w:r>
    </w:p>
    <w:p w14:paraId="4AA755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proportionell beskattning</w:t>
      </w:r>
    </w:p>
    <w:p w14:paraId="1077DA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proportionell</w:t>
      </w:r>
    </w:p>
    <w:p w14:paraId="611676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proportionerlig</w:t>
      </w:r>
    </w:p>
    <w:p w14:paraId="35D9C7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proportion</w:t>
      </w:r>
    </w:p>
    <w:p w14:paraId="7EBB2E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proposition</w:t>
      </w:r>
    </w:p>
    <w:p w14:paraId="6E0497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proppar</w:t>
      </w:r>
    </w:p>
    <w:p w14:paraId="412F8D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proppfull</w:t>
      </w:r>
    </w:p>
    <w:p w14:paraId="5844C8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proppm0344tt</w:t>
      </w:r>
    </w:p>
    <w:p w14:paraId="61CBEC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propp</w:t>
      </w:r>
    </w:p>
    <w:p w14:paraId="67447C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propsar</w:t>
      </w:r>
    </w:p>
    <w:p w14:paraId="497A3B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prosaisk</w:t>
      </w:r>
    </w:p>
    <w:p w14:paraId="714FA3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prosa</w:t>
      </w:r>
    </w:p>
    <w:p w14:paraId="174EAE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prosit</w:t>
      </w:r>
    </w:p>
    <w:p w14:paraId="4080B4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prospekterar</w:t>
      </w:r>
    </w:p>
    <w:p w14:paraId="24A61D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prospekt</w:t>
      </w:r>
    </w:p>
    <w:p w14:paraId="13C4CF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prostata</w:t>
      </w:r>
    </w:p>
    <w:p w14:paraId="005251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prostituerad</w:t>
      </w:r>
    </w:p>
    <w:p w14:paraId="70FA99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prostituerar sig</w:t>
      </w:r>
    </w:p>
    <w:p w14:paraId="58ED68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prostitution</w:t>
      </w:r>
    </w:p>
    <w:p w14:paraId="26CE43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prost</w:t>
      </w:r>
    </w:p>
    <w:p w14:paraId="3400B1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93" w:author="Author" w:date="2012-02-26T13:32:00Z" w:name="move318027514"/>
      <w:moveFrom w:id="4394" w:author="Author" w:date="2012-02-26T13:32:00Z">
        <w:r w:rsidRPr="00673328">
          <w:rPr>
            <w:rFonts w:ascii="宋体" w:eastAsia="宋体" w:hAnsi="宋体" w:cs="宋体" w:hint="eastAsia"/>
          </w:rPr>
          <w:t>pro-</w:t>
        </w:r>
      </w:moveFrom>
    </w:p>
    <w:p w14:paraId="19943C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4395" w:author="Author" w:date="2012-02-26T13:32:00Z">
        <w:r w:rsidRPr="00673328">
          <w:rPr>
            <w:rFonts w:ascii="宋体" w:eastAsia="宋体" w:hAnsi="宋体" w:cs="宋体" w:hint="eastAsia"/>
          </w:rPr>
          <w:t>pro</w:t>
        </w:r>
      </w:moveFrom>
    </w:p>
    <w:moveFromRangeEnd w:id="4393"/>
    <w:p w14:paraId="52109D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prot</w:t>
      </w:r>
      <w:r w:rsidRPr="00780F39">
        <w:rPr>
          <w:rFonts w:ascii="宋体" w:eastAsia="宋体" w:hAnsi="宋体" w:cs="宋体" w:hint="eastAsia"/>
          <w:lang w:val="sv-SE"/>
        </w:rPr>
        <w:t>eg0351</w:t>
      </w:r>
    </w:p>
    <w:p w14:paraId="627C35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protein</w:t>
      </w:r>
    </w:p>
    <w:p w14:paraId="520D29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protektionism</w:t>
      </w:r>
    </w:p>
    <w:p w14:paraId="5DF6D5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protes</w:t>
      </w:r>
    </w:p>
    <w:p w14:paraId="615EF2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protestantism</w:t>
      </w:r>
    </w:p>
    <w:p w14:paraId="12986F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protestant</w:t>
      </w:r>
    </w:p>
    <w:p w14:paraId="7CF243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protesterar</w:t>
      </w:r>
    </w:p>
    <w:p w14:paraId="751A02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protest</w:t>
      </w:r>
    </w:p>
    <w:p w14:paraId="01CBE4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protokoll</w:t>
      </w:r>
    </w:p>
    <w:p w14:paraId="0602A5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prototyp</w:t>
      </w:r>
    </w:p>
    <w:p w14:paraId="2EA57A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provar</w:t>
      </w:r>
    </w:p>
    <w:p w14:paraId="1D4B11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provhytt</w:t>
      </w:r>
    </w:p>
    <w:p w14:paraId="63E9A7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proviant</w:t>
      </w:r>
    </w:p>
    <w:p w14:paraId="15B94B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provinsiell</w:t>
      </w:r>
    </w:p>
    <w:p w14:paraId="009CC6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provins</w:t>
      </w:r>
    </w:p>
    <w:p w14:paraId="1974C8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provision</w:t>
      </w:r>
    </w:p>
    <w:p w14:paraId="303896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provisorisk</w:t>
      </w:r>
    </w:p>
    <w:p w14:paraId="05E4EB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396" w:author="Author" w:date="2012-02-26T13:32:00Z" w:name="move318027515"/>
      <w:moveTo w:id="439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prov</w:t>
        </w:r>
      </w:moveTo>
    </w:p>
    <w:moveToRangeEnd w:id="4396"/>
    <w:p w14:paraId="3A27F4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provocerar</w:t>
      </w:r>
    </w:p>
    <w:p w14:paraId="29E709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provokation</w:t>
      </w:r>
    </w:p>
    <w:p w14:paraId="1F65EA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provokativ</w:t>
      </w:r>
    </w:p>
    <w:p w14:paraId="23D08B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provr0366r</w:t>
      </w:r>
    </w:p>
    <w:p w14:paraId="1295CE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provstopp</w:t>
      </w:r>
    </w:p>
    <w:p w14:paraId="66F3F7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398" w:author="Author" w:date="2012-02-26T13:32:00Z" w:name="move318027515"/>
      <w:moveFrom w:id="4399" w:author="Author" w:date="2012-02-26T13:32:00Z">
        <w:r w:rsidRPr="00673328">
          <w:rPr>
            <w:rFonts w:ascii="宋体" w:eastAsia="宋体" w:hAnsi="宋体" w:cs="宋体" w:hint="eastAsia"/>
          </w:rPr>
          <w:t>prov</w:t>
        </w:r>
      </w:moveFrom>
    </w:p>
    <w:moveFromRangeEnd w:id="4398"/>
    <w:p w14:paraId="387330D3" w14:textId="77777777" w:rsidR="00000000" w:rsidRPr="003230D0" w:rsidRDefault="00780F39" w:rsidP="003230D0">
      <w:pPr>
        <w:pStyle w:val="PlainText"/>
        <w:rPr>
          <w:del w:id="4400" w:author="Author" w:date="2012-02-26T13:32:00Z"/>
          <w:rFonts w:ascii="宋体" w:eastAsia="宋体" w:hAnsi="宋体" w:cs="宋体" w:hint="eastAsia"/>
        </w:rPr>
      </w:pPr>
      <w:del w:id="4401" w:author="Author" w:date="2012-02-26T13:32:00Z">
        <w:r w:rsidRPr="003230D0">
          <w:rPr>
            <w:rFonts w:ascii="宋体" w:eastAsia="宋体" w:hAnsi="宋体" w:cs="宋体" w:hint="eastAsia"/>
          </w:rPr>
          <w:delText>pr</w:delText>
        </w:r>
      </w:del>
    </w:p>
    <w:p w14:paraId="183153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prunkar</w:t>
      </w:r>
    </w:p>
    <w:p w14:paraId="374F40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prutar</w:t>
      </w:r>
    </w:p>
    <w:p w14:paraId="765CFB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prutm0345n</w:t>
      </w:r>
    </w:p>
    <w:p w14:paraId="681E98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pru</w:t>
      </w:r>
      <w:r w:rsidRPr="00780F39">
        <w:rPr>
          <w:rFonts w:ascii="宋体" w:eastAsia="宋体" w:hAnsi="宋体" w:cs="宋体" w:hint="eastAsia"/>
          <w:lang w:val="sv-SE"/>
        </w:rPr>
        <w:t>ttar</w:t>
      </w:r>
    </w:p>
    <w:p w14:paraId="78CCEB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PRV</w:t>
      </w:r>
    </w:p>
    <w:p w14:paraId="6862EE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pryar</w:t>
      </w:r>
    </w:p>
    <w:p w14:paraId="366294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pryder</w:t>
      </w:r>
    </w:p>
    <w:p w14:paraId="7EEBEE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prydlig</w:t>
      </w:r>
    </w:p>
    <w:p w14:paraId="3C2B74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402" w:author="Author" w:date="2012-02-26T13:32:00Z" w:name="move318027516"/>
      <w:moveTo w:id="44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pryd</w:t>
        </w:r>
      </w:moveTo>
    </w:p>
    <w:moveToRangeEnd w:id="4402"/>
    <w:p w14:paraId="6A2CFE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prydnad</w:t>
      </w:r>
    </w:p>
    <w:p w14:paraId="3624E6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04" w:author="Author" w:date="2012-02-26T13:32:00Z" w:name="move318027516"/>
      <w:moveFrom w:id="4405" w:author="Author" w:date="2012-02-26T13:32:00Z">
        <w:r w:rsidRPr="00673328">
          <w:rPr>
            <w:rFonts w:ascii="宋体" w:eastAsia="宋体" w:hAnsi="宋体" w:cs="宋体" w:hint="eastAsia"/>
          </w:rPr>
          <w:t>pryd</w:t>
        </w:r>
      </w:moveFrom>
    </w:p>
    <w:moveFromRangeEnd w:id="4404"/>
    <w:p w14:paraId="5B1CB0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prygel</w:t>
      </w:r>
    </w:p>
    <w:p w14:paraId="76B904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pryglar</w:t>
      </w:r>
    </w:p>
    <w:p w14:paraId="32FF6D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pryl</w:t>
      </w:r>
    </w:p>
    <w:p w14:paraId="0C1549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pryo</w:t>
      </w:r>
    </w:p>
    <w:p w14:paraId="27B1DD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psalm</w:t>
      </w:r>
    </w:p>
    <w:p w14:paraId="6D88EA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06" w:author="Author" w:date="2012-02-26T13:32:00Z" w:name="move318027517"/>
      <w:moveTo w:id="4407" w:author="Author" w:date="2012-02-26T13:32:00Z">
        <w:r w:rsidRPr="00673328">
          <w:rPr>
            <w:rFonts w:ascii="宋体" w:eastAsia="宋体" w:hAnsi="宋体" w:cs="宋体" w:hint="eastAsia"/>
          </w:rPr>
          <w:t>pseudo-</w:t>
        </w:r>
      </w:moveTo>
    </w:p>
    <w:moveToRangeEnd w:id="4406"/>
    <w:p w14:paraId="3886EE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pseudonym</w:t>
      </w:r>
    </w:p>
    <w:p w14:paraId="2B70DF0F" w14:textId="77777777" w:rsidR="00000000" w:rsidRPr="00673328" w:rsidRDefault="00780F39" w:rsidP="00673328">
      <w:pPr>
        <w:pStyle w:val="PlainText"/>
        <w:rPr>
          <w:ins w:id="4408" w:author="Author" w:date="2012-02-26T13:32:00Z"/>
          <w:rFonts w:ascii="宋体" w:eastAsia="宋体" w:hAnsi="宋体" w:cs="宋体" w:hint="eastAsia"/>
        </w:rPr>
      </w:pPr>
      <w:ins w:id="4409" w:author="Author" w:date="2012-02-26T13:32:00Z">
        <w:r w:rsidRPr="00673328">
          <w:rPr>
            <w:rFonts w:ascii="宋体" w:eastAsia="宋体" w:hAnsi="宋体" w:cs="宋体" w:hint="eastAsia"/>
          </w:rPr>
          <w:t>ps</w:t>
        </w:r>
      </w:ins>
    </w:p>
    <w:p w14:paraId="40AA5E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10" w:author="Author" w:date="2012-02-26T13:32:00Z" w:name="move318027517"/>
      <w:moveFrom w:id="4411" w:author="Author" w:date="2012-02-26T13:32:00Z">
        <w:r w:rsidRPr="00673328">
          <w:rPr>
            <w:rFonts w:ascii="宋体" w:eastAsia="宋体" w:hAnsi="宋体" w:cs="宋体" w:hint="eastAsia"/>
          </w:rPr>
          <w:t>pseudo-</w:t>
        </w:r>
      </w:moveFrom>
    </w:p>
    <w:moveFromRangeEnd w:id="4410"/>
    <w:p w14:paraId="242A09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psoriasis</w:t>
      </w:r>
    </w:p>
    <w:p w14:paraId="6308F2C1" w14:textId="77777777" w:rsidR="00000000" w:rsidRPr="003230D0" w:rsidRDefault="00780F39" w:rsidP="003230D0">
      <w:pPr>
        <w:pStyle w:val="PlainText"/>
        <w:rPr>
          <w:del w:id="4412" w:author="Author" w:date="2012-02-26T13:32:00Z"/>
          <w:rFonts w:ascii="宋体" w:eastAsia="宋体" w:hAnsi="宋体" w:cs="宋体" w:hint="eastAsia"/>
        </w:rPr>
      </w:pPr>
      <w:del w:id="4413" w:author="Author" w:date="2012-02-26T13:32:00Z">
        <w:r w:rsidRPr="003230D0">
          <w:rPr>
            <w:rFonts w:ascii="宋体" w:eastAsia="宋体" w:hAnsi="宋体" w:cs="宋体" w:hint="eastAsia"/>
          </w:rPr>
          <w:delText>ps</w:delText>
        </w:r>
      </w:del>
    </w:p>
    <w:p w14:paraId="6955C096" w14:textId="77777777" w:rsidR="00000000" w:rsidRPr="003230D0" w:rsidRDefault="00780F39" w:rsidP="003230D0">
      <w:pPr>
        <w:pStyle w:val="PlainText"/>
        <w:rPr>
          <w:del w:id="4414" w:author="Author" w:date="2012-02-26T13:32:00Z"/>
          <w:rFonts w:ascii="宋体" w:eastAsia="宋体" w:hAnsi="宋体" w:cs="宋体" w:hint="eastAsia"/>
        </w:rPr>
      </w:pPr>
      <w:del w:id="4415" w:author="Author" w:date="2012-02-26T13:32:00Z">
        <w:r w:rsidRPr="003230D0">
          <w:rPr>
            <w:rFonts w:ascii="宋体" w:eastAsia="宋体" w:hAnsi="宋体" w:cs="宋体" w:hint="eastAsia"/>
          </w:rPr>
          <w:delText>p</w:delText>
        </w:r>
      </w:del>
    </w:p>
    <w:p w14:paraId="7BAF15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psykar</w:t>
      </w:r>
    </w:p>
    <w:p w14:paraId="06D9EA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psyke</w:t>
      </w:r>
    </w:p>
    <w:p w14:paraId="7113B5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psykiater</w:t>
      </w:r>
    </w:p>
    <w:p w14:paraId="1C20A6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416" w:author="Author" w:date="2012-02-26T13:32:00Z" w:name="move318027518"/>
      <w:moveTo w:id="44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psykiatri</w:t>
        </w:r>
      </w:moveTo>
    </w:p>
    <w:moveToRangeEnd w:id="4416"/>
    <w:p w14:paraId="2B8DD8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psykiatrisk</w:t>
      </w:r>
    </w:p>
    <w:p w14:paraId="19CA18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18" w:author="Author" w:date="2012-02-26T13:32:00Z" w:name="move318027518"/>
      <w:moveFrom w:id="4419" w:author="Author" w:date="2012-02-26T13:32:00Z">
        <w:r w:rsidRPr="00673328">
          <w:rPr>
            <w:rFonts w:ascii="宋体" w:eastAsia="宋体" w:hAnsi="宋体" w:cs="宋体" w:hint="eastAsia"/>
          </w:rPr>
          <w:t>psykiatri</w:t>
        </w:r>
      </w:moveFrom>
    </w:p>
    <w:moveFromRangeEnd w:id="4418"/>
    <w:p w14:paraId="7BB284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psykiska barn- och ungdomsv0345rden</w:t>
      </w:r>
    </w:p>
    <w:p w14:paraId="0A8216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psykisk</w:t>
      </w:r>
    </w:p>
    <w:p w14:paraId="3B9618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psykoanalys</w:t>
      </w:r>
    </w:p>
    <w:p w14:paraId="083A47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psykofarmaka</w:t>
      </w:r>
    </w:p>
    <w:p w14:paraId="3ED3E4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psykologi</w:t>
      </w:r>
    </w:p>
    <w:p w14:paraId="61F258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psykolog</w:t>
      </w:r>
    </w:p>
    <w:p w14:paraId="293411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psykopat</w:t>
      </w:r>
    </w:p>
    <w:p w14:paraId="4D8659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20" w:author="Author" w:date="2012-02-26T13:32:00Z" w:name="move318027519"/>
      <w:moveTo w:id="4421" w:author="Author" w:date="2012-02-26T13:32:00Z">
        <w:r w:rsidRPr="00673328">
          <w:rPr>
            <w:rFonts w:ascii="宋体" w:eastAsia="宋体" w:hAnsi="宋体" w:cs="宋体" w:hint="eastAsia"/>
          </w:rPr>
          <w:t>psykos</w:t>
        </w:r>
      </w:moveTo>
    </w:p>
    <w:moveToRangeEnd w:id="4420"/>
    <w:p w14:paraId="361A00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ps</w:t>
      </w:r>
      <w:r w:rsidRPr="00673328">
        <w:rPr>
          <w:rFonts w:ascii="宋体" w:eastAsia="宋体" w:hAnsi="宋体" w:cs="宋体" w:hint="eastAsia"/>
        </w:rPr>
        <w:t>ykosomatisk</w:t>
      </w:r>
    </w:p>
    <w:p w14:paraId="791EAB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22" w:author="Author" w:date="2012-02-26T13:32:00Z" w:name="move318027519"/>
      <w:moveFrom w:id="4423" w:author="Author" w:date="2012-02-26T13:32:00Z">
        <w:r w:rsidRPr="00673328">
          <w:rPr>
            <w:rFonts w:ascii="宋体" w:eastAsia="宋体" w:hAnsi="宋体" w:cs="宋体" w:hint="eastAsia"/>
          </w:rPr>
          <w:t>psykos</w:t>
        </w:r>
      </w:moveFrom>
    </w:p>
    <w:moveFromRangeEnd w:id="4422"/>
    <w:p w14:paraId="1EA086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psykoterapi</w:t>
      </w:r>
    </w:p>
    <w:p w14:paraId="0F515F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pubertet</w:t>
      </w:r>
    </w:p>
    <w:p w14:paraId="3FD17C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publicerar</w:t>
      </w:r>
    </w:p>
    <w:p w14:paraId="629D05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publicist</w:t>
      </w:r>
    </w:p>
    <w:p w14:paraId="3CE05A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publicitet</w:t>
      </w:r>
    </w:p>
    <w:p w14:paraId="05FE79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public relations</w:t>
      </w:r>
    </w:p>
    <w:p w14:paraId="0E99A8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publikation</w:t>
      </w:r>
    </w:p>
    <w:p w14:paraId="37E925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publikfriande</w:t>
      </w:r>
    </w:p>
    <w:p w14:paraId="063D72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publik</w:t>
      </w:r>
    </w:p>
    <w:p w14:paraId="7E6347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pub</w:t>
      </w:r>
    </w:p>
    <w:p w14:paraId="41ABAE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puckel</w:t>
      </w:r>
    </w:p>
    <w:p w14:paraId="725705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pucklar p0345</w:t>
      </w:r>
    </w:p>
    <w:p w14:paraId="0F79A2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puck</w:t>
      </w:r>
    </w:p>
    <w:p w14:paraId="484EE9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pudding</w:t>
      </w:r>
    </w:p>
    <w:p w14:paraId="165B99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pudel</w:t>
      </w:r>
    </w:p>
    <w:p w14:paraId="531358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puder</w:t>
      </w:r>
    </w:p>
    <w:p w14:paraId="282BE4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pudrar</w:t>
      </w:r>
    </w:p>
    <w:p w14:paraId="36E1A8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puffar</w:t>
      </w:r>
    </w:p>
    <w:p w14:paraId="09FAB0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24" w:author="Author" w:date="2012-02-26T13:32:00Z" w:name="move318027520"/>
      <w:moveTo w:id="4425" w:author="Author" w:date="2012-02-26T13:32:00Z">
        <w:r w:rsidRPr="00673328">
          <w:rPr>
            <w:rFonts w:ascii="宋体" w:eastAsia="宋体" w:hAnsi="宋体" w:cs="宋体" w:hint="eastAsia"/>
          </w:rPr>
          <w:t>puff</w:t>
        </w:r>
      </w:moveTo>
    </w:p>
    <w:moveToRangeEnd w:id="4424"/>
    <w:p w14:paraId="714994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puffra</w:t>
      </w:r>
    </w:p>
    <w:p w14:paraId="2899D8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26" w:author="Author" w:date="2012-02-26T13:32:00Z" w:name="move318027520"/>
      <w:moveFrom w:id="4427" w:author="Author" w:date="2012-02-26T13:32:00Z">
        <w:r w:rsidRPr="00673328">
          <w:rPr>
            <w:rFonts w:ascii="宋体" w:eastAsia="宋体" w:hAnsi="宋体" w:cs="宋体" w:hint="eastAsia"/>
          </w:rPr>
          <w:t>puff</w:t>
        </w:r>
      </w:moveFrom>
    </w:p>
    <w:moveFromRangeEnd w:id="4426"/>
    <w:p w14:paraId="2EE1ED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pulka</w:t>
      </w:r>
    </w:p>
    <w:p w14:paraId="2C6AF9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pullover</w:t>
      </w:r>
    </w:p>
    <w:p w14:paraId="1EFD1A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pulsar</w:t>
      </w:r>
    </w:p>
    <w:p w14:paraId="6EDBD3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pulserar</w:t>
      </w:r>
    </w:p>
    <w:p w14:paraId="02465E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puls</w:t>
      </w:r>
    </w:p>
    <w:p w14:paraId="60B5AE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pulver</w:t>
      </w:r>
    </w:p>
    <w:p w14:paraId="34E11D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pulvriserar</w:t>
      </w:r>
    </w:p>
    <w:p w14:paraId="3B31DC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puma</w:t>
      </w:r>
    </w:p>
    <w:p w14:paraId="02E00E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28" w:author="Author" w:date="2012-02-26T13:32:00Z" w:name="move318027521"/>
      <w:moveTo w:id="4429" w:author="Author" w:date="2012-02-26T13:32:00Z">
        <w:r w:rsidRPr="00673328">
          <w:rPr>
            <w:rFonts w:ascii="宋体" w:eastAsia="宋体" w:hAnsi="宋体" w:cs="宋体" w:hint="eastAsia"/>
          </w:rPr>
          <w:t>pumpa</w:t>
        </w:r>
      </w:moveTo>
    </w:p>
    <w:moveToRangeEnd w:id="4428"/>
    <w:p w14:paraId="688D33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pumpar</w:t>
      </w:r>
    </w:p>
    <w:p w14:paraId="0C0E32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30" w:author="Author" w:date="2012-02-26T13:32:00Z" w:name="move318027522"/>
      <w:moveTo w:id="4431" w:author="Author" w:date="2012-02-26T13:32:00Z">
        <w:r w:rsidRPr="00673328">
          <w:rPr>
            <w:rFonts w:ascii="宋体" w:eastAsia="宋体" w:hAnsi="宋体" w:cs="宋体" w:hint="eastAsia"/>
          </w:rPr>
          <w:t>pump</w:t>
        </w:r>
      </w:moveTo>
    </w:p>
    <w:p w14:paraId="310EE4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32" w:author="Author" w:date="2012-02-26T13:32:00Z" w:name="move318027521"/>
      <w:moveToRangeEnd w:id="4430"/>
      <w:moveFrom w:id="4433" w:author="Author" w:date="2012-02-26T13:32:00Z">
        <w:r w:rsidRPr="00673328">
          <w:rPr>
            <w:rFonts w:ascii="宋体" w:eastAsia="宋体" w:hAnsi="宋体" w:cs="宋体" w:hint="eastAsia"/>
          </w:rPr>
          <w:t>pumpa</w:t>
        </w:r>
      </w:moveFrom>
    </w:p>
    <w:moveFromRangeEnd w:id="4432"/>
    <w:p w14:paraId="17AB2E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pumps</w:t>
      </w:r>
    </w:p>
    <w:p w14:paraId="236D0F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34" w:author="Author" w:date="2012-02-26T13:32:00Z" w:name="move318027522"/>
      <w:moveFrom w:id="4435" w:author="Author" w:date="2012-02-26T13:32:00Z">
        <w:r w:rsidRPr="00673328">
          <w:rPr>
            <w:rFonts w:ascii="宋体" w:eastAsia="宋体" w:hAnsi="宋体" w:cs="宋体" w:hint="eastAsia"/>
          </w:rPr>
          <w:t>pump</w:t>
        </w:r>
      </w:moveFrom>
    </w:p>
    <w:moveFromRangeEnd w:id="4434"/>
    <w:p w14:paraId="1D1FD4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pundare</w:t>
      </w:r>
    </w:p>
    <w:p w14:paraId="693281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pund</w:t>
      </w:r>
    </w:p>
    <w:p w14:paraId="51B129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pungar ut</w:t>
      </w:r>
    </w:p>
    <w:p w14:paraId="149924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pung</w:t>
      </w:r>
    </w:p>
    <w:p w14:paraId="522A3F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punk</w:t>
      </w:r>
    </w:p>
    <w:p w14:paraId="39CD8D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punkterar</w:t>
      </w:r>
    </w:p>
    <w:p w14:paraId="1DACFE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punktering</w:t>
      </w:r>
    </w:p>
    <w:p w14:paraId="109D7C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punktlig</w:t>
      </w:r>
    </w:p>
    <w:p w14:paraId="04BB05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436" w:author="Author" w:date="2012-02-26T13:32:00Z" w:name="move318027523"/>
      <w:moveTo w:id="44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punkt</w:t>
        </w:r>
      </w:moveTo>
    </w:p>
    <w:moveToRangeEnd w:id="4436"/>
    <w:p w14:paraId="15D146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punktskatt</w:t>
      </w:r>
    </w:p>
    <w:p w14:paraId="188480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punktskrift</w:t>
      </w:r>
    </w:p>
    <w:p w14:paraId="29EA19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38" w:author="Author" w:date="2012-02-26T13:32:00Z" w:name="move318027523"/>
      <w:moveFrom w:id="4439" w:author="Author" w:date="2012-02-26T13:32:00Z">
        <w:r w:rsidRPr="00673328">
          <w:rPr>
            <w:rFonts w:ascii="宋体" w:eastAsia="宋体" w:hAnsi="宋体" w:cs="宋体" w:hint="eastAsia"/>
          </w:rPr>
          <w:t>punkt</w:t>
        </w:r>
      </w:moveFrom>
    </w:p>
    <w:moveFromRangeEnd w:id="4438"/>
    <w:p w14:paraId="2E3FA3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punsch</w:t>
      </w:r>
    </w:p>
    <w:p w14:paraId="5A5D02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pupill</w:t>
      </w:r>
    </w:p>
    <w:p w14:paraId="3D4251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puppa</w:t>
      </w:r>
    </w:p>
    <w:p w14:paraId="344F27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pur0351</w:t>
      </w:r>
    </w:p>
    <w:p w14:paraId="5B9CF1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puritan</w:t>
      </w:r>
    </w:p>
    <w:p w14:paraId="2EF83D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purjol0366k</w:t>
      </w:r>
    </w:p>
    <w:p w14:paraId="045190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40" w:author="Author" w:date="2012-02-26T13:32:00Z" w:name="move318027524"/>
      <w:moveTo w:id="4441" w:author="Author" w:date="2012-02-26T13:32:00Z">
        <w:r w:rsidRPr="00673328">
          <w:rPr>
            <w:rFonts w:ascii="宋体" w:eastAsia="宋体" w:hAnsi="宋体" w:cs="宋体" w:hint="eastAsia"/>
          </w:rPr>
          <w:t>pur-</w:t>
        </w:r>
      </w:moveTo>
    </w:p>
    <w:p w14:paraId="482300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 w:id="4442" w:author="Author" w:date="2012-02-26T13:32:00Z">
        <w:r w:rsidRPr="00673328">
          <w:rPr>
            <w:rFonts w:ascii="宋体" w:eastAsia="宋体" w:hAnsi="宋体" w:cs="宋体" w:hint="eastAsia"/>
          </w:rPr>
          <w:t>pur</w:t>
        </w:r>
      </w:moveTo>
    </w:p>
    <w:moveToRangeEnd w:id="4440"/>
    <w:p w14:paraId="01D197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purpurf0344rgad</w:t>
      </w:r>
    </w:p>
    <w:p w14:paraId="14DBDD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43" w:author="Author" w:date="2012-02-26T13:32:00Z" w:name="move318027524"/>
      <w:moveFrom w:id="4444" w:author="Author" w:date="2012-02-26T13:32:00Z">
        <w:r w:rsidRPr="00673328">
          <w:rPr>
            <w:rFonts w:ascii="宋体" w:eastAsia="宋体" w:hAnsi="宋体" w:cs="宋体" w:hint="eastAsia"/>
          </w:rPr>
          <w:t>pur-</w:t>
        </w:r>
      </w:moveFrom>
    </w:p>
    <w:p w14:paraId="51C793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4445" w:author="Author" w:date="2012-02-26T13:32:00Z">
        <w:r w:rsidRPr="00673328">
          <w:rPr>
            <w:rFonts w:ascii="宋体" w:eastAsia="宋体" w:hAnsi="宋体" w:cs="宋体" w:hint="eastAsia"/>
          </w:rPr>
          <w:t>pur</w:t>
        </w:r>
      </w:moveFrom>
    </w:p>
    <w:moveFromRangeEnd w:id="4443"/>
    <w:p w14:paraId="60AAE7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purung</w:t>
      </w:r>
    </w:p>
    <w:p w14:paraId="177DD8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pussar</w:t>
      </w:r>
    </w:p>
    <w:p w14:paraId="51F15A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pusselbit</w:t>
      </w:r>
    </w:p>
    <w:p w14:paraId="333819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pussel</w:t>
      </w:r>
    </w:p>
    <w:p w14:paraId="0A32FF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pusslar</w:t>
      </w:r>
    </w:p>
    <w:p w14:paraId="6176FF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puss</w:t>
      </w:r>
    </w:p>
    <w:p w14:paraId="2D39CB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pustar</w:t>
      </w:r>
    </w:p>
    <w:p w14:paraId="1D3A61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pust</w:t>
      </w:r>
    </w:p>
    <w:p w14:paraId="63C610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putar</w:t>
      </w:r>
    </w:p>
    <w:p w14:paraId="407B4A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46" w:author="Author" w:date="2012-02-26T13:32:00Z" w:name="move318027525"/>
      <w:moveTo w:id="4447" w:author="Author" w:date="2012-02-26T13:32:00Z">
        <w:r w:rsidRPr="00673328">
          <w:rPr>
            <w:rFonts w:ascii="宋体" w:eastAsia="宋体" w:hAnsi="宋体" w:cs="宋体" w:hint="eastAsia"/>
          </w:rPr>
          <w:t>put</w:t>
        </w:r>
      </w:moveTo>
    </w:p>
    <w:moveToRangeEnd w:id="4446"/>
    <w:p w14:paraId="54EF18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putsar</w:t>
      </w:r>
    </w:p>
    <w:p w14:paraId="7398C4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puts</w:t>
      </w:r>
    </w:p>
    <w:p w14:paraId="708570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48" w:author="Author" w:date="2012-02-26T13:32:00Z" w:name="move318027525"/>
      <w:moveFrom w:id="4449" w:author="Author" w:date="2012-02-26T13:32:00Z">
        <w:r w:rsidRPr="00673328">
          <w:rPr>
            <w:rFonts w:ascii="宋体" w:eastAsia="宋体" w:hAnsi="宋体" w:cs="宋体" w:hint="eastAsia"/>
          </w:rPr>
          <w:t>put</w:t>
        </w:r>
      </w:moveFrom>
    </w:p>
    <w:moveFromRangeEnd w:id="4448"/>
    <w:p w14:paraId="46B084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puttar</w:t>
      </w:r>
    </w:p>
    <w:p w14:paraId="7CCFC0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puttrar</w:t>
      </w:r>
    </w:p>
    <w:p w14:paraId="490B9D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pyjamas</w:t>
      </w:r>
    </w:p>
    <w:p w14:paraId="5DB8DC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pyntar</w:t>
      </w:r>
    </w:p>
    <w:p w14:paraId="17EF58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pynt</w:t>
      </w:r>
    </w:p>
    <w:p w14:paraId="5419EC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pyramid</w:t>
      </w:r>
    </w:p>
    <w:p w14:paraId="019905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pyre</w:t>
      </w:r>
    </w:p>
    <w:p w14:paraId="668562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50" w:author="Author" w:date="2012-02-26T13:32:00Z" w:name="move318027526"/>
      <w:moveTo w:id="4451" w:author="Author" w:date="2012-02-26T13:32:00Z">
        <w:r w:rsidRPr="00673328">
          <w:rPr>
            <w:rFonts w:ascii="宋体" w:eastAsia="宋体" w:hAnsi="宋体" w:cs="宋体" w:hint="eastAsia"/>
          </w:rPr>
          <w:t>pyr</w:t>
        </w:r>
      </w:moveTo>
    </w:p>
    <w:moveToRangeEnd w:id="4450"/>
    <w:p w14:paraId="263165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pyroman</w:t>
      </w:r>
    </w:p>
    <w:p w14:paraId="4A3441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52" w:author="Author" w:date="2012-02-26T13:32:00Z" w:name="move318027526"/>
      <w:moveFrom w:id="4453" w:author="Author" w:date="2012-02-26T13:32:00Z">
        <w:r w:rsidRPr="00673328">
          <w:rPr>
            <w:rFonts w:ascii="宋体" w:eastAsia="宋体" w:hAnsi="宋体" w:cs="宋体" w:hint="eastAsia"/>
          </w:rPr>
          <w:t>pyr</w:t>
        </w:r>
      </w:moveFrom>
    </w:p>
    <w:moveFromRangeEnd w:id="4452"/>
    <w:p w14:paraId="5000B2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pyser</w:t>
      </w:r>
    </w:p>
    <w:p w14:paraId="45DBDF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54" w:author="Author" w:date="2012-02-26T13:32:00Z" w:name="move318027527"/>
      <w:moveTo w:id="4455" w:author="Author" w:date="2012-02-26T13:32:00Z">
        <w:r w:rsidRPr="00673328">
          <w:rPr>
            <w:rFonts w:ascii="宋体" w:eastAsia="宋体" w:hAnsi="宋体" w:cs="宋体" w:hint="eastAsia"/>
          </w:rPr>
          <w:t>pys</w:t>
        </w:r>
      </w:moveTo>
    </w:p>
    <w:moveToRangeEnd w:id="4454"/>
    <w:p w14:paraId="1F0F53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pyssel</w:t>
      </w:r>
    </w:p>
    <w:p w14:paraId="2A15F9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pysslar</w:t>
      </w:r>
    </w:p>
    <w:p w14:paraId="51B922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56" w:author="Author" w:date="2012-02-26T13:32:00Z" w:name="move318027527"/>
      <w:moveFrom w:id="4457" w:author="Author" w:date="2012-02-26T13:32:00Z">
        <w:r w:rsidRPr="00673328">
          <w:rPr>
            <w:rFonts w:ascii="宋体" w:eastAsia="宋体" w:hAnsi="宋体" w:cs="宋体" w:hint="eastAsia"/>
          </w:rPr>
          <w:t>pys</w:t>
        </w:r>
      </w:moveFrom>
    </w:p>
    <w:moveFromRangeEnd w:id="4456"/>
    <w:p w14:paraId="280940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pyton</w:t>
      </w:r>
    </w:p>
    <w:p w14:paraId="05F5DC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pyts</w:t>
      </w:r>
    </w:p>
    <w:p w14:paraId="441598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pytteliten</w:t>
      </w:r>
    </w:p>
    <w:p w14:paraId="0B8F6B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pyttipanna</w:t>
      </w:r>
    </w:p>
    <w:p w14:paraId="1809FC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r0344cka</w:t>
      </w:r>
    </w:p>
    <w:p w14:paraId="522C92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58" w:author="Author" w:date="2012-02-26T13:32:00Z" w:name="move318027528"/>
      <w:moveTo w:id="4459" w:author="Author" w:date="2012-02-26T13:32:00Z">
        <w:r w:rsidRPr="00673328">
          <w:rPr>
            <w:rFonts w:ascii="宋体" w:eastAsia="宋体" w:hAnsi="宋体" w:cs="宋体" w:hint="eastAsia"/>
          </w:rPr>
          <w:t>r0344cke</w:t>
        </w:r>
      </w:moveTo>
    </w:p>
    <w:moveToRangeEnd w:id="4458"/>
    <w:p w14:paraId="130EBA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r0344cker</w:t>
      </w:r>
    </w:p>
    <w:p w14:paraId="465EFD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60" w:author="Author" w:date="2012-02-26T13:32:00Z" w:name="move318027528"/>
      <w:moveFrom w:id="4461" w:author="Author" w:date="2012-02-26T13:32:00Z">
        <w:r w:rsidRPr="00673328">
          <w:rPr>
            <w:rFonts w:ascii="宋体" w:eastAsia="宋体" w:hAnsi="宋体" w:cs="宋体" w:hint="eastAsia"/>
          </w:rPr>
          <w:t>r0344cke</w:t>
        </w:r>
      </w:moveFrom>
    </w:p>
    <w:moveFromRangeEnd w:id="4460"/>
    <w:p w14:paraId="370B8B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r0344ckh0345ll</w:t>
      </w:r>
    </w:p>
    <w:p w14:paraId="5104E8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r0344ckvidd</w:t>
      </w:r>
    </w:p>
    <w:p w14:paraId="445E46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R0344dda barnen</w:t>
      </w:r>
    </w:p>
    <w:p w14:paraId="6FCE20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r0344ddar</w:t>
      </w:r>
    </w:p>
    <w:p w14:paraId="51C770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r0344ddh0345gad</w:t>
      </w:r>
    </w:p>
    <w:p w14:paraId="6B3E28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62" w:author="Author" w:date="2012-02-26T13:32:00Z" w:name="move318027529"/>
      <w:moveTo w:id="4463" w:author="Author" w:date="2012-02-26T13:32:00Z">
        <w:r w:rsidRPr="00673328">
          <w:rPr>
            <w:rFonts w:ascii="宋体" w:eastAsia="宋体" w:hAnsi="宋体" w:cs="宋体" w:hint="eastAsia"/>
          </w:rPr>
          <w:t>r0344dd</w:t>
        </w:r>
      </w:moveTo>
    </w:p>
    <w:moveToRangeEnd w:id="4462"/>
    <w:p w14:paraId="4A966F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r0344ddningsplanka</w:t>
      </w:r>
    </w:p>
    <w:p w14:paraId="45336D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64" w:author="Author" w:date="2012-02-26T13:32:00Z" w:name="move318027529"/>
      <w:moveFrom w:id="4465" w:author="Author" w:date="2012-02-26T13:32:00Z">
        <w:r w:rsidRPr="00673328">
          <w:rPr>
            <w:rFonts w:ascii="宋体" w:eastAsia="宋体" w:hAnsi="宋体" w:cs="宋体" w:hint="eastAsia"/>
          </w:rPr>
          <w:t>r0344dd</w:t>
        </w:r>
      </w:moveFrom>
    </w:p>
    <w:moveFromRangeEnd w:id="4464"/>
    <w:p w14:paraId="084AED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r0344dis</w:t>
      </w:r>
      <w:r w:rsidRPr="00673328">
        <w:rPr>
          <w:rFonts w:ascii="宋体" w:eastAsia="宋体" w:hAnsi="宋体" w:cs="宋体" w:hint="eastAsia"/>
        </w:rPr>
        <w:t>a</w:t>
      </w:r>
    </w:p>
    <w:p w14:paraId="3D842B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66" w:author="Author" w:date="2012-02-26T13:32:00Z" w:name="move318027530"/>
      <w:moveTo w:id="4467" w:author="Author" w:date="2012-02-26T13:32:00Z">
        <w:r w:rsidRPr="00673328">
          <w:rPr>
            <w:rFonts w:ascii="宋体" w:eastAsia="宋体" w:hAnsi="宋体" w:cs="宋体" w:hint="eastAsia"/>
          </w:rPr>
          <w:t>r0344d</w:t>
        </w:r>
      </w:moveTo>
    </w:p>
    <w:moveToRangeEnd w:id="4466"/>
    <w:p w14:paraId="12875A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r0344dsla</w:t>
      </w:r>
    </w:p>
    <w:p w14:paraId="6DA2D7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68" w:author="Author" w:date="2012-02-26T13:32:00Z" w:name="move318027531"/>
      <w:moveTo w:id="4469" w:author="Author" w:date="2012-02-26T13:32:00Z">
        <w:r w:rsidRPr="00673328">
          <w:rPr>
            <w:rFonts w:ascii="宋体" w:eastAsia="宋体" w:hAnsi="宋体" w:cs="宋体" w:hint="eastAsia"/>
          </w:rPr>
          <w:t>r0344ffla</w:t>
        </w:r>
      </w:moveTo>
    </w:p>
    <w:p w14:paraId="60EEA50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70" w:author="Author" w:date="2012-02-26T13:32:00Z" w:name="move318027530"/>
      <w:moveToRangeEnd w:id="4468"/>
      <w:moveFrom w:id="4471" w:author="Author" w:date="2012-02-26T13:32:00Z">
        <w:r w:rsidRPr="00673328">
          <w:rPr>
            <w:rFonts w:ascii="宋体" w:eastAsia="宋体" w:hAnsi="宋体" w:cs="宋体" w:hint="eastAsia"/>
          </w:rPr>
          <w:t>r0344d</w:t>
        </w:r>
      </w:moveFrom>
    </w:p>
    <w:moveFromRangeEnd w:id="4470"/>
    <w:p w14:paraId="1B2EBC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r0344fflar</w:t>
      </w:r>
    </w:p>
    <w:p w14:paraId="6AFD71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72" w:author="Author" w:date="2012-02-26T13:32:00Z" w:name="move318027532"/>
      <w:moveTo w:id="4473" w:author="Author" w:date="2012-02-26T13:32:00Z">
        <w:r w:rsidRPr="00673328">
          <w:rPr>
            <w:rFonts w:ascii="宋体" w:eastAsia="宋体" w:hAnsi="宋体" w:cs="宋体" w:hint="eastAsia"/>
          </w:rPr>
          <w:t>r0344fsa</w:t>
        </w:r>
      </w:moveTo>
    </w:p>
    <w:p w14:paraId="3E3E5B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74" w:author="Author" w:date="2012-02-26T13:32:00Z" w:name="move318027531"/>
      <w:moveToRangeEnd w:id="4472"/>
      <w:moveFrom w:id="4475" w:author="Author" w:date="2012-02-26T13:32:00Z">
        <w:r w:rsidRPr="00673328">
          <w:rPr>
            <w:rFonts w:ascii="宋体" w:eastAsia="宋体" w:hAnsi="宋体" w:cs="宋体" w:hint="eastAsia"/>
          </w:rPr>
          <w:t>r0344ffla</w:t>
        </w:r>
      </w:moveFrom>
    </w:p>
    <w:moveFromRangeEnd w:id="4474"/>
    <w:p w14:paraId="17FD4D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r0344fsar</w:t>
      </w:r>
    </w:p>
    <w:p w14:paraId="7956B7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76" w:author="Author" w:date="2012-02-26T13:32:00Z" w:name="move318027532"/>
      <w:moveFrom w:id="4477" w:author="Author" w:date="2012-02-26T13:32:00Z">
        <w:r w:rsidRPr="00673328">
          <w:rPr>
            <w:rFonts w:ascii="宋体" w:eastAsia="宋体" w:hAnsi="宋体" w:cs="宋体" w:hint="eastAsia"/>
          </w:rPr>
          <w:t>r0344fsa</w:t>
        </w:r>
      </w:moveFrom>
    </w:p>
    <w:moveFromRangeEnd w:id="4476"/>
    <w:p w14:paraId="6BA599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r0344fst</w:t>
      </w:r>
    </w:p>
    <w:p w14:paraId="4AF460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r0344ka</w:t>
      </w:r>
    </w:p>
    <w:p w14:paraId="1C2F6F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r0344kenskap</w:t>
      </w:r>
    </w:p>
    <w:p w14:paraId="62D36B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r0344knar in</w:t>
      </w:r>
    </w:p>
    <w:p w14:paraId="63C5E2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r0344knar</w:t>
      </w:r>
    </w:p>
    <w:p w14:paraId="3990D1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r0344knas</w:t>
      </w:r>
    </w:p>
    <w:p w14:paraId="03B2AD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r0344kneord</w:t>
      </w:r>
    </w:p>
    <w:p w14:paraId="78C1BB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r0344kning</w:t>
      </w:r>
    </w:p>
    <w:p w14:paraId="3B46FD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r0344lsbuss</w:t>
      </w:r>
    </w:p>
    <w:p w14:paraId="2D64E5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r0344ls</w:t>
      </w:r>
    </w:p>
    <w:p w14:paraId="12B808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r0344mnar</w:t>
      </w:r>
    </w:p>
    <w:p w14:paraId="392CB4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r0344nker</w:t>
      </w:r>
    </w:p>
    <w:p w14:paraId="03197E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478" w:author="Author" w:date="2012-02-26T13:32:00Z" w:name="move318027533"/>
      <w:moveTo w:id="44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r0344nna</w:t>
        </w:r>
      </w:moveTo>
    </w:p>
    <w:moveToRangeEnd w:id="4478"/>
    <w:p w14:paraId="041D30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r0344nnande</w:t>
      </w:r>
    </w:p>
    <w:p w14:paraId="0ECF51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80" w:author="Author" w:date="2012-02-26T13:32:00Z" w:name="move318027533"/>
      <w:moveFrom w:id="4481" w:author="Author" w:date="2012-02-26T13:32:00Z">
        <w:r w:rsidRPr="00673328">
          <w:rPr>
            <w:rFonts w:ascii="宋体" w:eastAsia="宋体" w:hAnsi="宋体" w:cs="宋体" w:hint="eastAsia"/>
          </w:rPr>
          <w:t>r0344nna</w:t>
        </w:r>
      </w:moveFrom>
    </w:p>
    <w:moveFromRangeEnd w:id="4480"/>
    <w:p w14:paraId="6ECFED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r0344nner</w:t>
      </w:r>
    </w:p>
    <w:p w14:paraId="39CB9C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r0344nnil</w:t>
      </w:r>
    </w:p>
    <w:p w14:paraId="53522B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82" w:author="Author" w:date="2012-02-26T13:32:00Z" w:name="move318027534"/>
      <w:moveTo w:id="4483" w:author="Author" w:date="2012-02-26T13:32:00Z">
        <w:r w:rsidRPr="00673328">
          <w:rPr>
            <w:rFonts w:ascii="宋体" w:eastAsia="宋体" w:hAnsi="宋体" w:cs="宋体" w:hint="eastAsia"/>
          </w:rPr>
          <w:t>r0344nn</w:t>
        </w:r>
      </w:moveTo>
    </w:p>
    <w:moveToRangeEnd w:id="4482"/>
    <w:p w14:paraId="124CE0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r0344nnsten</w:t>
      </w:r>
    </w:p>
    <w:p w14:paraId="4276E7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84" w:author="Author" w:date="2012-02-26T13:32:00Z" w:name="move318027534"/>
      <w:moveFrom w:id="4485" w:author="Author" w:date="2012-02-26T13:32:00Z">
        <w:r w:rsidRPr="00673328">
          <w:rPr>
            <w:rFonts w:ascii="宋体" w:eastAsia="宋体" w:hAnsi="宋体" w:cs="宋体" w:hint="eastAsia"/>
          </w:rPr>
          <w:t>r0344nn</w:t>
        </w:r>
      </w:moveFrom>
    </w:p>
    <w:moveFromRangeEnd w:id="4484"/>
    <w:p w14:paraId="2A5C26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r0344ntabe</w:t>
      </w:r>
      <w:r w:rsidRPr="00780F39">
        <w:rPr>
          <w:rFonts w:ascii="宋体" w:eastAsia="宋体" w:hAnsi="宋体" w:cs="宋体" w:hint="eastAsia"/>
          <w:lang w:val="sv-SE"/>
        </w:rPr>
        <w:t>l</w:t>
      </w:r>
    </w:p>
    <w:p w14:paraId="2C4870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r0344ntabilitet</w:t>
      </w:r>
    </w:p>
    <w:p w14:paraId="72152C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r0344nta</w:t>
      </w:r>
    </w:p>
    <w:p w14:paraId="315703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r0344ntesats</w:t>
      </w:r>
    </w:p>
    <w:p w14:paraId="722C64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486" w:author="Author" w:date="2012-02-26T13:32:00Z" w:name="move318027535"/>
      <w:moveTo w:id="44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r0344ta</w:t>
        </w:r>
      </w:moveTo>
    </w:p>
    <w:moveToRangeEnd w:id="4486"/>
    <w:p w14:paraId="2C18DA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r0344tar</w:t>
      </w:r>
    </w:p>
    <w:p w14:paraId="668BD7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88" w:author="Author" w:date="2012-02-26T13:32:00Z" w:name="move318027535"/>
      <w:moveFrom w:id="4489" w:author="Author" w:date="2012-02-26T13:32:00Z">
        <w:r w:rsidRPr="00673328">
          <w:rPr>
            <w:rFonts w:ascii="宋体" w:eastAsia="宋体" w:hAnsi="宋体" w:cs="宋体" w:hint="eastAsia"/>
          </w:rPr>
          <w:t>r0344ta</w:t>
        </w:r>
      </w:moveFrom>
    </w:p>
    <w:moveFromRangeEnd w:id="4488"/>
    <w:p w14:paraId="5086CD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r0344tlinjig</w:t>
      </w:r>
    </w:p>
    <w:p w14:paraId="5E8141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90" w:author="Author" w:date="2012-02-26T13:32:00Z" w:name="move318027536"/>
      <w:moveTo w:id="4491" w:author="Author" w:date="2012-02-26T13:32:00Z">
        <w:r w:rsidRPr="00673328">
          <w:rPr>
            <w:rFonts w:ascii="宋体" w:eastAsia="宋体" w:hAnsi="宋体" w:cs="宋体" w:hint="eastAsia"/>
          </w:rPr>
          <w:t>r0344t</w:t>
        </w:r>
      </w:moveTo>
    </w:p>
    <w:moveToRangeEnd w:id="4490"/>
    <w:p w14:paraId="1FCBE6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r0344tsida</w:t>
      </w:r>
    </w:p>
    <w:p w14:paraId="6C6843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492" w:author="Author" w:date="2012-02-26T13:32:00Z" w:name="move318027537"/>
      <w:moveTo w:id="4493" w:author="Author" w:date="2012-02-26T13:32:00Z">
        <w:r w:rsidRPr="00673328">
          <w:rPr>
            <w:rFonts w:ascii="宋体" w:eastAsia="宋体" w:hAnsi="宋体" w:cs="宋体" w:hint="eastAsia"/>
          </w:rPr>
          <w:t>r0344tta</w:t>
        </w:r>
      </w:moveTo>
    </w:p>
    <w:p w14:paraId="1DE8CF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94" w:author="Author" w:date="2012-02-26T13:32:00Z" w:name="move318027536"/>
      <w:moveToRangeEnd w:id="4492"/>
      <w:moveFrom w:id="4495" w:author="Author" w:date="2012-02-26T13:32:00Z">
        <w:r w:rsidRPr="00673328">
          <w:rPr>
            <w:rFonts w:ascii="宋体" w:eastAsia="宋体" w:hAnsi="宋体" w:cs="宋体" w:hint="eastAsia"/>
          </w:rPr>
          <w:t>r0344t</w:t>
        </w:r>
      </w:moveFrom>
    </w:p>
    <w:moveFromRangeEnd w:id="4494"/>
    <w:p w14:paraId="76F1B6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r0344ttar</w:t>
      </w:r>
    </w:p>
    <w:p w14:paraId="076212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496" w:author="Author" w:date="2012-02-26T13:32:00Z" w:name="move318027537"/>
      <w:moveFrom w:id="4497" w:author="Author" w:date="2012-02-26T13:32:00Z">
        <w:r w:rsidRPr="00673328">
          <w:rPr>
            <w:rFonts w:ascii="宋体" w:eastAsia="宋体" w:hAnsi="宋体" w:cs="宋体" w:hint="eastAsia"/>
          </w:rPr>
          <w:t>r0344tta</w:t>
        </w:r>
      </w:moveFrom>
    </w:p>
    <w:moveFromRangeEnd w:id="4496"/>
    <w:p w14:paraId="320281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r0344tteg0345ng</w:t>
      </w:r>
    </w:p>
    <w:p w14:paraId="251EA8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r0344ttelse</w:t>
      </w:r>
    </w:p>
    <w:p w14:paraId="244312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r0344ttesn0366re</w:t>
      </w:r>
    </w:p>
    <w:p w14:paraId="3C1FAA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r0344ttf0344rdigar</w:t>
      </w:r>
    </w:p>
    <w:p w14:paraId="25D5BE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r0344ttf0344rdig</w:t>
      </w:r>
    </w:p>
    <w:p w14:paraId="13F7C6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r0344ttfram</w:t>
      </w:r>
    </w:p>
    <w:p w14:paraId="239260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r0344ttighet</w:t>
      </w:r>
    </w:p>
    <w:p w14:paraId="418BA5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r0344ttm0344tig</w:t>
      </w:r>
    </w:p>
    <w:p w14:paraId="256090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498" w:author="Author" w:date="2012-02-26T13:32:00Z" w:name="move318027538"/>
      <w:moveTo w:id="449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r0344tt-</w:t>
        </w:r>
      </w:moveTo>
    </w:p>
    <w:p w14:paraId="048716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450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r0344tt</w:t>
        </w:r>
      </w:moveTo>
    </w:p>
    <w:moveToRangeEnd w:id="4498"/>
    <w:p w14:paraId="4D89B4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r0344ttrog</w:t>
      </w:r>
      <w:r w:rsidRPr="00780F39">
        <w:rPr>
          <w:rFonts w:ascii="宋体" w:eastAsia="宋体" w:hAnsi="宋体" w:cs="宋体" w:hint="eastAsia"/>
          <w:lang w:val="sv-SE"/>
        </w:rPr>
        <w:t>en</w:t>
      </w:r>
    </w:p>
    <w:p w14:paraId="36D26B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r0344ttsfall</w:t>
      </w:r>
    </w:p>
    <w:p w14:paraId="417F8E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01" w:author="Author" w:date="2012-02-26T13:32:00Z" w:name="move318027539"/>
      <w:moveTo w:id="450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r0344ttshj0344lp</w:t>
        </w:r>
      </w:moveTo>
    </w:p>
    <w:moveToRangeEnd w:id="4501"/>
    <w:p w14:paraId="55874F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r0344ttshj0344lpsavgift</w:t>
      </w:r>
    </w:p>
    <w:p w14:paraId="430776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r0344ttshj0344lpsn0344mnd</w:t>
      </w:r>
    </w:p>
    <w:p w14:paraId="585D2D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03" w:author="Author" w:date="2012-02-26T13:32:00Z" w:name="move318027539"/>
      <w:moveFrom w:id="4504" w:author="Author" w:date="2012-02-26T13:32:00Z">
        <w:r w:rsidRPr="00673328">
          <w:rPr>
            <w:rFonts w:ascii="宋体" w:eastAsia="宋体" w:hAnsi="宋体" w:cs="宋体" w:hint="eastAsia"/>
          </w:rPr>
          <w:t>r0344ttshj0344lp</w:t>
        </w:r>
      </w:moveFrom>
    </w:p>
    <w:moveFromRangeEnd w:id="4503"/>
    <w:p w14:paraId="106005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r0344ttskaffens</w:t>
      </w:r>
    </w:p>
    <w:p w14:paraId="4EC718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r0344ttskipning</w:t>
      </w:r>
    </w:p>
    <w:p w14:paraId="46F20F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r0344ttskrivning</w:t>
      </w:r>
    </w:p>
    <w:p w14:paraId="4F3924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r0344ttsl0366s</w:t>
      </w:r>
    </w:p>
    <w:p w14:paraId="5E445D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r0344ttslig</w:t>
      </w:r>
    </w:p>
    <w:p w14:paraId="7FBF14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r0344ttsmedicin</w:t>
      </w:r>
    </w:p>
    <w:p w14:paraId="608155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r0344ttspsykiatri</w:t>
      </w:r>
    </w:p>
    <w:p w14:paraId="5CC0A1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r0344ttsr0366ta</w:t>
      </w:r>
    </w:p>
    <w:p w14:paraId="64F0E7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r0344ttss0344kerhet</w:t>
      </w:r>
    </w:p>
    <w:p w14:paraId="0900BF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r0344ttssal</w:t>
      </w:r>
    </w:p>
    <w:p w14:paraId="7CC670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r0344ttsskydd</w:t>
      </w:r>
    </w:p>
    <w:p w14:paraId="63CAFC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</w:t>
      </w:r>
      <w:r w:rsidRPr="00780F39">
        <w:rPr>
          <w:rFonts w:ascii="宋体" w:eastAsia="宋体" w:hAnsi="宋体" w:cs="宋体" w:hint="eastAsia"/>
          <w:lang w:val="sv-SE"/>
        </w:rPr>
        <w:t>0344ttstavning</w:t>
      </w:r>
    </w:p>
    <w:p w14:paraId="7D5573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r0344ttstolk</w:t>
      </w:r>
    </w:p>
    <w:p w14:paraId="52333A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r0344ttsv0344sen</w:t>
      </w:r>
    </w:p>
    <w:p w14:paraId="126037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r0344ttsvetenskap</w:t>
      </w:r>
    </w:p>
    <w:p w14:paraId="09B536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05" w:author="Author" w:date="2012-02-26T13:32:00Z" w:name="move318027538"/>
      <w:moveFrom w:id="4506" w:author="Author" w:date="2012-02-26T13:32:00Z">
        <w:r w:rsidRPr="00673328">
          <w:rPr>
            <w:rFonts w:ascii="宋体" w:eastAsia="宋体" w:hAnsi="宋体" w:cs="宋体" w:hint="eastAsia"/>
          </w:rPr>
          <w:t>r0344tt-</w:t>
        </w:r>
      </w:moveFrom>
    </w:p>
    <w:p w14:paraId="07F998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4507" w:author="Author" w:date="2012-02-26T13:32:00Z">
        <w:r w:rsidRPr="00673328">
          <w:rPr>
            <w:rFonts w:ascii="宋体" w:eastAsia="宋体" w:hAnsi="宋体" w:cs="宋体" w:hint="eastAsia"/>
          </w:rPr>
          <w:t>r0344tt</w:t>
        </w:r>
      </w:moveFrom>
    </w:p>
    <w:moveFromRangeEnd w:id="4505"/>
    <w:p w14:paraId="103E0C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r0344ttvisa</w:t>
      </w:r>
    </w:p>
    <w:p w14:paraId="376343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r0344ttvis</w:t>
      </w:r>
    </w:p>
    <w:p w14:paraId="7613CC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r0344vaktig</w:t>
      </w:r>
    </w:p>
    <w:p w14:paraId="7094EC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08" w:author="Author" w:date="2012-02-26T13:32:00Z" w:name="move318027540"/>
      <w:moveTo w:id="450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r0344v</w:t>
        </w:r>
      </w:moveTo>
    </w:p>
    <w:moveToRangeEnd w:id="4508"/>
    <w:p w14:paraId="1C2F77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r0344vsax</w:t>
      </w:r>
    </w:p>
    <w:p w14:paraId="641A64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r0344vspel</w:t>
      </w:r>
    </w:p>
    <w:p w14:paraId="0D5107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10" w:author="Author" w:date="2012-02-26T13:32:00Z" w:name="move318027540"/>
      <w:moveFrom w:id="4511" w:author="Author" w:date="2012-02-26T13:32:00Z">
        <w:r w:rsidRPr="00673328">
          <w:rPr>
            <w:rFonts w:ascii="宋体" w:eastAsia="宋体" w:hAnsi="宋体" w:cs="宋体" w:hint="eastAsia"/>
          </w:rPr>
          <w:t>r0344v</w:t>
        </w:r>
      </w:moveFrom>
    </w:p>
    <w:moveFromRangeEnd w:id="4510"/>
    <w:p w14:paraId="639027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r0345barkad</w:t>
      </w:r>
    </w:p>
    <w:p w14:paraId="2C4B0E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r0345biff</w:t>
      </w:r>
    </w:p>
    <w:p w14:paraId="567D74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r0345dande</w:t>
      </w:r>
    </w:p>
    <w:p w14:paraId="25DA2C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r0345dbr0345kar</w:t>
      </w:r>
    </w:p>
    <w:p w14:paraId="3DD8EF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r0345der</w:t>
      </w:r>
    </w:p>
    <w:p w14:paraId="46612B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r0345dg0366r</w:t>
      </w:r>
    </w:p>
    <w:p w14:paraId="18C02F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r0345dgivande</w:t>
      </w:r>
    </w:p>
    <w:p w14:paraId="1FE79F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r0345dgivare</w:t>
      </w:r>
    </w:p>
    <w:p w14:paraId="13D4EE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r0345dgivning</w:t>
      </w:r>
    </w:p>
    <w:p w14:paraId="6ABC80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r0345dhus</w:t>
      </w:r>
    </w:p>
    <w:p w14:paraId="5CABAE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r0345dig</w:t>
      </w:r>
    </w:p>
    <w:p w14:paraId="41454A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r0345djur</w:t>
      </w:r>
    </w:p>
    <w:p w14:paraId="1A467C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r0345dman</w:t>
      </w:r>
    </w:p>
    <w:p w14:paraId="1D21B4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12" w:author="Author" w:date="2012-02-26T13:32:00Z" w:name="move318027541"/>
      <w:moveTo w:id="451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r0345d</w:t>
        </w:r>
      </w:moveTo>
    </w:p>
    <w:moveToRangeEnd w:id="4512"/>
    <w:p w14:paraId="3120FE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r0345dsl0345r</w:t>
      </w:r>
    </w:p>
    <w:p w14:paraId="59BFF9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r0345dslag</w:t>
      </w:r>
    </w:p>
    <w:p w14:paraId="78A599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14" w:author="Author" w:date="2012-02-26T13:32:00Z" w:name="move318027541"/>
      <w:moveFrom w:id="4515" w:author="Author" w:date="2012-02-26T13:32:00Z">
        <w:r w:rsidRPr="00673328">
          <w:rPr>
            <w:rFonts w:ascii="宋体" w:eastAsia="宋体" w:hAnsi="宋体" w:cs="宋体" w:hint="eastAsia"/>
          </w:rPr>
          <w:t>r0345d</w:t>
        </w:r>
      </w:moveFrom>
    </w:p>
    <w:moveFromRangeEnd w:id="4514"/>
    <w:p w14:paraId="34C7A1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r0345dvill</w:t>
      </w:r>
    </w:p>
    <w:p w14:paraId="699B9B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r0345gad</w:t>
      </w:r>
    </w:p>
    <w:p w14:paraId="11A568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r0345ga</w:t>
      </w:r>
    </w:p>
    <w:p w14:paraId="11A7E0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r0345ge</w:t>
      </w:r>
    </w:p>
    <w:p w14:paraId="704A56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r0345g</w:t>
      </w:r>
    </w:p>
    <w:p w14:paraId="6EDF33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516" w:author="Author" w:date="2012-02-26T13:32:00Z" w:name="move318027542"/>
      <w:moveTo w:id="4517" w:author="Author" w:date="2012-02-26T13:32:00Z">
        <w:r w:rsidRPr="00673328">
          <w:rPr>
            <w:rFonts w:ascii="宋体" w:eastAsia="宋体" w:hAnsi="宋体" w:cs="宋体" w:hint="eastAsia"/>
          </w:rPr>
          <w:t>r0345ka</w:t>
        </w:r>
      </w:moveTo>
    </w:p>
    <w:moveToRangeEnd w:id="4516"/>
    <w:p w14:paraId="03D044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r0345kar</w:t>
      </w:r>
    </w:p>
    <w:p w14:paraId="67E4C6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518" w:author="Author" w:date="2012-02-26T13:32:00Z" w:name="move318027543"/>
      <w:moveTo w:id="4519" w:author="Author" w:date="2012-02-26T13:32:00Z">
        <w:r w:rsidRPr="00673328">
          <w:rPr>
            <w:rFonts w:ascii="宋体" w:eastAsia="宋体" w:hAnsi="宋体" w:cs="宋体" w:hint="eastAsia"/>
          </w:rPr>
          <w:t>r0345k</w:t>
        </w:r>
      </w:moveTo>
    </w:p>
    <w:p w14:paraId="03F4C1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20" w:author="Author" w:date="2012-02-26T13:32:00Z" w:name="move318027542"/>
      <w:moveToRangeEnd w:id="4518"/>
      <w:moveFrom w:id="4521" w:author="Author" w:date="2012-02-26T13:32:00Z">
        <w:r w:rsidRPr="00673328">
          <w:rPr>
            <w:rFonts w:ascii="宋体" w:eastAsia="宋体" w:hAnsi="宋体" w:cs="宋体" w:hint="eastAsia"/>
          </w:rPr>
          <w:t>r0345ka</w:t>
        </w:r>
      </w:moveFrom>
    </w:p>
    <w:moveFromRangeEnd w:id="4520"/>
    <w:p w14:paraId="4EA5AE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r0345kost</w:t>
      </w:r>
    </w:p>
    <w:p w14:paraId="5FBCC7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22" w:author="Author" w:date="2012-02-26T13:32:00Z" w:name="move318027543"/>
      <w:moveFrom w:id="4523" w:author="Author" w:date="2012-02-26T13:32:00Z">
        <w:r w:rsidRPr="00673328">
          <w:rPr>
            <w:rFonts w:ascii="宋体" w:eastAsia="宋体" w:hAnsi="宋体" w:cs="宋体" w:hint="eastAsia"/>
          </w:rPr>
          <w:t>r0345k</w:t>
        </w:r>
      </w:moveFrom>
    </w:p>
    <w:moveFromRangeEnd w:id="4522"/>
    <w:p w14:paraId="45137A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r0345kurr</w:t>
      </w:r>
    </w:p>
    <w:p w14:paraId="175E90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r0345mar</w:t>
      </w:r>
    </w:p>
    <w:p w14:paraId="21D22C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24" w:author="Author" w:date="2012-02-26T13:32:00Z" w:name="move318027544"/>
      <w:moveTo w:id="452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r0345</w:t>
        </w:r>
      </w:moveTo>
    </w:p>
    <w:moveToRangeEnd w:id="4524"/>
    <w:p w14:paraId="16FBEE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r0345nare</w:t>
      </w:r>
    </w:p>
    <w:p w14:paraId="59E870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r0345nar</w:t>
      </w:r>
    </w:p>
    <w:p w14:paraId="453ED0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r0345n</w:t>
      </w:r>
    </w:p>
    <w:p w14:paraId="15C0C0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r0345olja</w:t>
      </w:r>
    </w:p>
    <w:p w14:paraId="1EA0A5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r0345pluggar</w:t>
      </w:r>
    </w:p>
    <w:p w14:paraId="140280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r0345r0366rd</w:t>
      </w:r>
    </w:p>
    <w:p w14:paraId="3F00D8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r0345r f0366r</w:t>
      </w:r>
    </w:p>
    <w:p w14:paraId="1E7E67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r0345ris</w:t>
      </w:r>
    </w:p>
    <w:p w14:paraId="725F85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r0345r om</w:t>
      </w:r>
    </w:p>
    <w:p w14:paraId="5598E0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r0345r</w:t>
      </w:r>
      <w:r w:rsidRPr="00780F39">
        <w:rPr>
          <w:rFonts w:ascii="宋体" w:eastAsia="宋体" w:hAnsi="宋体" w:cs="宋体" w:hint="eastAsia"/>
          <w:lang w:val="sv-SE"/>
        </w:rPr>
        <w:t xml:space="preserve"> p0345</w:t>
      </w:r>
    </w:p>
    <w:p w14:paraId="64D7F2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r0345skinn</w:t>
      </w:r>
    </w:p>
    <w:p w14:paraId="684B7D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26" w:author="Author" w:date="2012-02-26T13:32:00Z" w:name="move318027544"/>
      <w:moveFrom w:id="4527" w:author="Author" w:date="2012-02-26T13:32:00Z">
        <w:r w:rsidRPr="00673328">
          <w:rPr>
            <w:rFonts w:ascii="宋体" w:eastAsia="宋体" w:hAnsi="宋体" w:cs="宋体" w:hint="eastAsia"/>
          </w:rPr>
          <w:t>r0345</w:t>
        </w:r>
      </w:moveFrom>
    </w:p>
    <w:moveFromRangeEnd w:id="4526"/>
    <w:p w14:paraId="4B8D05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r0345tta</w:t>
      </w:r>
    </w:p>
    <w:p w14:paraId="7C1B5A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r0345vara</w:t>
      </w:r>
    </w:p>
    <w:p w14:paraId="405D5E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r0366da hund</w:t>
      </w:r>
    </w:p>
    <w:p w14:paraId="58F6D6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r0366dbeta</w:t>
      </w:r>
    </w:p>
    <w:p w14:paraId="1081B8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r0366ding</w:t>
      </w:r>
    </w:p>
    <w:p w14:paraId="5B8A6B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r0366dl0344tt</w:t>
      </w:r>
    </w:p>
    <w:p w14:paraId="684626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28" w:author="Author" w:date="2012-02-26T13:32:00Z" w:name="move318027545"/>
      <w:moveTo w:id="45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r0366d</w:t>
        </w:r>
      </w:moveTo>
    </w:p>
    <w:moveToRangeEnd w:id="4528"/>
    <w:p w14:paraId="663D1A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r0366dsp0344tta</w:t>
      </w:r>
    </w:p>
    <w:p w14:paraId="513490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r0366dsprit</w:t>
      </w:r>
    </w:p>
    <w:p w14:paraId="331BE9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30" w:author="Author" w:date="2012-02-26T13:32:00Z" w:name="move318027545"/>
      <w:moveFrom w:id="4531" w:author="Author" w:date="2012-02-26T13:32:00Z">
        <w:r w:rsidRPr="00673328">
          <w:rPr>
            <w:rFonts w:ascii="宋体" w:eastAsia="宋体" w:hAnsi="宋体" w:cs="宋体" w:hint="eastAsia"/>
          </w:rPr>
          <w:t>r0366d</w:t>
        </w:r>
      </w:moveFrom>
    </w:p>
    <w:moveFromRangeEnd w:id="4530"/>
    <w:p w14:paraId="68A88B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r0366dvin</w:t>
      </w:r>
    </w:p>
    <w:p w14:paraId="24EFDD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r0366jer</w:t>
      </w:r>
    </w:p>
    <w:p w14:paraId="211F61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r0366jning</w:t>
      </w:r>
    </w:p>
    <w:p w14:paraId="4BDAC3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r0366kare</w:t>
      </w:r>
    </w:p>
    <w:p w14:paraId="227F84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r0366kdykare</w:t>
      </w:r>
    </w:p>
    <w:p w14:paraId="1107F7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r0366kelse</w:t>
      </w:r>
    </w:p>
    <w:p w14:paraId="79B2BD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r0366ker</w:t>
      </w:r>
    </w:p>
    <w:p w14:paraId="590A15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r0366kfri</w:t>
      </w:r>
    </w:p>
    <w:p w14:paraId="72F226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r0366kig</w:t>
      </w:r>
    </w:p>
    <w:p w14:paraId="4EAF26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32" w:author="Author" w:date="2012-02-26T13:32:00Z" w:name="move318027546"/>
      <w:moveTo w:id="45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r0366k</w:t>
        </w:r>
      </w:moveTo>
    </w:p>
    <w:moveToRangeEnd w:id="4532"/>
    <w:p w14:paraId="305C1F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r0366kning</w:t>
      </w:r>
    </w:p>
    <w:p w14:paraId="592E63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r0366krid0345</w:t>
      </w:r>
    </w:p>
    <w:p w14:paraId="63B87D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r0366ksugen</w:t>
      </w:r>
    </w:p>
    <w:p w14:paraId="50D31F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34" w:author="Author" w:date="2012-02-26T13:32:00Z" w:name="move318027546"/>
      <w:moveFrom w:id="4535" w:author="Author" w:date="2012-02-26T13:32:00Z">
        <w:r w:rsidRPr="00673328">
          <w:rPr>
            <w:rFonts w:ascii="宋体" w:eastAsia="宋体" w:hAnsi="宋体" w:cs="宋体" w:hint="eastAsia"/>
          </w:rPr>
          <w:t>r0366k</w:t>
        </w:r>
      </w:moveFrom>
    </w:p>
    <w:moveFromRangeEnd w:id="4534"/>
    <w:p w14:paraId="37B66E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r0366ner</w:t>
      </w:r>
    </w:p>
    <w:p w14:paraId="6CABE0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536" w:author="Author" w:date="2012-02-26T13:32:00Z" w:name="move318027547"/>
      <w:moveTo w:id="4537" w:author="Author" w:date="2012-02-26T13:32:00Z">
        <w:r w:rsidRPr="00673328">
          <w:rPr>
            <w:rFonts w:ascii="宋体" w:eastAsia="宋体" w:hAnsi="宋体" w:cs="宋体" w:hint="eastAsia"/>
          </w:rPr>
          <w:t>r0366n</w:t>
        </w:r>
      </w:moveTo>
    </w:p>
    <w:moveToRangeEnd w:id="4536"/>
    <w:p w14:paraId="18C6BF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r0366nnb0344r</w:t>
      </w:r>
    </w:p>
    <w:p w14:paraId="1BA12F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r0366nn</w:t>
      </w:r>
    </w:p>
    <w:p w14:paraId="4E6564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38" w:author="Author" w:date="2012-02-26T13:32:00Z" w:name="move318027547"/>
      <w:moveFrom w:id="4539" w:author="Author" w:date="2012-02-26T13:32:00Z">
        <w:r w:rsidRPr="00673328">
          <w:rPr>
            <w:rFonts w:ascii="宋体" w:eastAsia="宋体" w:hAnsi="宋体" w:cs="宋体" w:hint="eastAsia"/>
          </w:rPr>
          <w:t>r0366n</w:t>
        </w:r>
      </w:moveFrom>
    </w:p>
    <w:moveFromRangeEnd w:id="4538"/>
    <w:p w14:paraId="11B8D7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r0366ntgar</w:t>
      </w:r>
    </w:p>
    <w:p w14:paraId="7B1F68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r0366ntgen</w:t>
      </w:r>
    </w:p>
    <w:p w14:paraId="7EFC32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540" w:author="Author" w:date="2012-02-26T13:32:00Z" w:name="move318027548"/>
      <w:moveTo w:id="4541" w:author="Author" w:date="2012-02-26T13:32:00Z">
        <w:r w:rsidRPr="00673328">
          <w:rPr>
            <w:rFonts w:ascii="宋体" w:eastAsia="宋体" w:hAnsi="宋体" w:cs="宋体" w:hint="eastAsia"/>
          </w:rPr>
          <w:t>r0366ra</w:t>
        </w:r>
      </w:moveTo>
    </w:p>
    <w:moveToRangeEnd w:id="4540"/>
    <w:p w14:paraId="2C21F4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r0366rande</w:t>
      </w:r>
    </w:p>
    <w:p w14:paraId="22CE83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42" w:author="Author" w:date="2012-02-26T13:32:00Z" w:name="move318027548"/>
      <w:moveFrom w:id="4543" w:author="Author" w:date="2012-02-26T13:32:00Z">
        <w:r w:rsidRPr="00673328">
          <w:rPr>
            <w:rFonts w:ascii="宋体" w:eastAsia="宋体" w:hAnsi="宋体" w:cs="宋体" w:hint="eastAsia"/>
          </w:rPr>
          <w:t>r0366ra</w:t>
        </w:r>
      </w:moveFrom>
    </w:p>
    <w:moveFromRangeEnd w:id="4542"/>
    <w:p w14:paraId="2DB3BE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r0366rd</w:t>
      </w:r>
    </w:p>
    <w:p w14:paraId="63A5DC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r0366relse</w:t>
      </w:r>
    </w:p>
    <w:p w14:paraId="6D0A8C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r0366rig</w:t>
      </w:r>
    </w:p>
    <w:p w14:paraId="48AD7F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44" w:author="Author" w:date="2012-02-26T13:32:00Z" w:name="move318027549"/>
      <w:moveTo w:id="454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r0366rlig</w:t>
        </w:r>
      </w:moveTo>
    </w:p>
    <w:moveToRangeEnd w:id="4544"/>
    <w:p w14:paraId="4300A1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r0366rlig pensions0345lder</w:t>
      </w:r>
    </w:p>
    <w:p w14:paraId="67A269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46" w:author="Author" w:date="2012-02-26T13:32:00Z" w:name="move318027549"/>
      <w:moveFrom w:id="4547" w:author="Author" w:date="2012-02-26T13:32:00Z">
        <w:r w:rsidRPr="00673328">
          <w:rPr>
            <w:rFonts w:ascii="宋体" w:eastAsia="宋体" w:hAnsi="宋体" w:cs="宋体" w:hint="eastAsia"/>
          </w:rPr>
          <w:t>r0366rlig</w:t>
        </w:r>
      </w:moveFrom>
    </w:p>
    <w:moveFromRangeEnd w:id="4546"/>
    <w:p w14:paraId="0A33E8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r0366rmokare</w:t>
      </w:r>
    </w:p>
    <w:p w14:paraId="047510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548" w:author="Author" w:date="2012-02-26T13:32:00Z" w:name="move318027550"/>
      <w:moveTo w:id="4549" w:author="Author" w:date="2012-02-26T13:32:00Z">
        <w:r w:rsidRPr="00673328">
          <w:rPr>
            <w:rFonts w:ascii="宋体" w:eastAsia="宋体" w:hAnsi="宋体" w:cs="宋体" w:hint="eastAsia"/>
          </w:rPr>
          <w:t>r0366r</w:t>
        </w:r>
      </w:moveTo>
    </w:p>
    <w:moveToRangeEnd w:id="4548"/>
    <w:p w14:paraId="1A1256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r0366r sig</w:t>
      </w:r>
    </w:p>
    <w:p w14:paraId="5CB03F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50" w:author="Author" w:date="2012-02-26T13:32:00Z" w:name="move318027550"/>
      <w:moveFrom w:id="4551" w:author="Author" w:date="2012-02-26T13:32:00Z">
        <w:r w:rsidRPr="00673328">
          <w:rPr>
            <w:rFonts w:ascii="宋体" w:eastAsia="宋体" w:hAnsi="宋体" w:cs="宋体" w:hint="eastAsia"/>
          </w:rPr>
          <w:t>r0366r</w:t>
        </w:r>
      </w:moveFrom>
    </w:p>
    <w:moveFromRangeEnd w:id="4550"/>
    <w:p w14:paraId="4C895D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r0366se</w:t>
      </w:r>
    </w:p>
    <w:p w14:paraId="4CCD09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r0366s</w:t>
      </w:r>
    </w:p>
    <w:p w14:paraId="70E1D6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r0366star</w:t>
      </w:r>
    </w:p>
    <w:p w14:paraId="22FEFE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r0366stber0344ttigad</w:t>
      </w:r>
    </w:p>
    <w:p w14:paraId="2B702A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r0366stkort</w:t>
      </w:r>
    </w:p>
    <w:p w14:paraId="092C49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r0366stl0344ge</w:t>
      </w:r>
    </w:p>
    <w:p w14:paraId="030C87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r0366stl</w:t>
      </w:r>
      <w:r w:rsidRPr="00780F39">
        <w:rPr>
          <w:rFonts w:ascii="宋体" w:eastAsia="宋体" w:hAnsi="宋体" w:cs="宋体" w:hint="eastAsia"/>
          <w:lang w:val="sv-SE"/>
        </w:rPr>
        <w:t>0344ngd</w:t>
      </w:r>
    </w:p>
    <w:p w14:paraId="12AB5E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52" w:author="Author" w:date="2012-02-26T13:32:00Z" w:name="move318027551"/>
      <w:moveTo w:id="45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r0366st</w:t>
        </w:r>
      </w:moveTo>
    </w:p>
    <w:moveToRangeEnd w:id="4552"/>
    <w:p w14:paraId="5363D6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r0366stning</w:t>
      </w:r>
    </w:p>
    <w:p w14:paraId="381B5C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r0366str0344tt</w:t>
      </w:r>
    </w:p>
    <w:p w14:paraId="0CBF2F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r0366stsedel</w:t>
      </w:r>
    </w:p>
    <w:p w14:paraId="707050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54" w:author="Author" w:date="2012-02-26T13:32:00Z" w:name="move318027551"/>
      <w:moveFrom w:id="4555" w:author="Author" w:date="2012-02-26T13:32:00Z">
        <w:r w:rsidRPr="00673328">
          <w:rPr>
            <w:rFonts w:ascii="宋体" w:eastAsia="宋体" w:hAnsi="宋体" w:cs="宋体" w:hint="eastAsia"/>
          </w:rPr>
          <w:t>r0366st</w:t>
        </w:r>
      </w:moveFrom>
    </w:p>
    <w:moveFromRangeEnd w:id="4554"/>
    <w:p w14:paraId="1D9840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r0366t0344gg</w:t>
      </w:r>
    </w:p>
    <w:p w14:paraId="74F527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r0366ta</w:t>
      </w:r>
    </w:p>
    <w:p w14:paraId="7BF281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r0366tm0345nad</w:t>
      </w:r>
    </w:p>
    <w:p w14:paraId="2150B1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r0366t</w:t>
      </w:r>
    </w:p>
    <w:p w14:paraId="2FA5D0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r0366tter</w:t>
      </w:r>
    </w:p>
    <w:p w14:paraId="073DFF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r0366tt</w:t>
      </w:r>
    </w:p>
    <w:p w14:paraId="707307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r0366vare</w:t>
      </w:r>
    </w:p>
    <w:p w14:paraId="08044A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r0366varhistoria</w:t>
      </w:r>
    </w:p>
    <w:p w14:paraId="27AD88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r0366var</w:t>
      </w:r>
    </w:p>
    <w:p w14:paraId="475498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r0366v</w:t>
      </w:r>
    </w:p>
    <w:p w14:paraId="137880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rabalder</w:t>
      </w:r>
    </w:p>
    <w:p w14:paraId="10E63C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rabarber</w:t>
      </w:r>
    </w:p>
    <w:p w14:paraId="6BA966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rabatt</w:t>
      </w:r>
    </w:p>
    <w:p w14:paraId="5CC5D0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rabbin</w:t>
      </w:r>
    </w:p>
    <w:p w14:paraId="2BED7F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rabblar</w:t>
      </w:r>
    </w:p>
    <w:p w14:paraId="515065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rabiat</w:t>
      </w:r>
    </w:p>
    <w:p w14:paraId="146351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rabies</w:t>
      </w:r>
    </w:p>
    <w:p w14:paraId="4133AC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racer</w:t>
      </w:r>
    </w:p>
    <w:p w14:paraId="7664F2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rackare</w:t>
      </w:r>
    </w:p>
    <w:p w14:paraId="19B599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rackar ner</w:t>
      </w:r>
    </w:p>
    <w:p w14:paraId="66DF71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rackartyg</w:t>
      </w:r>
    </w:p>
    <w:p w14:paraId="251498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racket</w:t>
      </w:r>
    </w:p>
    <w:p w14:paraId="222386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rack</w:t>
      </w:r>
    </w:p>
    <w:p w14:paraId="47ECF0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radarkontroll</w:t>
      </w:r>
    </w:p>
    <w:p w14:paraId="67E4FA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56" w:author="Author" w:date="2012-02-26T13:32:00Z" w:name="move318027552"/>
      <w:moveTo w:id="455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radar</w:t>
        </w:r>
      </w:moveTo>
    </w:p>
    <w:moveToRangeEnd w:id="4556"/>
    <w:p w14:paraId="5660CD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radarpar</w:t>
      </w:r>
    </w:p>
    <w:p w14:paraId="1FD8E2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58" w:author="Author" w:date="2012-02-26T13:32:00Z" w:name="move318027552"/>
      <w:moveFrom w:id="4559" w:author="Author" w:date="2012-02-26T13:32:00Z">
        <w:r w:rsidRPr="00673328">
          <w:rPr>
            <w:rFonts w:ascii="宋体" w:eastAsia="宋体" w:hAnsi="宋体" w:cs="宋体" w:hint="eastAsia"/>
          </w:rPr>
          <w:t>radar</w:t>
        </w:r>
      </w:moveFrom>
    </w:p>
    <w:moveFromRangeEnd w:id="4558"/>
    <w:p w14:paraId="5AA846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radar upp</w:t>
      </w:r>
    </w:p>
    <w:p w14:paraId="04ADBB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radband</w:t>
      </w:r>
    </w:p>
    <w:p w14:paraId="17F113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radda</w:t>
      </w:r>
    </w:p>
    <w:p w14:paraId="168D4F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raderar</w:t>
      </w:r>
    </w:p>
    <w:p w14:paraId="462853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radergummi</w:t>
      </w:r>
    </w:p>
    <w:p w14:paraId="141E12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radhus</w:t>
      </w:r>
    </w:p>
    <w:p w14:paraId="60ADE5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radie</w:t>
      </w:r>
    </w:p>
    <w:p w14:paraId="0A4692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radikal</w:t>
      </w:r>
    </w:p>
    <w:p w14:paraId="5067BE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radioaktiv</w:t>
      </w:r>
    </w:p>
    <w:p w14:paraId="36F60B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radio</w:t>
      </w:r>
    </w:p>
    <w:p w14:paraId="1827BF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radium</w:t>
      </w:r>
    </w:p>
    <w:p w14:paraId="47FCBA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560" w:author="Author" w:date="2012-02-26T13:32:00Z" w:name="move318027553"/>
      <w:moveTo w:id="4561" w:author="Author" w:date="2012-02-26T13:32:00Z">
        <w:r w:rsidRPr="00673328">
          <w:rPr>
            <w:rFonts w:ascii="宋体" w:eastAsia="宋体" w:hAnsi="宋体" w:cs="宋体" w:hint="eastAsia"/>
          </w:rPr>
          <w:t>rad</w:t>
        </w:r>
      </w:moveTo>
    </w:p>
    <w:moveToRangeEnd w:id="4560"/>
    <w:p w14:paraId="457981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radon</w:t>
      </w:r>
    </w:p>
    <w:p w14:paraId="5E7CD9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62" w:author="Author" w:date="2012-02-26T13:32:00Z" w:name="move318027553"/>
      <w:moveFrom w:id="4563" w:author="Author" w:date="2012-02-26T13:32:00Z">
        <w:r w:rsidRPr="00673328">
          <w:rPr>
            <w:rFonts w:ascii="宋体" w:eastAsia="宋体" w:hAnsi="宋体" w:cs="宋体" w:hint="eastAsia"/>
          </w:rPr>
          <w:t>rad</w:t>
        </w:r>
      </w:moveFrom>
    </w:p>
    <w:moveFromRangeEnd w:id="4562"/>
    <w:p w14:paraId="61598A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raffel</w:t>
      </w:r>
    </w:p>
    <w:p w14:paraId="431A67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raffig</w:t>
      </w:r>
    </w:p>
    <w:p w14:paraId="66F37D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raffinaderi</w:t>
      </w:r>
    </w:p>
    <w:p w14:paraId="26109B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raffinemang</w:t>
      </w:r>
    </w:p>
    <w:p w14:paraId="662AB0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raffinerad</w:t>
      </w:r>
    </w:p>
    <w:p w14:paraId="0ED07B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raffinerar</w:t>
      </w:r>
    </w:p>
    <w:p w14:paraId="6F27A6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rafflande</w:t>
      </w:r>
    </w:p>
    <w:p w14:paraId="5F2C4A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rafsar</w:t>
      </w:r>
    </w:p>
    <w:p w14:paraId="4136F3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ragata</w:t>
      </w:r>
    </w:p>
    <w:p w14:paraId="7431E5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raggare</w:t>
      </w:r>
    </w:p>
    <w:p w14:paraId="3942A2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raggar</w:t>
      </w:r>
    </w:p>
    <w:p w14:paraId="4C55B3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564" w:author="Author" w:date="2012-02-26T13:32:00Z" w:name="move318027554"/>
      <w:moveTo w:id="4565" w:author="Author" w:date="2012-02-26T13:32:00Z">
        <w:r w:rsidRPr="00673328">
          <w:rPr>
            <w:rFonts w:ascii="宋体" w:eastAsia="宋体" w:hAnsi="宋体" w:cs="宋体" w:hint="eastAsia"/>
          </w:rPr>
          <w:t>ragg</w:t>
        </w:r>
      </w:moveTo>
    </w:p>
    <w:moveToRangeEnd w:id="4564"/>
    <w:p w14:paraId="0EE481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raggmunk</w:t>
      </w:r>
    </w:p>
    <w:p w14:paraId="6F53CB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raggsocka</w:t>
      </w:r>
    </w:p>
    <w:p w14:paraId="76B65D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66" w:author="Author" w:date="2012-02-26T13:32:00Z" w:name="move318027554"/>
      <w:moveFrom w:id="4567" w:author="Author" w:date="2012-02-26T13:32:00Z">
        <w:r w:rsidRPr="00673328">
          <w:rPr>
            <w:rFonts w:ascii="宋体" w:eastAsia="宋体" w:hAnsi="宋体" w:cs="宋体" w:hint="eastAsia"/>
          </w:rPr>
          <w:t>ragg</w:t>
        </w:r>
      </w:moveFrom>
    </w:p>
    <w:moveFromRangeEnd w:id="4566"/>
    <w:p w14:paraId="7CA23D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</w:t>
      </w:r>
      <w:r w:rsidRPr="00780F39">
        <w:rPr>
          <w:rFonts w:ascii="宋体" w:eastAsia="宋体" w:hAnsi="宋体" w:cs="宋体" w:hint="eastAsia"/>
          <w:lang w:val="sv-SE"/>
        </w:rPr>
        <w:t>aglar</w:t>
      </w:r>
    </w:p>
    <w:p w14:paraId="771352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ragnar0366k</w:t>
      </w:r>
    </w:p>
    <w:p w14:paraId="3B4B2B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ragu</w:t>
      </w:r>
    </w:p>
    <w:p w14:paraId="4DDB26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raid</w:t>
      </w:r>
    </w:p>
    <w:p w14:paraId="6B5228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68" w:author="Author" w:date="2012-02-26T13:32:00Z" w:name="move318027555"/>
      <w:moveTo w:id="45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raka</w:t>
        </w:r>
      </w:moveTo>
    </w:p>
    <w:moveToRangeEnd w:id="4568"/>
    <w:p w14:paraId="49F84E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rakapparat</w:t>
      </w:r>
    </w:p>
    <w:p w14:paraId="55EB7F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rakar</w:t>
      </w:r>
    </w:p>
    <w:p w14:paraId="4D3805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70" w:author="Author" w:date="2012-02-26T13:32:00Z" w:name="move318027555"/>
      <w:moveFrom w:id="4571" w:author="Author" w:date="2012-02-26T13:32:00Z">
        <w:r w:rsidRPr="00673328">
          <w:rPr>
            <w:rFonts w:ascii="宋体" w:eastAsia="宋体" w:hAnsi="宋体" w:cs="宋体" w:hint="eastAsia"/>
          </w:rPr>
          <w:t>raka</w:t>
        </w:r>
      </w:moveFrom>
    </w:p>
    <w:moveFromRangeEnd w:id="4570"/>
    <w:p w14:paraId="467A9B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rakblad</w:t>
      </w:r>
    </w:p>
    <w:p w14:paraId="689AC9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raket</w:t>
      </w:r>
    </w:p>
    <w:p w14:paraId="153482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rakhyvel</w:t>
      </w:r>
    </w:p>
    <w:p w14:paraId="1A7DFC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rakl0345ng</w:t>
      </w:r>
    </w:p>
    <w:p w14:paraId="6E4E87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72" w:author="Author" w:date="2012-02-26T13:32:00Z" w:name="move318027556"/>
      <w:moveTo w:id="457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rak</w:t>
        </w:r>
      </w:moveTo>
    </w:p>
    <w:moveToRangeEnd w:id="4572"/>
    <w:p w14:paraId="55B461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rakryggad</w:t>
      </w:r>
    </w:p>
    <w:p w14:paraId="04104D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rakstr0344cka</w:t>
      </w:r>
    </w:p>
    <w:p w14:paraId="7931AC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74" w:author="Author" w:date="2012-02-26T13:32:00Z" w:name="move318027556"/>
      <w:moveFrom w:id="4575" w:author="Author" w:date="2012-02-26T13:32:00Z">
        <w:r w:rsidRPr="00673328">
          <w:rPr>
            <w:rFonts w:ascii="宋体" w:eastAsia="宋体" w:hAnsi="宋体" w:cs="宋体" w:hint="eastAsia"/>
          </w:rPr>
          <w:t>rak</w:t>
        </w:r>
      </w:moveFrom>
    </w:p>
    <w:moveFromRangeEnd w:id="4574"/>
    <w:p w14:paraId="008370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rakvatten</w:t>
      </w:r>
    </w:p>
    <w:p w14:paraId="4D7450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raljant</w:t>
      </w:r>
    </w:p>
    <w:p w14:paraId="0236E3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raljerar</w:t>
      </w:r>
    </w:p>
    <w:p w14:paraId="0EBD5C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rallare</w:t>
      </w:r>
    </w:p>
    <w:p w14:paraId="119AFB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rally</w:t>
      </w:r>
    </w:p>
    <w:p w14:paraId="01A79E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576" w:author="Author" w:date="2012-02-26T13:32:00Z" w:name="move318027557"/>
      <w:moveTo w:id="4577" w:author="Author" w:date="2012-02-26T13:32:00Z">
        <w:r w:rsidRPr="00673328">
          <w:rPr>
            <w:rFonts w:ascii="宋体" w:eastAsia="宋体" w:hAnsi="宋体" w:cs="宋体" w:hint="eastAsia"/>
          </w:rPr>
          <w:t>rama</w:t>
        </w:r>
      </w:moveTo>
    </w:p>
    <w:moveToRangeEnd w:id="4576"/>
    <w:p w14:paraId="167873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ramar in</w:t>
      </w:r>
    </w:p>
    <w:p w14:paraId="25E2E9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ramaskri</w:t>
      </w:r>
    </w:p>
    <w:p w14:paraId="01A259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78" w:author="Author" w:date="2012-02-26T13:32:00Z" w:name="move318027557"/>
      <w:moveFrom w:id="4579" w:author="Author" w:date="2012-02-26T13:32:00Z">
        <w:r w:rsidRPr="00673328">
          <w:rPr>
            <w:rFonts w:ascii="宋体" w:eastAsia="宋体" w:hAnsi="宋体" w:cs="宋体" w:hint="eastAsia"/>
          </w:rPr>
          <w:t>rama</w:t>
        </w:r>
      </w:moveFrom>
    </w:p>
    <w:moveFromRangeEnd w:id="4578"/>
    <w:p w14:paraId="0D1684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ramavtal</w:t>
      </w:r>
    </w:p>
    <w:p w14:paraId="33F154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ramlag</w:t>
      </w:r>
    </w:p>
    <w:p w14:paraId="4C38E3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ramlar</w:t>
      </w:r>
    </w:p>
    <w:p w14:paraId="3D708D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rammar</w:t>
      </w:r>
    </w:p>
    <w:p w14:paraId="21FBEB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80" w:author="Author" w:date="2012-02-26T13:32:00Z" w:name="move318027558"/>
      <w:moveTo w:id="458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ram</w:t>
        </w:r>
      </w:moveTo>
    </w:p>
    <w:moveToRangeEnd w:id="4580"/>
    <w:p w14:paraId="588C2F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rampfeber</w:t>
      </w:r>
    </w:p>
    <w:p w14:paraId="15118B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rampljus</w:t>
      </w:r>
    </w:p>
    <w:p w14:paraId="5D1086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582" w:author="Author" w:date="2012-02-26T13:32:00Z" w:name="move318027559"/>
      <w:moveTo w:id="4583" w:author="Author" w:date="2012-02-26T13:32:00Z">
        <w:r w:rsidRPr="00673328">
          <w:rPr>
            <w:rFonts w:ascii="宋体" w:eastAsia="宋体" w:hAnsi="宋体" w:cs="宋体" w:hint="eastAsia"/>
          </w:rPr>
          <w:t>ramp</w:t>
        </w:r>
      </w:moveTo>
    </w:p>
    <w:moveToRangeEnd w:id="4582"/>
    <w:p w14:paraId="5E143E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ramponerar</w:t>
      </w:r>
    </w:p>
    <w:p w14:paraId="4C5310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84" w:author="Author" w:date="2012-02-26T13:32:00Z" w:name="move318027559"/>
      <w:moveFrom w:id="4585" w:author="Author" w:date="2012-02-26T13:32:00Z">
        <w:r w:rsidRPr="00673328">
          <w:rPr>
            <w:rFonts w:ascii="宋体" w:eastAsia="宋体" w:hAnsi="宋体" w:cs="宋体" w:hint="eastAsia"/>
          </w:rPr>
          <w:t>ramp</w:t>
        </w:r>
      </w:moveFrom>
    </w:p>
    <w:moveFromRangeEnd w:id="4584"/>
    <w:p w14:paraId="49B0CA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ramsa</w:t>
      </w:r>
    </w:p>
    <w:p w14:paraId="29B1BB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86" w:author="Author" w:date="2012-02-26T13:32:00Z" w:name="move318027558"/>
      <w:moveFrom w:id="4587" w:author="Author" w:date="2012-02-26T13:32:00Z">
        <w:r w:rsidRPr="00673328">
          <w:rPr>
            <w:rFonts w:ascii="宋体" w:eastAsia="宋体" w:hAnsi="宋体" w:cs="宋体" w:hint="eastAsia"/>
          </w:rPr>
          <w:t>ram</w:t>
        </w:r>
      </w:moveFrom>
    </w:p>
    <w:moveFromRangeEnd w:id="4586"/>
    <w:p w14:paraId="1E4F56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randa</w:t>
      </w:r>
      <w:r w:rsidRPr="00780F39">
        <w:rPr>
          <w:rFonts w:ascii="宋体" w:eastAsia="宋体" w:hAnsi="宋体" w:cs="宋体" w:hint="eastAsia"/>
          <w:lang w:val="sv-SE"/>
        </w:rPr>
        <w:t>s</w:t>
      </w:r>
    </w:p>
    <w:p w14:paraId="64A33B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randig</w:t>
      </w:r>
    </w:p>
    <w:p w14:paraId="652EA7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rand</w:t>
      </w:r>
    </w:p>
    <w:p w14:paraId="49D1E3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rangerbang0345rd</w:t>
      </w:r>
    </w:p>
    <w:p w14:paraId="1416CB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ranglig</w:t>
      </w:r>
    </w:p>
    <w:p w14:paraId="4982B9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588" w:author="Author" w:date="2012-02-26T13:32:00Z" w:name="move318027560"/>
      <w:moveTo w:id="458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rang</w:t>
        </w:r>
      </w:moveTo>
    </w:p>
    <w:moveToRangeEnd w:id="4588"/>
    <w:p w14:paraId="372152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rangordnar</w:t>
      </w:r>
    </w:p>
    <w:p w14:paraId="146755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rangordning</w:t>
      </w:r>
    </w:p>
    <w:p w14:paraId="22644F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90" w:author="Author" w:date="2012-02-26T13:32:00Z" w:name="move318027560"/>
      <w:moveFrom w:id="4591" w:author="Author" w:date="2012-02-26T13:32:00Z">
        <w:r w:rsidRPr="00673328">
          <w:rPr>
            <w:rFonts w:ascii="宋体" w:eastAsia="宋体" w:hAnsi="宋体" w:cs="宋体" w:hint="eastAsia"/>
          </w:rPr>
          <w:t>rang</w:t>
        </w:r>
      </w:moveFrom>
    </w:p>
    <w:moveFromRangeEnd w:id="4590"/>
    <w:p w14:paraId="5B5202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592" w:author="Author" w:date="2012-02-26T13:32:00Z" w:name="move318027561"/>
      <w:moveTo w:id="4593" w:author="Author" w:date="2012-02-26T13:32:00Z">
        <w:r w:rsidRPr="00673328">
          <w:rPr>
            <w:rFonts w:ascii="宋体" w:eastAsia="宋体" w:hAnsi="宋体" w:cs="宋体" w:hint="eastAsia"/>
          </w:rPr>
          <w:t>ranka</w:t>
        </w:r>
      </w:moveTo>
    </w:p>
    <w:moveToRangeEnd w:id="4592"/>
    <w:p w14:paraId="743472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rankar</w:t>
      </w:r>
    </w:p>
    <w:p w14:paraId="7D5A41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94" w:author="Author" w:date="2012-02-26T13:32:00Z" w:name="move318027561"/>
      <w:moveFrom w:id="4595" w:author="Author" w:date="2012-02-26T13:32:00Z">
        <w:r w:rsidRPr="00673328">
          <w:rPr>
            <w:rFonts w:ascii="宋体" w:eastAsia="宋体" w:hAnsi="宋体" w:cs="宋体" w:hint="eastAsia"/>
          </w:rPr>
          <w:t>ranka</w:t>
        </w:r>
      </w:moveFrom>
    </w:p>
    <w:moveFromRangeEnd w:id="4594"/>
    <w:p w14:paraId="1B15D2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rank</w:t>
      </w:r>
    </w:p>
    <w:p w14:paraId="2F4AA5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596" w:author="Author" w:date="2012-02-26T13:32:00Z" w:name="move318027562"/>
      <w:moveTo w:id="4597" w:author="Author" w:date="2012-02-26T13:32:00Z">
        <w:r w:rsidRPr="00673328">
          <w:rPr>
            <w:rFonts w:ascii="宋体" w:eastAsia="宋体" w:hAnsi="宋体" w:cs="宋体" w:hint="eastAsia"/>
          </w:rPr>
          <w:t>rann</w:t>
        </w:r>
      </w:moveTo>
    </w:p>
    <w:moveToRangeEnd w:id="4596"/>
    <w:p w14:paraId="5DCCFD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rannsakan</w:t>
      </w:r>
    </w:p>
    <w:p w14:paraId="1C23D1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rannsakar</w:t>
      </w:r>
    </w:p>
    <w:p w14:paraId="0A857F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598" w:author="Author" w:date="2012-02-26T13:32:00Z" w:name="move318027562"/>
      <w:moveFrom w:id="4599" w:author="Author" w:date="2012-02-26T13:32:00Z">
        <w:r w:rsidRPr="00673328">
          <w:rPr>
            <w:rFonts w:ascii="宋体" w:eastAsia="宋体" w:hAnsi="宋体" w:cs="宋体" w:hint="eastAsia"/>
          </w:rPr>
          <w:t>rann</w:t>
        </w:r>
      </w:moveFrom>
    </w:p>
    <w:moveFromRangeEnd w:id="4598"/>
    <w:p w14:paraId="252F12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ransonerar</w:t>
      </w:r>
    </w:p>
    <w:p w14:paraId="19EBEE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ranson</w:t>
      </w:r>
    </w:p>
    <w:p w14:paraId="0B2AAB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rapar</w:t>
      </w:r>
    </w:p>
    <w:p w14:paraId="7EEFFA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00" w:author="Author" w:date="2012-02-26T13:32:00Z" w:name="move318027563"/>
      <w:moveTo w:id="460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rap</w:t>
        </w:r>
      </w:moveTo>
    </w:p>
    <w:moveToRangeEnd w:id="4600"/>
    <w:p w14:paraId="5761E5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rappakalja</w:t>
      </w:r>
    </w:p>
    <w:p w14:paraId="61AAE9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602" w:author="Author" w:date="2012-02-26T13:32:00Z" w:name="move318027564"/>
      <w:moveTo w:id="4603" w:author="Author" w:date="2012-02-26T13:32:00Z">
        <w:r w:rsidRPr="00673328">
          <w:rPr>
            <w:rFonts w:ascii="宋体" w:eastAsia="宋体" w:hAnsi="宋体" w:cs="宋体" w:hint="eastAsia"/>
          </w:rPr>
          <w:t>rappar</w:t>
        </w:r>
      </w:moveTo>
    </w:p>
    <w:moveToRangeEnd w:id="4602"/>
    <w:p w14:paraId="74B988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rappar p0345</w:t>
      </w:r>
    </w:p>
    <w:p w14:paraId="3E7370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04" w:author="Author" w:date="2012-02-26T13:32:00Z" w:name="move318027564"/>
      <w:moveFrom w:id="4605" w:author="Author" w:date="2012-02-26T13:32:00Z">
        <w:r w:rsidRPr="00673328">
          <w:rPr>
            <w:rFonts w:ascii="宋体" w:eastAsia="宋体" w:hAnsi="宋体" w:cs="宋体" w:hint="eastAsia"/>
          </w:rPr>
          <w:t>rappar</w:t>
        </w:r>
      </w:moveFrom>
    </w:p>
    <w:moveFromRangeEnd w:id="4604"/>
    <w:p w14:paraId="0CB69F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rappar till</w:t>
      </w:r>
    </w:p>
    <w:p w14:paraId="55023A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06" w:author="Author" w:date="2012-02-26T13:32:00Z" w:name="move318027565"/>
      <w:moveTo w:id="460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rapp</w:t>
        </w:r>
      </w:moveTo>
    </w:p>
    <w:moveToRangeEnd w:id="4606"/>
    <w:p w14:paraId="5190F7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rappning</w:t>
      </w:r>
    </w:p>
    <w:p w14:paraId="41804D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rapporterar</w:t>
      </w:r>
    </w:p>
    <w:p w14:paraId="72324D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rapport</w:t>
      </w:r>
    </w:p>
    <w:p w14:paraId="0EC7C6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608" w:author="Author" w:date="2012-02-26T13:32:00Z" w:name="move318027566"/>
      <w:moveTo w:id="4609" w:author="Author" w:date="2012-02-26T13:32:00Z">
        <w:r w:rsidRPr="00673328">
          <w:rPr>
            <w:rFonts w:ascii="宋体" w:eastAsia="宋体" w:hAnsi="宋体" w:cs="宋体" w:hint="eastAsia"/>
          </w:rPr>
          <w:t>raps</w:t>
        </w:r>
      </w:moveTo>
    </w:p>
    <w:p w14:paraId="6DAB9E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10" w:author="Author" w:date="2012-02-26T13:32:00Z" w:name="move318027565"/>
      <w:moveToRangeEnd w:id="4608"/>
      <w:moveFrom w:id="4611" w:author="Author" w:date="2012-02-26T13:32:00Z">
        <w:r w:rsidRPr="00673328">
          <w:rPr>
            <w:rFonts w:ascii="宋体" w:eastAsia="宋体" w:hAnsi="宋体" w:cs="宋体" w:hint="eastAsia"/>
          </w:rPr>
          <w:t>rapp</w:t>
        </w:r>
      </w:moveFrom>
    </w:p>
    <w:moveFromRangeEnd w:id="4610"/>
    <w:p w14:paraId="211854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rapsodisk</w:t>
      </w:r>
    </w:p>
    <w:p w14:paraId="6BE1A7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12" w:author="Author" w:date="2012-02-26T13:32:00Z" w:name="move318027566"/>
      <w:moveFrom w:id="4613" w:author="Author" w:date="2012-02-26T13:32:00Z">
        <w:r w:rsidRPr="00673328">
          <w:rPr>
            <w:rFonts w:ascii="宋体" w:eastAsia="宋体" w:hAnsi="宋体" w:cs="宋体" w:hint="eastAsia"/>
          </w:rPr>
          <w:t>raps</w:t>
        </w:r>
      </w:moveFrom>
    </w:p>
    <w:p w14:paraId="4AEE6A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14" w:author="Author" w:date="2012-02-26T13:32:00Z" w:name="move318027563"/>
      <w:moveFromRangeEnd w:id="4612"/>
      <w:moveFrom w:id="4615" w:author="Author" w:date="2012-02-26T13:32:00Z">
        <w:r w:rsidRPr="00673328">
          <w:rPr>
            <w:rFonts w:ascii="宋体" w:eastAsia="宋体" w:hAnsi="宋体" w:cs="宋体" w:hint="eastAsia"/>
          </w:rPr>
          <w:t>rap</w:t>
        </w:r>
      </w:moveFrom>
    </w:p>
    <w:moveFromRangeEnd w:id="4614"/>
    <w:p w14:paraId="3D5F5D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raring</w:t>
      </w:r>
    </w:p>
    <w:p w14:paraId="0E960B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raritet</w:t>
      </w:r>
    </w:p>
    <w:p w14:paraId="2D4F75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rar</w:t>
      </w:r>
    </w:p>
    <w:p w14:paraId="5C678B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rasande</w:t>
      </w:r>
    </w:p>
    <w:p w14:paraId="0B53E6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rasar</w:t>
      </w:r>
    </w:p>
    <w:p w14:paraId="2CCA97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raserar</w:t>
      </w:r>
    </w:p>
    <w:p w14:paraId="732C60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raseri</w:t>
      </w:r>
    </w:p>
    <w:p w14:paraId="088251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rasf0366rdom</w:t>
      </w:r>
    </w:p>
    <w:p w14:paraId="0A79C0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rasism</w:t>
      </w:r>
    </w:p>
    <w:p w14:paraId="7BD8C2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rasist</w:t>
      </w:r>
    </w:p>
    <w:p w14:paraId="4599A1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raskar p0345</w:t>
      </w:r>
    </w:p>
    <w:p w14:paraId="31E1F6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rask</w:t>
      </w:r>
    </w:p>
    <w:p w14:paraId="44BBF2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16" w:author="Author" w:date="2012-02-26T13:32:00Z" w:name="move318027567"/>
      <w:moveTo w:id="46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ras</w:t>
        </w:r>
      </w:moveTo>
    </w:p>
    <w:moveToRangeEnd w:id="4616"/>
    <w:p w14:paraId="79581D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raspar</w:t>
      </w:r>
    </w:p>
    <w:p w14:paraId="4467D9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raspig</w:t>
      </w:r>
    </w:p>
    <w:p w14:paraId="5F1F33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rasp</w:t>
      </w:r>
    </w:p>
    <w:p w14:paraId="4B106B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rassel</w:t>
      </w:r>
    </w:p>
    <w:p w14:paraId="4FF2E3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rasslar</w:t>
      </w:r>
    </w:p>
    <w:p w14:paraId="377CE3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18" w:author="Author" w:date="2012-02-26T13:32:00Z" w:name="move318027567"/>
      <w:moveFrom w:id="4619" w:author="Author" w:date="2012-02-26T13:32:00Z">
        <w:r w:rsidRPr="00673328">
          <w:rPr>
            <w:rFonts w:ascii="宋体" w:eastAsia="宋体" w:hAnsi="宋体" w:cs="宋体" w:hint="eastAsia"/>
          </w:rPr>
          <w:t>ras</w:t>
        </w:r>
      </w:moveFrom>
    </w:p>
    <w:moveFromRangeEnd w:id="4618"/>
    <w:p w14:paraId="3416A7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rastar</w:t>
      </w:r>
    </w:p>
    <w:p w14:paraId="642B09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rastl0366s</w:t>
      </w:r>
    </w:p>
    <w:p w14:paraId="622531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rast</w:t>
      </w:r>
    </w:p>
    <w:p w14:paraId="47F673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ratar</w:t>
      </w:r>
    </w:p>
    <w:p w14:paraId="54BDBB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ratificerar</w:t>
      </w:r>
    </w:p>
    <w:p w14:paraId="0DBBE9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rationaliserar</w:t>
      </w:r>
    </w:p>
    <w:p w14:paraId="7D0B38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rationalisering</w:t>
      </w:r>
    </w:p>
    <w:p w14:paraId="3287CC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rationell</w:t>
      </w:r>
    </w:p>
    <w:p w14:paraId="1EB799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ration</w:t>
      </w:r>
    </w:p>
    <w:p w14:paraId="048880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rattar</w:t>
      </w:r>
    </w:p>
    <w:p w14:paraId="03AAB6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rattfylleri</w:t>
      </w:r>
    </w:p>
    <w:p w14:paraId="472B69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ratt</w:t>
      </w:r>
    </w:p>
    <w:p w14:paraId="678367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rauk</w:t>
      </w:r>
    </w:p>
    <w:p w14:paraId="372381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ravin</w:t>
      </w:r>
    </w:p>
    <w:p w14:paraId="681FD7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razzia</w:t>
      </w:r>
    </w:p>
    <w:p w14:paraId="28AC19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reagerar</w:t>
      </w:r>
    </w:p>
    <w:p w14:paraId="6D612B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reaktion034</w:t>
      </w:r>
      <w:r w:rsidRPr="00780F39">
        <w:rPr>
          <w:rFonts w:ascii="宋体" w:eastAsia="宋体" w:hAnsi="宋体" w:cs="宋体" w:hint="eastAsia"/>
          <w:lang w:val="sv-SE"/>
        </w:rPr>
        <w:t>4r</w:t>
      </w:r>
    </w:p>
    <w:p w14:paraId="43CCF0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reaktion</w:t>
      </w:r>
    </w:p>
    <w:p w14:paraId="283E1B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reaktor</w:t>
      </w:r>
    </w:p>
    <w:p w14:paraId="71A729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realia</w:t>
      </w:r>
    </w:p>
    <w:p w14:paraId="34E1C5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620" w:author="Author" w:date="2012-02-26T13:32:00Z" w:name="move318027568"/>
      <w:moveTo w:id="4621" w:author="Author" w:date="2012-02-26T13:32:00Z">
        <w:r w:rsidRPr="00673328">
          <w:rPr>
            <w:rFonts w:ascii="宋体" w:eastAsia="宋体" w:hAnsi="宋体" w:cs="宋体" w:hint="eastAsia"/>
          </w:rPr>
          <w:t>realisation</w:t>
        </w:r>
      </w:moveTo>
    </w:p>
    <w:moveToRangeEnd w:id="4620"/>
    <w:p w14:paraId="5462E3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realisationsvinst</w:t>
      </w:r>
    </w:p>
    <w:p w14:paraId="4D2F7C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22" w:author="Author" w:date="2012-02-26T13:32:00Z" w:name="move318027568"/>
      <w:moveFrom w:id="4623" w:author="Author" w:date="2012-02-26T13:32:00Z">
        <w:r w:rsidRPr="00673328">
          <w:rPr>
            <w:rFonts w:ascii="宋体" w:eastAsia="宋体" w:hAnsi="宋体" w:cs="宋体" w:hint="eastAsia"/>
          </w:rPr>
          <w:t>realisation</w:t>
        </w:r>
      </w:moveFrom>
    </w:p>
    <w:moveFromRangeEnd w:id="4622"/>
    <w:p w14:paraId="70ADF1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realiserar</w:t>
      </w:r>
    </w:p>
    <w:p w14:paraId="5C0431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realism</w:t>
      </w:r>
    </w:p>
    <w:p w14:paraId="27EF79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realistisk</w:t>
      </w:r>
    </w:p>
    <w:p w14:paraId="292432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realist</w:t>
      </w:r>
    </w:p>
    <w:p w14:paraId="6CB964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realitet</w:t>
      </w:r>
    </w:p>
    <w:p w14:paraId="1F4C99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reall0366n</w:t>
      </w:r>
    </w:p>
    <w:p w14:paraId="58BA1E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real-</w:t>
      </w:r>
    </w:p>
    <w:p w14:paraId="772728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624" w:author="Author" w:date="2012-02-26T13:32:00Z" w:name="move318027569"/>
      <w:moveTo w:id="4625" w:author="Author" w:date="2012-02-26T13:32:00Z">
        <w:r w:rsidRPr="00673328">
          <w:rPr>
            <w:rFonts w:ascii="宋体" w:eastAsia="宋体" w:hAnsi="宋体" w:cs="宋体" w:hint="eastAsia"/>
          </w:rPr>
          <w:t>rea</w:t>
        </w:r>
      </w:moveTo>
    </w:p>
    <w:moveToRangeEnd w:id="4624"/>
    <w:p w14:paraId="343A90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rear</w:t>
      </w:r>
    </w:p>
    <w:p w14:paraId="31B55D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26" w:author="Author" w:date="2012-02-26T13:32:00Z" w:name="move318027569"/>
      <w:moveFrom w:id="4627" w:author="Author" w:date="2012-02-26T13:32:00Z">
        <w:r w:rsidRPr="00673328">
          <w:rPr>
            <w:rFonts w:ascii="宋体" w:eastAsia="宋体" w:hAnsi="宋体" w:cs="宋体" w:hint="eastAsia"/>
          </w:rPr>
          <w:t>rea</w:t>
        </w:r>
      </w:moveFrom>
    </w:p>
    <w:moveFromRangeEnd w:id="4626"/>
    <w:p w14:paraId="45B78F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rebell</w:t>
      </w:r>
    </w:p>
    <w:p w14:paraId="2E0B57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rebus</w:t>
      </w:r>
    </w:p>
    <w:p w14:paraId="043397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recensent</w:t>
      </w:r>
    </w:p>
    <w:p w14:paraId="4A34EB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recenserar</w:t>
      </w:r>
    </w:p>
    <w:p w14:paraId="6B2E70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recension</w:t>
      </w:r>
    </w:p>
    <w:p w14:paraId="6F8C27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reception</w:t>
      </w:r>
    </w:p>
    <w:p w14:paraId="6ED0DE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recept</w:t>
      </w:r>
    </w:p>
    <w:p w14:paraId="5E0061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recession</w:t>
      </w:r>
    </w:p>
    <w:p w14:paraId="4FB59F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recidiv</w:t>
      </w:r>
    </w:p>
    <w:p w14:paraId="05A7DA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reciterar</w:t>
      </w:r>
    </w:p>
    <w:p w14:paraId="1388CF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redakt0366r</w:t>
      </w:r>
    </w:p>
    <w:p w14:paraId="0288DA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redaktion</w:t>
      </w:r>
    </w:p>
    <w:p w14:paraId="573878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28" w:author="Author" w:date="2012-02-26T13:32:00Z" w:name="move318027570"/>
      <w:moveTo w:id="46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reda</w:t>
        </w:r>
      </w:moveTo>
    </w:p>
    <w:moveToRangeEnd w:id="4628"/>
    <w:p w14:paraId="2C77A0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redan</w:t>
      </w:r>
    </w:p>
    <w:p w14:paraId="04568A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reda</w:t>
      </w:r>
      <w:r w:rsidRPr="00780F39">
        <w:rPr>
          <w:rFonts w:ascii="宋体" w:eastAsia="宋体" w:hAnsi="宋体" w:cs="宋体" w:hint="eastAsia"/>
          <w:lang w:val="sv-SE"/>
        </w:rPr>
        <w:t>re</w:t>
      </w:r>
    </w:p>
    <w:p w14:paraId="15DF2B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30" w:author="Author" w:date="2012-02-26T13:32:00Z" w:name="move318027570"/>
      <w:moveFrom w:id="4631" w:author="Author" w:date="2012-02-26T13:32:00Z">
        <w:r w:rsidRPr="00673328">
          <w:rPr>
            <w:rFonts w:ascii="宋体" w:eastAsia="宋体" w:hAnsi="宋体" w:cs="宋体" w:hint="eastAsia"/>
          </w:rPr>
          <w:t>reda</w:t>
        </w:r>
      </w:moveFrom>
    </w:p>
    <w:moveFromRangeEnd w:id="4630"/>
    <w:p w14:paraId="070D1F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redbar</w:t>
      </w:r>
    </w:p>
    <w:p w14:paraId="1D8FB5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redd</w:t>
      </w:r>
    </w:p>
    <w:p w14:paraId="2D2CEB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32" w:author="Author" w:date="2012-02-26T13:32:00Z" w:name="move318027571"/>
      <w:moveTo w:id="46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rede</w:t>
        </w:r>
      </w:moveTo>
    </w:p>
    <w:moveToRangeEnd w:id="4632"/>
    <w:p w14:paraId="2F5DFF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rederi</w:t>
      </w:r>
    </w:p>
    <w:p w14:paraId="44319C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34" w:author="Author" w:date="2012-02-26T13:32:00Z" w:name="move318027572"/>
      <w:moveTo w:id="463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reder</w:t>
        </w:r>
      </w:moveTo>
    </w:p>
    <w:moveToRangeEnd w:id="4634"/>
    <w:p w14:paraId="3E45C2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reder sig</w:t>
      </w:r>
    </w:p>
    <w:p w14:paraId="2D9862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36" w:author="Author" w:date="2012-02-26T13:32:00Z" w:name="move318027572"/>
      <w:moveFrom w:id="4637" w:author="Author" w:date="2012-02-26T13:32:00Z">
        <w:r w:rsidRPr="00673328">
          <w:rPr>
            <w:rFonts w:ascii="宋体" w:eastAsia="宋体" w:hAnsi="宋体" w:cs="宋体" w:hint="eastAsia"/>
          </w:rPr>
          <w:t>reder</w:t>
        </w:r>
      </w:moveFrom>
    </w:p>
    <w:p w14:paraId="4A0895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38" w:author="Author" w:date="2012-02-26T13:32:00Z" w:name="move318027571"/>
      <w:moveFromRangeEnd w:id="4636"/>
      <w:moveFrom w:id="4639" w:author="Author" w:date="2012-02-26T13:32:00Z">
        <w:r w:rsidRPr="00673328">
          <w:rPr>
            <w:rFonts w:ascii="宋体" w:eastAsia="宋体" w:hAnsi="宋体" w:cs="宋体" w:hint="eastAsia"/>
          </w:rPr>
          <w:t>rede</w:t>
        </w:r>
      </w:moveFrom>
    </w:p>
    <w:moveFromRangeEnd w:id="4638"/>
    <w:p w14:paraId="155155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redigerar</w:t>
      </w:r>
    </w:p>
    <w:p w14:paraId="6C38B9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redig</w:t>
      </w:r>
    </w:p>
    <w:p w14:paraId="57304A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redl0366s</w:t>
      </w:r>
    </w:p>
    <w:p w14:paraId="72A3E7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redlig</w:t>
      </w:r>
    </w:p>
    <w:p w14:paraId="14F9CF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40" w:author="Author" w:date="2012-02-26T13:32:00Z" w:name="move318027573"/>
      <w:moveTo w:id="46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red</w:t>
        </w:r>
      </w:moveTo>
    </w:p>
    <w:moveToRangeEnd w:id="4640"/>
    <w:p w14:paraId="4E9B1E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redog0366relse</w:t>
      </w:r>
    </w:p>
    <w:p w14:paraId="2FFA41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redog0366r</w:t>
      </w:r>
    </w:p>
    <w:p w14:paraId="2EB52B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redo</w:t>
      </w:r>
    </w:p>
    <w:p w14:paraId="774883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redovisar</w:t>
      </w:r>
    </w:p>
    <w:p w14:paraId="33F8E5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redovisning</w:t>
      </w:r>
    </w:p>
    <w:p w14:paraId="6E9C40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redskap</w:t>
      </w:r>
    </w:p>
    <w:p w14:paraId="466131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42" w:author="Author" w:date="2012-02-26T13:32:00Z" w:name="move318027573"/>
      <w:moveFrom w:id="4643" w:author="Author" w:date="2012-02-26T13:32:00Z">
        <w:r w:rsidRPr="00673328">
          <w:rPr>
            <w:rFonts w:ascii="宋体" w:eastAsia="宋体" w:hAnsi="宋体" w:cs="宋体" w:hint="eastAsia"/>
          </w:rPr>
          <w:t>red</w:t>
        </w:r>
      </w:moveFrom>
    </w:p>
    <w:moveFromRangeEnd w:id="4642"/>
    <w:p w14:paraId="7B6638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reducerar</w:t>
      </w:r>
    </w:p>
    <w:p w14:paraId="1B9410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reduktion</w:t>
      </w:r>
    </w:p>
    <w:p w14:paraId="1A5C10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redundant</w:t>
      </w:r>
    </w:p>
    <w:p w14:paraId="58F6A0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reell</w:t>
      </w:r>
    </w:p>
    <w:p w14:paraId="088171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referat</w:t>
      </w:r>
    </w:p>
    <w:p w14:paraId="68FDDB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644" w:author="Author" w:date="2012-02-26T13:32:00Z" w:name="move318027574"/>
      <w:moveTo w:id="4645" w:author="Author" w:date="2012-02-26T13:32:00Z">
        <w:r w:rsidRPr="00673328">
          <w:rPr>
            <w:rFonts w:ascii="宋体" w:eastAsia="宋体" w:hAnsi="宋体" w:cs="宋体" w:hint="eastAsia"/>
          </w:rPr>
          <w:t>referens</w:t>
        </w:r>
      </w:moveTo>
    </w:p>
    <w:moveToRangeEnd w:id="4644"/>
    <w:p w14:paraId="6DDAEE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referensr0344nta</w:t>
      </w:r>
    </w:p>
    <w:p w14:paraId="19AF51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46" w:author="Author" w:date="2012-02-26T13:32:00Z" w:name="move318027574"/>
      <w:moveFrom w:id="4647" w:author="Author" w:date="2012-02-26T13:32:00Z">
        <w:r w:rsidRPr="00673328">
          <w:rPr>
            <w:rFonts w:ascii="宋体" w:eastAsia="宋体" w:hAnsi="宋体" w:cs="宋体" w:hint="eastAsia"/>
          </w:rPr>
          <w:t>referens</w:t>
        </w:r>
      </w:moveFrom>
    </w:p>
    <w:moveFromRangeEnd w:id="4646"/>
    <w:p w14:paraId="03045F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refererar</w:t>
      </w:r>
    </w:p>
    <w:p w14:paraId="59CFE7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reflekterar</w:t>
      </w:r>
    </w:p>
    <w:p w14:paraId="17F874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reflektion</w:t>
      </w:r>
    </w:p>
    <w:p w14:paraId="31A2E4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reflexion</w:t>
      </w:r>
    </w:p>
    <w:p w14:paraId="513729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</w:t>
      </w:r>
      <w:r w:rsidRPr="00780F39">
        <w:rPr>
          <w:rFonts w:ascii="宋体" w:eastAsia="宋体" w:hAnsi="宋体" w:cs="宋体" w:hint="eastAsia"/>
          <w:lang w:val="sv-SE"/>
        </w:rPr>
        <w:t>flexiv</w:t>
      </w:r>
    </w:p>
    <w:p w14:paraId="4C49B0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reflex</w:t>
      </w:r>
    </w:p>
    <w:p w14:paraId="41FC3B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reformation</w:t>
      </w:r>
    </w:p>
    <w:p w14:paraId="047548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reformerar</w:t>
      </w:r>
    </w:p>
    <w:p w14:paraId="227270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reform</w:t>
      </w:r>
    </w:p>
    <w:p w14:paraId="1B5CC7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refr0344ng</w:t>
      </w:r>
    </w:p>
    <w:p w14:paraId="514EF7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refug</w:t>
      </w:r>
    </w:p>
    <w:p w14:paraId="5D7045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refuserar</w:t>
      </w:r>
    </w:p>
    <w:p w14:paraId="371574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regalier</w:t>
      </w:r>
    </w:p>
    <w:p w14:paraId="4D34E3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regalskepp</w:t>
      </w:r>
    </w:p>
    <w:p w14:paraId="010963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regatta</w:t>
      </w:r>
    </w:p>
    <w:p w14:paraId="603DB4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regelbunden</w:t>
      </w:r>
    </w:p>
    <w:p w14:paraId="3A3CB2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regelm0344ssig</w:t>
      </w:r>
    </w:p>
    <w:p w14:paraId="458B05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648" w:author="Author" w:date="2012-02-26T13:32:00Z" w:name="move318027575"/>
      <w:moveTo w:id="4649" w:author="Author" w:date="2012-02-26T13:32:00Z">
        <w:r w:rsidRPr="00673328">
          <w:rPr>
            <w:rFonts w:ascii="宋体" w:eastAsia="宋体" w:hAnsi="宋体" w:cs="宋体" w:hint="eastAsia"/>
          </w:rPr>
          <w:t>regel</w:t>
        </w:r>
      </w:moveTo>
    </w:p>
    <w:moveToRangeEnd w:id="4648"/>
    <w:p w14:paraId="015A9F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regelr0344tt</w:t>
      </w:r>
    </w:p>
    <w:p w14:paraId="75C9A1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50" w:author="Author" w:date="2012-02-26T13:32:00Z" w:name="move318027575"/>
      <w:moveFrom w:id="4651" w:author="Author" w:date="2012-02-26T13:32:00Z">
        <w:r w:rsidRPr="00673328">
          <w:rPr>
            <w:rFonts w:ascii="宋体" w:eastAsia="宋体" w:hAnsi="宋体" w:cs="宋体" w:hint="eastAsia"/>
          </w:rPr>
          <w:t>regel</w:t>
        </w:r>
      </w:moveFrom>
    </w:p>
    <w:moveFromRangeEnd w:id="4650"/>
    <w:p w14:paraId="0CB51A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regelvidrig</w:t>
      </w:r>
    </w:p>
    <w:p w14:paraId="1AD36D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regemente</w:t>
      </w:r>
    </w:p>
    <w:p w14:paraId="3C12BF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regent</w:t>
      </w:r>
    </w:p>
    <w:p w14:paraId="3640B7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regerar</w:t>
      </w:r>
    </w:p>
    <w:p w14:paraId="6BBF70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52" w:author="Author" w:date="2012-02-26T13:32:00Z" w:name="move318027576"/>
      <w:moveTo w:id="46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regering</w:t>
        </w:r>
      </w:moveTo>
    </w:p>
    <w:moveToRangeEnd w:id="4652"/>
    <w:p w14:paraId="2A3E03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regeringsf0366rklaring</w:t>
      </w:r>
    </w:p>
    <w:p w14:paraId="2819FB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regeringsr0344tten</w:t>
      </w:r>
    </w:p>
    <w:p w14:paraId="534C7F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54" w:author="Author" w:date="2012-02-26T13:32:00Z" w:name="move318027576"/>
      <w:moveFrom w:id="4655" w:author="Author" w:date="2012-02-26T13:32:00Z">
        <w:r w:rsidRPr="00673328">
          <w:rPr>
            <w:rFonts w:ascii="宋体" w:eastAsia="宋体" w:hAnsi="宋体" w:cs="宋体" w:hint="eastAsia"/>
          </w:rPr>
          <w:t>regering</w:t>
        </w:r>
      </w:moveFrom>
    </w:p>
    <w:moveFromRangeEnd w:id="4654"/>
    <w:p w14:paraId="07D162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reggae</w:t>
      </w:r>
    </w:p>
    <w:p w14:paraId="06B5A5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regim</w:t>
      </w:r>
    </w:p>
    <w:p w14:paraId="01AC44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56" w:author="Author" w:date="2012-02-26T13:32:00Z" w:name="move318027577"/>
      <w:moveTo w:id="465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regi</w:t>
        </w:r>
      </w:moveTo>
    </w:p>
    <w:moveToRangeEnd w:id="4656"/>
    <w:p w14:paraId="48BA97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regio</w:t>
      </w:r>
      <w:r w:rsidRPr="00780F39">
        <w:rPr>
          <w:rFonts w:ascii="宋体" w:eastAsia="宋体" w:hAnsi="宋体" w:cs="宋体" w:hint="eastAsia"/>
          <w:lang w:val="sv-SE"/>
        </w:rPr>
        <w:t>nal</w:t>
      </w:r>
    </w:p>
    <w:p w14:paraId="395FB7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region</w:t>
      </w:r>
    </w:p>
    <w:p w14:paraId="281624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regiss0366r</w:t>
      </w:r>
    </w:p>
    <w:p w14:paraId="7484A0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regisserar</w:t>
      </w:r>
    </w:p>
    <w:p w14:paraId="1F1E28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register</w:t>
      </w:r>
    </w:p>
    <w:p w14:paraId="630825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registrerar</w:t>
      </w:r>
    </w:p>
    <w:p w14:paraId="4A867C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registreringsbesiktning</w:t>
      </w:r>
    </w:p>
    <w:p w14:paraId="24705A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registreringsbevis</w:t>
      </w:r>
    </w:p>
    <w:p w14:paraId="054676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registreringsskylt</w:t>
      </w:r>
    </w:p>
    <w:p w14:paraId="38D1C0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58" w:author="Author" w:date="2012-02-26T13:32:00Z" w:name="move318027577"/>
      <w:moveFrom w:id="4659" w:author="Author" w:date="2012-02-26T13:32:00Z">
        <w:r w:rsidRPr="00673328">
          <w:rPr>
            <w:rFonts w:ascii="宋体" w:eastAsia="宋体" w:hAnsi="宋体" w:cs="宋体" w:hint="eastAsia"/>
          </w:rPr>
          <w:t>regi</w:t>
        </w:r>
      </w:moveFrom>
    </w:p>
    <w:moveFromRangeEnd w:id="4658"/>
    <w:p w14:paraId="7B371D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reglage</w:t>
      </w:r>
    </w:p>
    <w:p w14:paraId="0C7D64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reglar</w:t>
      </w:r>
    </w:p>
    <w:p w14:paraId="418F32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reglemente</w:t>
      </w:r>
    </w:p>
    <w:p w14:paraId="2D980C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reglerad invandring</w:t>
      </w:r>
    </w:p>
    <w:p w14:paraId="3D2991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reglerar</w:t>
      </w:r>
    </w:p>
    <w:p w14:paraId="7EBAC0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regnar</w:t>
      </w:r>
    </w:p>
    <w:p w14:paraId="5D6F4A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regnb0345ge</w:t>
      </w:r>
    </w:p>
    <w:p w14:paraId="11906B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regnig</w:t>
      </w:r>
    </w:p>
    <w:p w14:paraId="6C6963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60" w:author="Author" w:date="2012-02-26T13:32:00Z" w:name="move318027578"/>
      <w:moveTo w:id="466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regn</w:t>
        </w:r>
      </w:moveTo>
    </w:p>
    <w:moveToRangeEnd w:id="4660"/>
    <w:p w14:paraId="222AEC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regnomr0345de</w:t>
      </w:r>
    </w:p>
    <w:p w14:paraId="63D080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regnrock</w:t>
      </w:r>
    </w:p>
    <w:p w14:paraId="61DCC8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62" w:author="Author" w:date="2012-02-26T13:32:00Z" w:name="move318027578"/>
      <w:moveFrom w:id="4663" w:author="Author" w:date="2012-02-26T13:32:00Z">
        <w:r w:rsidRPr="00673328">
          <w:rPr>
            <w:rFonts w:ascii="宋体" w:eastAsia="宋体" w:hAnsi="宋体" w:cs="宋体" w:hint="eastAsia"/>
          </w:rPr>
          <w:t>regn</w:t>
        </w:r>
      </w:moveFrom>
    </w:p>
    <w:moveFromRangeEnd w:id="4662"/>
    <w:p w14:paraId="50DC2C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regression</w:t>
      </w:r>
    </w:p>
    <w:p w14:paraId="29B4F4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regulj0344r</w:t>
      </w:r>
    </w:p>
    <w:p w14:paraId="1E1DD2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rehabil</w:t>
      </w:r>
      <w:r w:rsidRPr="00780F39">
        <w:rPr>
          <w:rFonts w:ascii="宋体" w:eastAsia="宋体" w:hAnsi="宋体" w:cs="宋体" w:hint="eastAsia"/>
          <w:lang w:val="sv-SE"/>
        </w:rPr>
        <w:t>iterar</w:t>
      </w:r>
    </w:p>
    <w:p w14:paraId="7927EC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rej0344l</w:t>
      </w:r>
    </w:p>
    <w:p w14:paraId="0BA5C0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64" w:author="Author" w:date="2012-02-26T13:32:00Z" w:name="move318027579"/>
      <w:moveTo w:id="46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reklamation</w:t>
        </w:r>
      </w:moveTo>
    </w:p>
    <w:moveToRangeEnd w:id="4664"/>
    <w:p w14:paraId="70CB63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reklamationsn0344mnd</w:t>
      </w:r>
    </w:p>
    <w:p w14:paraId="6DFBA0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66" w:author="Author" w:date="2012-02-26T13:32:00Z" w:name="move318027579"/>
      <w:moveFrom w:id="4667" w:author="Author" w:date="2012-02-26T13:32:00Z">
        <w:r w:rsidRPr="00673328">
          <w:rPr>
            <w:rFonts w:ascii="宋体" w:eastAsia="宋体" w:hAnsi="宋体" w:cs="宋体" w:hint="eastAsia"/>
          </w:rPr>
          <w:t>reklamation</w:t>
        </w:r>
      </w:moveFrom>
    </w:p>
    <w:moveFromRangeEnd w:id="4666"/>
    <w:p w14:paraId="45C76C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reklamerar</w:t>
      </w:r>
    </w:p>
    <w:p w14:paraId="0EA98F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reklam</w:t>
      </w:r>
    </w:p>
    <w:p w14:paraId="19FE29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68" w:author="Author" w:date="2012-02-26T13:32:00Z" w:name="move318027580"/>
      <w:moveTo w:id="46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rek</w:t>
        </w:r>
      </w:moveTo>
    </w:p>
    <w:moveToRangeEnd w:id="4668"/>
    <w:p w14:paraId="46805E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rekommendation</w:t>
      </w:r>
    </w:p>
    <w:p w14:paraId="45BCED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rekommenderar</w:t>
      </w:r>
    </w:p>
    <w:p w14:paraId="7BDF4C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70" w:author="Author" w:date="2012-02-26T13:32:00Z" w:name="move318027581"/>
      <w:moveTo w:id="46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reko</w:t>
        </w:r>
      </w:moveTo>
    </w:p>
    <w:moveToRangeEnd w:id="4670"/>
    <w:p w14:paraId="409864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rekonstruerar</w:t>
      </w:r>
    </w:p>
    <w:p w14:paraId="3154EC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rekonstruktion</w:t>
      </w:r>
    </w:p>
    <w:p w14:paraId="21F08F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rekordartad</w:t>
      </w:r>
    </w:p>
    <w:p w14:paraId="24B3A2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rekord</w:t>
      </w:r>
    </w:p>
    <w:p w14:paraId="6956EE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72" w:author="Author" w:date="2012-02-26T13:32:00Z" w:name="move318027581"/>
      <w:moveFrom w:id="4673" w:author="Author" w:date="2012-02-26T13:32:00Z">
        <w:r w:rsidRPr="00673328">
          <w:rPr>
            <w:rFonts w:ascii="宋体" w:eastAsia="宋体" w:hAnsi="宋体" w:cs="宋体" w:hint="eastAsia"/>
          </w:rPr>
          <w:t>reko</w:t>
        </w:r>
      </w:moveFrom>
    </w:p>
    <w:moveFromRangeEnd w:id="4672"/>
    <w:p w14:paraId="1A6CE6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674" w:author="Author" w:date="2012-02-26T13:32:00Z" w:name="move318027582"/>
      <w:moveTo w:id="4675" w:author="Author" w:date="2012-02-26T13:32:00Z">
        <w:r w:rsidRPr="00673328">
          <w:rPr>
            <w:rFonts w:ascii="宋体" w:eastAsia="宋体" w:hAnsi="宋体" w:cs="宋体" w:hint="eastAsia"/>
          </w:rPr>
          <w:t>rekreation</w:t>
        </w:r>
      </w:moveTo>
    </w:p>
    <w:moveToRangeEnd w:id="4674"/>
    <w:p w14:paraId="5EC848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rekreationshem</w:t>
      </w:r>
    </w:p>
    <w:p w14:paraId="470FBC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76" w:author="Author" w:date="2012-02-26T13:32:00Z" w:name="move318027582"/>
      <w:moveFrom w:id="4677" w:author="Author" w:date="2012-02-26T13:32:00Z">
        <w:r w:rsidRPr="00673328">
          <w:rPr>
            <w:rFonts w:ascii="宋体" w:eastAsia="宋体" w:hAnsi="宋体" w:cs="宋体" w:hint="eastAsia"/>
          </w:rPr>
          <w:t>rekreation</w:t>
        </w:r>
      </w:moveFrom>
    </w:p>
    <w:moveFromRangeEnd w:id="4676"/>
    <w:p w14:paraId="44909C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rekryterar</w:t>
      </w:r>
    </w:p>
    <w:p w14:paraId="7AC164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rekryt</w:t>
      </w:r>
    </w:p>
    <w:p w14:paraId="41CB60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78" w:author="Author" w:date="2012-02-26T13:32:00Z" w:name="move318027580"/>
      <w:moveFrom w:id="4679" w:author="Author" w:date="2012-02-26T13:32:00Z">
        <w:r w:rsidRPr="00673328">
          <w:rPr>
            <w:rFonts w:ascii="宋体" w:eastAsia="宋体" w:hAnsi="宋体" w:cs="宋体" w:hint="eastAsia"/>
          </w:rPr>
          <w:t>rek</w:t>
        </w:r>
      </w:moveFrom>
    </w:p>
    <w:moveFromRangeEnd w:id="4678"/>
    <w:p w14:paraId="684C2C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rektangel</w:t>
      </w:r>
    </w:p>
    <w:p w14:paraId="4D42EF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680" w:author="Author" w:date="2012-02-26T13:32:00Z" w:name="move318027583"/>
      <w:moveTo w:id="4681" w:author="Author" w:date="2012-02-26T13:32:00Z">
        <w:r w:rsidRPr="00673328">
          <w:rPr>
            <w:rFonts w:ascii="宋体" w:eastAsia="宋体" w:hAnsi="宋体" w:cs="宋体" w:hint="eastAsia"/>
          </w:rPr>
          <w:t>rektor</w:t>
        </w:r>
      </w:moveTo>
    </w:p>
    <w:moveToRangeEnd w:id="4680"/>
    <w:p w14:paraId="1BE60A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rektorsomr0345de</w:t>
      </w:r>
    </w:p>
    <w:p w14:paraId="324074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82" w:author="Author" w:date="2012-02-26T13:32:00Z" w:name="move318027583"/>
      <w:moveFrom w:id="4683" w:author="Author" w:date="2012-02-26T13:32:00Z">
        <w:r w:rsidRPr="00673328">
          <w:rPr>
            <w:rFonts w:ascii="宋体" w:eastAsia="宋体" w:hAnsi="宋体" w:cs="宋体" w:hint="eastAsia"/>
          </w:rPr>
          <w:t>rektor</w:t>
        </w:r>
      </w:moveFrom>
    </w:p>
    <w:moveFromRangeEnd w:id="4682"/>
    <w:p w14:paraId="634099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rekvirerar</w:t>
      </w:r>
    </w:p>
    <w:p w14:paraId="4045EF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rekvisita</w:t>
      </w:r>
    </w:p>
    <w:p w14:paraId="55FFC5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rekv</w:t>
      </w:r>
      <w:r w:rsidRPr="00780F39">
        <w:rPr>
          <w:rFonts w:ascii="宋体" w:eastAsia="宋体" w:hAnsi="宋体" w:cs="宋体" w:hint="eastAsia"/>
          <w:lang w:val="sv-SE"/>
        </w:rPr>
        <w:t>isition</w:t>
      </w:r>
    </w:p>
    <w:p w14:paraId="5044C3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rekyl</w:t>
      </w:r>
    </w:p>
    <w:p w14:paraId="791A6E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rel0344</w:t>
      </w:r>
    </w:p>
    <w:p w14:paraId="0606F7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relaterar</w:t>
      </w:r>
    </w:p>
    <w:p w14:paraId="544D62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relation</w:t>
      </w:r>
    </w:p>
    <w:p w14:paraId="37BF81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relativ</w:t>
      </w:r>
    </w:p>
    <w:p w14:paraId="48CE57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relativt</w:t>
      </w:r>
    </w:p>
    <w:p w14:paraId="2EEF8A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relegerar</w:t>
      </w:r>
    </w:p>
    <w:p w14:paraId="36A17A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relevans</w:t>
      </w:r>
    </w:p>
    <w:p w14:paraId="6BF152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relevant</w:t>
      </w:r>
    </w:p>
    <w:p w14:paraId="23F244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relief</w:t>
      </w:r>
    </w:p>
    <w:p w14:paraId="204481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religi0366s</w:t>
      </w:r>
    </w:p>
    <w:p w14:paraId="7F1B4A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religion</w:t>
      </w:r>
    </w:p>
    <w:p w14:paraId="551526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relik</w:t>
      </w:r>
    </w:p>
    <w:p w14:paraId="278450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relikt</w:t>
      </w:r>
    </w:p>
    <w:p w14:paraId="1A20AE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reling</w:t>
      </w:r>
    </w:p>
    <w:p w14:paraId="72C78C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84" w:author="Author" w:date="2012-02-26T13:32:00Z" w:name="move318027584"/>
      <w:moveTo w:id="468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remi</w:t>
        </w:r>
      </w:moveTo>
    </w:p>
    <w:moveToRangeEnd w:id="4684"/>
    <w:p w14:paraId="6C7190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remissdebatt</w:t>
      </w:r>
    </w:p>
    <w:p w14:paraId="5BB22A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remiss</w:t>
      </w:r>
    </w:p>
    <w:p w14:paraId="6DB2A5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86" w:author="Author" w:date="2012-02-26T13:32:00Z" w:name="move318027584"/>
      <w:moveFrom w:id="4687" w:author="Author" w:date="2012-02-26T13:32:00Z">
        <w:r w:rsidRPr="00673328">
          <w:rPr>
            <w:rFonts w:ascii="宋体" w:eastAsia="宋体" w:hAnsi="宋体" w:cs="宋体" w:hint="eastAsia"/>
          </w:rPr>
          <w:t>remi</w:t>
        </w:r>
      </w:moveFrom>
    </w:p>
    <w:moveFromRangeEnd w:id="4686"/>
    <w:p w14:paraId="5D11C6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remitterar</w:t>
      </w:r>
    </w:p>
    <w:p w14:paraId="0DF70E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688" w:author="Author" w:date="2012-02-26T13:32:00Z" w:name="move318027585"/>
      <w:moveTo w:id="4689" w:author="Author" w:date="2012-02-26T13:32:00Z">
        <w:r w:rsidRPr="00673328">
          <w:rPr>
            <w:rFonts w:ascii="宋体" w:eastAsia="宋体" w:hAnsi="宋体" w:cs="宋体" w:hint="eastAsia"/>
          </w:rPr>
          <w:t>rem</w:t>
        </w:r>
      </w:moveTo>
    </w:p>
    <w:moveToRangeEnd w:id="4688"/>
    <w:p w14:paraId="59F363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remsa</w:t>
      </w:r>
    </w:p>
    <w:p w14:paraId="798E43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90" w:author="Author" w:date="2012-02-26T13:32:00Z" w:name="move318027585"/>
      <w:moveFrom w:id="4691" w:author="Author" w:date="2012-02-26T13:32:00Z">
        <w:r w:rsidRPr="00673328">
          <w:rPr>
            <w:rFonts w:ascii="宋体" w:eastAsia="宋体" w:hAnsi="宋体" w:cs="宋体" w:hint="eastAsia"/>
          </w:rPr>
          <w:t>rem</w:t>
        </w:r>
      </w:moveFrom>
    </w:p>
    <w:moveFromRangeEnd w:id="4690"/>
    <w:p w14:paraId="693604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ren0344ssans</w:t>
      </w:r>
    </w:p>
    <w:p w14:paraId="58472B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renar</w:t>
      </w:r>
    </w:p>
    <w:p w14:paraId="3D4CD1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renderar</w:t>
      </w:r>
    </w:p>
    <w:p w14:paraId="47023B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reng0366ringsmedel</w:t>
      </w:r>
    </w:p>
    <w:p w14:paraId="3BB999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reng0366r</w:t>
      </w:r>
    </w:p>
    <w:p w14:paraId="5A322D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renh0345llning</w:t>
      </w:r>
    </w:p>
    <w:p w14:paraId="51FD83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renh</w:t>
      </w:r>
      <w:r w:rsidRPr="00780F39">
        <w:rPr>
          <w:rFonts w:ascii="宋体" w:eastAsia="宋体" w:hAnsi="宋体" w:cs="宋体" w:hint="eastAsia"/>
          <w:lang w:val="sv-SE"/>
        </w:rPr>
        <w:t>0345rig</w:t>
      </w:r>
    </w:p>
    <w:p w14:paraId="05A9B9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renhj0344rtad</w:t>
      </w:r>
    </w:p>
    <w:p w14:paraId="5B482A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92" w:author="Author" w:date="2012-02-26T13:32:00Z" w:name="move318027586"/>
      <w:moveTo w:id="469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rening</w:t>
        </w:r>
      </w:moveTo>
    </w:p>
    <w:moveToRangeEnd w:id="4692"/>
    <w:p w14:paraId="7A9482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reningsverk</w:t>
      </w:r>
    </w:p>
    <w:p w14:paraId="61BB4E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94" w:author="Author" w:date="2012-02-26T13:32:00Z" w:name="move318027586"/>
      <w:moveFrom w:id="4695" w:author="Author" w:date="2012-02-26T13:32:00Z">
        <w:r w:rsidRPr="00673328">
          <w:rPr>
            <w:rFonts w:ascii="宋体" w:eastAsia="宋体" w:hAnsi="宋体" w:cs="宋体" w:hint="eastAsia"/>
          </w:rPr>
          <w:t>rening</w:t>
        </w:r>
      </w:moveFrom>
    </w:p>
    <w:moveFromRangeEnd w:id="4694"/>
    <w:p w14:paraId="2E5363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renl0344rig</w:t>
      </w:r>
    </w:p>
    <w:p w14:paraId="500AB3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renlevnadsman</w:t>
      </w:r>
    </w:p>
    <w:p w14:paraId="458693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renlig</w:t>
      </w:r>
    </w:p>
    <w:p w14:paraId="56CA6E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696" w:author="Author" w:date="2012-02-26T13:32:00Z" w:name="move318027587"/>
      <w:moveTo w:id="469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ren</w:t>
        </w:r>
      </w:moveTo>
    </w:p>
    <w:moveToRangeEnd w:id="4696"/>
    <w:p w14:paraId="2EFD6C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renodlad</w:t>
      </w:r>
    </w:p>
    <w:p w14:paraId="4B2AFD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renodlar</w:t>
      </w:r>
    </w:p>
    <w:p w14:paraId="4B4F79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renomm0351</w:t>
      </w:r>
    </w:p>
    <w:p w14:paraId="42F4EF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renoverar</w:t>
      </w:r>
    </w:p>
    <w:p w14:paraId="499C9B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rensar</w:t>
      </w:r>
    </w:p>
    <w:p w14:paraId="69AD5D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698" w:author="Author" w:date="2012-02-26T13:32:00Z" w:name="move318027587"/>
      <w:moveFrom w:id="4699" w:author="Author" w:date="2012-02-26T13:32:00Z">
        <w:r w:rsidRPr="00673328">
          <w:rPr>
            <w:rFonts w:ascii="宋体" w:eastAsia="宋体" w:hAnsi="宋体" w:cs="宋体" w:hint="eastAsia"/>
          </w:rPr>
          <w:t>ren</w:t>
        </w:r>
      </w:moveFrom>
    </w:p>
    <w:moveFromRangeEnd w:id="4698"/>
    <w:p w14:paraId="181269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rentav</w:t>
      </w:r>
    </w:p>
    <w:p w14:paraId="155621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rent</w:t>
      </w:r>
    </w:p>
    <w:p w14:paraId="244C06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rentv0345r</w:t>
      </w:r>
    </w:p>
    <w:p w14:paraId="13A4D1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rep0366vning</w:t>
      </w:r>
    </w:p>
    <w:p w14:paraId="3508D9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700" w:author="Author" w:date="2012-02-26T13:32:00Z" w:name="move318027588"/>
      <w:moveTo w:id="470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repa</w:t>
        </w:r>
      </w:moveTo>
    </w:p>
    <w:moveToRangeEnd w:id="4700"/>
    <w:p w14:paraId="2F91DE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reparation</w:t>
      </w:r>
    </w:p>
    <w:p w14:paraId="0A1320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reparerar</w:t>
      </w:r>
    </w:p>
    <w:p w14:paraId="1AE351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repar</w:t>
      </w:r>
    </w:p>
    <w:p w14:paraId="3AE8D4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02" w:author="Author" w:date="2012-02-26T13:32:00Z" w:name="move318027588"/>
      <w:moveFrom w:id="4703" w:author="Author" w:date="2012-02-26T13:32:00Z">
        <w:r w:rsidRPr="00673328">
          <w:rPr>
            <w:rFonts w:ascii="宋体" w:eastAsia="宋体" w:hAnsi="宋体" w:cs="宋体" w:hint="eastAsia"/>
          </w:rPr>
          <w:t>repa</w:t>
        </w:r>
      </w:moveFrom>
    </w:p>
    <w:moveFromRangeEnd w:id="4702"/>
    <w:p w14:paraId="1DBF81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repertoar</w:t>
      </w:r>
    </w:p>
    <w:p w14:paraId="56D426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repeterar</w:t>
      </w:r>
    </w:p>
    <w:p w14:paraId="23C9A3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repetition</w:t>
      </w:r>
    </w:p>
    <w:p w14:paraId="099CE6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repig</w:t>
      </w:r>
    </w:p>
    <w:p w14:paraId="634F3A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replikerar</w:t>
      </w:r>
    </w:p>
    <w:p w14:paraId="718B41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replik</w:t>
      </w:r>
    </w:p>
    <w:p w14:paraId="065195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repm0345n</w:t>
      </w:r>
      <w:r w:rsidRPr="00780F39">
        <w:rPr>
          <w:rFonts w:ascii="宋体" w:eastAsia="宋体" w:hAnsi="宋体" w:cs="宋体" w:hint="eastAsia"/>
          <w:lang w:val="sv-SE"/>
        </w:rPr>
        <w:t>ad</w:t>
      </w:r>
    </w:p>
    <w:p w14:paraId="02D5A4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04" w:author="Author" w:date="2012-02-26T13:32:00Z" w:name="move318027589"/>
      <w:moveTo w:id="4705" w:author="Author" w:date="2012-02-26T13:32:00Z">
        <w:r w:rsidRPr="00673328">
          <w:rPr>
            <w:rFonts w:ascii="宋体" w:eastAsia="宋体" w:hAnsi="宋体" w:cs="宋体" w:hint="eastAsia"/>
          </w:rPr>
          <w:t>rep</w:t>
        </w:r>
      </w:moveTo>
    </w:p>
    <w:moveToRangeEnd w:id="4704"/>
    <w:p w14:paraId="5918E1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reportage</w:t>
      </w:r>
    </w:p>
    <w:p w14:paraId="2A9A08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reporter</w:t>
      </w:r>
    </w:p>
    <w:p w14:paraId="7232CD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representant</w:t>
      </w:r>
    </w:p>
    <w:p w14:paraId="220798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representation</w:t>
      </w:r>
    </w:p>
    <w:p w14:paraId="1874CE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representativ</w:t>
      </w:r>
    </w:p>
    <w:p w14:paraId="5432B1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representerar</w:t>
      </w:r>
    </w:p>
    <w:p w14:paraId="37CFD1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repressalie</w:t>
      </w:r>
    </w:p>
    <w:p w14:paraId="3A9260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repression</w:t>
      </w:r>
    </w:p>
    <w:p w14:paraId="1C934E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reprimand</w:t>
      </w:r>
    </w:p>
    <w:p w14:paraId="5A2E98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repris</w:t>
      </w:r>
    </w:p>
    <w:p w14:paraId="489246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reproducerar</w:t>
      </w:r>
    </w:p>
    <w:p w14:paraId="2E974D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reproduktion</w:t>
      </w:r>
    </w:p>
    <w:p w14:paraId="7D8F7C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repro</w:t>
      </w:r>
    </w:p>
    <w:p w14:paraId="111E23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06" w:author="Author" w:date="2012-02-26T13:32:00Z" w:name="move318027589"/>
      <w:moveFrom w:id="4707" w:author="Author" w:date="2012-02-26T13:32:00Z">
        <w:r w:rsidRPr="00673328">
          <w:rPr>
            <w:rFonts w:ascii="宋体" w:eastAsia="宋体" w:hAnsi="宋体" w:cs="宋体" w:hint="eastAsia"/>
          </w:rPr>
          <w:t>rep</w:t>
        </w:r>
      </w:moveFrom>
    </w:p>
    <w:moveFromRangeEnd w:id="4706"/>
    <w:p w14:paraId="04BA20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reptil</w:t>
      </w:r>
    </w:p>
    <w:p w14:paraId="737799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republik</w:t>
      </w:r>
    </w:p>
    <w:p w14:paraId="4E3C18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res0345r</w:t>
      </w:r>
    </w:p>
    <w:p w14:paraId="7287DF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708" w:author="Author" w:date="2012-02-26T13:32:00Z" w:name="move318027590"/>
      <w:moveTo w:id="470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resa</w:t>
        </w:r>
      </w:moveTo>
    </w:p>
    <w:moveToRangeEnd w:id="4708"/>
    <w:p w14:paraId="619CB7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resande</w:t>
      </w:r>
    </w:p>
    <w:p w14:paraId="4C4473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10" w:author="Author" w:date="2012-02-26T13:32:00Z" w:name="move318027590"/>
      <w:moveFrom w:id="4711" w:author="Author" w:date="2012-02-26T13:32:00Z">
        <w:r w:rsidRPr="00673328">
          <w:rPr>
            <w:rFonts w:ascii="宋体" w:eastAsia="宋体" w:hAnsi="宋体" w:cs="宋体" w:hint="eastAsia"/>
          </w:rPr>
          <w:t>resa</w:t>
        </w:r>
      </w:moveFrom>
    </w:p>
    <w:moveFromRangeEnd w:id="4710"/>
    <w:p w14:paraId="543D75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resebyr0345</w:t>
      </w:r>
    </w:p>
    <w:p w14:paraId="54DC28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resedokument</w:t>
      </w:r>
    </w:p>
    <w:p w14:paraId="1D072B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resekostnadsers0344ttning</w:t>
      </w:r>
    </w:p>
    <w:p w14:paraId="371007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reseledare</w:t>
      </w:r>
    </w:p>
    <w:p w14:paraId="7CFAF0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</w:t>
      </w:r>
      <w:r w:rsidRPr="00780F39">
        <w:rPr>
          <w:rFonts w:ascii="宋体" w:eastAsia="宋体" w:hAnsi="宋体" w:cs="宋体" w:hint="eastAsia"/>
          <w:lang w:val="sv-SE"/>
        </w:rPr>
        <w:t>sen0344r</w:t>
      </w:r>
    </w:p>
    <w:p w14:paraId="41E8D5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reser</w:t>
      </w:r>
    </w:p>
    <w:p w14:paraId="1C483E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12" w:author="Author" w:date="2012-02-26T13:32:00Z" w:name="move318027591"/>
      <w:moveTo w:id="4713" w:author="Author" w:date="2012-02-26T13:32:00Z">
        <w:r w:rsidRPr="00673328">
          <w:rPr>
            <w:rFonts w:ascii="宋体" w:eastAsia="宋体" w:hAnsi="宋体" w:cs="宋体" w:hint="eastAsia"/>
          </w:rPr>
          <w:t>reservation</w:t>
        </w:r>
      </w:moveTo>
    </w:p>
    <w:moveToRangeEnd w:id="4712"/>
    <w:p w14:paraId="1A8DC6D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reservationsl0366s</w:t>
      </w:r>
    </w:p>
    <w:p w14:paraId="7901E1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14" w:author="Author" w:date="2012-02-26T13:32:00Z" w:name="move318027591"/>
      <w:moveFrom w:id="4715" w:author="Author" w:date="2012-02-26T13:32:00Z">
        <w:r w:rsidRPr="00673328">
          <w:rPr>
            <w:rFonts w:ascii="宋体" w:eastAsia="宋体" w:hAnsi="宋体" w:cs="宋体" w:hint="eastAsia"/>
          </w:rPr>
          <w:t>reservation</w:t>
        </w:r>
      </w:moveFrom>
    </w:p>
    <w:moveFromRangeEnd w:id="4714"/>
    <w:p w14:paraId="4C11D1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reservat</w:t>
      </w:r>
    </w:p>
    <w:p w14:paraId="628D49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reservdel</w:t>
      </w:r>
    </w:p>
    <w:p w14:paraId="614B3C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reserverad</w:t>
      </w:r>
    </w:p>
    <w:p w14:paraId="1E562C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716" w:author="Author" w:date="2012-02-26T13:32:00Z" w:name="move318027592"/>
      <w:moveTo w:id="47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reserverar</w:t>
        </w:r>
      </w:moveTo>
    </w:p>
    <w:moveToRangeEnd w:id="4716"/>
    <w:p w14:paraId="6AF1FC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reserverar sig</w:t>
      </w:r>
    </w:p>
    <w:p w14:paraId="606804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18" w:author="Author" w:date="2012-02-26T13:32:00Z" w:name="move318027593"/>
      <w:moveTo w:id="4719" w:author="Author" w:date="2012-02-26T13:32:00Z">
        <w:r w:rsidRPr="00673328">
          <w:rPr>
            <w:rFonts w:ascii="宋体" w:eastAsia="宋体" w:hAnsi="宋体" w:cs="宋体" w:hint="eastAsia"/>
          </w:rPr>
          <w:t>reserv</w:t>
        </w:r>
      </w:moveTo>
    </w:p>
    <w:p w14:paraId="584058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20" w:author="Author" w:date="2012-02-26T13:32:00Z" w:name="move318027592"/>
      <w:moveToRangeEnd w:id="4718"/>
      <w:moveFrom w:id="4721" w:author="Author" w:date="2012-02-26T13:32:00Z">
        <w:r w:rsidRPr="00673328">
          <w:rPr>
            <w:rFonts w:ascii="宋体" w:eastAsia="宋体" w:hAnsi="宋体" w:cs="宋体" w:hint="eastAsia"/>
          </w:rPr>
          <w:t>reserverar</w:t>
        </w:r>
      </w:moveFrom>
    </w:p>
    <w:moveFromRangeEnd w:id="4720"/>
    <w:p w14:paraId="1185C6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reservoar</w:t>
      </w:r>
    </w:p>
    <w:p w14:paraId="378B52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22" w:author="Author" w:date="2012-02-26T13:32:00Z" w:name="move318027593"/>
      <w:moveFrom w:id="4723" w:author="Author" w:date="2012-02-26T13:32:00Z">
        <w:r w:rsidRPr="00673328">
          <w:rPr>
            <w:rFonts w:ascii="宋体" w:eastAsia="宋体" w:hAnsi="宋体" w:cs="宋体" w:hint="eastAsia"/>
          </w:rPr>
          <w:t>reserv</w:t>
        </w:r>
      </w:moveFrom>
    </w:p>
    <w:moveFromRangeEnd w:id="4722"/>
    <w:p w14:paraId="541100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resfeber</w:t>
      </w:r>
    </w:p>
    <w:p w14:paraId="2B48FE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resgods</w:t>
      </w:r>
    </w:p>
    <w:p w14:paraId="2A4BFC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residens</w:t>
      </w:r>
    </w:p>
    <w:p w14:paraId="401855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residerar</w:t>
      </w:r>
    </w:p>
    <w:p w14:paraId="008B4E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resignerar</w:t>
      </w:r>
    </w:p>
    <w:p w14:paraId="7B57B3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resistens</w:t>
      </w:r>
    </w:p>
    <w:p w14:paraId="6E9B5E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reskontra</w:t>
      </w:r>
    </w:p>
    <w:p w14:paraId="5992C0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reslig</w:t>
      </w:r>
    </w:p>
    <w:p w14:paraId="6DEE65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resning</w:t>
      </w:r>
    </w:p>
    <w:p w14:paraId="6DA6A8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resolution</w:t>
      </w:r>
    </w:p>
    <w:p w14:paraId="2D9C9E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resolut</w:t>
      </w:r>
    </w:p>
    <w:p w14:paraId="6C7F7B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resonabel</w:t>
      </w:r>
    </w:p>
    <w:p w14:paraId="71BF5E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resonans</w:t>
      </w:r>
    </w:p>
    <w:p w14:paraId="55A565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resonemang</w:t>
      </w:r>
    </w:p>
    <w:p w14:paraId="45243C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resone</w:t>
      </w:r>
      <w:r w:rsidRPr="00780F39">
        <w:rPr>
          <w:rFonts w:ascii="宋体" w:eastAsia="宋体" w:hAnsi="宋体" w:cs="宋体" w:hint="eastAsia"/>
          <w:lang w:val="sv-SE"/>
        </w:rPr>
        <w:t>rar</w:t>
      </w:r>
    </w:p>
    <w:p w14:paraId="1A350B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resonlig</w:t>
      </w:r>
    </w:p>
    <w:p w14:paraId="000432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reson</w:t>
      </w:r>
    </w:p>
    <w:p w14:paraId="3C1749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respass</w:t>
      </w:r>
    </w:p>
    <w:p w14:paraId="645CDC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respektabel</w:t>
      </w:r>
    </w:p>
    <w:p w14:paraId="598B3D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respekterar</w:t>
      </w:r>
    </w:p>
    <w:p w14:paraId="4DB02C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respektive</w:t>
      </w:r>
    </w:p>
    <w:p w14:paraId="7AB65B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respekt</w:t>
      </w:r>
    </w:p>
    <w:p w14:paraId="40D68F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respirator</w:t>
      </w:r>
    </w:p>
    <w:p w14:paraId="024603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respit</w:t>
      </w:r>
    </w:p>
    <w:p w14:paraId="530317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24" w:author="Author" w:date="2012-02-26T13:32:00Z" w:name="move318027594"/>
      <w:moveTo w:id="4725" w:author="Author" w:date="2012-02-26T13:32:00Z">
        <w:r w:rsidRPr="00673328">
          <w:rPr>
            <w:rFonts w:ascii="宋体" w:eastAsia="宋体" w:hAnsi="宋体" w:cs="宋体" w:hint="eastAsia"/>
          </w:rPr>
          <w:t>resp</w:t>
        </w:r>
      </w:moveTo>
    </w:p>
    <w:moveToRangeEnd w:id="4724"/>
    <w:p w14:paraId="389F18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respons</w:t>
      </w:r>
    </w:p>
    <w:p w14:paraId="76D8EF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26" w:author="Author" w:date="2012-02-26T13:32:00Z" w:name="move318027594"/>
      <w:moveFrom w:id="4727" w:author="Author" w:date="2012-02-26T13:32:00Z">
        <w:r w:rsidRPr="00673328">
          <w:rPr>
            <w:rFonts w:ascii="宋体" w:eastAsia="宋体" w:hAnsi="宋体" w:cs="宋体" w:hint="eastAsia"/>
          </w:rPr>
          <w:t>resp</w:t>
        </w:r>
      </w:moveFrom>
    </w:p>
    <w:moveFromRangeEnd w:id="4726"/>
    <w:p w14:paraId="4A7E2C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restaurang</w:t>
      </w:r>
    </w:p>
    <w:p w14:paraId="658D2C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restaurangvagn</w:t>
      </w:r>
    </w:p>
    <w:p w14:paraId="73E586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restaurerar</w:t>
      </w:r>
    </w:p>
    <w:p w14:paraId="476BA4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resterar</w:t>
      </w:r>
    </w:p>
    <w:p w14:paraId="0796DC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restituerar</w:t>
      </w:r>
    </w:p>
    <w:p w14:paraId="419F70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28" w:author="Author" w:date="2012-02-26T13:32:00Z" w:name="move318027595"/>
      <w:moveTo w:id="4729" w:author="Author" w:date="2012-02-26T13:32:00Z">
        <w:r w:rsidRPr="00673328">
          <w:rPr>
            <w:rFonts w:ascii="宋体" w:eastAsia="宋体" w:hAnsi="宋体" w:cs="宋体" w:hint="eastAsia"/>
          </w:rPr>
          <w:t>rest</w:t>
        </w:r>
      </w:moveTo>
    </w:p>
    <w:moveToRangeEnd w:id="4728"/>
    <w:p w14:paraId="1CB2FF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restriktion</w:t>
      </w:r>
    </w:p>
    <w:p w14:paraId="1A1222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restriktiv</w:t>
      </w:r>
    </w:p>
    <w:p w14:paraId="44C974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restskatt</w:t>
      </w:r>
    </w:p>
    <w:p w14:paraId="7B6730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30" w:author="Author" w:date="2012-02-26T13:32:00Z" w:name="move318027595"/>
      <w:moveFrom w:id="4731" w:author="Author" w:date="2012-02-26T13:32:00Z">
        <w:r w:rsidRPr="00673328">
          <w:rPr>
            <w:rFonts w:ascii="宋体" w:eastAsia="宋体" w:hAnsi="宋体" w:cs="宋体" w:hint="eastAsia"/>
          </w:rPr>
          <w:t>rest</w:t>
        </w:r>
      </w:moveFrom>
    </w:p>
    <w:moveFromRangeEnd w:id="4730"/>
    <w:p w14:paraId="7F9100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resultat</w:t>
      </w:r>
    </w:p>
    <w:p w14:paraId="78CD40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resulterar</w:t>
      </w:r>
    </w:p>
    <w:p w14:paraId="752BE2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resum0351</w:t>
      </w:r>
    </w:p>
    <w:p w14:paraId="2FA19A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resurs</w:t>
      </w:r>
    </w:p>
    <w:p w14:paraId="65AAFE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retar</w:t>
      </w:r>
    </w:p>
    <w:p w14:paraId="6BFE00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retas</w:t>
      </w:r>
    </w:p>
    <w:p w14:paraId="0A6DA1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retfull</w:t>
      </w:r>
    </w:p>
    <w:p w14:paraId="2AC766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</w:t>
      </w:r>
      <w:r w:rsidRPr="00780F39">
        <w:rPr>
          <w:rFonts w:ascii="宋体" w:eastAsia="宋体" w:hAnsi="宋体" w:cs="宋体" w:hint="eastAsia"/>
          <w:lang w:val="sv-SE"/>
        </w:rPr>
        <w:t>etirerar</w:t>
      </w:r>
    </w:p>
    <w:p w14:paraId="3EC0B2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retlig</w:t>
      </w:r>
    </w:p>
    <w:p w14:paraId="0185F5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retning</w:t>
      </w:r>
    </w:p>
    <w:p w14:paraId="0B3325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retorisk</w:t>
      </w:r>
    </w:p>
    <w:p w14:paraId="443F92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retr0344tt</w:t>
      </w:r>
    </w:p>
    <w:p w14:paraId="55EAFF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retroaktiv</w:t>
      </w:r>
    </w:p>
    <w:p w14:paraId="336920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retrospektiv</w:t>
      </w:r>
    </w:p>
    <w:p w14:paraId="630193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retsam</w:t>
      </w:r>
    </w:p>
    <w:p w14:paraId="4E738B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retsticka</w:t>
      </w:r>
    </w:p>
    <w:p w14:paraId="41C814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32" w:author="Author" w:date="2012-02-26T13:32:00Z" w:name="move318027596"/>
      <w:moveTo w:id="4733" w:author="Author" w:date="2012-02-26T13:32:00Z">
        <w:r w:rsidRPr="00673328">
          <w:rPr>
            <w:rFonts w:ascii="宋体" w:eastAsia="宋体" w:hAnsi="宋体" w:cs="宋体" w:hint="eastAsia"/>
          </w:rPr>
          <w:t>retur</w:t>
        </w:r>
      </w:moveTo>
    </w:p>
    <w:moveToRangeEnd w:id="4732"/>
    <w:p w14:paraId="33CC9C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returnerar</w:t>
      </w:r>
    </w:p>
    <w:p w14:paraId="40C40A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34" w:author="Author" w:date="2012-02-26T13:32:00Z" w:name="move318027596"/>
      <w:moveFrom w:id="4735" w:author="Author" w:date="2012-02-26T13:32:00Z">
        <w:r w:rsidRPr="00673328">
          <w:rPr>
            <w:rFonts w:ascii="宋体" w:eastAsia="宋体" w:hAnsi="宋体" w:cs="宋体" w:hint="eastAsia"/>
          </w:rPr>
          <w:t>retur</w:t>
        </w:r>
      </w:moveFrom>
    </w:p>
    <w:moveFromRangeEnd w:id="4734"/>
    <w:p w14:paraId="4B8ECC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retuscherar</w:t>
      </w:r>
    </w:p>
    <w:p w14:paraId="403F5F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reumatiker</w:t>
      </w:r>
    </w:p>
    <w:p w14:paraId="5A5051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reumatisk</w:t>
      </w:r>
    </w:p>
    <w:p w14:paraId="564447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reumatism</w:t>
      </w:r>
    </w:p>
    <w:p w14:paraId="146E8F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revalverar</w:t>
      </w:r>
    </w:p>
    <w:p w14:paraId="70891F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736" w:author="Author" w:date="2012-02-26T13:32:00Z" w:name="move318027597"/>
      <w:moveTo w:id="47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reva</w:t>
        </w:r>
      </w:moveTo>
    </w:p>
    <w:moveToRangeEnd w:id="4736"/>
    <w:p w14:paraId="5796EA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revanscherar sig</w:t>
      </w:r>
    </w:p>
    <w:p w14:paraId="539CB2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revansch</w:t>
      </w:r>
    </w:p>
    <w:p w14:paraId="3D6AA6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revar</w:t>
      </w:r>
    </w:p>
    <w:p w14:paraId="3BDCA1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38" w:author="Author" w:date="2012-02-26T13:32:00Z" w:name="move318027597"/>
      <w:moveFrom w:id="4739" w:author="Author" w:date="2012-02-26T13:32:00Z">
        <w:r w:rsidRPr="00673328">
          <w:rPr>
            <w:rFonts w:ascii="宋体" w:eastAsia="宋体" w:hAnsi="宋体" w:cs="宋体" w:hint="eastAsia"/>
          </w:rPr>
          <w:t>reva</w:t>
        </w:r>
      </w:moveFrom>
    </w:p>
    <w:moveFromRangeEnd w:id="4738"/>
    <w:p w14:paraId="3F91E2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40" w:author="Author" w:date="2012-02-26T13:32:00Z" w:name="move318027598"/>
      <w:moveTo w:id="4741" w:author="Author" w:date="2012-02-26T13:32:00Z">
        <w:r w:rsidRPr="00673328">
          <w:rPr>
            <w:rFonts w:ascii="宋体" w:eastAsia="宋体" w:hAnsi="宋体" w:cs="宋体" w:hint="eastAsia"/>
          </w:rPr>
          <w:t>revben</w:t>
        </w:r>
      </w:moveTo>
    </w:p>
    <w:moveToRangeEnd w:id="4740"/>
    <w:p w14:paraId="5ABD82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revbensspj0344ll</w:t>
      </w:r>
    </w:p>
    <w:p w14:paraId="1A33E3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42" w:author="Author" w:date="2012-02-26T13:32:00Z" w:name="move318027598"/>
      <w:moveFrom w:id="4743" w:author="Author" w:date="2012-02-26T13:32:00Z">
        <w:r w:rsidRPr="00673328">
          <w:rPr>
            <w:rFonts w:ascii="宋体" w:eastAsia="宋体" w:hAnsi="宋体" w:cs="宋体" w:hint="eastAsia"/>
          </w:rPr>
          <w:t>revben</w:t>
        </w:r>
      </w:moveFrom>
    </w:p>
    <w:moveFromRangeEnd w:id="4742"/>
    <w:p w14:paraId="334C5D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revelj</w:t>
      </w:r>
    </w:p>
    <w:p w14:paraId="13ADD7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revers</w:t>
      </w:r>
    </w:p>
    <w:p w14:paraId="0F2FE9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reviderar</w:t>
      </w:r>
    </w:p>
    <w:p w14:paraId="3C306F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revir</w:t>
      </w:r>
    </w:p>
    <w:p w14:paraId="2923B46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revisioni</w:t>
      </w:r>
      <w:r w:rsidRPr="00673328">
        <w:rPr>
          <w:rFonts w:ascii="宋体" w:eastAsia="宋体" w:hAnsi="宋体" w:cs="宋体" w:hint="eastAsia"/>
        </w:rPr>
        <w:t>sm</w:t>
      </w:r>
    </w:p>
    <w:p w14:paraId="59CDB4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44" w:author="Author" w:date="2012-02-26T13:32:00Z" w:name="move318027599"/>
      <w:moveTo w:id="4745" w:author="Author" w:date="2012-02-26T13:32:00Z">
        <w:r w:rsidRPr="00673328">
          <w:rPr>
            <w:rFonts w:ascii="宋体" w:eastAsia="宋体" w:hAnsi="宋体" w:cs="宋体" w:hint="eastAsia"/>
          </w:rPr>
          <w:t>revision</w:t>
        </w:r>
      </w:moveTo>
    </w:p>
    <w:moveToRangeEnd w:id="4744"/>
    <w:p w14:paraId="438BE8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revisionsber0344ttelse</w:t>
      </w:r>
    </w:p>
    <w:p w14:paraId="53ABD4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46" w:author="Author" w:date="2012-02-26T13:32:00Z" w:name="move318027599"/>
      <w:moveFrom w:id="4747" w:author="Author" w:date="2012-02-26T13:32:00Z">
        <w:r w:rsidRPr="00673328">
          <w:rPr>
            <w:rFonts w:ascii="宋体" w:eastAsia="宋体" w:hAnsi="宋体" w:cs="宋体" w:hint="eastAsia"/>
          </w:rPr>
          <w:t>revision</w:t>
        </w:r>
      </w:moveFrom>
    </w:p>
    <w:moveFromRangeEnd w:id="4746"/>
    <w:p w14:paraId="696695C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revisor</w:t>
      </w:r>
    </w:p>
    <w:p w14:paraId="1F8E25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48" w:author="Author" w:date="2012-02-26T13:32:00Z" w:name="move318027600"/>
      <w:moveTo w:id="4749" w:author="Author" w:date="2012-02-26T13:32:00Z">
        <w:r w:rsidRPr="00673328">
          <w:rPr>
            <w:rFonts w:ascii="宋体" w:eastAsia="宋体" w:hAnsi="宋体" w:cs="宋体" w:hint="eastAsia"/>
          </w:rPr>
          <w:t>rev</w:t>
        </w:r>
      </w:moveTo>
    </w:p>
    <w:moveToRangeEnd w:id="4748"/>
    <w:p w14:paraId="2B4D10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revolterar</w:t>
      </w:r>
    </w:p>
    <w:p w14:paraId="46706F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revolt</w:t>
      </w:r>
    </w:p>
    <w:p w14:paraId="6276F1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revolution0344r</w:t>
      </w:r>
    </w:p>
    <w:p w14:paraId="082E5E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revolutionerar</w:t>
      </w:r>
    </w:p>
    <w:p w14:paraId="75F90F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revolution</w:t>
      </w:r>
    </w:p>
    <w:p w14:paraId="6EC577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revolver</w:t>
      </w:r>
    </w:p>
    <w:p w14:paraId="2875B5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revs</w:t>
      </w:r>
    </w:p>
    <w:p w14:paraId="020DEA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50" w:author="Author" w:date="2012-02-26T13:32:00Z" w:name="move318027600"/>
      <w:moveFrom w:id="4751" w:author="Author" w:date="2012-02-26T13:32:00Z">
        <w:r w:rsidRPr="00673328">
          <w:rPr>
            <w:rFonts w:ascii="宋体" w:eastAsia="宋体" w:hAnsi="宋体" w:cs="宋体" w:hint="eastAsia"/>
          </w:rPr>
          <w:t>rev</w:t>
        </w:r>
      </w:moveFrom>
    </w:p>
    <w:moveFromRangeEnd w:id="4750"/>
    <w:p w14:paraId="46C284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revy</w:t>
      </w:r>
    </w:p>
    <w:p w14:paraId="2F6C22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RFSU</w:t>
      </w:r>
    </w:p>
    <w:p w14:paraId="6284C2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ribba</w:t>
      </w:r>
    </w:p>
    <w:p w14:paraId="1A1832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ribbstol</w:t>
      </w:r>
    </w:p>
    <w:p w14:paraId="2D4D69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rid0345</w:t>
      </w:r>
    </w:p>
    <w:p w14:paraId="0DD2EE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riddare</w:t>
      </w:r>
    </w:p>
    <w:p w14:paraId="702273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ridderlig</w:t>
      </w:r>
    </w:p>
    <w:p w14:paraId="74C209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rider</w:t>
      </w:r>
    </w:p>
    <w:p w14:paraId="52F213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RIFFI</w:t>
      </w:r>
    </w:p>
    <w:p w14:paraId="2BEA31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rigg</w:t>
      </w:r>
    </w:p>
    <w:p w14:paraId="5281E6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rigid</w:t>
      </w:r>
    </w:p>
    <w:p w14:paraId="5C7DAF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rigor0366s</w:t>
      </w:r>
    </w:p>
    <w:p w14:paraId="5CBF25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rikedom</w:t>
      </w:r>
    </w:p>
    <w:p w14:paraId="2C0743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rikeman</w:t>
      </w:r>
    </w:p>
    <w:p w14:paraId="2DB782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rike</w:t>
      </w:r>
    </w:p>
    <w:p w14:paraId="74068E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rikhaltig</w:t>
      </w:r>
    </w:p>
    <w:p w14:paraId="3A98EF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riklig</w:t>
      </w:r>
    </w:p>
    <w:p w14:paraId="182327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752" w:author="Author" w:date="2012-02-26T13:32:00Z" w:name="move318027601"/>
      <w:moveTo w:id="47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rik</w:t>
        </w:r>
      </w:moveTo>
    </w:p>
    <w:moveToRangeEnd w:id="4752"/>
    <w:p w14:paraId="17BE01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rikosche</w:t>
      </w:r>
      <w:r w:rsidRPr="00780F39">
        <w:rPr>
          <w:rFonts w:ascii="宋体" w:eastAsia="宋体" w:hAnsi="宋体" w:cs="宋体" w:hint="eastAsia"/>
          <w:lang w:val="sv-SE"/>
        </w:rPr>
        <w:t>tt</w:t>
      </w:r>
    </w:p>
    <w:p w14:paraId="6F4434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riks0345klagare</w:t>
      </w:r>
    </w:p>
    <w:p w14:paraId="26AC2E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riksbanken</w:t>
      </w:r>
    </w:p>
    <w:p w14:paraId="368CD4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riksbekant</w:t>
      </w:r>
    </w:p>
    <w:p w14:paraId="53BE44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54" w:author="Author" w:date="2012-02-26T13:32:00Z" w:name="move318027602"/>
      <w:moveTo w:id="4755" w:author="Author" w:date="2012-02-26T13:32:00Z">
        <w:r w:rsidRPr="00673328">
          <w:rPr>
            <w:rFonts w:ascii="宋体" w:eastAsia="宋体" w:hAnsi="宋体" w:cs="宋体" w:hint="eastAsia"/>
          </w:rPr>
          <w:t>riksdag</w:t>
        </w:r>
      </w:moveTo>
    </w:p>
    <w:moveToRangeEnd w:id="4754"/>
    <w:p w14:paraId="4565E3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riksdagsman</w:t>
      </w:r>
    </w:p>
    <w:p w14:paraId="70CB00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riksdagsval</w:t>
      </w:r>
    </w:p>
    <w:p w14:paraId="6AF74E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56" w:author="Author" w:date="2012-02-26T13:32:00Z" w:name="move318027602"/>
      <w:moveFrom w:id="4757" w:author="Author" w:date="2012-02-26T13:32:00Z">
        <w:r w:rsidRPr="00673328">
          <w:rPr>
            <w:rFonts w:ascii="宋体" w:eastAsia="宋体" w:hAnsi="宋体" w:cs="宋体" w:hint="eastAsia"/>
          </w:rPr>
          <w:t>riksdag</w:t>
        </w:r>
      </w:moveFrom>
    </w:p>
    <w:moveFromRangeEnd w:id="4756"/>
    <w:p w14:paraId="36D8BC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riksdaler</w:t>
      </w:r>
    </w:p>
    <w:p w14:paraId="33B262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Riksf0366rbundet f0366r sexuell upplysning</w:t>
      </w:r>
    </w:p>
    <w:p w14:paraId="5D6D98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riksf0366rbund</w:t>
      </w:r>
    </w:p>
    <w:p w14:paraId="508A5C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rikslikare</w:t>
      </w:r>
    </w:p>
    <w:p w14:paraId="66FAA8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riksm0366te</w:t>
      </w:r>
    </w:p>
    <w:p w14:paraId="392D9C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riksmarskalk</w:t>
      </w:r>
    </w:p>
    <w:p w14:paraId="25CB50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758" w:author="Author" w:date="2012-02-26T13:32:00Z" w:name="move318027603"/>
      <w:moveTo w:id="475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riks-</w:t>
        </w:r>
      </w:moveTo>
    </w:p>
    <w:moveToRangeEnd w:id="4758"/>
    <w:p w14:paraId="03CA76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riksorganisation</w:t>
      </w:r>
    </w:p>
    <w:p w14:paraId="092B82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rikspolisstyrelsen</w:t>
      </w:r>
    </w:p>
    <w:p w14:paraId="6535D7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riksregalier</w:t>
      </w:r>
    </w:p>
    <w:p w14:paraId="5D88B5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rikssamtal</w:t>
      </w:r>
    </w:p>
    <w:p w14:paraId="60B4CC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riksspr0345k</w:t>
      </w:r>
    </w:p>
    <w:p w14:paraId="132769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riksst0344mma</w:t>
      </w:r>
    </w:p>
    <w:p w14:paraId="6A17BF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rikssvenska</w:t>
      </w:r>
    </w:p>
    <w:p w14:paraId="2C8CD7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60" w:author="Author" w:date="2012-02-26T13:32:00Z" w:name="move318027603"/>
      <w:moveFrom w:id="4761" w:author="Author" w:date="2012-02-26T13:32:00Z">
        <w:r w:rsidRPr="00673328">
          <w:rPr>
            <w:rFonts w:ascii="宋体" w:eastAsia="宋体" w:hAnsi="宋体" w:cs="宋体" w:hint="eastAsia"/>
          </w:rPr>
          <w:t>riks-</w:t>
        </w:r>
      </w:moveFrom>
    </w:p>
    <w:moveFromRangeEnd w:id="4760"/>
    <w:p w14:paraId="2C1F5A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rikst0344ckande</w:t>
      </w:r>
    </w:p>
    <w:p w14:paraId="49D096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riksv0344g</w:t>
      </w:r>
    </w:p>
    <w:p w14:paraId="62340E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riksvapen</w:t>
      </w:r>
    </w:p>
    <w:p w14:paraId="32326D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62" w:author="Author" w:date="2012-02-26T13:32:00Z" w:name="move318027601"/>
      <w:moveFrom w:id="4763" w:author="Author" w:date="2012-02-26T13:32:00Z">
        <w:r w:rsidRPr="00673328">
          <w:rPr>
            <w:rFonts w:ascii="宋体" w:eastAsia="宋体" w:hAnsi="宋体" w:cs="宋体" w:hint="eastAsia"/>
          </w:rPr>
          <w:t>rik</w:t>
        </w:r>
      </w:moveFrom>
    </w:p>
    <w:moveFromRangeEnd w:id="4762"/>
    <w:p w14:paraId="021E35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riktar</w:t>
      </w:r>
    </w:p>
    <w:p w14:paraId="5BF81F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riktig</w:t>
      </w:r>
    </w:p>
    <w:p w14:paraId="58D9CE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riktigt</w:t>
      </w:r>
    </w:p>
    <w:p w14:paraId="36DF35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riktlinje</w:t>
      </w:r>
    </w:p>
    <w:p w14:paraId="2C202D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riktm0344rke</w:t>
      </w:r>
    </w:p>
    <w:p w14:paraId="698DB9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riktning</w:t>
      </w:r>
    </w:p>
    <w:p w14:paraId="7D0D9C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riktnummer</w:t>
      </w:r>
    </w:p>
    <w:p w14:paraId="0E39A1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riktpunkt</w:t>
      </w:r>
    </w:p>
    <w:p w14:paraId="53EE20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rimfrost</w:t>
      </w:r>
    </w:p>
    <w:p w14:paraId="71562F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rimligen</w:t>
      </w:r>
    </w:p>
    <w:p w14:paraId="12758F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rimlighet</w:t>
      </w:r>
    </w:p>
    <w:p w14:paraId="43162B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rimlig</w:t>
      </w:r>
    </w:p>
    <w:p w14:paraId="448722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rimligtvis</w:t>
      </w:r>
    </w:p>
    <w:p w14:paraId="0F455A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rimmad</w:t>
      </w:r>
    </w:p>
    <w:p w14:paraId="72A64F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rimmar</w:t>
      </w:r>
    </w:p>
    <w:p w14:paraId="71421A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rim</w:t>
      </w:r>
    </w:p>
    <w:p w14:paraId="100A53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ringaktar</w:t>
      </w:r>
    </w:p>
    <w:p w14:paraId="7725F4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ringa</w:t>
      </w:r>
    </w:p>
    <w:p w14:paraId="06230A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ringblomma</w:t>
      </w:r>
    </w:p>
    <w:p w14:paraId="09449B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ringdans</w:t>
      </w:r>
    </w:p>
    <w:p w14:paraId="281687E9" w14:textId="53984651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ringer</w:t>
      </w:r>
      <w:del w:id="476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p03</w:delText>
        </w:r>
        <w:r w:rsidRPr="00780F39">
          <w:rPr>
            <w:rFonts w:ascii="宋体" w:eastAsia="宋体" w:hAnsi="宋体" w:cs="宋体" w:hint="eastAsia"/>
            <w:lang w:val="sv-SE"/>
          </w:rPr>
          <w:delText>45</w:delText>
        </w:r>
      </w:del>
    </w:p>
    <w:p w14:paraId="0368B3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ringer</w:t>
      </w:r>
      <w:ins w:id="47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p034</w:t>
        </w:r>
        <w:r w:rsidRPr="00780F39">
          <w:rPr>
            <w:rFonts w:ascii="宋体" w:eastAsia="宋体" w:hAnsi="宋体" w:cs="宋体" w:hint="eastAsia"/>
            <w:lang w:val="sv-SE"/>
          </w:rPr>
          <w:t>5</w:t>
        </w:r>
      </w:ins>
    </w:p>
    <w:p w14:paraId="62BF49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ringfinger</w:t>
      </w:r>
    </w:p>
    <w:p w14:paraId="5F8021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ringklocka</w:t>
      </w:r>
    </w:p>
    <w:p w14:paraId="51A19D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ringlar</w:t>
      </w:r>
    </w:p>
    <w:p w14:paraId="4027A1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ringled</w:t>
      </w:r>
    </w:p>
    <w:p w14:paraId="4B71E1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ringlek</w:t>
      </w:r>
    </w:p>
    <w:p w14:paraId="6AE8D1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766" w:author="Author" w:date="2012-02-26T13:32:00Z" w:name="move318027604"/>
      <w:moveTo w:id="47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ring</w:t>
        </w:r>
      </w:moveTo>
    </w:p>
    <w:moveToRangeEnd w:id="4766"/>
    <w:p w14:paraId="00C92F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ringmur</w:t>
      </w:r>
    </w:p>
    <w:p w14:paraId="4123F4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ringning</w:t>
      </w:r>
    </w:p>
    <w:p w14:paraId="1B6C23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ringr0344v</w:t>
      </w:r>
    </w:p>
    <w:p w14:paraId="1E95CD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ringrostig</w:t>
      </w:r>
    </w:p>
    <w:p w14:paraId="13CE6A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68" w:author="Author" w:date="2012-02-26T13:32:00Z" w:name="move318027604"/>
      <w:moveFrom w:id="4769" w:author="Author" w:date="2012-02-26T13:32:00Z">
        <w:r w:rsidRPr="00673328">
          <w:rPr>
            <w:rFonts w:ascii="宋体" w:eastAsia="宋体" w:hAnsi="宋体" w:cs="宋体" w:hint="eastAsia"/>
          </w:rPr>
          <w:t>ring</w:t>
        </w:r>
      </w:moveFrom>
    </w:p>
    <w:moveFromRangeEnd w:id="4768"/>
    <w:p w14:paraId="7407E6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ringtryck</w:t>
      </w:r>
    </w:p>
    <w:p w14:paraId="6E211F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rink</w:t>
      </w:r>
    </w:p>
    <w:p w14:paraId="07CCBF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rinner</w:t>
      </w:r>
    </w:p>
    <w:p w14:paraId="54E60E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ripost</w:t>
      </w:r>
    </w:p>
    <w:p w14:paraId="18D3DD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risgryn</w:t>
      </w:r>
    </w:p>
    <w:p w14:paraId="12E6E1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rish0366g</w:t>
      </w:r>
    </w:p>
    <w:p w14:paraId="3E52D6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risig</w:t>
      </w:r>
    </w:p>
    <w:p w14:paraId="0AF9F9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riskabel</w:t>
      </w:r>
    </w:p>
    <w:p w14:paraId="32F7E3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riskerar</w:t>
      </w:r>
    </w:p>
    <w:p w14:paraId="6AED21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riskgrupp</w:t>
      </w:r>
    </w:p>
    <w:p w14:paraId="263C35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riskmoment</w:t>
      </w:r>
    </w:p>
    <w:p w14:paraId="6EDD61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risk</w:t>
      </w:r>
    </w:p>
    <w:p w14:paraId="3DF6B6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riskzon</w:t>
      </w:r>
    </w:p>
    <w:p w14:paraId="3CBF61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770" w:author="Author" w:date="2012-02-26T13:32:00Z" w:name="move318027605"/>
      <w:moveTo w:id="47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ris</w:t>
        </w:r>
      </w:moveTo>
    </w:p>
    <w:p w14:paraId="151624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772" w:author="Author" w:date="2012-02-26T13:32:00Z" w:name="move318027606"/>
      <w:moveToRangeEnd w:id="4770"/>
      <w:moveTo w:id="477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rispa</w:t>
        </w:r>
      </w:moveTo>
    </w:p>
    <w:moveToRangeEnd w:id="4772"/>
    <w:p w14:paraId="0D6FC3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rispar</w:t>
      </w:r>
    </w:p>
    <w:p w14:paraId="70D362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74" w:author="Author" w:date="2012-02-26T13:32:00Z" w:name="move318027606"/>
      <w:moveFrom w:id="4775" w:author="Author" w:date="2012-02-26T13:32:00Z">
        <w:r w:rsidRPr="00673328">
          <w:rPr>
            <w:rFonts w:ascii="宋体" w:eastAsia="宋体" w:hAnsi="宋体" w:cs="宋体" w:hint="eastAsia"/>
          </w:rPr>
          <w:t>rispa</w:t>
        </w:r>
      </w:moveFrom>
    </w:p>
    <w:p w14:paraId="788702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76" w:author="Author" w:date="2012-02-26T13:32:00Z" w:name="move318027605"/>
      <w:moveFromRangeEnd w:id="4774"/>
      <w:moveFrom w:id="4777" w:author="Author" w:date="2012-02-26T13:32:00Z">
        <w:r w:rsidRPr="00673328">
          <w:rPr>
            <w:rFonts w:ascii="宋体" w:eastAsia="宋体" w:hAnsi="宋体" w:cs="宋体" w:hint="eastAsia"/>
          </w:rPr>
          <w:t>ris</w:t>
        </w:r>
      </w:moveFrom>
    </w:p>
    <w:moveFromRangeEnd w:id="4776"/>
    <w:p w14:paraId="13A36C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ristar</w:t>
      </w:r>
    </w:p>
    <w:p w14:paraId="7F7C13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ritare</w:t>
      </w:r>
    </w:p>
    <w:p w14:paraId="560FE5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ritar</w:t>
      </w:r>
    </w:p>
    <w:p w14:paraId="3AE922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ritkontor</w:t>
      </w:r>
    </w:p>
    <w:p w14:paraId="1CE296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778" w:author="Author" w:date="2012-02-26T13:32:00Z" w:name="move318027607"/>
      <w:moveTo w:id="47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rit</w:t>
        </w:r>
      </w:moveTo>
    </w:p>
    <w:moveToRangeEnd w:id="4778"/>
    <w:p w14:paraId="3BA89A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ritning</w:t>
      </w:r>
    </w:p>
    <w:p w14:paraId="6E7AB1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80" w:author="Author" w:date="2012-02-26T13:32:00Z" w:name="move318027607"/>
      <w:moveFrom w:id="4781" w:author="Author" w:date="2012-02-26T13:32:00Z">
        <w:r w:rsidRPr="00673328">
          <w:rPr>
            <w:rFonts w:ascii="宋体" w:eastAsia="宋体" w:hAnsi="宋体" w:cs="宋体" w:hint="eastAsia"/>
          </w:rPr>
          <w:t>rit</w:t>
        </w:r>
      </w:moveFrom>
    </w:p>
    <w:moveFromRangeEnd w:id="4780"/>
    <w:p w14:paraId="4E3C5C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ritt</w:t>
      </w:r>
    </w:p>
    <w:p w14:paraId="7CBDE3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ritual</w:t>
      </w:r>
    </w:p>
    <w:p w14:paraId="1BCC70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rituell</w:t>
      </w:r>
    </w:p>
    <w:p w14:paraId="0D0971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rivaliserar</w:t>
      </w:r>
    </w:p>
    <w:p w14:paraId="3E554C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rivalitet</w:t>
      </w:r>
    </w:p>
    <w:p w14:paraId="6959C3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rival</w:t>
      </w:r>
    </w:p>
    <w:p w14:paraId="33B5B5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river</w:t>
      </w:r>
    </w:p>
    <w:p w14:paraId="5D0277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rivig</w:t>
      </w:r>
    </w:p>
    <w:p w14:paraId="42B239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rivit</w:t>
      </w:r>
    </w:p>
    <w:p w14:paraId="4A5BF5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rivj0344rn</w:t>
      </w:r>
    </w:p>
    <w:p w14:paraId="44E10E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rivning</w:t>
      </w:r>
    </w:p>
    <w:p w14:paraId="08F958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rivs</w:t>
      </w:r>
    </w:p>
    <w:p w14:paraId="60C4EF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rivstart</w:t>
      </w:r>
    </w:p>
    <w:p w14:paraId="7E1E58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roar</w:t>
      </w:r>
    </w:p>
    <w:p w14:paraId="6D3B27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robot</w:t>
      </w:r>
    </w:p>
    <w:p w14:paraId="115417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robust</w:t>
      </w:r>
    </w:p>
    <w:p w14:paraId="620D9E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rock</w:t>
      </w:r>
    </w:p>
    <w:p w14:paraId="3F74B5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rodde</w:t>
      </w:r>
    </w:p>
    <w:p w14:paraId="7B69C7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rodd</w:t>
      </w:r>
    </w:p>
    <w:p w14:paraId="241A08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rodel</w:t>
      </w:r>
    </w:p>
    <w:p w14:paraId="15B976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roder</w:t>
      </w:r>
    </w:p>
    <w:p w14:paraId="07001A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rodnad</w:t>
      </w:r>
    </w:p>
    <w:p w14:paraId="29F7D7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rodnar</w:t>
      </w:r>
    </w:p>
    <w:p w14:paraId="240AB6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roffar</w:t>
      </w:r>
    </w:p>
    <w:p w14:paraId="4A14BC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rojalism</w:t>
      </w:r>
    </w:p>
    <w:p w14:paraId="188CB0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rokoko</w:t>
      </w:r>
    </w:p>
    <w:p w14:paraId="684908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rolig</w:t>
      </w:r>
    </w:p>
    <w:p w14:paraId="54D722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roll</w:t>
      </w:r>
    </w:p>
    <w:p w14:paraId="5C598E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romani</w:t>
      </w:r>
    </w:p>
    <w:p w14:paraId="72B40E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782" w:author="Author" w:date="2012-02-26T13:32:00Z" w:name="move318027608"/>
      <w:moveTo w:id="478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roman</w:t>
        </w:r>
      </w:moveTo>
    </w:p>
    <w:moveToRangeEnd w:id="4782"/>
    <w:p w14:paraId="0095E8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romansk</w:t>
      </w:r>
    </w:p>
    <w:p w14:paraId="120D32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romans</w:t>
      </w:r>
    </w:p>
    <w:p w14:paraId="73FB04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84" w:author="Author" w:date="2012-02-26T13:32:00Z" w:name="move318027608"/>
      <w:moveFrom w:id="4785" w:author="Author" w:date="2012-02-26T13:32:00Z">
        <w:r w:rsidRPr="00673328">
          <w:rPr>
            <w:rFonts w:ascii="宋体" w:eastAsia="宋体" w:hAnsi="宋体" w:cs="宋体" w:hint="eastAsia"/>
          </w:rPr>
          <w:t>roman</w:t>
        </w:r>
      </w:moveFrom>
    </w:p>
    <w:moveFromRangeEnd w:id="4784"/>
    <w:p w14:paraId="1F66CF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romantiker</w:t>
      </w:r>
    </w:p>
    <w:p w14:paraId="46293E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romantik</w:t>
      </w:r>
    </w:p>
    <w:p w14:paraId="374217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romantisk</w:t>
      </w:r>
    </w:p>
    <w:p w14:paraId="7D9E9D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romar</w:t>
      </w:r>
      <w:r w:rsidRPr="00780F39">
        <w:rPr>
          <w:rFonts w:ascii="宋体" w:eastAsia="宋体" w:hAnsi="宋体" w:cs="宋体" w:hint="eastAsia"/>
          <w:lang w:val="sv-SE"/>
        </w:rPr>
        <w:t>e</w:t>
      </w:r>
    </w:p>
    <w:p w14:paraId="49159C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romb</w:t>
      </w:r>
    </w:p>
    <w:p w14:paraId="5D1329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romersk-katolsk</w:t>
      </w:r>
    </w:p>
    <w:p w14:paraId="433B58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romersk</w:t>
      </w:r>
    </w:p>
    <w:p w14:paraId="56B2F8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786" w:author="Author" w:date="2012-02-26T13:32:00Z" w:name="move318027609"/>
      <w:moveTo w:id="47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rom</w:t>
        </w:r>
      </w:moveTo>
    </w:p>
    <w:moveToRangeEnd w:id="4786"/>
    <w:p w14:paraId="2AE25FDE" w14:textId="77777777" w:rsidR="00000000" w:rsidRPr="00780F39" w:rsidRDefault="00780F39" w:rsidP="00673328">
      <w:pPr>
        <w:pStyle w:val="PlainText"/>
        <w:rPr>
          <w:ins w:id="4788" w:author="Author" w:date="2012-02-26T13:32:00Z"/>
          <w:rFonts w:ascii="宋体" w:eastAsia="宋体" w:hAnsi="宋体" w:cs="宋体" w:hint="eastAsia"/>
          <w:lang w:val="sv-SE"/>
        </w:rPr>
      </w:pPr>
      <w:ins w:id="478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ro</w:t>
        </w:r>
      </w:ins>
    </w:p>
    <w:p w14:paraId="49847F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romsk</w:t>
      </w:r>
    </w:p>
    <w:p w14:paraId="7FF159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90" w:author="Author" w:date="2012-02-26T13:32:00Z" w:name="move318027609"/>
      <w:moveFrom w:id="4791" w:author="Author" w:date="2012-02-26T13:32:00Z">
        <w:r w:rsidRPr="00673328">
          <w:rPr>
            <w:rFonts w:ascii="宋体" w:eastAsia="宋体" w:hAnsi="宋体" w:cs="宋体" w:hint="eastAsia"/>
          </w:rPr>
          <w:t>rom</w:t>
        </w:r>
      </w:moveFrom>
    </w:p>
    <w:moveFromRangeEnd w:id="4790"/>
    <w:p w14:paraId="7B09C5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rondell</w:t>
      </w:r>
    </w:p>
    <w:p w14:paraId="40ED5B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rond</w:t>
      </w:r>
    </w:p>
    <w:p w14:paraId="6CD4ED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ropar</w:t>
      </w:r>
    </w:p>
    <w:p w14:paraId="3FB552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rop</w:t>
      </w:r>
    </w:p>
    <w:p w14:paraId="2A3972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ror</w:t>
      </w:r>
    </w:p>
    <w:p w14:paraId="78F066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92" w:author="Author" w:date="2012-02-26T13:32:00Z" w:name="move318027610"/>
      <w:moveTo w:id="4793" w:author="Author" w:date="2012-02-26T13:32:00Z">
        <w:r w:rsidRPr="00673328">
          <w:rPr>
            <w:rFonts w:ascii="宋体" w:eastAsia="宋体" w:hAnsi="宋体" w:cs="宋体" w:hint="eastAsia"/>
          </w:rPr>
          <w:t>rosa</w:t>
        </w:r>
      </w:moveTo>
    </w:p>
    <w:moveToRangeEnd w:id="4792"/>
    <w:p w14:paraId="399D1E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rosar</w:t>
      </w:r>
    </w:p>
    <w:p w14:paraId="69135A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94" w:author="Author" w:date="2012-02-26T13:32:00Z" w:name="move318027610"/>
      <w:moveFrom w:id="4795" w:author="Author" w:date="2012-02-26T13:32:00Z">
        <w:r w:rsidRPr="00673328">
          <w:rPr>
            <w:rFonts w:ascii="宋体" w:eastAsia="宋体" w:hAnsi="宋体" w:cs="宋体" w:hint="eastAsia"/>
          </w:rPr>
          <w:t>rosa</w:t>
        </w:r>
      </w:moveFrom>
    </w:p>
    <w:moveFromRangeEnd w:id="4794"/>
    <w:p w14:paraId="5BA424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rosenkrans</w:t>
      </w:r>
    </w:p>
    <w:p w14:paraId="43069C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rosenrasande</w:t>
      </w:r>
    </w:p>
    <w:p w14:paraId="6F9D56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rosett</w:t>
      </w:r>
    </w:p>
    <w:p w14:paraId="01FCB9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rosig</w:t>
      </w:r>
    </w:p>
    <w:p w14:paraId="576440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rosmarin</w:t>
      </w:r>
    </w:p>
    <w:p w14:paraId="3C00F9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796" w:author="Author" w:date="2012-02-26T13:32:00Z" w:name="move318027611"/>
      <w:moveTo w:id="4797" w:author="Author" w:date="2012-02-26T13:32:00Z">
        <w:r w:rsidRPr="00673328">
          <w:rPr>
            <w:rFonts w:ascii="宋体" w:eastAsia="宋体" w:hAnsi="宋体" w:cs="宋体" w:hint="eastAsia"/>
          </w:rPr>
          <w:t>ros</w:t>
        </w:r>
      </w:moveTo>
    </w:p>
    <w:moveToRangeEnd w:id="4796"/>
    <w:p w14:paraId="0C62C5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rosslar</w:t>
      </w:r>
    </w:p>
    <w:p w14:paraId="26734C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798" w:author="Author" w:date="2012-02-26T13:32:00Z" w:name="move318027611"/>
      <w:moveFrom w:id="4799" w:author="Author" w:date="2012-02-26T13:32:00Z">
        <w:r w:rsidRPr="00673328">
          <w:rPr>
            <w:rFonts w:ascii="宋体" w:eastAsia="宋体" w:hAnsi="宋体" w:cs="宋体" w:hint="eastAsia"/>
          </w:rPr>
          <w:t>ros</w:t>
        </w:r>
      </w:moveFrom>
    </w:p>
    <w:moveFromRangeEnd w:id="4798"/>
    <w:p w14:paraId="444091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rostar</w:t>
      </w:r>
    </w:p>
    <w:p w14:paraId="7C2083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rostbiff</w:t>
      </w:r>
    </w:p>
    <w:p w14:paraId="0668F6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rostfri</w:t>
      </w:r>
    </w:p>
    <w:p w14:paraId="03D272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rostig</w:t>
      </w:r>
    </w:p>
    <w:p w14:paraId="3B7964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rost</w:t>
      </w:r>
    </w:p>
    <w:p w14:paraId="3B0F58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00" w:author="Author" w:date="2012-02-26T13:32:00Z" w:name="move318027612"/>
      <w:moveTo w:id="4801" w:author="Author" w:date="2012-02-26T13:32:00Z">
        <w:r w:rsidRPr="00673328">
          <w:rPr>
            <w:rFonts w:ascii="宋体" w:eastAsia="宋体" w:hAnsi="宋体" w:cs="宋体" w:hint="eastAsia"/>
          </w:rPr>
          <w:t>rotar</w:t>
        </w:r>
      </w:moveTo>
    </w:p>
    <w:moveToRangeEnd w:id="4800"/>
    <w:p w14:paraId="304388DB" w14:textId="77777777" w:rsidR="00000000" w:rsidRPr="003230D0" w:rsidRDefault="00780F39" w:rsidP="003230D0">
      <w:pPr>
        <w:pStyle w:val="PlainText"/>
        <w:rPr>
          <w:del w:id="4802" w:author="Author" w:date="2012-02-26T13:32:00Z"/>
          <w:rFonts w:ascii="宋体" w:eastAsia="宋体" w:hAnsi="宋体" w:cs="宋体" w:hint="eastAsia"/>
        </w:rPr>
      </w:pPr>
      <w:del w:id="4803" w:author="Author" w:date="2012-02-26T13:32:00Z">
        <w:r w:rsidRPr="003230D0">
          <w:rPr>
            <w:rFonts w:ascii="宋体" w:eastAsia="宋体" w:hAnsi="宋体" w:cs="宋体" w:hint="eastAsia"/>
          </w:rPr>
          <w:delText>ro</w:delText>
        </w:r>
      </w:del>
    </w:p>
    <w:p w14:paraId="56BE81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rotar sig</w:t>
      </w:r>
    </w:p>
    <w:p w14:paraId="29E613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04" w:author="Author" w:date="2012-02-26T13:32:00Z" w:name="move318027612"/>
      <w:moveFrom w:id="4805" w:author="Author" w:date="2012-02-26T13:32:00Z">
        <w:r w:rsidRPr="00673328">
          <w:rPr>
            <w:rFonts w:ascii="宋体" w:eastAsia="宋体" w:hAnsi="宋体" w:cs="宋体" w:hint="eastAsia"/>
          </w:rPr>
          <w:t>rotar</w:t>
        </w:r>
      </w:moveFrom>
    </w:p>
    <w:moveFromRangeEnd w:id="4804"/>
    <w:p w14:paraId="6586FD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rotation</w:t>
      </w:r>
    </w:p>
    <w:p w14:paraId="06A7AD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rotel</w:t>
      </w:r>
    </w:p>
    <w:p w14:paraId="69A69B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roterar</w:t>
      </w:r>
    </w:p>
    <w:p w14:paraId="37B4A7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rotf0344ste</w:t>
      </w:r>
    </w:p>
    <w:p w14:paraId="289615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rotfast</w:t>
      </w:r>
    </w:p>
    <w:p w14:paraId="20B63D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rotfrukt</w:t>
      </w:r>
    </w:p>
    <w:p w14:paraId="0A510B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rotfyllning</w:t>
      </w:r>
    </w:p>
    <w:p w14:paraId="622B01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rotl0366s</w:t>
      </w:r>
    </w:p>
    <w:p w14:paraId="26E49F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rotmos</w:t>
      </w:r>
    </w:p>
    <w:p w14:paraId="2BBD62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806" w:author="Author" w:date="2012-02-26T13:32:00Z" w:name="move318027613"/>
      <w:moveTo w:id="480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rot</w:t>
        </w:r>
      </w:moveTo>
    </w:p>
    <w:moveToRangeEnd w:id="4806"/>
    <w:p w14:paraId="1B6DB2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rotsak</w:t>
      </w:r>
    </w:p>
    <w:p w14:paraId="7A8E81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08" w:author="Author" w:date="2012-02-26T13:32:00Z" w:name="move318027613"/>
      <w:moveFrom w:id="4809" w:author="Author" w:date="2012-02-26T13:32:00Z">
        <w:r w:rsidRPr="00673328">
          <w:rPr>
            <w:rFonts w:ascii="宋体" w:eastAsia="宋体" w:hAnsi="宋体" w:cs="宋体" w:hint="eastAsia"/>
          </w:rPr>
          <w:t>rot</w:t>
        </w:r>
      </w:moveFrom>
    </w:p>
    <w:moveFromRangeEnd w:id="4808"/>
    <w:p w14:paraId="5A5CD6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rotting</w:t>
      </w:r>
    </w:p>
    <w:p w14:paraId="3691B0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rott</w:t>
      </w:r>
    </w:p>
    <w:p w14:paraId="0E1DA5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rotv0344lska</w:t>
      </w:r>
    </w:p>
    <w:p w14:paraId="227305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rouge</w:t>
      </w:r>
    </w:p>
    <w:p w14:paraId="31A15D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roulett</w:t>
      </w:r>
    </w:p>
    <w:p w14:paraId="169A86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router</w:t>
      </w:r>
    </w:p>
    <w:p w14:paraId="412D9F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rova</w:t>
      </w:r>
    </w:p>
    <w:p w14:paraId="0E402C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rovdjur</w:t>
      </w:r>
    </w:p>
    <w:p w14:paraId="4EEFA3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rovdrift</w:t>
      </w:r>
    </w:p>
    <w:p w14:paraId="5A4FA6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rov</w:t>
      </w:r>
    </w:p>
    <w:p w14:paraId="3CA064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royalty</w:t>
      </w:r>
    </w:p>
    <w:p w14:paraId="70406B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rubbad</w:t>
      </w:r>
    </w:p>
    <w:p w14:paraId="727805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rubbar</w:t>
      </w:r>
    </w:p>
    <w:p w14:paraId="01650F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10" w:author="Author" w:date="2012-02-26T13:32:00Z" w:name="move318027614"/>
      <w:moveTo w:id="4811" w:author="Author" w:date="2012-02-26T13:32:00Z">
        <w:r w:rsidRPr="00673328">
          <w:rPr>
            <w:rFonts w:ascii="宋体" w:eastAsia="宋体" w:hAnsi="宋体" w:cs="宋体" w:hint="eastAsia"/>
          </w:rPr>
          <w:t>rubb</w:t>
        </w:r>
      </w:moveTo>
    </w:p>
    <w:moveToRangeEnd w:id="4810"/>
    <w:p w14:paraId="1D069E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rubbning</w:t>
      </w:r>
    </w:p>
    <w:p w14:paraId="47FFBD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12" w:author="Author" w:date="2012-02-26T13:32:00Z" w:name="move318027614"/>
      <w:moveFrom w:id="4813" w:author="Author" w:date="2012-02-26T13:32:00Z">
        <w:r w:rsidRPr="00673328">
          <w:rPr>
            <w:rFonts w:ascii="宋体" w:eastAsia="宋体" w:hAnsi="宋体" w:cs="宋体" w:hint="eastAsia"/>
          </w:rPr>
          <w:t>rubb</w:t>
        </w:r>
      </w:moveFrom>
    </w:p>
    <w:moveFromRangeEnd w:id="4812"/>
    <w:p w14:paraId="21FD90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rubricerar</w:t>
      </w:r>
    </w:p>
    <w:p w14:paraId="178BCE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rubrik</w:t>
      </w:r>
    </w:p>
    <w:p w14:paraId="698D28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ruckar</w:t>
      </w:r>
    </w:p>
    <w:p w14:paraId="67458E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ruckel</w:t>
      </w:r>
    </w:p>
    <w:p w14:paraId="726F90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ruelse</w:t>
      </w:r>
    </w:p>
    <w:p w14:paraId="3CFF02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ruffig</w:t>
      </w:r>
    </w:p>
    <w:p w14:paraId="1E0576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ruff</w:t>
      </w:r>
    </w:p>
    <w:p w14:paraId="52ABDA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rufsar</w:t>
      </w:r>
    </w:p>
    <w:p w14:paraId="25DE28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rufsig</w:t>
      </w:r>
    </w:p>
    <w:p w14:paraId="56B143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ruggar</w:t>
      </w:r>
    </w:p>
    <w:p w14:paraId="696B9B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rugge</w:t>
      </w:r>
    </w:p>
    <w:p w14:paraId="603FEC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ruggig</w:t>
      </w:r>
    </w:p>
    <w:p w14:paraId="0F5CF9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ruinerar</w:t>
      </w:r>
    </w:p>
    <w:p w14:paraId="7CEA9A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ruin</w:t>
      </w:r>
    </w:p>
    <w:p w14:paraId="4F2E88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rullar</w:t>
      </w:r>
    </w:p>
    <w:p w14:paraId="473047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rulle</w:t>
      </w:r>
    </w:p>
    <w:p w14:paraId="222627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rullgar</w:t>
      </w:r>
      <w:r w:rsidRPr="00780F39">
        <w:rPr>
          <w:rFonts w:ascii="宋体" w:eastAsia="宋体" w:hAnsi="宋体" w:cs="宋体" w:hint="eastAsia"/>
          <w:lang w:val="sv-SE"/>
        </w:rPr>
        <w:t>din</w:t>
      </w:r>
    </w:p>
    <w:p w14:paraId="2CC0FB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rullskida</w:t>
      </w:r>
    </w:p>
    <w:p w14:paraId="027264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rullskridskor</w:t>
      </w:r>
    </w:p>
    <w:p w14:paraId="798324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rullstol</w:t>
      </w:r>
    </w:p>
    <w:p w14:paraId="372A94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rullt0345rta</w:t>
      </w:r>
    </w:p>
    <w:p w14:paraId="779284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rulltrappa</w:t>
      </w:r>
    </w:p>
    <w:p w14:paraId="4AFA85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814" w:author="Author" w:date="2012-02-26T13:32:00Z" w:name="move318027615"/>
      <w:moveTo w:id="481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rum0344n</w:t>
        </w:r>
      </w:moveTo>
    </w:p>
    <w:moveToRangeEnd w:id="4814"/>
    <w:p w14:paraId="07D98C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rum0344nska</w:t>
      </w:r>
    </w:p>
    <w:p w14:paraId="3FDCED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rum0344nsk</w:t>
      </w:r>
    </w:p>
    <w:p w14:paraId="39168D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16" w:author="Author" w:date="2012-02-26T13:32:00Z" w:name="move318027615"/>
      <w:moveFrom w:id="4817" w:author="Author" w:date="2012-02-26T13:32:00Z">
        <w:r w:rsidRPr="00673328">
          <w:rPr>
            <w:rFonts w:ascii="宋体" w:eastAsia="宋体" w:hAnsi="宋体" w:cs="宋体" w:hint="eastAsia"/>
          </w:rPr>
          <w:t>rum0344n</w:t>
        </w:r>
      </w:moveFrom>
    </w:p>
    <w:moveFromRangeEnd w:id="4816"/>
    <w:p w14:paraId="199C0A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rumba</w:t>
      </w:r>
    </w:p>
    <w:p w14:paraId="123F0A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rumlar</w:t>
      </w:r>
    </w:p>
    <w:p w14:paraId="176FC8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818" w:author="Author" w:date="2012-02-26T13:32:00Z" w:name="move318027616"/>
      <w:moveTo w:id="481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rum</w:t>
        </w:r>
      </w:moveTo>
    </w:p>
    <w:moveToRangeEnd w:id="4818"/>
    <w:p w14:paraId="3662B4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rumpa</w:t>
      </w:r>
    </w:p>
    <w:p w14:paraId="03C16C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rumphuggen</w:t>
      </w:r>
    </w:p>
    <w:p w14:paraId="2E5F2D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rumsbest0344llning</w:t>
      </w:r>
    </w:p>
    <w:p w14:paraId="146606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rumsren</w:t>
      </w:r>
    </w:p>
    <w:p w14:paraId="291813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rumstemperatur</w:t>
      </w:r>
    </w:p>
    <w:p w14:paraId="1BB56D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rumsterar</w:t>
      </w:r>
    </w:p>
    <w:p w14:paraId="1A41AC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rumsv0344rme</w:t>
      </w:r>
    </w:p>
    <w:p w14:paraId="313E6C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20" w:author="Author" w:date="2012-02-26T13:32:00Z" w:name="move318027616"/>
      <w:moveFrom w:id="4821" w:author="Author" w:date="2012-02-26T13:32:00Z">
        <w:r w:rsidRPr="00673328">
          <w:rPr>
            <w:rFonts w:ascii="宋体" w:eastAsia="宋体" w:hAnsi="宋体" w:cs="宋体" w:hint="eastAsia"/>
          </w:rPr>
          <w:t>rum</w:t>
        </w:r>
      </w:moveFrom>
    </w:p>
    <w:moveFromRangeEnd w:id="4820"/>
    <w:p w14:paraId="6487A8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runa</w:t>
      </w:r>
    </w:p>
    <w:p w14:paraId="435529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rundad</w:t>
      </w:r>
    </w:p>
    <w:p w14:paraId="3528CD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22" w:author="Author" w:date="2012-02-26T13:32:00Z" w:name="move318027617"/>
      <w:moveTo w:id="4823" w:author="Author" w:date="2012-02-26T13:32:00Z">
        <w:r w:rsidRPr="00673328">
          <w:rPr>
            <w:rFonts w:ascii="宋体" w:eastAsia="宋体" w:hAnsi="宋体" w:cs="宋体" w:hint="eastAsia"/>
          </w:rPr>
          <w:t>runda</w:t>
        </w:r>
      </w:moveTo>
    </w:p>
    <w:moveToRangeEnd w:id="4822"/>
    <w:p w14:paraId="79583E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rundar</w:t>
      </w:r>
    </w:p>
    <w:p w14:paraId="42CE47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24" w:author="Author" w:date="2012-02-26T13:32:00Z" w:name="move318027617"/>
      <w:moveFrom w:id="4825" w:author="Author" w:date="2012-02-26T13:32:00Z">
        <w:r w:rsidRPr="00673328">
          <w:rPr>
            <w:rFonts w:ascii="宋体" w:eastAsia="宋体" w:hAnsi="宋体" w:cs="宋体" w:hint="eastAsia"/>
          </w:rPr>
          <w:t>runda</w:t>
        </w:r>
      </w:moveFrom>
    </w:p>
    <w:moveFromRangeEnd w:id="4824"/>
    <w:p w14:paraId="4950DB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rundfr0345ga</w:t>
      </w:r>
    </w:p>
    <w:p w14:paraId="3DF8FD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rundlagd</w:t>
      </w:r>
    </w:p>
    <w:p w14:paraId="14330D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826" w:author="Author" w:date="2012-02-26T13:32:00Z" w:name="move318027618"/>
      <w:moveTo w:id="482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rund</w:t>
        </w:r>
      </w:moveTo>
    </w:p>
    <w:moveToRangeEnd w:id="4826"/>
    <w:p w14:paraId="05A7FF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rundresa</w:t>
      </w:r>
    </w:p>
    <w:p w14:paraId="1901A3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run</w:t>
      </w:r>
      <w:r w:rsidRPr="00780F39">
        <w:rPr>
          <w:rFonts w:ascii="宋体" w:eastAsia="宋体" w:hAnsi="宋体" w:cs="宋体" w:hint="eastAsia"/>
          <w:lang w:val="sv-SE"/>
        </w:rPr>
        <w:t>dskrivelse</w:t>
      </w:r>
    </w:p>
    <w:p w14:paraId="6ED7E8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rundsm0366rjning</w:t>
      </w:r>
    </w:p>
    <w:p w14:paraId="6C0465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rundstycke</w:t>
      </w:r>
    </w:p>
    <w:p w14:paraId="7EAB1E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28" w:author="Author" w:date="2012-02-26T13:32:00Z" w:name="move318027618"/>
      <w:moveFrom w:id="4829" w:author="Author" w:date="2012-02-26T13:32:00Z">
        <w:r w:rsidRPr="00673328">
          <w:rPr>
            <w:rFonts w:ascii="宋体" w:eastAsia="宋体" w:hAnsi="宋体" w:cs="宋体" w:hint="eastAsia"/>
          </w:rPr>
          <w:t>rund</w:t>
        </w:r>
      </w:moveFrom>
    </w:p>
    <w:moveFromRangeEnd w:id="4828"/>
    <w:p w14:paraId="7FAFC5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rundtur</w:t>
      </w:r>
    </w:p>
    <w:p w14:paraId="1543CF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rundvandring</w:t>
      </w:r>
    </w:p>
    <w:p w14:paraId="658955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rungande</w:t>
      </w:r>
    </w:p>
    <w:p w14:paraId="60B06C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runkar</w:t>
      </w:r>
    </w:p>
    <w:p w14:paraId="6B39D4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runnit</w:t>
      </w:r>
    </w:p>
    <w:p w14:paraId="248D72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runsten</w:t>
      </w:r>
    </w:p>
    <w:p w14:paraId="616117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30" w:author="Author" w:date="2012-02-26T13:32:00Z" w:name="move318027619"/>
      <w:moveTo w:id="4831" w:author="Author" w:date="2012-02-26T13:32:00Z">
        <w:r w:rsidRPr="00673328">
          <w:rPr>
            <w:rFonts w:ascii="宋体" w:eastAsia="宋体" w:hAnsi="宋体" w:cs="宋体" w:hint="eastAsia"/>
          </w:rPr>
          <w:t>runt</w:t>
        </w:r>
      </w:moveTo>
    </w:p>
    <w:moveToRangeEnd w:id="4830"/>
    <w:p w14:paraId="64D591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runtom</w:t>
      </w:r>
    </w:p>
    <w:p w14:paraId="05ABC9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32" w:author="Author" w:date="2012-02-26T13:32:00Z" w:name="move318027619"/>
      <w:moveFrom w:id="4833" w:author="Author" w:date="2012-02-26T13:32:00Z">
        <w:r w:rsidRPr="00673328">
          <w:rPr>
            <w:rFonts w:ascii="宋体" w:eastAsia="宋体" w:hAnsi="宋体" w:cs="宋体" w:hint="eastAsia"/>
          </w:rPr>
          <w:t>runt</w:t>
        </w:r>
      </w:moveFrom>
    </w:p>
    <w:moveFromRangeEnd w:id="4832"/>
    <w:p w14:paraId="704B06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rusar</w:t>
      </w:r>
    </w:p>
    <w:p w14:paraId="09502B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rusch</w:t>
      </w:r>
    </w:p>
    <w:p w14:paraId="63B02E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rusdryck</w:t>
      </w:r>
    </w:p>
    <w:p w14:paraId="790532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rusig</w:t>
      </w:r>
    </w:p>
    <w:p w14:paraId="5766DB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ruskar</w:t>
      </w:r>
    </w:p>
    <w:p w14:paraId="1FFEEA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ruskig</w:t>
      </w:r>
    </w:p>
    <w:p w14:paraId="1167E1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rusk</w:t>
      </w:r>
    </w:p>
    <w:p w14:paraId="593A47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834" w:author="Author" w:date="2012-02-26T13:32:00Z" w:name="move318027620"/>
      <w:moveTo w:id="483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rus</w:t>
        </w:r>
      </w:moveTo>
    </w:p>
    <w:moveToRangeEnd w:id="4834"/>
    <w:p w14:paraId="2BE7D3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rusning</w:t>
      </w:r>
    </w:p>
    <w:p w14:paraId="77A9D0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russin</w:t>
      </w:r>
    </w:p>
    <w:p w14:paraId="48B4B4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russ</w:t>
      </w:r>
    </w:p>
    <w:p w14:paraId="2A6AE1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36" w:author="Author" w:date="2012-02-26T13:32:00Z" w:name="move318027620"/>
      <w:moveFrom w:id="4837" w:author="Author" w:date="2012-02-26T13:32:00Z">
        <w:r w:rsidRPr="00673328">
          <w:rPr>
            <w:rFonts w:ascii="宋体" w:eastAsia="宋体" w:hAnsi="宋体" w:cs="宋体" w:hint="eastAsia"/>
          </w:rPr>
          <w:t>rus</w:t>
        </w:r>
      </w:moveFrom>
    </w:p>
    <w:moveFromRangeEnd w:id="4836"/>
    <w:p w14:paraId="578B1A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rustar</w:t>
      </w:r>
    </w:p>
    <w:p w14:paraId="0E89BA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rustik</w:t>
      </w:r>
    </w:p>
    <w:p w14:paraId="54BDFD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rustning</w:t>
      </w:r>
    </w:p>
    <w:p w14:paraId="17B537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ruta</w:t>
      </w:r>
    </w:p>
    <w:p w14:paraId="1E0C1C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ruter</w:t>
      </w:r>
    </w:p>
    <w:p w14:paraId="51A752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rutig</w:t>
      </w:r>
    </w:p>
    <w:p w14:paraId="1B1100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rutinerad</w:t>
      </w:r>
    </w:p>
    <w:p w14:paraId="76483D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rutin</w:t>
      </w:r>
    </w:p>
    <w:p w14:paraId="4C6229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rutit</w:t>
      </w:r>
    </w:p>
    <w:p w14:paraId="6CD538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rutschar</w:t>
      </w:r>
    </w:p>
    <w:p w14:paraId="4AF374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rutschbana</w:t>
      </w:r>
    </w:p>
    <w:p w14:paraId="78C7CE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</w:t>
      </w:r>
      <w:r w:rsidRPr="00673328">
        <w:rPr>
          <w:rFonts w:ascii="宋体" w:eastAsia="宋体" w:hAnsi="宋体" w:cs="宋体" w:hint="eastAsia"/>
        </w:rPr>
        <w:t>utten</w:t>
      </w:r>
    </w:p>
    <w:p w14:paraId="244CB2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38" w:author="Author" w:date="2012-02-26T13:32:00Z" w:name="move318027621"/>
      <w:moveTo w:id="4839" w:author="Author" w:date="2012-02-26T13:32:00Z">
        <w:r w:rsidRPr="00673328">
          <w:rPr>
            <w:rFonts w:ascii="宋体" w:eastAsia="宋体" w:hAnsi="宋体" w:cs="宋体" w:hint="eastAsia"/>
          </w:rPr>
          <w:t>rutt</w:t>
        </w:r>
      </w:moveTo>
    </w:p>
    <w:moveToRangeEnd w:id="4838"/>
    <w:p w14:paraId="2D7ABE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ruttnar</w:t>
      </w:r>
    </w:p>
    <w:p w14:paraId="61632F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40" w:author="Author" w:date="2012-02-26T13:32:00Z" w:name="move318027621"/>
      <w:moveFrom w:id="4841" w:author="Author" w:date="2012-02-26T13:32:00Z">
        <w:r w:rsidRPr="00673328">
          <w:rPr>
            <w:rFonts w:ascii="宋体" w:eastAsia="宋体" w:hAnsi="宋体" w:cs="宋体" w:hint="eastAsia"/>
          </w:rPr>
          <w:t>rutt</w:t>
        </w:r>
      </w:moveFrom>
    </w:p>
    <w:moveFromRangeEnd w:id="4840"/>
    <w:p w14:paraId="58ED9E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ruvar</w:t>
      </w:r>
    </w:p>
    <w:p w14:paraId="2EF164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rya</w:t>
      </w:r>
    </w:p>
    <w:p w14:paraId="7D9FE6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rycker in</w:t>
      </w:r>
    </w:p>
    <w:p w14:paraId="7A523B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rycker</w:t>
      </w:r>
    </w:p>
    <w:p w14:paraId="3FCA84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rycker ut</w:t>
      </w:r>
    </w:p>
    <w:p w14:paraId="574CB6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ryckig</w:t>
      </w:r>
    </w:p>
    <w:p w14:paraId="350E71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ryck</w:t>
      </w:r>
    </w:p>
    <w:p w14:paraId="062CD0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ryggar</w:t>
      </w:r>
    </w:p>
    <w:p w14:paraId="0058A3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ryggm0344rg</w:t>
      </w:r>
    </w:p>
    <w:p w14:paraId="6384C8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842" w:author="Author" w:date="2012-02-26T13:32:00Z" w:name="move318027622"/>
      <w:moveTo w:id="48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rygg</w:t>
        </w:r>
      </w:moveTo>
    </w:p>
    <w:moveToRangeEnd w:id="4842"/>
    <w:p w14:paraId="780CCB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ryggrad</w:t>
      </w:r>
    </w:p>
    <w:p w14:paraId="1DE38A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ryggs0344ck</w:t>
      </w:r>
    </w:p>
    <w:p w14:paraId="3D5775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ryggskott</w:t>
      </w:r>
    </w:p>
    <w:p w14:paraId="5F5509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ryggst0366d</w:t>
      </w:r>
    </w:p>
    <w:p w14:paraId="351E8C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44" w:author="Author" w:date="2012-02-26T13:32:00Z" w:name="move318027622"/>
      <w:moveFrom w:id="4845" w:author="Author" w:date="2012-02-26T13:32:00Z">
        <w:r w:rsidRPr="00673328">
          <w:rPr>
            <w:rFonts w:ascii="宋体" w:eastAsia="宋体" w:hAnsi="宋体" w:cs="宋体" w:hint="eastAsia"/>
          </w:rPr>
          <w:t>rygg</w:t>
        </w:r>
      </w:moveFrom>
    </w:p>
    <w:moveFromRangeEnd w:id="4844"/>
    <w:p w14:paraId="5C558B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ryggtavla</w:t>
      </w:r>
    </w:p>
    <w:p w14:paraId="58DF49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ryker</w:t>
      </w:r>
    </w:p>
    <w:p w14:paraId="091FED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ryktar</w:t>
      </w:r>
    </w:p>
    <w:p w14:paraId="28F6B7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ryktas</w:t>
      </w:r>
    </w:p>
    <w:p w14:paraId="1BE491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ryktbar</w:t>
      </w:r>
    </w:p>
    <w:p w14:paraId="2AB074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rykte</w:t>
      </w:r>
    </w:p>
    <w:p w14:paraId="4E80F7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rymd</w:t>
      </w:r>
    </w:p>
    <w:p w14:paraId="44AFCE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rymlig</w:t>
      </w:r>
    </w:p>
    <w:p w14:paraId="278309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rymling</w:t>
      </w:r>
    </w:p>
    <w:p w14:paraId="690D5A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rymmen</w:t>
      </w:r>
    </w:p>
    <w:p w14:paraId="405ECA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rymmer</w:t>
      </w:r>
    </w:p>
    <w:p w14:paraId="0F93C8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rymmer ut</w:t>
      </w:r>
    </w:p>
    <w:p w14:paraId="33788C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rymning</w:t>
      </w:r>
    </w:p>
    <w:p w14:paraId="32A8DE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846" w:author="Author" w:date="2012-02-26T13:32:00Z" w:name="move318027623"/>
      <w:moveTo w:id="48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rynka</w:t>
        </w:r>
      </w:moveTo>
    </w:p>
    <w:moveToRangeEnd w:id="4846"/>
    <w:p w14:paraId="136F5B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rynkar</w:t>
      </w:r>
    </w:p>
    <w:p w14:paraId="70014E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48" w:author="Author" w:date="2012-02-26T13:32:00Z" w:name="move318027623"/>
      <w:moveFrom w:id="4849" w:author="Author" w:date="2012-02-26T13:32:00Z">
        <w:r w:rsidRPr="00673328">
          <w:rPr>
            <w:rFonts w:ascii="宋体" w:eastAsia="宋体" w:hAnsi="宋体" w:cs="宋体" w:hint="eastAsia"/>
          </w:rPr>
          <w:t>rynka</w:t>
        </w:r>
      </w:moveFrom>
    </w:p>
    <w:moveFromRangeEnd w:id="4848"/>
    <w:p w14:paraId="3220F2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rynkig</w:t>
      </w:r>
    </w:p>
    <w:p w14:paraId="34F899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rysare</w:t>
      </w:r>
    </w:p>
    <w:p w14:paraId="40379A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ryser</w:t>
      </w:r>
    </w:p>
    <w:p w14:paraId="3023B8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ryska</w:t>
      </w:r>
    </w:p>
    <w:p w14:paraId="65621B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rysk</w:t>
      </w:r>
    </w:p>
    <w:p w14:paraId="7FCC43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ryslig</w:t>
      </w:r>
    </w:p>
    <w:p w14:paraId="5A4EA0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rysligt</w:t>
      </w:r>
    </w:p>
    <w:p w14:paraId="15607F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rysning</w:t>
      </w:r>
    </w:p>
    <w:p w14:paraId="320EEA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ryssland</w:t>
      </w:r>
    </w:p>
    <w:p w14:paraId="013BF5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ryss</w:t>
      </w:r>
    </w:p>
    <w:p w14:paraId="744DDD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ryter</w:t>
      </w:r>
    </w:p>
    <w:p w14:paraId="6A2F7D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rytmisk</w:t>
      </w:r>
    </w:p>
    <w:p w14:paraId="3AECD6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rytm</w:t>
      </w:r>
    </w:p>
    <w:p w14:paraId="2AEB2D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ryttare</w:t>
      </w:r>
    </w:p>
    <w:p w14:paraId="1B3D64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S0304PO</w:t>
      </w:r>
    </w:p>
    <w:p w14:paraId="1D5052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s0344ckar ihop</w:t>
      </w:r>
    </w:p>
    <w:p w14:paraId="2D733C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s0344ckig</w:t>
      </w:r>
    </w:p>
    <w:p w14:paraId="38D783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s0344ck</w:t>
      </w:r>
    </w:p>
    <w:p w14:paraId="3EE17A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s0344desslag</w:t>
      </w:r>
    </w:p>
    <w:p w14:paraId="6B2CFC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s0344d</w:t>
      </w:r>
    </w:p>
    <w:p w14:paraId="37D5C0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50" w:author="Author" w:date="2012-02-26T13:32:00Z" w:name="move318027624"/>
      <w:moveTo w:id="4851" w:author="Author" w:date="2012-02-26T13:32:00Z">
        <w:r w:rsidRPr="00673328">
          <w:rPr>
            <w:rFonts w:ascii="宋体" w:eastAsia="宋体" w:hAnsi="宋体" w:cs="宋体" w:hint="eastAsia"/>
          </w:rPr>
          <w:t>s0344gen</w:t>
        </w:r>
      </w:moveTo>
    </w:p>
    <w:moveToRangeEnd w:id="4850"/>
    <w:p w14:paraId="1E5415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s0344genomspunnen</w:t>
      </w:r>
    </w:p>
    <w:p w14:paraId="7D2818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52" w:author="Author" w:date="2012-02-26T13:32:00Z" w:name="move318027624"/>
      <w:moveFrom w:id="4853" w:author="Author" w:date="2012-02-26T13:32:00Z">
        <w:r w:rsidRPr="00673328">
          <w:rPr>
            <w:rFonts w:ascii="宋体" w:eastAsia="宋体" w:hAnsi="宋体" w:cs="宋体" w:hint="eastAsia"/>
          </w:rPr>
          <w:t>s0344gen</w:t>
        </w:r>
      </w:moveFrom>
    </w:p>
    <w:moveFromRangeEnd w:id="4852"/>
    <w:p w14:paraId="1AB98E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s0344ger ifr0345n</w:t>
      </w:r>
    </w:p>
    <w:p w14:paraId="5BA4AB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s0344ger</w:t>
      </w:r>
    </w:p>
    <w:p w14:paraId="57641B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s0344ger till</w:t>
      </w:r>
    </w:p>
    <w:p w14:paraId="366CDD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854" w:author="Author" w:date="2012-02-26T13:32:00Z" w:name="move318027625"/>
      <w:moveTo w:id="485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s0344ger upp</w:t>
        </w:r>
      </w:moveTo>
    </w:p>
    <w:moveToRangeEnd w:id="4854"/>
    <w:p w14:paraId="098936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s0344ger upp sig</w:t>
      </w:r>
    </w:p>
    <w:p w14:paraId="06385B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56" w:author="Author" w:date="2012-02-26T13:32:00Z" w:name="move318027625"/>
      <w:moveFrom w:id="4857" w:author="Author" w:date="2012-02-26T13:32:00Z">
        <w:r w:rsidRPr="00673328">
          <w:rPr>
            <w:rFonts w:ascii="宋体" w:eastAsia="宋体" w:hAnsi="宋体" w:cs="宋体" w:hint="eastAsia"/>
          </w:rPr>
          <w:t>s0344ger upp</w:t>
        </w:r>
      </w:moveFrom>
    </w:p>
    <w:moveFromRangeEnd w:id="4856"/>
    <w:p w14:paraId="6FF1B3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s0344jer</w:t>
      </w:r>
    </w:p>
    <w:p w14:paraId="26774F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858" w:author="Author" w:date="2012-02-26T13:32:00Z" w:name="move318027626"/>
      <w:moveTo w:id="485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s0344k</w:t>
        </w:r>
        <w:r w:rsidRPr="00780F39">
          <w:rPr>
            <w:rFonts w:ascii="宋体" w:eastAsia="宋体" w:hAnsi="宋体" w:cs="宋体" w:hint="eastAsia"/>
            <w:lang w:val="sv-SE"/>
          </w:rPr>
          <w:t>erhet</w:t>
        </w:r>
      </w:moveTo>
    </w:p>
    <w:moveToRangeEnd w:id="4858"/>
    <w:p w14:paraId="4A2C48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s0344kerhetsb0344lte</w:t>
      </w:r>
    </w:p>
    <w:p w14:paraId="1FE531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s0344kerhetskopia</w:t>
      </w:r>
    </w:p>
    <w:p w14:paraId="36B4A2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s0344kerhetsn0345l</w:t>
      </w:r>
    </w:p>
    <w:p w14:paraId="4ACE9D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s0344kerhetspolis</w:t>
      </w:r>
    </w:p>
    <w:p w14:paraId="7380E4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s0344kerhetsrisk</w:t>
      </w:r>
    </w:p>
    <w:p w14:paraId="3B1CD8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60" w:author="Author" w:date="2012-02-26T13:32:00Z" w:name="move318027626"/>
      <w:moveFrom w:id="4861" w:author="Author" w:date="2012-02-26T13:32:00Z">
        <w:r w:rsidRPr="00673328">
          <w:rPr>
            <w:rFonts w:ascii="宋体" w:eastAsia="宋体" w:hAnsi="宋体" w:cs="宋体" w:hint="eastAsia"/>
          </w:rPr>
          <w:t>s0344k</w:t>
        </w:r>
        <w:r w:rsidRPr="00673328">
          <w:rPr>
            <w:rFonts w:ascii="宋体" w:eastAsia="宋体" w:hAnsi="宋体" w:cs="宋体" w:hint="eastAsia"/>
          </w:rPr>
          <w:t>erhet</w:t>
        </w:r>
      </w:moveFrom>
    </w:p>
    <w:moveFromRangeEnd w:id="4860"/>
    <w:p w14:paraId="32CAEE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s0344kerligen</w:t>
      </w:r>
    </w:p>
    <w:p w14:paraId="2E22C8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62" w:author="Author" w:date="2012-02-26T13:32:00Z" w:name="move318027627"/>
      <w:moveTo w:id="4863" w:author="Author" w:date="2012-02-26T13:32:00Z">
        <w:r w:rsidRPr="00673328">
          <w:rPr>
            <w:rFonts w:ascii="宋体" w:eastAsia="宋体" w:hAnsi="宋体" w:cs="宋体" w:hint="eastAsia"/>
          </w:rPr>
          <w:t>s0344ker</w:t>
        </w:r>
      </w:moveTo>
    </w:p>
    <w:moveToRangeEnd w:id="4862"/>
    <w:p w14:paraId="076DA4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s0344kerst0344ller</w:t>
      </w:r>
    </w:p>
    <w:p w14:paraId="5C9D6F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64" w:author="Author" w:date="2012-02-26T13:32:00Z" w:name="move318027627"/>
      <w:moveFrom w:id="4865" w:author="Author" w:date="2012-02-26T13:32:00Z">
        <w:r w:rsidRPr="00673328">
          <w:rPr>
            <w:rFonts w:ascii="宋体" w:eastAsia="宋体" w:hAnsi="宋体" w:cs="宋体" w:hint="eastAsia"/>
          </w:rPr>
          <w:t>s0344ker</w:t>
        </w:r>
      </w:moveFrom>
    </w:p>
    <w:moveFromRangeEnd w:id="4864"/>
    <w:p w14:paraId="143B61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s0344kert</w:t>
      </w:r>
    </w:p>
    <w:p w14:paraId="452243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s0344krar</w:t>
      </w:r>
    </w:p>
    <w:p w14:paraId="4E944C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s0344kring</w:t>
      </w:r>
    </w:p>
    <w:p w14:paraId="2A3BA1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s0344lg</w:t>
      </w:r>
    </w:p>
    <w:p w14:paraId="4CB58A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s0344ljer</w:t>
      </w:r>
    </w:p>
    <w:p w14:paraId="6B8248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s0344llan</w:t>
      </w:r>
    </w:p>
    <w:p w14:paraId="003078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s0344llar sig</w:t>
      </w:r>
    </w:p>
    <w:p w14:paraId="5E9658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66" w:author="Author" w:date="2012-02-26T13:32:00Z" w:name="move318027628"/>
      <w:moveTo w:id="4867" w:author="Author" w:date="2012-02-26T13:32:00Z">
        <w:r w:rsidRPr="00673328">
          <w:rPr>
            <w:rFonts w:ascii="宋体" w:eastAsia="宋体" w:hAnsi="宋体" w:cs="宋体" w:hint="eastAsia"/>
          </w:rPr>
          <w:t>s0344ll</w:t>
        </w:r>
      </w:moveTo>
    </w:p>
    <w:moveToRangeEnd w:id="4866"/>
    <w:p w14:paraId="48BD3B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s0344llsam</w:t>
      </w:r>
    </w:p>
    <w:p w14:paraId="1EA53A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s0344llskapar</w:t>
      </w:r>
    </w:p>
    <w:p w14:paraId="43D05D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s0344llsk</w:t>
      </w:r>
      <w:r w:rsidRPr="00780F39">
        <w:rPr>
          <w:rFonts w:ascii="宋体" w:eastAsia="宋体" w:hAnsi="宋体" w:cs="宋体" w:hint="eastAsia"/>
          <w:lang w:val="sv-SE"/>
        </w:rPr>
        <w:t>aplig</w:t>
      </w:r>
    </w:p>
    <w:p w14:paraId="2B9ACF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868" w:author="Author" w:date="2012-02-26T13:32:00Z" w:name="move318027629"/>
      <w:moveTo w:id="48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s0344llskap</w:t>
        </w:r>
      </w:moveTo>
    </w:p>
    <w:moveToRangeEnd w:id="4868"/>
    <w:p w14:paraId="6D1BAC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s0344llskapsresa</w:t>
      </w:r>
    </w:p>
    <w:p w14:paraId="59B67F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s0344llskapssjuk</w:t>
      </w:r>
    </w:p>
    <w:p w14:paraId="49461D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s0344llskapsspel</w:t>
      </w:r>
    </w:p>
    <w:p w14:paraId="1ECFC8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70" w:author="Author" w:date="2012-02-26T13:32:00Z" w:name="move318027629"/>
      <w:moveFrom w:id="4871" w:author="Author" w:date="2012-02-26T13:32:00Z">
        <w:r w:rsidRPr="00673328">
          <w:rPr>
            <w:rFonts w:ascii="宋体" w:eastAsia="宋体" w:hAnsi="宋体" w:cs="宋体" w:hint="eastAsia"/>
          </w:rPr>
          <w:t>s0344llskap</w:t>
        </w:r>
      </w:moveFrom>
    </w:p>
    <w:p w14:paraId="244246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72" w:author="Author" w:date="2012-02-26T13:32:00Z" w:name="move318027628"/>
      <w:moveFromRangeEnd w:id="4870"/>
      <w:moveFrom w:id="4873" w:author="Author" w:date="2012-02-26T13:32:00Z">
        <w:r w:rsidRPr="00673328">
          <w:rPr>
            <w:rFonts w:ascii="宋体" w:eastAsia="宋体" w:hAnsi="宋体" w:cs="宋体" w:hint="eastAsia"/>
          </w:rPr>
          <w:t>s0344ll</w:t>
        </w:r>
      </w:moveFrom>
    </w:p>
    <w:moveFromRangeEnd w:id="4872"/>
    <w:p w14:paraId="21F411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s0344llsynt</w:t>
      </w:r>
    </w:p>
    <w:p w14:paraId="2B525A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s0344l</w:t>
      </w:r>
    </w:p>
    <w:p w14:paraId="1174A7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s0344lta</w:t>
      </w:r>
    </w:p>
    <w:p w14:paraId="435643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s0344mja</w:t>
      </w:r>
    </w:p>
    <w:p w14:paraId="5F60ED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s0344mre</w:t>
      </w:r>
    </w:p>
    <w:p w14:paraId="247FD7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s0344mst</w:t>
      </w:r>
    </w:p>
    <w:p w14:paraId="578BFE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s0344nder</w:t>
      </w:r>
    </w:p>
    <w:p w14:paraId="30AADA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s0344ndlista</w:t>
      </w:r>
    </w:p>
    <w:p w14:paraId="258E60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s0344ndning</w:t>
      </w:r>
    </w:p>
    <w:p w14:paraId="621C11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s0344ng0366verkast</w:t>
      </w:r>
    </w:p>
    <w:p w14:paraId="69D4EE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s0344ngdags</w:t>
      </w:r>
    </w:p>
    <w:p w14:paraId="28DAA3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s0344ngf0366sare</w:t>
      </w:r>
    </w:p>
    <w:p w14:paraId="66C1AA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s0344ngkammare</w:t>
      </w:r>
    </w:p>
    <w:p w14:paraId="2EC131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s0344ngkl0344der</w:t>
      </w:r>
    </w:p>
    <w:p w14:paraId="448709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s0344ng</w:t>
      </w:r>
    </w:p>
    <w:p w14:paraId="0B7C6C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s0344ngv0</w:t>
      </w:r>
      <w:r w:rsidRPr="00673328">
        <w:rPr>
          <w:rFonts w:ascii="宋体" w:eastAsia="宋体" w:hAnsi="宋体" w:cs="宋体" w:hint="eastAsia"/>
        </w:rPr>
        <w:t>344tare</w:t>
      </w:r>
    </w:p>
    <w:p w14:paraId="3F5DED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s0344nka</w:t>
      </w:r>
    </w:p>
    <w:p w14:paraId="116218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s0344nker</w:t>
      </w:r>
    </w:p>
    <w:p w14:paraId="7B4324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s0344rar</w:t>
      </w:r>
    </w:p>
    <w:p w14:paraId="59E16BD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s0344rart</w:t>
      </w:r>
    </w:p>
    <w:p w14:paraId="37F2DC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s0344rbehandlar</w:t>
      </w:r>
    </w:p>
    <w:p w14:paraId="7B0FE8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s0344rbeskattning</w:t>
      </w:r>
    </w:p>
    <w:p w14:paraId="2C4D8A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s0344rdeles</w:t>
      </w:r>
    </w:p>
    <w:p w14:paraId="35BB0A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s0344rdrag</w:t>
      </w:r>
    </w:p>
    <w:p w14:paraId="637DCB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s0344regen</w:t>
      </w:r>
    </w:p>
    <w:p w14:paraId="6BEB1C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s0344rklass</w:t>
      </w:r>
    </w:p>
    <w:p w14:paraId="359E56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s0344rling</w:t>
      </w:r>
    </w:p>
    <w:p w14:paraId="16706F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74" w:author="Author" w:date="2012-02-26T13:32:00Z" w:name="move318027630"/>
      <w:moveTo w:id="4875" w:author="Author" w:date="2012-02-26T13:32:00Z">
        <w:r w:rsidRPr="00673328">
          <w:rPr>
            <w:rFonts w:ascii="宋体" w:eastAsia="宋体" w:hAnsi="宋体" w:cs="宋体" w:hint="eastAsia"/>
          </w:rPr>
          <w:t>s0344r-</w:t>
        </w:r>
      </w:moveTo>
    </w:p>
    <w:moveToRangeEnd w:id="4874"/>
    <w:p w14:paraId="72682D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s0344rpr0344gel</w:t>
      </w:r>
    </w:p>
    <w:p w14:paraId="21AE5B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s0344rpr0344glad</w:t>
      </w:r>
    </w:p>
    <w:p w14:paraId="38FC53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s0344rskild</w:t>
      </w:r>
    </w:p>
    <w:p w14:paraId="431A20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s0344rskiljer</w:t>
      </w:r>
    </w:p>
    <w:p w14:paraId="5C6F9A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s0344rskilt</w:t>
      </w:r>
    </w:p>
    <w:p w14:paraId="409229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s0344rskola</w:t>
      </w:r>
    </w:p>
    <w:p w14:paraId="42463F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s0344rst0344llning</w:t>
      </w:r>
    </w:p>
    <w:p w14:paraId="1DA5AA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76" w:author="Author" w:date="2012-02-26T13:32:00Z" w:name="move318027630"/>
      <w:moveFrom w:id="4877" w:author="Author" w:date="2012-02-26T13:32:00Z">
        <w:r w:rsidRPr="00673328">
          <w:rPr>
            <w:rFonts w:ascii="宋体" w:eastAsia="宋体" w:hAnsi="宋体" w:cs="宋体" w:hint="eastAsia"/>
          </w:rPr>
          <w:t>s0344r-</w:t>
        </w:r>
      </w:moveFrom>
    </w:p>
    <w:moveFromRangeEnd w:id="4876"/>
    <w:p w14:paraId="1C0CEE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s0344song</w:t>
      </w:r>
    </w:p>
    <w:p w14:paraId="3727AA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78" w:author="Author" w:date="2012-02-26T13:32:00Z" w:name="move318027631"/>
      <w:moveTo w:id="4879" w:author="Author" w:date="2012-02-26T13:32:00Z">
        <w:r w:rsidRPr="00673328">
          <w:rPr>
            <w:rFonts w:ascii="宋体" w:eastAsia="宋体" w:hAnsi="宋体" w:cs="宋体" w:hint="eastAsia"/>
          </w:rPr>
          <w:t>s0344te</w:t>
        </w:r>
      </w:moveTo>
    </w:p>
    <w:moveToRangeEnd w:id="4878"/>
    <w:p w14:paraId="07D05A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s0344teri</w:t>
      </w:r>
    </w:p>
    <w:p w14:paraId="7777F6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80" w:author="Author" w:date="2012-02-26T13:32:00Z" w:name="move318027631"/>
      <w:moveFrom w:id="4881" w:author="Author" w:date="2012-02-26T13:32:00Z">
        <w:r w:rsidRPr="00673328">
          <w:rPr>
            <w:rFonts w:ascii="宋体" w:eastAsia="宋体" w:hAnsi="宋体" w:cs="宋体" w:hint="eastAsia"/>
          </w:rPr>
          <w:t>s0344te</w:t>
        </w:r>
      </w:moveFrom>
    </w:p>
    <w:moveFromRangeEnd w:id="4880"/>
    <w:p w14:paraId="5F33A7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s0344tter ig0345ng</w:t>
      </w:r>
    </w:p>
    <w:p w14:paraId="5BB6F8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82" w:author="Author" w:date="2012-02-26T13:32:00Z" w:name="move318027632"/>
      <w:moveTo w:id="4883" w:author="Author" w:date="2012-02-26T13:32:00Z">
        <w:r w:rsidRPr="00673328">
          <w:rPr>
            <w:rFonts w:ascii="宋体" w:eastAsia="宋体" w:hAnsi="宋体" w:cs="宋体" w:hint="eastAsia"/>
          </w:rPr>
          <w:t>s0344tteri</w:t>
        </w:r>
      </w:moveTo>
    </w:p>
    <w:moveToRangeEnd w:id="4882"/>
    <w:p w14:paraId="156402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s0344tter in</w:t>
      </w:r>
    </w:p>
    <w:p w14:paraId="38BCD6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s0344tter i sig</w:t>
      </w:r>
    </w:p>
    <w:p w14:paraId="3F78FA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84" w:author="Author" w:date="2012-02-26T13:32:00Z" w:name="move318027633"/>
      <w:moveTo w:id="4885" w:author="Author" w:date="2012-02-26T13:32:00Z">
        <w:r w:rsidRPr="00673328">
          <w:rPr>
            <w:rFonts w:ascii="宋体" w:eastAsia="宋体" w:hAnsi="宋体" w:cs="宋体" w:hint="eastAsia"/>
          </w:rPr>
          <w:t>s0344tter</w:t>
        </w:r>
      </w:moveTo>
    </w:p>
    <w:p w14:paraId="502A1C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86" w:author="Author" w:date="2012-02-26T13:32:00Z" w:name="move318027632"/>
      <w:moveToRangeEnd w:id="4884"/>
      <w:moveFrom w:id="4887" w:author="Author" w:date="2012-02-26T13:32:00Z">
        <w:r w:rsidRPr="00673328">
          <w:rPr>
            <w:rFonts w:ascii="宋体" w:eastAsia="宋体" w:hAnsi="宋体" w:cs="宋体" w:hint="eastAsia"/>
          </w:rPr>
          <w:t>s0344tteri</w:t>
        </w:r>
      </w:moveFrom>
    </w:p>
    <w:moveFromRangeEnd w:id="4886"/>
    <w:p w14:paraId="1F2011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s0344tter p0345</w:t>
      </w:r>
    </w:p>
    <w:p w14:paraId="2C4032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s0344tter sig 0366ver</w:t>
      </w:r>
    </w:p>
    <w:p w14:paraId="35DB97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s0344tter sig in</w:t>
      </w:r>
    </w:p>
    <w:p w14:paraId="4451E4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s0344tter sig</w:t>
      </w:r>
    </w:p>
    <w:p w14:paraId="7AA512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88" w:author="Author" w:date="2012-02-26T13:32:00Z" w:name="move318027633"/>
      <w:moveFrom w:id="4889" w:author="Author" w:date="2012-02-26T13:32:00Z">
        <w:r w:rsidRPr="00673328">
          <w:rPr>
            <w:rFonts w:ascii="宋体" w:eastAsia="宋体" w:hAnsi="宋体" w:cs="宋体" w:hint="eastAsia"/>
          </w:rPr>
          <w:t>s0344tter</w:t>
        </w:r>
      </w:moveFrom>
    </w:p>
    <w:moveFromRangeEnd w:id="4888"/>
    <w:p w14:paraId="14AA5D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s0344tter upp</w:t>
      </w:r>
    </w:p>
    <w:p w14:paraId="66C532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s0344tter ut</w:t>
      </w:r>
    </w:p>
    <w:p w14:paraId="363DD0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890" w:author="Author" w:date="2012-02-26T13:32:00Z" w:name="move318027634"/>
      <w:moveTo w:id="489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s0344tt</w:t>
        </w:r>
      </w:moveTo>
    </w:p>
    <w:moveToRangeEnd w:id="4890"/>
    <w:p w14:paraId="7C62AB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s0344ttning</w:t>
      </w:r>
    </w:p>
    <w:p w14:paraId="29B0A3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92" w:author="Author" w:date="2012-02-26T13:32:00Z" w:name="move318027634"/>
      <w:moveFrom w:id="4893" w:author="Author" w:date="2012-02-26T13:32:00Z">
        <w:r w:rsidRPr="00673328">
          <w:rPr>
            <w:rFonts w:ascii="宋体" w:eastAsia="宋体" w:hAnsi="宋体" w:cs="宋体" w:hint="eastAsia"/>
          </w:rPr>
          <w:t>s0344tt</w:t>
        </w:r>
      </w:moveFrom>
    </w:p>
    <w:moveFromRangeEnd w:id="4892"/>
    <w:p w14:paraId="704C04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s0344vlig</w:t>
      </w:r>
    </w:p>
    <w:p w14:paraId="2F4B0C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s0344v</w:t>
      </w:r>
    </w:p>
    <w:p w14:paraId="6D38AA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s0345d0344r</w:t>
      </w:r>
    </w:p>
    <w:p w14:paraId="31EB86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s0345dan</w:t>
      </w:r>
    </w:p>
    <w:p w14:paraId="338DED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s0345dd</w:t>
      </w:r>
    </w:p>
    <w:p w14:paraId="66E6F4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s0345g</w:t>
      </w:r>
      <w:r w:rsidRPr="00673328">
        <w:rPr>
          <w:rFonts w:ascii="宋体" w:eastAsia="宋体" w:hAnsi="宋体" w:cs="宋体" w:hint="eastAsia"/>
        </w:rPr>
        <w:t>ar</w:t>
      </w:r>
    </w:p>
    <w:p w14:paraId="454882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94" w:author="Author" w:date="2012-02-26T13:32:00Z" w:name="move318027635"/>
      <w:moveTo w:id="4895" w:author="Author" w:date="2012-02-26T13:32:00Z">
        <w:r w:rsidRPr="00673328">
          <w:rPr>
            <w:rFonts w:ascii="宋体" w:eastAsia="宋体" w:hAnsi="宋体" w:cs="宋体" w:hint="eastAsia"/>
          </w:rPr>
          <w:t>s0345g</w:t>
        </w:r>
      </w:moveTo>
    </w:p>
    <w:moveToRangeEnd w:id="4894"/>
    <w:p w14:paraId="09CA1C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s0345gsp0345n</w:t>
      </w:r>
    </w:p>
    <w:p w14:paraId="786A33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896" w:author="Author" w:date="2012-02-26T13:32:00Z" w:name="move318027635"/>
      <w:moveFrom w:id="4897" w:author="Author" w:date="2012-02-26T13:32:00Z">
        <w:r w:rsidRPr="00673328">
          <w:rPr>
            <w:rFonts w:ascii="宋体" w:eastAsia="宋体" w:hAnsi="宋体" w:cs="宋体" w:hint="eastAsia"/>
          </w:rPr>
          <w:t>s0345g</w:t>
        </w:r>
      </w:moveFrom>
    </w:p>
    <w:moveFromRangeEnd w:id="4896"/>
    <w:p w14:paraId="29B961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s0345gverk</w:t>
      </w:r>
    </w:p>
    <w:p w14:paraId="47D950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s0345lde</w:t>
      </w:r>
    </w:p>
    <w:p w14:paraId="76E99A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s0345ld</w:t>
      </w:r>
    </w:p>
    <w:p w14:paraId="7ADF7B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s0345ledes</w:t>
      </w:r>
    </w:p>
    <w:p w14:paraId="6A7F54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s0345llar bort</w:t>
      </w:r>
    </w:p>
    <w:p w14:paraId="31C813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s0345llar</w:t>
      </w:r>
    </w:p>
    <w:p w14:paraId="639260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s0345ll</w:t>
      </w:r>
    </w:p>
    <w:p w14:paraId="017AEF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s0345lt</w:t>
      </w:r>
    </w:p>
    <w:p w14:paraId="644668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s0345lunda</w:t>
      </w:r>
    </w:p>
    <w:p w14:paraId="7C1629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898" w:author="Author" w:date="2012-02-26T13:32:00Z" w:name="move318027636"/>
      <w:moveTo w:id="4899" w:author="Author" w:date="2012-02-26T13:32:00Z">
        <w:r w:rsidRPr="00673328">
          <w:rPr>
            <w:rFonts w:ascii="宋体" w:eastAsia="宋体" w:hAnsi="宋体" w:cs="宋体" w:hint="eastAsia"/>
          </w:rPr>
          <w:t>s0345</w:t>
        </w:r>
      </w:moveTo>
    </w:p>
    <w:moveToRangeEnd w:id="4898"/>
    <w:p w14:paraId="794A06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s0345ngare</w:t>
      </w:r>
    </w:p>
    <w:p w14:paraId="27E833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s0345ngerska</w:t>
      </w:r>
    </w:p>
    <w:p w14:paraId="121D7D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s0345ngk0366r</w:t>
      </w:r>
    </w:p>
    <w:p w14:paraId="106415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s0345ng</w:t>
      </w:r>
    </w:p>
    <w:p w14:paraId="6A9BA6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s0345n</w:t>
      </w:r>
    </w:p>
    <w:p w14:paraId="705711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00" w:author="Author" w:date="2012-02-26T13:32:00Z" w:name="move318027637"/>
      <w:moveTo w:id="4901" w:author="Author" w:date="2012-02-26T13:32:00Z">
        <w:r w:rsidRPr="00673328">
          <w:rPr>
            <w:rFonts w:ascii="宋体" w:eastAsia="宋体" w:hAnsi="宋体" w:cs="宋体" w:hint="eastAsia"/>
          </w:rPr>
          <w:t>s0345pa</w:t>
        </w:r>
      </w:moveTo>
    </w:p>
    <w:moveToRangeEnd w:id="4900"/>
    <w:p w14:paraId="5738A1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s0345pass</w:t>
      </w:r>
    </w:p>
    <w:p w14:paraId="1D505D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02" w:author="Author" w:date="2012-02-26T13:32:00Z" w:name="move318027637"/>
      <w:moveFrom w:id="4903" w:author="Author" w:date="2012-02-26T13:32:00Z">
        <w:r w:rsidRPr="00673328">
          <w:rPr>
            <w:rFonts w:ascii="宋体" w:eastAsia="宋体" w:hAnsi="宋体" w:cs="宋体" w:hint="eastAsia"/>
          </w:rPr>
          <w:t>s0345pa</w:t>
        </w:r>
      </w:moveFrom>
    </w:p>
    <w:moveFromRangeEnd w:id="4902"/>
    <w:p w14:paraId="32A844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s0345pbubbla</w:t>
      </w:r>
    </w:p>
    <w:p w14:paraId="7C637E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s0345rad</w:t>
      </w:r>
    </w:p>
    <w:p w14:paraId="0FE6B6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s0345rar</w:t>
      </w:r>
    </w:p>
    <w:p w14:paraId="20F12C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s0345rbar</w:t>
      </w:r>
    </w:p>
    <w:p w14:paraId="5F328D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s0345rig</w:t>
      </w:r>
    </w:p>
    <w:p w14:paraId="31598E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04" w:author="Author" w:date="2012-02-26T13:32:00Z" w:name="move318027638"/>
      <w:moveTo w:id="4905" w:author="Author" w:date="2012-02-26T13:32:00Z">
        <w:r w:rsidRPr="00673328">
          <w:rPr>
            <w:rFonts w:ascii="宋体" w:eastAsia="宋体" w:hAnsi="宋体" w:cs="宋体" w:hint="eastAsia"/>
          </w:rPr>
          <w:t>s0345r</w:t>
        </w:r>
      </w:moveTo>
    </w:p>
    <w:moveToRangeEnd w:id="4904"/>
    <w:p w14:paraId="53BF84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s0345rs</w:t>
      </w:r>
      <w:r w:rsidRPr="00673328">
        <w:rPr>
          <w:rFonts w:ascii="宋体" w:eastAsia="宋体" w:hAnsi="宋体" w:cs="宋体" w:hint="eastAsia"/>
        </w:rPr>
        <w:t>korpa</w:t>
      </w:r>
    </w:p>
    <w:p w14:paraId="754560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06" w:author="Author" w:date="2012-02-26T13:32:00Z" w:name="move318027639"/>
      <w:moveTo w:id="4907" w:author="Author" w:date="2012-02-26T13:32:00Z">
        <w:r w:rsidRPr="00673328">
          <w:rPr>
            <w:rFonts w:ascii="宋体" w:eastAsia="宋体" w:hAnsi="宋体" w:cs="宋体" w:hint="eastAsia"/>
          </w:rPr>
          <w:t>s0345s</w:t>
        </w:r>
      </w:moveTo>
    </w:p>
    <w:p w14:paraId="2F2041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08" w:author="Author" w:date="2012-02-26T13:32:00Z" w:name="move318027638"/>
      <w:moveToRangeEnd w:id="4906"/>
      <w:moveFrom w:id="4909" w:author="Author" w:date="2012-02-26T13:32:00Z">
        <w:r w:rsidRPr="00673328">
          <w:rPr>
            <w:rFonts w:ascii="宋体" w:eastAsia="宋体" w:hAnsi="宋体" w:cs="宋体" w:hint="eastAsia"/>
          </w:rPr>
          <w:t>s0345r</w:t>
        </w:r>
      </w:moveFrom>
    </w:p>
    <w:moveFromRangeEnd w:id="4908"/>
    <w:p w14:paraId="019655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s0345som</w:t>
      </w:r>
    </w:p>
    <w:p w14:paraId="038686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10" w:author="Author" w:date="2012-02-26T13:32:00Z" w:name="move318027639"/>
      <w:moveFrom w:id="4911" w:author="Author" w:date="2012-02-26T13:32:00Z">
        <w:r w:rsidRPr="00673328">
          <w:rPr>
            <w:rFonts w:ascii="宋体" w:eastAsia="宋体" w:hAnsi="宋体" w:cs="宋体" w:hint="eastAsia"/>
          </w:rPr>
          <w:t>s0345s</w:t>
        </w:r>
      </w:moveFrom>
    </w:p>
    <w:p w14:paraId="5ADA99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12" w:author="Author" w:date="2012-02-26T13:32:00Z" w:name="move318027636"/>
      <w:moveFromRangeEnd w:id="4910"/>
      <w:moveFrom w:id="4913" w:author="Author" w:date="2012-02-26T13:32:00Z">
        <w:r w:rsidRPr="00673328">
          <w:rPr>
            <w:rFonts w:ascii="宋体" w:eastAsia="宋体" w:hAnsi="宋体" w:cs="宋体" w:hint="eastAsia"/>
          </w:rPr>
          <w:t>s0345</w:t>
        </w:r>
      </w:moveFrom>
    </w:p>
    <w:moveFromRangeEnd w:id="4912"/>
    <w:p w14:paraId="7F57D3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s0345tillvida</w:t>
      </w:r>
    </w:p>
    <w:p w14:paraId="6751D3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s0345v0344l</w:t>
      </w:r>
    </w:p>
    <w:p w14:paraId="493AA9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s0345vida</w:t>
      </w:r>
    </w:p>
    <w:p w14:paraId="6A8814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s0345vitt</w:t>
      </w:r>
    </w:p>
    <w:p w14:paraId="018400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S0366dermanland</w:t>
      </w:r>
    </w:p>
    <w:p w14:paraId="400868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s0366der</w:t>
      </w:r>
    </w:p>
    <w:p w14:paraId="1D94B3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s0366derut</w:t>
      </w:r>
    </w:p>
    <w:p w14:paraId="6CC930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s0366dra</w:t>
      </w:r>
    </w:p>
    <w:p w14:paraId="7D5283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s0366g</w:t>
      </w:r>
    </w:p>
    <w:p w14:paraId="619866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s0366kande</w:t>
      </w:r>
    </w:p>
    <w:p w14:paraId="2EAECF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s0366karljus</w:t>
      </w:r>
    </w:p>
    <w:p w14:paraId="0363E9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s0366ker</w:t>
      </w:r>
    </w:p>
    <w:p w14:paraId="2AF5AF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s0366kmotor</w:t>
      </w:r>
    </w:p>
    <w:p w14:paraId="2E55E7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s0366ktj0344nst</w:t>
      </w:r>
    </w:p>
    <w:p w14:paraId="308C68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s0366lar</w:t>
      </w:r>
    </w:p>
    <w:p w14:paraId="15A262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s0366lig</w:t>
      </w:r>
    </w:p>
    <w:p w14:paraId="11ABB1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s0366lkorv</w:t>
      </w:r>
    </w:p>
    <w:p w14:paraId="02BB27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s0366mmerska</w:t>
      </w:r>
    </w:p>
    <w:p w14:paraId="60F4ED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14" w:author="Author" w:date="2012-02-26T13:32:00Z" w:name="move318027640"/>
      <w:moveTo w:id="4915" w:author="Author" w:date="2012-02-26T13:32:00Z">
        <w:r w:rsidRPr="00673328">
          <w:rPr>
            <w:rFonts w:ascii="宋体" w:eastAsia="宋体" w:hAnsi="宋体" w:cs="宋体" w:hint="eastAsia"/>
          </w:rPr>
          <w:t>s0366m</w:t>
        </w:r>
      </w:moveTo>
    </w:p>
    <w:moveToRangeEnd w:id="4914"/>
    <w:p w14:paraId="2F4171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s0366mnad</w:t>
      </w:r>
    </w:p>
    <w:p w14:paraId="7C9EDA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s0366mng0345ngar</w:t>
      </w:r>
      <w:r w:rsidRPr="00673328">
        <w:rPr>
          <w:rFonts w:ascii="宋体" w:eastAsia="宋体" w:hAnsi="宋体" w:cs="宋体" w:hint="eastAsia"/>
        </w:rPr>
        <w:t>e</w:t>
      </w:r>
    </w:p>
    <w:p w14:paraId="753171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s0366mnig</w:t>
      </w:r>
    </w:p>
    <w:p w14:paraId="04ECCD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s0366mnl0366s</w:t>
      </w:r>
    </w:p>
    <w:p w14:paraId="0B9061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s0366mn</w:t>
      </w:r>
    </w:p>
    <w:p w14:paraId="3CE617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s0366mntablett</w:t>
      </w:r>
    </w:p>
    <w:p w14:paraId="6220E6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s0366mntuta</w:t>
      </w:r>
    </w:p>
    <w:p w14:paraId="233BEF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16" w:author="Author" w:date="2012-02-26T13:32:00Z" w:name="move318027641"/>
      <w:moveTo w:id="4917" w:author="Author" w:date="2012-02-26T13:32:00Z">
        <w:r w:rsidRPr="00673328">
          <w:rPr>
            <w:rFonts w:ascii="宋体" w:eastAsia="宋体" w:hAnsi="宋体" w:cs="宋体" w:hint="eastAsia"/>
          </w:rPr>
          <w:t>s0366ndag</w:t>
        </w:r>
      </w:moveTo>
    </w:p>
    <w:p w14:paraId="0F333A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18" w:author="Author" w:date="2012-02-26T13:32:00Z" w:name="move318027640"/>
      <w:moveToRangeEnd w:id="4916"/>
      <w:moveFrom w:id="4919" w:author="Author" w:date="2012-02-26T13:32:00Z">
        <w:r w:rsidRPr="00673328">
          <w:rPr>
            <w:rFonts w:ascii="宋体" w:eastAsia="宋体" w:hAnsi="宋体" w:cs="宋体" w:hint="eastAsia"/>
          </w:rPr>
          <w:t>s0366m</w:t>
        </w:r>
      </w:moveFrom>
    </w:p>
    <w:moveFromRangeEnd w:id="4918"/>
    <w:p w14:paraId="4D6777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s0366ndagsskola</w:t>
      </w:r>
    </w:p>
    <w:p w14:paraId="3B5625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20" w:author="Author" w:date="2012-02-26T13:32:00Z" w:name="move318027641"/>
      <w:moveFrom w:id="4921" w:author="Author" w:date="2012-02-26T13:32:00Z">
        <w:r w:rsidRPr="00673328">
          <w:rPr>
            <w:rFonts w:ascii="宋体" w:eastAsia="宋体" w:hAnsi="宋体" w:cs="宋体" w:hint="eastAsia"/>
          </w:rPr>
          <w:t>s0366ndag</w:t>
        </w:r>
      </w:moveFrom>
    </w:p>
    <w:moveFromRangeEnd w:id="4920"/>
    <w:p w14:paraId="156507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s0366nderfall</w:t>
      </w:r>
    </w:p>
    <w:p w14:paraId="5FDF58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s0366nder</w:t>
      </w:r>
    </w:p>
    <w:p w14:paraId="1647B4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s0366ndrar</w:t>
      </w:r>
    </w:p>
    <w:p w14:paraId="57E97A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s0366ndrig</w:t>
      </w:r>
    </w:p>
    <w:p w14:paraId="33079D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s0366ner</w:t>
      </w:r>
    </w:p>
    <w:p w14:paraId="463E53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s0366p</w:t>
      </w:r>
    </w:p>
    <w:p w14:paraId="6026DF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s0366rja</w:t>
      </w:r>
    </w:p>
    <w:p w14:paraId="4E48C1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s0366rjer f0366r</w:t>
      </w:r>
    </w:p>
    <w:p w14:paraId="582BB7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s0366rjer</w:t>
      </w:r>
    </w:p>
    <w:p w14:paraId="203638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s0366rplar</w:t>
      </w:r>
    </w:p>
    <w:p w14:paraId="5B1777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s0366tar</w:t>
      </w:r>
    </w:p>
    <w:p w14:paraId="2E51AF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s0366tebr0366dsdagar</w:t>
      </w:r>
    </w:p>
    <w:p w14:paraId="0ECBFD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s0366tma</w:t>
      </w:r>
    </w:p>
    <w:p w14:paraId="42C8BF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22" w:author="Author" w:date="2012-02-26T13:32:00Z" w:name="move318027642"/>
      <w:moveTo w:id="4923" w:author="Author" w:date="2012-02-26T13:32:00Z">
        <w:r w:rsidRPr="00673328">
          <w:rPr>
            <w:rFonts w:ascii="宋体" w:eastAsia="宋体" w:hAnsi="宋体" w:cs="宋体" w:hint="eastAsia"/>
          </w:rPr>
          <w:t>s0366t</w:t>
        </w:r>
      </w:moveTo>
    </w:p>
    <w:moveToRangeEnd w:id="4922"/>
    <w:p w14:paraId="2A6ABE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s0366tnos</w:t>
      </w:r>
    </w:p>
    <w:p w14:paraId="5C0D9D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s036</w:t>
      </w:r>
      <w:r w:rsidRPr="00673328">
        <w:rPr>
          <w:rFonts w:ascii="宋体" w:eastAsia="宋体" w:hAnsi="宋体" w:cs="宋体" w:hint="eastAsia"/>
        </w:rPr>
        <w:t>6tsaker</w:t>
      </w:r>
    </w:p>
    <w:p w14:paraId="72DEAE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24" w:author="Author" w:date="2012-02-26T13:32:00Z" w:name="move318027642"/>
      <w:moveFrom w:id="4925" w:author="Author" w:date="2012-02-26T13:32:00Z">
        <w:r w:rsidRPr="00673328">
          <w:rPr>
            <w:rFonts w:ascii="宋体" w:eastAsia="宋体" w:hAnsi="宋体" w:cs="宋体" w:hint="eastAsia"/>
          </w:rPr>
          <w:t>s0366t</w:t>
        </w:r>
      </w:moveFrom>
    </w:p>
    <w:moveFromRangeEnd w:id="4924"/>
    <w:p w14:paraId="116AE3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s0366tvatten</w:t>
      </w:r>
    </w:p>
    <w:p w14:paraId="4CACBA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s0366ver</w:t>
      </w:r>
    </w:p>
    <w:p w14:paraId="1983BC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sabbar</w:t>
      </w:r>
    </w:p>
    <w:p w14:paraId="6DE9E3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926" w:author="Author" w:date="2012-02-26T13:32:00Z" w:name="move318027643"/>
      <w:moveTo w:id="492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sabbat</w:t>
        </w:r>
      </w:moveTo>
    </w:p>
    <w:moveToRangeEnd w:id="4926"/>
    <w:p w14:paraId="40BD4D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sabbats0345r</w:t>
      </w:r>
    </w:p>
    <w:p w14:paraId="63CE11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28" w:author="Author" w:date="2012-02-26T13:32:00Z" w:name="move318027643"/>
      <w:moveFrom w:id="4929" w:author="Author" w:date="2012-02-26T13:32:00Z">
        <w:r w:rsidRPr="00673328">
          <w:rPr>
            <w:rFonts w:ascii="宋体" w:eastAsia="宋体" w:hAnsi="宋体" w:cs="宋体" w:hint="eastAsia"/>
          </w:rPr>
          <w:t>sabbat</w:t>
        </w:r>
      </w:moveFrom>
    </w:p>
    <w:moveFromRangeEnd w:id="4928"/>
    <w:p w14:paraId="3956EA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sabel</w:t>
      </w:r>
    </w:p>
    <w:p w14:paraId="566A78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930" w:author="Author" w:date="2012-02-26T13:32:00Z" w:name="move318027644"/>
      <w:moveTo w:id="493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sabla</w:t>
        </w:r>
      </w:moveTo>
    </w:p>
    <w:p w14:paraId="4D9D00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932" w:author="Author" w:date="2012-02-26T13:32:00Z" w:name="move318027645"/>
      <w:moveToRangeEnd w:id="4930"/>
      <w:moveTo w:id="49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sablar</w:t>
        </w:r>
      </w:moveTo>
    </w:p>
    <w:moveToRangeEnd w:id="4932"/>
    <w:p w14:paraId="1B26CF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sablar ner</w:t>
      </w:r>
    </w:p>
    <w:p w14:paraId="737F6B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34" w:author="Author" w:date="2012-02-26T13:32:00Z" w:name="move318027645"/>
      <w:moveFrom w:id="4935" w:author="Author" w:date="2012-02-26T13:32:00Z">
        <w:r w:rsidRPr="00673328">
          <w:rPr>
            <w:rFonts w:ascii="宋体" w:eastAsia="宋体" w:hAnsi="宋体" w:cs="宋体" w:hint="eastAsia"/>
          </w:rPr>
          <w:t>sablar</w:t>
        </w:r>
      </w:moveFrom>
    </w:p>
    <w:p w14:paraId="7A432C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36" w:author="Author" w:date="2012-02-26T13:32:00Z" w:name="move318027644"/>
      <w:moveFromRangeEnd w:id="4934"/>
      <w:moveFrom w:id="4937" w:author="Author" w:date="2012-02-26T13:32:00Z">
        <w:r w:rsidRPr="00673328">
          <w:rPr>
            <w:rFonts w:ascii="宋体" w:eastAsia="宋体" w:hAnsi="宋体" w:cs="宋体" w:hint="eastAsia"/>
          </w:rPr>
          <w:t>sabla</w:t>
        </w:r>
      </w:moveFrom>
    </w:p>
    <w:moveFromRangeEnd w:id="4936"/>
    <w:p w14:paraId="3AE9F9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sabotage</w:t>
      </w:r>
    </w:p>
    <w:p w14:paraId="3D15C4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saboterar</w:t>
      </w:r>
    </w:p>
    <w:p w14:paraId="0723E9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sackar efter</w:t>
      </w:r>
    </w:p>
    <w:p w14:paraId="07B98F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SACO</w:t>
      </w:r>
    </w:p>
    <w:p w14:paraId="74B797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sadel</w:t>
      </w:r>
    </w:p>
    <w:p w14:paraId="422DB3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sade</w:t>
      </w:r>
    </w:p>
    <w:p w14:paraId="6E516E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sadism</w:t>
      </w:r>
    </w:p>
    <w:p w14:paraId="450BC8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sadistisk</w:t>
      </w:r>
    </w:p>
    <w:p w14:paraId="701CB0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sadist</w:t>
      </w:r>
    </w:p>
    <w:p w14:paraId="17A8A9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sadlar</w:t>
      </w:r>
    </w:p>
    <w:p w14:paraId="3C89C8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safari</w:t>
      </w:r>
    </w:p>
    <w:p w14:paraId="0CD4ED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saffran</w:t>
      </w:r>
    </w:p>
    <w:p w14:paraId="5FA2CA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safir</w:t>
      </w:r>
    </w:p>
    <w:p w14:paraId="03450F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saftig</w:t>
      </w:r>
    </w:p>
    <w:p w14:paraId="0B643F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saft</w:t>
      </w:r>
    </w:p>
    <w:p w14:paraId="1FE467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saga</w:t>
      </w:r>
    </w:p>
    <w:p w14:paraId="187094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sagesman</w:t>
      </w:r>
    </w:p>
    <w:p w14:paraId="31F3BD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sagolik</w:t>
      </w:r>
    </w:p>
    <w:p w14:paraId="6EB583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sagt</w:t>
      </w:r>
    </w:p>
    <w:p w14:paraId="44876E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sakfr0345ga</w:t>
      </w:r>
    </w:p>
    <w:p w14:paraId="1AAAC1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sakkunnig</w:t>
      </w:r>
    </w:p>
    <w:p w14:paraId="23C163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saklig</w:t>
      </w:r>
    </w:p>
    <w:p w14:paraId="4D10B1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938" w:author="Author" w:date="2012-02-26T13:32:00Z" w:name="move318027646"/>
      <w:moveTo w:id="493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</w:t>
        </w:r>
        <w:r w:rsidRPr="00780F39">
          <w:rPr>
            <w:rFonts w:ascii="宋体" w:eastAsia="宋体" w:hAnsi="宋体" w:cs="宋体" w:hint="eastAsia"/>
            <w:lang w:val="sv-SE"/>
          </w:rPr>
          <w:t>ak</w:t>
        </w:r>
      </w:moveTo>
    </w:p>
    <w:moveToRangeEnd w:id="4938"/>
    <w:p w14:paraId="146AF8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saknar</w:t>
      </w:r>
    </w:p>
    <w:p w14:paraId="66D978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saknas</w:t>
      </w:r>
    </w:p>
    <w:p w14:paraId="3FE9B3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sakral</w:t>
      </w:r>
    </w:p>
    <w:p w14:paraId="0390CF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sakrament</w:t>
      </w:r>
    </w:p>
    <w:p w14:paraId="6575D1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saksk0344l</w:t>
      </w:r>
    </w:p>
    <w:p w14:paraId="7E18B7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40" w:author="Author" w:date="2012-02-26T13:32:00Z" w:name="move318027646"/>
      <w:moveFrom w:id="4941" w:author="Author" w:date="2012-02-26T13:32:00Z">
        <w:r w:rsidRPr="00673328">
          <w:rPr>
            <w:rFonts w:ascii="宋体" w:eastAsia="宋体" w:hAnsi="宋体" w:cs="宋体" w:hint="eastAsia"/>
          </w:rPr>
          <w:t>s</w:t>
        </w:r>
        <w:r w:rsidRPr="00673328">
          <w:rPr>
            <w:rFonts w:ascii="宋体" w:eastAsia="宋体" w:hAnsi="宋体" w:cs="宋体" w:hint="eastAsia"/>
          </w:rPr>
          <w:t>ak</w:t>
        </w:r>
      </w:moveFrom>
    </w:p>
    <w:moveFromRangeEnd w:id="4940"/>
    <w:p w14:paraId="73EFE7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42" w:author="Author" w:date="2012-02-26T13:32:00Z" w:name="move318027647"/>
      <w:moveTo w:id="4943" w:author="Author" w:date="2012-02-26T13:32:00Z">
        <w:r w:rsidRPr="00673328">
          <w:rPr>
            <w:rFonts w:ascii="宋体" w:eastAsia="宋体" w:hAnsi="宋体" w:cs="宋体" w:hint="eastAsia"/>
          </w:rPr>
          <w:t>sakta</w:t>
        </w:r>
      </w:moveTo>
    </w:p>
    <w:moveToRangeEnd w:id="4942"/>
    <w:p w14:paraId="5586E2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saktar</w:t>
      </w:r>
    </w:p>
    <w:p w14:paraId="153792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44" w:author="Author" w:date="2012-02-26T13:32:00Z" w:name="move318027647"/>
      <w:moveFrom w:id="4945" w:author="Author" w:date="2012-02-26T13:32:00Z">
        <w:r w:rsidRPr="00673328">
          <w:rPr>
            <w:rFonts w:ascii="宋体" w:eastAsia="宋体" w:hAnsi="宋体" w:cs="宋体" w:hint="eastAsia"/>
          </w:rPr>
          <w:t>sakta</w:t>
        </w:r>
      </w:moveFrom>
    </w:p>
    <w:moveFromRangeEnd w:id="4944"/>
    <w:p w14:paraId="329FE2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sakteliga</w:t>
      </w:r>
    </w:p>
    <w:p w14:paraId="3ABED9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saktmod</w:t>
      </w:r>
    </w:p>
    <w:p w14:paraId="46B746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saldo</w:t>
      </w:r>
    </w:p>
    <w:p w14:paraId="000AF9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salig</w:t>
      </w:r>
    </w:p>
    <w:p w14:paraId="4003E1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saliv</w:t>
      </w:r>
    </w:p>
    <w:p w14:paraId="6FEF7B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sallad</w:t>
      </w:r>
    </w:p>
    <w:p w14:paraId="5155E00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salmonella</w:t>
      </w:r>
    </w:p>
    <w:p w14:paraId="6680C6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46" w:author="Author" w:date="2012-02-26T13:32:00Z" w:name="move318027648"/>
      <w:moveTo w:id="4947" w:author="Author" w:date="2012-02-26T13:32:00Z">
        <w:r w:rsidRPr="00673328">
          <w:rPr>
            <w:rFonts w:ascii="宋体" w:eastAsia="宋体" w:hAnsi="宋体" w:cs="宋体" w:hint="eastAsia"/>
          </w:rPr>
          <w:t>sal</w:t>
        </w:r>
      </w:moveTo>
    </w:p>
    <w:p w14:paraId="754692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48" w:author="Author" w:date="2012-02-26T13:32:00Z" w:name="move318027649"/>
      <w:moveToRangeEnd w:id="4946"/>
      <w:moveTo w:id="4949" w:author="Author" w:date="2012-02-26T13:32:00Z">
        <w:r w:rsidRPr="00673328">
          <w:rPr>
            <w:rFonts w:ascii="宋体" w:eastAsia="宋体" w:hAnsi="宋体" w:cs="宋体" w:hint="eastAsia"/>
          </w:rPr>
          <w:t>salong</w:t>
        </w:r>
      </w:moveTo>
    </w:p>
    <w:moveToRangeEnd w:id="4948"/>
    <w:p w14:paraId="2F6AA7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salongsf0344hig</w:t>
      </w:r>
    </w:p>
    <w:p w14:paraId="0FE949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50" w:author="Author" w:date="2012-02-26T13:32:00Z" w:name="move318027649"/>
      <w:moveFrom w:id="4951" w:author="Author" w:date="2012-02-26T13:32:00Z">
        <w:r w:rsidRPr="00673328">
          <w:rPr>
            <w:rFonts w:ascii="宋体" w:eastAsia="宋体" w:hAnsi="宋体" w:cs="宋体" w:hint="eastAsia"/>
          </w:rPr>
          <w:t>salong</w:t>
        </w:r>
      </w:moveFrom>
    </w:p>
    <w:moveFromRangeEnd w:id="4950"/>
    <w:p w14:paraId="299845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salpeter</w:t>
      </w:r>
    </w:p>
    <w:p w14:paraId="03A7D1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52" w:author="Author" w:date="2012-02-26T13:32:00Z" w:name="move318027648"/>
      <w:moveFrom w:id="4953" w:author="Author" w:date="2012-02-26T13:32:00Z">
        <w:r w:rsidRPr="00673328">
          <w:rPr>
            <w:rFonts w:ascii="宋体" w:eastAsia="宋体" w:hAnsi="宋体" w:cs="宋体" w:hint="eastAsia"/>
          </w:rPr>
          <w:t>sal</w:t>
        </w:r>
      </w:moveFrom>
    </w:p>
    <w:moveFromRangeEnd w:id="4952"/>
    <w:p w14:paraId="51BEFC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saltar</w:t>
      </w:r>
    </w:p>
    <w:p w14:paraId="26F5E3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54" w:author="Author" w:date="2012-02-26T13:32:00Z" w:name="move318027650"/>
      <w:moveTo w:id="4955" w:author="Author" w:date="2012-02-26T13:32:00Z">
        <w:r w:rsidRPr="00673328">
          <w:rPr>
            <w:rFonts w:ascii="宋体" w:eastAsia="宋体" w:hAnsi="宋体" w:cs="宋体" w:hint="eastAsia"/>
          </w:rPr>
          <w:t>salt</w:t>
        </w:r>
      </w:moveTo>
    </w:p>
    <w:moveToRangeEnd w:id="4954"/>
    <w:p w14:paraId="4231DF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saltomortal</w:t>
      </w:r>
    </w:p>
    <w:p w14:paraId="582D67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56" w:author="Author" w:date="2012-02-26T13:32:00Z" w:name="move318027650"/>
      <w:moveFrom w:id="4957" w:author="Author" w:date="2012-02-26T13:32:00Z">
        <w:r w:rsidRPr="00673328">
          <w:rPr>
            <w:rFonts w:ascii="宋体" w:eastAsia="宋体" w:hAnsi="宋体" w:cs="宋体" w:hint="eastAsia"/>
          </w:rPr>
          <w:t>salt</w:t>
        </w:r>
      </w:moveFrom>
    </w:p>
    <w:moveFromRangeEnd w:id="4956"/>
    <w:p w14:paraId="0E64C1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saltsyra</w:t>
      </w:r>
    </w:p>
    <w:p w14:paraId="4A5F29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saltvatten</w:t>
      </w:r>
    </w:p>
    <w:p w14:paraId="3FCDDE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saluf0366r</w:t>
      </w:r>
    </w:p>
    <w:p w14:paraId="57E4B2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saluhall</w:t>
      </w:r>
    </w:p>
    <w:p w14:paraId="7B9E95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salu</w:t>
      </w:r>
    </w:p>
    <w:p w14:paraId="0DCEEB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saluterar</w:t>
      </w:r>
    </w:p>
    <w:p w14:paraId="562487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salut</w:t>
      </w:r>
    </w:p>
    <w:p w14:paraId="527B16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salva</w:t>
      </w:r>
    </w:p>
    <w:p w14:paraId="572B25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salvelse</w:t>
      </w:r>
    </w:p>
    <w:p w14:paraId="2D5775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sam0345k</w:t>
      </w:r>
      <w:r w:rsidRPr="00780F39">
        <w:rPr>
          <w:rFonts w:ascii="宋体" w:eastAsia="宋体" w:hAnsi="宋体" w:cs="宋体" w:hint="eastAsia"/>
          <w:lang w:val="sv-SE"/>
        </w:rPr>
        <w:t>er</w:t>
      </w:r>
    </w:p>
    <w:p w14:paraId="0F3947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samarbetar</w:t>
      </w:r>
    </w:p>
    <w:p w14:paraId="236F54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samarbete</w:t>
      </w:r>
    </w:p>
    <w:p w14:paraId="011885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58" w:author="Author" w:date="2012-02-26T13:32:00Z" w:name="move318027651"/>
      <w:moveTo w:id="4959" w:author="Author" w:date="2012-02-26T13:32:00Z">
        <w:r w:rsidRPr="00673328">
          <w:rPr>
            <w:rFonts w:ascii="宋体" w:eastAsia="宋体" w:hAnsi="宋体" w:cs="宋体" w:hint="eastAsia"/>
          </w:rPr>
          <w:t>samba</w:t>
        </w:r>
      </w:moveTo>
    </w:p>
    <w:moveToRangeEnd w:id="4958"/>
    <w:p w14:paraId="24BB9F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samband</w:t>
      </w:r>
    </w:p>
    <w:p w14:paraId="60F638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60" w:author="Author" w:date="2012-02-26T13:32:00Z" w:name="move318027651"/>
      <w:moveFrom w:id="4961" w:author="Author" w:date="2012-02-26T13:32:00Z">
        <w:r w:rsidRPr="00673328">
          <w:rPr>
            <w:rFonts w:ascii="宋体" w:eastAsia="宋体" w:hAnsi="宋体" w:cs="宋体" w:hint="eastAsia"/>
          </w:rPr>
          <w:t>samba</w:t>
        </w:r>
      </w:moveFrom>
    </w:p>
    <w:moveFromRangeEnd w:id="4960"/>
    <w:p w14:paraId="4CEC13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sambo</w:t>
      </w:r>
    </w:p>
    <w:p w14:paraId="17A821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sameland</w:t>
      </w:r>
    </w:p>
    <w:p w14:paraId="280B38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same</w:t>
      </w:r>
    </w:p>
    <w:p w14:paraId="5183F7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samf0344lld</w:t>
      </w:r>
    </w:p>
    <w:p w14:paraId="4EC515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samf0344rdsel</w:t>
      </w:r>
    </w:p>
    <w:p w14:paraId="79E661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samf0366rst0345nd</w:t>
      </w:r>
    </w:p>
    <w:p w14:paraId="162C3F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samfund</w:t>
      </w:r>
    </w:p>
    <w:p w14:paraId="3A7D33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samg0345ende</w:t>
      </w:r>
    </w:p>
    <w:p w14:paraId="702F1B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samh0344llelig</w:t>
      </w:r>
    </w:p>
    <w:p w14:paraId="5A3882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samh0344lle</w:t>
      </w:r>
    </w:p>
    <w:p w14:paraId="44FE63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samh0344llskunskap</w:t>
      </w:r>
    </w:p>
    <w:p w14:paraId="6E389F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samh0366righet</w:t>
      </w:r>
    </w:p>
    <w:p w14:paraId="0D56F0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samiska</w:t>
      </w:r>
    </w:p>
    <w:p w14:paraId="5B5F1D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samisk</w:t>
      </w:r>
    </w:p>
    <w:p w14:paraId="6AF65F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samk0366rning</w:t>
      </w:r>
    </w:p>
    <w:p w14:paraId="08B25F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samklang</w:t>
      </w:r>
    </w:p>
    <w:p w14:paraId="3E1774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samkv0344m</w:t>
      </w:r>
    </w:p>
    <w:p w14:paraId="24CDAA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samlad</w:t>
      </w:r>
    </w:p>
    <w:p w14:paraId="0120BA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samlag</w:t>
      </w:r>
    </w:p>
    <w:p w14:paraId="5FA26E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samlar</w:t>
      </w:r>
    </w:p>
    <w:p w14:paraId="7576CB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</w:t>
      </w:r>
      <w:r w:rsidRPr="00780F39">
        <w:rPr>
          <w:rFonts w:ascii="宋体" w:eastAsia="宋体" w:hAnsi="宋体" w:cs="宋体" w:hint="eastAsia"/>
          <w:lang w:val="sv-SE"/>
        </w:rPr>
        <w:t>mlevnad</w:t>
      </w:r>
    </w:p>
    <w:p w14:paraId="6963CA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962" w:author="Author" w:date="2012-02-26T13:32:00Z" w:name="move318027652"/>
      <w:moveTo w:id="496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samling</w:t>
        </w:r>
      </w:moveTo>
    </w:p>
    <w:moveToRangeEnd w:id="4962"/>
    <w:p w14:paraId="346BFB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samlingsregering</w:t>
      </w:r>
    </w:p>
    <w:p w14:paraId="2D957F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64" w:author="Author" w:date="2012-02-26T13:32:00Z" w:name="move318027653"/>
      <w:moveTo w:id="4965" w:author="Author" w:date="2012-02-26T13:32:00Z">
        <w:r w:rsidRPr="00673328">
          <w:rPr>
            <w:rFonts w:ascii="宋体" w:eastAsia="宋体" w:hAnsi="宋体" w:cs="宋体" w:hint="eastAsia"/>
          </w:rPr>
          <w:t>samma</w:t>
        </w:r>
      </w:moveTo>
    </w:p>
    <w:p w14:paraId="60F33D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66" w:author="Author" w:date="2012-02-26T13:32:00Z" w:name="move318027652"/>
      <w:moveToRangeEnd w:id="4964"/>
      <w:moveFrom w:id="4967" w:author="Author" w:date="2012-02-26T13:32:00Z">
        <w:r w:rsidRPr="00673328">
          <w:rPr>
            <w:rFonts w:ascii="宋体" w:eastAsia="宋体" w:hAnsi="宋体" w:cs="宋体" w:hint="eastAsia"/>
          </w:rPr>
          <w:t>samling</w:t>
        </w:r>
      </w:moveFrom>
    </w:p>
    <w:moveFromRangeEnd w:id="4966"/>
    <w:p w14:paraId="5B3E0F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sammanbiten</w:t>
      </w:r>
    </w:p>
    <w:p w14:paraId="76DA67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sammanblandning</w:t>
      </w:r>
    </w:p>
    <w:p w14:paraId="33B709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sammanboende</w:t>
      </w:r>
    </w:p>
    <w:p w14:paraId="0FF01B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sammanbor</w:t>
      </w:r>
    </w:p>
    <w:p w14:paraId="096611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sammanbrott</w:t>
      </w:r>
    </w:p>
    <w:p w14:paraId="2BB0EF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sammandrabbning</w:t>
      </w:r>
    </w:p>
    <w:p w14:paraId="3DEADD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sammandrag</w:t>
      </w:r>
    </w:p>
    <w:p w14:paraId="762F84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sammanf0366r</w:t>
      </w:r>
    </w:p>
    <w:p w14:paraId="1804C7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sammanfaller</w:t>
      </w:r>
    </w:p>
    <w:p w14:paraId="0A55A0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sammanfattar</w:t>
      </w:r>
    </w:p>
    <w:p w14:paraId="120214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sammanfattningsvis</w:t>
      </w:r>
    </w:p>
    <w:p w14:paraId="74D250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sammangaddar sig</w:t>
      </w:r>
    </w:p>
    <w:p w14:paraId="437484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sammanh0344nger</w:t>
      </w:r>
    </w:p>
    <w:p w14:paraId="680B08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sammanh0345llning</w:t>
      </w:r>
    </w:p>
    <w:p w14:paraId="0A52CC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sammanhang</w:t>
      </w:r>
    </w:p>
    <w:p w14:paraId="256CEF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sammank</w:t>
      </w:r>
      <w:r w:rsidRPr="00780F39">
        <w:rPr>
          <w:rFonts w:ascii="宋体" w:eastAsia="宋体" w:hAnsi="宋体" w:cs="宋体" w:hint="eastAsia"/>
          <w:lang w:val="sv-SE"/>
        </w:rPr>
        <w:t>allar</w:t>
      </w:r>
    </w:p>
    <w:p w14:paraId="5F3EAD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sammankomst</w:t>
      </w:r>
    </w:p>
    <w:p w14:paraId="0292C8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sammanlagd</w:t>
      </w:r>
    </w:p>
    <w:p w14:paraId="541003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sammanlagt</w:t>
      </w:r>
    </w:p>
    <w:p w14:paraId="0575E6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968" w:author="Author" w:date="2012-02-26T13:32:00Z" w:name="move318027654"/>
      <w:moveTo w:id="49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samman</w:t>
        </w:r>
      </w:moveTo>
    </w:p>
    <w:moveToRangeEnd w:id="4968"/>
    <w:p w14:paraId="170ACC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sammans0344ttning</w:t>
      </w:r>
    </w:p>
    <w:p w14:paraId="145E65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sammansatt</w:t>
      </w:r>
    </w:p>
    <w:p w14:paraId="04611C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sammanslagning</w:t>
      </w:r>
    </w:p>
    <w:p w14:paraId="1C9333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sammanslutning</w:t>
      </w:r>
    </w:p>
    <w:p w14:paraId="563678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sammanst0344ller</w:t>
      </w:r>
    </w:p>
    <w:p w14:paraId="02C5B8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sammanst0366tning</w:t>
      </w:r>
    </w:p>
    <w:p w14:paraId="764D7A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sammansv0344rjer sig</w:t>
      </w:r>
    </w:p>
    <w:p w14:paraId="157027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sammansv0344rjning</w:t>
      </w:r>
    </w:p>
    <w:p w14:paraId="6E7C20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70" w:author="Author" w:date="2012-02-26T13:32:00Z" w:name="move318027654"/>
      <w:moveFrom w:id="4971" w:author="Author" w:date="2012-02-26T13:32:00Z">
        <w:r w:rsidRPr="00673328">
          <w:rPr>
            <w:rFonts w:ascii="宋体" w:eastAsia="宋体" w:hAnsi="宋体" w:cs="宋体" w:hint="eastAsia"/>
          </w:rPr>
          <w:t>samman</w:t>
        </w:r>
      </w:moveFrom>
    </w:p>
    <w:moveFromRangeEnd w:id="4970"/>
    <w:p w14:paraId="0AB537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sammantaget</w:t>
      </w:r>
    </w:p>
    <w:p w14:paraId="6520EA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4972" w:author="Author" w:date="2012-02-26T13:32:00Z" w:name="move318027655"/>
      <w:moveTo w:id="4973" w:author="Author" w:date="2012-02-26T13:32:00Z">
        <w:r w:rsidRPr="00673328">
          <w:rPr>
            <w:rFonts w:ascii="宋体" w:eastAsia="宋体" w:hAnsi="宋体" w:cs="宋体" w:hint="eastAsia"/>
          </w:rPr>
          <w:t>sammantr0344de</w:t>
        </w:r>
      </w:moveTo>
    </w:p>
    <w:moveToRangeEnd w:id="4972"/>
    <w:p w14:paraId="3AE048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sammantr0344der</w:t>
      </w:r>
    </w:p>
    <w:p w14:paraId="2AF9C9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74" w:author="Author" w:date="2012-02-26T13:32:00Z" w:name="move318027655"/>
      <w:moveFrom w:id="4975" w:author="Author" w:date="2012-02-26T13:32:00Z">
        <w:r w:rsidRPr="00673328">
          <w:rPr>
            <w:rFonts w:ascii="宋体" w:eastAsia="宋体" w:hAnsi="宋体" w:cs="宋体" w:hint="eastAsia"/>
          </w:rPr>
          <w:t>sammantr0344de</w:t>
        </w:r>
      </w:moveFrom>
    </w:p>
    <w:moveFromRangeEnd w:id="4974"/>
    <w:p w14:paraId="4953ED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sammantr0344ffande</w:t>
      </w:r>
    </w:p>
    <w:p w14:paraId="33D3DB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sammantr0344f</w:t>
      </w:r>
      <w:r w:rsidRPr="00673328">
        <w:rPr>
          <w:rFonts w:ascii="宋体" w:eastAsia="宋体" w:hAnsi="宋体" w:cs="宋体" w:hint="eastAsia"/>
        </w:rPr>
        <w:t>far</w:t>
      </w:r>
    </w:p>
    <w:p w14:paraId="4BA377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76" w:author="Author" w:date="2012-02-26T13:32:00Z" w:name="move318027653"/>
      <w:moveFrom w:id="4977" w:author="Author" w:date="2012-02-26T13:32:00Z">
        <w:r w:rsidRPr="00673328">
          <w:rPr>
            <w:rFonts w:ascii="宋体" w:eastAsia="宋体" w:hAnsi="宋体" w:cs="宋体" w:hint="eastAsia"/>
          </w:rPr>
          <w:t>samma</w:t>
        </w:r>
      </w:moveFrom>
    </w:p>
    <w:moveFromRangeEnd w:id="4976"/>
    <w:p w14:paraId="61A047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sammelsurium</w:t>
      </w:r>
    </w:p>
    <w:p w14:paraId="5CEE90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sammet</w:t>
      </w:r>
    </w:p>
    <w:p w14:paraId="473438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978" w:author="Author" w:date="2012-02-26T13:32:00Z" w:name="move318027656"/>
      <w:moveTo w:id="49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sam-</w:t>
        </w:r>
      </w:moveTo>
    </w:p>
    <w:p w14:paraId="3973A7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49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sam</w:t>
        </w:r>
      </w:moveTo>
    </w:p>
    <w:moveToRangeEnd w:id="4978"/>
    <w:p w14:paraId="24E144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samordnar</w:t>
      </w:r>
    </w:p>
    <w:p w14:paraId="7111F7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samr0345d</w:t>
      </w:r>
    </w:p>
    <w:p w14:paraId="595699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samr0366re</w:t>
      </w:r>
    </w:p>
    <w:p w14:paraId="6A4AFF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sams0344ndning</w:t>
      </w:r>
    </w:p>
    <w:p w14:paraId="5A3474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samsas</w:t>
      </w:r>
    </w:p>
    <w:p w14:paraId="29755F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981" w:author="Author" w:date="2012-02-26T13:32:00Z" w:name="move318027657"/>
      <w:moveTo w:id="498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sams</w:t>
        </w:r>
      </w:moveTo>
    </w:p>
    <w:moveToRangeEnd w:id="4981"/>
    <w:p w14:paraId="16E3DA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samspel</w:t>
      </w:r>
    </w:p>
    <w:p w14:paraId="3E5055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samspr0345k</w:t>
      </w:r>
    </w:p>
    <w:p w14:paraId="591EF5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83" w:author="Author" w:date="2012-02-26T13:32:00Z" w:name="move318027657"/>
      <w:moveFrom w:id="4984" w:author="Author" w:date="2012-02-26T13:32:00Z">
        <w:r w:rsidRPr="00673328">
          <w:rPr>
            <w:rFonts w:ascii="宋体" w:eastAsia="宋体" w:hAnsi="宋体" w:cs="宋体" w:hint="eastAsia"/>
          </w:rPr>
          <w:t>sams</w:t>
        </w:r>
      </w:moveFrom>
    </w:p>
    <w:moveFromRangeEnd w:id="4983"/>
    <w:p w14:paraId="2AFB93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samst0344md</w:t>
      </w:r>
    </w:p>
    <w:p w14:paraId="1060D0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samst0344mmig</w:t>
      </w:r>
    </w:p>
    <w:p w14:paraId="13B089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85" w:author="Author" w:date="2012-02-26T13:32:00Z" w:name="move318027656"/>
      <w:moveFrom w:id="4986" w:author="Author" w:date="2012-02-26T13:32:00Z">
        <w:r w:rsidRPr="00673328">
          <w:rPr>
            <w:rFonts w:ascii="宋体" w:eastAsia="宋体" w:hAnsi="宋体" w:cs="宋体" w:hint="eastAsia"/>
          </w:rPr>
          <w:t>sam-</w:t>
        </w:r>
      </w:moveFrom>
    </w:p>
    <w:p w14:paraId="769033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4987" w:author="Author" w:date="2012-02-26T13:32:00Z">
        <w:r w:rsidRPr="00673328">
          <w:rPr>
            <w:rFonts w:ascii="宋体" w:eastAsia="宋体" w:hAnsi="宋体" w:cs="宋体" w:hint="eastAsia"/>
          </w:rPr>
          <w:t>sam</w:t>
        </w:r>
      </w:moveFrom>
    </w:p>
    <w:moveFromRangeEnd w:id="4985"/>
    <w:p w14:paraId="6D1E04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samtalar</w:t>
      </w:r>
    </w:p>
    <w:p w14:paraId="33A4E2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samtal</w:t>
      </w:r>
    </w:p>
    <w:p w14:paraId="578B16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samtida</w:t>
      </w:r>
    </w:p>
    <w:p w14:paraId="0DDA5F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samtidig</w:t>
      </w:r>
    </w:p>
    <w:p w14:paraId="0D8C67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samtidigt</w:t>
      </w:r>
    </w:p>
    <w:p w14:paraId="5E58CC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samtid</w:t>
      </w:r>
    </w:p>
    <w:p w14:paraId="0FB133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samtliga</w:t>
      </w:r>
    </w:p>
    <w:p w14:paraId="1C0A40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samt</w:t>
      </w:r>
    </w:p>
    <w:p w14:paraId="50578B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988" w:author="Author" w:date="2012-02-26T13:32:00Z" w:name="move318027658"/>
      <w:moveTo w:id="498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samtycke</w:t>
        </w:r>
      </w:moveTo>
    </w:p>
    <w:moveToRangeEnd w:id="4988"/>
    <w:p w14:paraId="498C43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samtycker</w:t>
      </w:r>
    </w:p>
    <w:p w14:paraId="151592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90" w:author="Author" w:date="2012-02-26T13:32:00Z" w:name="move318027658"/>
      <w:moveFrom w:id="4991" w:author="Author" w:date="2012-02-26T13:32:00Z">
        <w:r w:rsidRPr="00673328">
          <w:rPr>
            <w:rFonts w:ascii="宋体" w:eastAsia="宋体" w:hAnsi="宋体" w:cs="宋体" w:hint="eastAsia"/>
          </w:rPr>
          <w:t>samtycke</w:t>
        </w:r>
      </w:moveFrom>
    </w:p>
    <w:moveFromRangeEnd w:id="4990"/>
    <w:p w14:paraId="24FB69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samvaro</w:t>
      </w:r>
    </w:p>
    <w:p w14:paraId="5C0849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samverkan</w:t>
      </w:r>
    </w:p>
    <w:p w14:paraId="44EFD1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samverkar</w:t>
      </w:r>
    </w:p>
    <w:p w14:paraId="3F49E7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samvete</w:t>
      </w:r>
    </w:p>
    <w:p w14:paraId="1133B3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samvets0366m</w:t>
      </w:r>
    </w:p>
    <w:p w14:paraId="077CF4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samvetsgrann</w:t>
      </w:r>
    </w:p>
    <w:p w14:paraId="5FAF6F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samvetskval</w:t>
      </w:r>
    </w:p>
    <w:p w14:paraId="685A70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sanatorium</w:t>
      </w:r>
    </w:p>
    <w:p w14:paraId="708E05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sandalett</w:t>
      </w:r>
    </w:p>
    <w:p w14:paraId="13649E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sandal</w:t>
      </w:r>
    </w:p>
    <w:p w14:paraId="16340C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sandar</w:t>
      </w:r>
    </w:p>
    <w:p w14:paraId="65D16E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sandig</w:t>
      </w:r>
    </w:p>
    <w:p w14:paraId="2E96C3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sandl0345da</w:t>
      </w:r>
    </w:p>
    <w:p w14:paraId="68CDDD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992" w:author="Author" w:date="2012-02-26T13:32:00Z" w:name="move318027659"/>
      <w:moveTo w:id="499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sand</w:t>
        </w:r>
      </w:moveTo>
    </w:p>
    <w:moveToRangeEnd w:id="4992"/>
    <w:p w14:paraId="3CAE8A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sandpapper</w:t>
      </w:r>
    </w:p>
    <w:p w14:paraId="77AB4E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4994" w:author="Author" w:date="2012-02-26T13:32:00Z" w:name="move318027659"/>
      <w:moveFrom w:id="4995" w:author="Author" w:date="2012-02-26T13:32:00Z">
        <w:r w:rsidRPr="00673328">
          <w:rPr>
            <w:rFonts w:ascii="宋体" w:eastAsia="宋体" w:hAnsi="宋体" w:cs="宋体" w:hint="eastAsia"/>
          </w:rPr>
          <w:t>sand</w:t>
        </w:r>
      </w:moveFrom>
    </w:p>
    <w:moveFromRangeEnd w:id="4994"/>
    <w:p w14:paraId="0F05AE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sandwich</w:t>
      </w:r>
    </w:p>
    <w:p w14:paraId="67FA5F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sanerar</w:t>
      </w:r>
    </w:p>
    <w:p w14:paraId="0B386A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sanit0344r</w:t>
      </w:r>
    </w:p>
    <w:p w14:paraId="0E4CF1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sanitetsbinda</w:t>
      </w:r>
    </w:p>
    <w:p w14:paraId="38C736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sanitets-</w:t>
      </w:r>
    </w:p>
    <w:p w14:paraId="4D7012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sank</w:t>
      </w:r>
    </w:p>
    <w:p w14:paraId="5F76BA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sanktion</w:t>
      </w:r>
    </w:p>
    <w:p w14:paraId="68D876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sankt</w:t>
      </w:r>
    </w:p>
    <w:p w14:paraId="5344EC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sanna</w:t>
      </w:r>
    </w:p>
    <w:p w14:paraId="1631B2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sannerligen</w:t>
      </w:r>
    </w:p>
    <w:p w14:paraId="0B942E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sannf0344rdig</w:t>
      </w:r>
    </w:p>
    <w:p w14:paraId="4EC1AA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996" w:author="Author" w:date="2012-02-26T13:32:00Z" w:name="move318027660"/>
      <w:moveTo w:id="499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sanning</w:t>
        </w:r>
      </w:moveTo>
    </w:p>
    <w:moveToRangeEnd w:id="4996"/>
    <w:p w14:paraId="76B3D8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sanningsenlig</w:t>
      </w:r>
    </w:p>
    <w:p w14:paraId="6C8AB2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sanningsf0366rs0344kra</w:t>
      </w:r>
      <w:r w:rsidRPr="00780F39">
        <w:rPr>
          <w:rFonts w:ascii="宋体" w:eastAsia="宋体" w:hAnsi="宋体" w:cs="宋体" w:hint="eastAsia"/>
          <w:lang w:val="sv-SE"/>
        </w:rPr>
        <w:t>n</w:t>
      </w:r>
    </w:p>
    <w:p w14:paraId="1FE1E4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4998" w:author="Author" w:date="2012-02-26T13:32:00Z" w:name="move318027661"/>
      <w:moveTo w:id="499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sann</w:t>
        </w:r>
      </w:moveTo>
    </w:p>
    <w:p w14:paraId="01F434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00" w:author="Author" w:date="2012-02-26T13:32:00Z" w:name="move318027660"/>
      <w:moveToRangeEnd w:id="4998"/>
      <w:moveFrom w:id="5001" w:author="Author" w:date="2012-02-26T13:32:00Z">
        <w:r w:rsidRPr="00673328">
          <w:rPr>
            <w:rFonts w:ascii="宋体" w:eastAsia="宋体" w:hAnsi="宋体" w:cs="宋体" w:hint="eastAsia"/>
          </w:rPr>
          <w:t>sanning</w:t>
        </w:r>
      </w:moveFrom>
    </w:p>
    <w:moveFromRangeEnd w:id="5000"/>
    <w:p w14:paraId="37F79F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sannolik</w:t>
      </w:r>
    </w:p>
    <w:p w14:paraId="31B34D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sannskyldig</w:t>
      </w:r>
    </w:p>
    <w:p w14:paraId="46BAF1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sannsp0345dd</w:t>
      </w:r>
    </w:p>
    <w:p w14:paraId="109008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02" w:author="Author" w:date="2012-02-26T13:32:00Z" w:name="move318027661"/>
      <w:moveFrom w:id="5003" w:author="Author" w:date="2012-02-26T13:32:00Z">
        <w:r w:rsidRPr="00673328">
          <w:rPr>
            <w:rFonts w:ascii="宋体" w:eastAsia="宋体" w:hAnsi="宋体" w:cs="宋体" w:hint="eastAsia"/>
          </w:rPr>
          <w:t>sann</w:t>
        </w:r>
      </w:moveFrom>
    </w:p>
    <w:moveFromRangeEnd w:id="5002"/>
    <w:p w14:paraId="0CD950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sansad</w:t>
      </w:r>
    </w:p>
    <w:p w14:paraId="07F710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sansl0366s</w:t>
      </w:r>
    </w:p>
    <w:p w14:paraId="2C39FF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sans</w:t>
      </w:r>
    </w:p>
    <w:p w14:paraId="4818C4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SAP</w:t>
      </w:r>
    </w:p>
    <w:p w14:paraId="79271F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sardin</w:t>
      </w:r>
    </w:p>
    <w:p w14:paraId="6CEED6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sardonisk</w:t>
      </w:r>
    </w:p>
    <w:p w14:paraId="21B31D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sargar</w:t>
      </w:r>
    </w:p>
    <w:p w14:paraId="6F7A36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sarg</w:t>
      </w:r>
    </w:p>
    <w:p w14:paraId="3E9345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sarkastisk</w:t>
      </w:r>
    </w:p>
    <w:p w14:paraId="32EDAD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sat0344ng</w:t>
      </w:r>
    </w:p>
    <w:p w14:paraId="63194D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satans</w:t>
      </w:r>
    </w:p>
    <w:p w14:paraId="5CB72E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satellit</w:t>
      </w:r>
    </w:p>
    <w:p w14:paraId="7A6EB9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sate</w:t>
      </w:r>
    </w:p>
    <w:p w14:paraId="04DFE0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satir</w:t>
      </w:r>
    </w:p>
    <w:p w14:paraId="1BB10D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satk0344r(r)ing</w:t>
      </w:r>
    </w:p>
    <w:p w14:paraId="7254AE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satsar</w:t>
      </w:r>
    </w:p>
    <w:p w14:paraId="35A8F5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satsdel</w:t>
      </w:r>
    </w:p>
    <w:p w14:paraId="2DEC08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satsl0344ra</w:t>
      </w:r>
    </w:p>
    <w:p w14:paraId="530D31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004" w:author="Author" w:date="2012-02-26T13:32:00Z" w:name="move318027662"/>
      <w:moveTo w:id="50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sats</w:t>
        </w:r>
      </w:moveTo>
    </w:p>
    <w:moveToRangeEnd w:id="5004"/>
    <w:p w14:paraId="3C382E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satsning</w:t>
      </w:r>
    </w:p>
    <w:p w14:paraId="00962D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06" w:author="Author" w:date="2012-02-26T13:32:00Z" w:name="move318027662"/>
      <w:moveFrom w:id="5007" w:author="Author" w:date="2012-02-26T13:32:00Z">
        <w:r w:rsidRPr="00673328">
          <w:rPr>
            <w:rFonts w:ascii="宋体" w:eastAsia="宋体" w:hAnsi="宋体" w:cs="宋体" w:hint="eastAsia"/>
          </w:rPr>
          <w:t>sats</w:t>
        </w:r>
      </w:moveFrom>
    </w:p>
    <w:moveFromRangeEnd w:id="5006"/>
    <w:p w14:paraId="5250CD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satte</w:t>
      </w:r>
    </w:p>
    <w:p w14:paraId="00F95C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satt</w:t>
      </w:r>
    </w:p>
    <w:p w14:paraId="7962A0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sattyg</w:t>
      </w:r>
    </w:p>
    <w:p w14:paraId="57A66C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sauterar</w:t>
      </w:r>
    </w:p>
    <w:p w14:paraId="2693E3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sav</w:t>
      </w:r>
    </w:p>
    <w:p w14:paraId="128AFF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08" w:author="Author" w:date="2012-02-26T13:32:00Z" w:name="move318027663"/>
      <w:moveTo w:id="5009" w:author="Author" w:date="2012-02-26T13:32:00Z">
        <w:r w:rsidRPr="00673328">
          <w:rPr>
            <w:rFonts w:ascii="宋体" w:eastAsia="宋体" w:hAnsi="宋体" w:cs="宋体" w:hint="eastAsia"/>
          </w:rPr>
          <w:t>sax</w:t>
        </w:r>
      </w:moveTo>
    </w:p>
    <w:moveToRangeEnd w:id="5008"/>
    <w:p w14:paraId="796ABB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saxofon</w:t>
      </w:r>
    </w:p>
    <w:p w14:paraId="1C5849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10" w:author="Author" w:date="2012-02-26T13:32:00Z" w:name="move318027663"/>
      <w:moveFrom w:id="5011" w:author="Author" w:date="2012-02-26T13:32:00Z">
        <w:r w:rsidRPr="00673328">
          <w:rPr>
            <w:rFonts w:ascii="宋体" w:eastAsia="宋体" w:hAnsi="宋体" w:cs="宋体" w:hint="eastAsia"/>
          </w:rPr>
          <w:t>sax</w:t>
        </w:r>
      </w:moveFrom>
    </w:p>
    <w:moveFromRangeEnd w:id="5010"/>
    <w:p w14:paraId="0EAA08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scarf</w:t>
      </w:r>
    </w:p>
    <w:p w14:paraId="2C0BA5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scb</w:t>
      </w:r>
    </w:p>
    <w:p w14:paraId="55D3D5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</w:t>
      </w:r>
      <w:r w:rsidRPr="00780F39">
        <w:rPr>
          <w:rFonts w:ascii="宋体" w:eastAsia="宋体" w:hAnsi="宋体" w:cs="宋体" w:hint="eastAsia"/>
          <w:lang w:val="sv-SE"/>
        </w:rPr>
        <w:t>cenario</w:t>
      </w:r>
    </w:p>
    <w:p w14:paraId="3AAD8F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scenisk</w:t>
      </w:r>
    </w:p>
    <w:p w14:paraId="2F6BDF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scenografi</w:t>
      </w:r>
    </w:p>
    <w:p w14:paraId="5868B9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scenskola</w:t>
      </w:r>
    </w:p>
    <w:p w14:paraId="449262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sch0344fer</w:t>
      </w:r>
    </w:p>
    <w:p w14:paraId="3EC888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schablonavdrag</w:t>
      </w:r>
    </w:p>
    <w:p w14:paraId="2E3239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schablon</w:t>
      </w:r>
    </w:p>
    <w:p w14:paraId="57C202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schabrak</w:t>
      </w:r>
    </w:p>
    <w:p w14:paraId="48D698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schackmatt</w:t>
      </w:r>
    </w:p>
    <w:p w14:paraId="6BB39A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12" w:author="Author" w:date="2012-02-26T13:32:00Z" w:name="move318027664"/>
      <w:moveTo w:id="5013" w:author="Author" w:date="2012-02-26T13:32:00Z">
        <w:r w:rsidRPr="00673328">
          <w:rPr>
            <w:rFonts w:ascii="宋体" w:eastAsia="宋体" w:hAnsi="宋体" w:cs="宋体" w:hint="eastAsia"/>
          </w:rPr>
          <w:t>schack</w:t>
        </w:r>
      </w:moveTo>
    </w:p>
    <w:moveToRangeEnd w:id="5012"/>
    <w:p w14:paraId="643BD5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schackningsperiod</w:t>
      </w:r>
    </w:p>
    <w:p w14:paraId="01F609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14" w:author="Author" w:date="2012-02-26T13:32:00Z" w:name="move318027664"/>
      <w:moveFrom w:id="5015" w:author="Author" w:date="2012-02-26T13:32:00Z">
        <w:r w:rsidRPr="00673328">
          <w:rPr>
            <w:rFonts w:ascii="宋体" w:eastAsia="宋体" w:hAnsi="宋体" w:cs="宋体" w:hint="eastAsia"/>
          </w:rPr>
          <w:t>schack</w:t>
        </w:r>
      </w:moveFrom>
    </w:p>
    <w:moveFromRangeEnd w:id="5014"/>
    <w:p w14:paraId="668052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schah</w:t>
      </w:r>
    </w:p>
    <w:p w14:paraId="63F30C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schaktar</w:t>
      </w:r>
    </w:p>
    <w:p w14:paraId="7E2618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schakt</w:t>
      </w:r>
    </w:p>
    <w:p w14:paraId="169221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schalett</w:t>
      </w:r>
    </w:p>
    <w:p w14:paraId="7F2696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schal</w:t>
      </w:r>
    </w:p>
    <w:p w14:paraId="06702E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schampo</w:t>
      </w:r>
    </w:p>
    <w:p w14:paraId="18C1B1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scharlakansfeber</w:t>
      </w:r>
    </w:p>
    <w:p w14:paraId="59C207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schattering</w:t>
      </w:r>
    </w:p>
    <w:p w14:paraId="03A21C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schejk</w:t>
      </w:r>
    </w:p>
    <w:p w14:paraId="7D3336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schema</w:t>
      </w:r>
    </w:p>
    <w:p w14:paraId="30BE86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schematisk</w:t>
      </w:r>
    </w:p>
    <w:p w14:paraId="183D60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schizofreni</w:t>
      </w:r>
    </w:p>
    <w:p w14:paraId="059FE0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schlager</w:t>
      </w:r>
    </w:p>
    <w:p w14:paraId="617107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schnitzel</w:t>
      </w:r>
    </w:p>
    <w:p w14:paraId="482EB8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schottis</w:t>
      </w:r>
    </w:p>
    <w:p w14:paraId="4367DE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schvung</w:t>
      </w:r>
    </w:p>
    <w:p w14:paraId="02D2F8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schweizisk</w:t>
      </w:r>
    </w:p>
    <w:p w14:paraId="7287044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science fiction</w:t>
      </w:r>
    </w:p>
    <w:p w14:paraId="40BCDB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16" w:author="Author" w:date="2012-02-26T13:32:00Z" w:name="move318027665"/>
      <w:moveTo w:id="5017" w:author="Author" w:date="2012-02-26T13:32:00Z">
        <w:r w:rsidRPr="00673328">
          <w:rPr>
            <w:rFonts w:ascii="宋体" w:eastAsia="宋体" w:hAnsi="宋体" w:cs="宋体" w:hint="eastAsia"/>
          </w:rPr>
          <w:t>scout</w:t>
        </w:r>
      </w:moveTo>
    </w:p>
    <w:moveToRangeEnd w:id="5016"/>
    <w:p w14:paraId="284888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scoutr0366relsen</w:t>
      </w:r>
    </w:p>
    <w:p w14:paraId="56DE14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18" w:author="Author" w:date="2012-02-26T13:32:00Z" w:name="move318027665"/>
      <w:moveFrom w:id="5019" w:author="Author" w:date="2012-02-26T13:32:00Z">
        <w:r w:rsidRPr="00673328">
          <w:rPr>
            <w:rFonts w:ascii="宋体" w:eastAsia="宋体" w:hAnsi="宋体" w:cs="宋体" w:hint="eastAsia"/>
          </w:rPr>
          <w:t>scout</w:t>
        </w:r>
      </w:moveFrom>
    </w:p>
    <w:moveFromRangeEnd w:id="5018"/>
    <w:p w14:paraId="01A213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seans</w:t>
      </w:r>
    </w:p>
    <w:p w14:paraId="41DF1F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sebra</w:t>
      </w:r>
    </w:p>
    <w:p w14:paraId="27D9A4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second hand</w:t>
      </w:r>
    </w:p>
    <w:p w14:paraId="6379D4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sedan</w:t>
      </w:r>
    </w:p>
    <w:p w14:paraId="53ECA9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sedd</w:t>
      </w:r>
    </w:p>
    <w:p w14:paraId="3928D6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sedel0344rande</w:t>
      </w:r>
    </w:p>
    <w:p w14:paraId="6ECA33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sedel</w:t>
      </w:r>
    </w:p>
    <w:p w14:paraId="5E13F0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sedermera</w:t>
      </w:r>
    </w:p>
    <w:p w14:paraId="3DEC12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sedesam</w:t>
      </w:r>
    </w:p>
    <w:p w14:paraId="2493C5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sediment</w:t>
      </w:r>
    </w:p>
    <w:p w14:paraId="5415CB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sedlighetsbrott</w:t>
      </w:r>
    </w:p>
    <w:p w14:paraId="632491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sedlig</w:t>
      </w:r>
    </w:p>
    <w:p w14:paraId="0CE9F2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sed</w:t>
      </w:r>
    </w:p>
    <w:p w14:paraId="05FF94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sedv0344nja</w:t>
      </w:r>
    </w:p>
    <w:p w14:paraId="38ED50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sedvana</w:t>
      </w:r>
    </w:p>
    <w:p w14:paraId="03267B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sedvanlig</w:t>
      </w:r>
    </w:p>
    <w:p w14:paraId="7654A6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seedar</w:t>
      </w:r>
    </w:p>
    <w:p w14:paraId="287782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seende</w:t>
      </w:r>
    </w:p>
    <w:p w14:paraId="0BE033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segdragen</w:t>
      </w:r>
    </w:p>
    <w:p w14:paraId="332A6C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segdragning</w:t>
      </w:r>
    </w:p>
    <w:p w14:paraId="7D8110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segelbr0344da</w:t>
      </w:r>
    </w:p>
    <w:p w14:paraId="5B5007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segelfly</w:t>
      </w:r>
      <w:r w:rsidRPr="00780F39">
        <w:rPr>
          <w:rFonts w:ascii="宋体" w:eastAsia="宋体" w:hAnsi="宋体" w:cs="宋体" w:hint="eastAsia"/>
          <w:lang w:val="sv-SE"/>
        </w:rPr>
        <w:t>g</w:t>
      </w:r>
    </w:p>
    <w:p w14:paraId="2833ED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segel</w:t>
      </w:r>
    </w:p>
    <w:p w14:paraId="6B2B6F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seger</w:t>
      </w:r>
    </w:p>
    <w:p w14:paraId="7C5B31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segert0345g</w:t>
      </w:r>
    </w:p>
    <w:p w14:paraId="518C8D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seglare</w:t>
      </w:r>
    </w:p>
    <w:p w14:paraId="181ADD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seglar</w:t>
      </w:r>
    </w:p>
    <w:p w14:paraId="59A998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seglats</w:t>
      </w:r>
    </w:p>
    <w:p w14:paraId="5A5082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seglivad</w:t>
      </w:r>
    </w:p>
    <w:p w14:paraId="5DA182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segment</w:t>
      </w:r>
    </w:p>
    <w:p w14:paraId="180909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020" w:author="Author" w:date="2012-02-26T13:32:00Z" w:name="move318027666"/>
      <w:moveTo w:id="502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seg</w:t>
        </w:r>
      </w:moveTo>
    </w:p>
    <w:moveToRangeEnd w:id="5020"/>
    <w:p w14:paraId="2DC89A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segnar</w:t>
      </w:r>
    </w:p>
    <w:p w14:paraId="03E52C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segrare</w:t>
      </w:r>
    </w:p>
    <w:p w14:paraId="09DB0E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segrar</w:t>
      </w:r>
    </w:p>
    <w:p w14:paraId="33CD47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segregation</w:t>
      </w:r>
    </w:p>
    <w:p w14:paraId="653BD9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segregering</w:t>
      </w:r>
    </w:p>
    <w:p w14:paraId="20C211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22" w:author="Author" w:date="2012-02-26T13:32:00Z" w:name="move318027666"/>
      <w:moveFrom w:id="5023" w:author="Author" w:date="2012-02-26T13:32:00Z">
        <w:r w:rsidRPr="00673328">
          <w:rPr>
            <w:rFonts w:ascii="宋体" w:eastAsia="宋体" w:hAnsi="宋体" w:cs="宋体" w:hint="eastAsia"/>
          </w:rPr>
          <w:t>seg</w:t>
        </w:r>
      </w:moveFrom>
    </w:p>
    <w:moveFromRangeEnd w:id="5022"/>
    <w:p w14:paraId="4400D2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seismologisk</w:t>
      </w:r>
    </w:p>
    <w:p w14:paraId="6E92C2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sejdel</w:t>
      </w:r>
    </w:p>
    <w:p w14:paraId="0F3B9E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24" w:author="Author" w:date="2012-02-26T13:32:00Z" w:name="move318027667"/>
      <w:moveTo w:id="5025" w:author="Author" w:date="2012-02-26T13:32:00Z">
        <w:r w:rsidRPr="00673328">
          <w:rPr>
            <w:rFonts w:ascii="宋体" w:eastAsia="宋体" w:hAnsi="宋体" w:cs="宋体" w:hint="eastAsia"/>
          </w:rPr>
          <w:t>sej</w:t>
        </w:r>
      </w:moveTo>
    </w:p>
    <w:moveToRangeEnd w:id="5024"/>
    <w:p w14:paraId="7D4A1D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sejour</w:t>
      </w:r>
    </w:p>
    <w:p w14:paraId="5027F1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26" w:author="Author" w:date="2012-02-26T13:32:00Z" w:name="move318027667"/>
      <w:moveFrom w:id="5027" w:author="Author" w:date="2012-02-26T13:32:00Z">
        <w:r w:rsidRPr="00673328">
          <w:rPr>
            <w:rFonts w:ascii="宋体" w:eastAsia="宋体" w:hAnsi="宋体" w:cs="宋体" w:hint="eastAsia"/>
          </w:rPr>
          <w:t>sej</w:t>
        </w:r>
      </w:moveFrom>
    </w:p>
    <w:moveFromRangeEnd w:id="5026"/>
    <w:p w14:paraId="1F6D32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sekat0366r</w:t>
      </w:r>
    </w:p>
    <w:p w14:paraId="3B2401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28" w:author="Author" w:date="2012-02-26T13:32:00Z" w:name="move318027668"/>
      <w:moveTo w:id="5029" w:author="Author" w:date="2012-02-26T13:32:00Z">
        <w:r w:rsidRPr="00673328">
          <w:rPr>
            <w:rFonts w:ascii="宋体" w:eastAsia="宋体" w:hAnsi="宋体" w:cs="宋体" w:hint="eastAsia"/>
          </w:rPr>
          <w:t>sekel</w:t>
        </w:r>
      </w:moveTo>
    </w:p>
    <w:moveToRangeEnd w:id="5028"/>
    <w:p w14:paraId="6F5DE4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sekelskifte</w:t>
      </w:r>
    </w:p>
    <w:p w14:paraId="0019E2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30" w:author="Author" w:date="2012-02-26T13:32:00Z" w:name="move318027669"/>
      <w:moveTo w:id="5031" w:author="Author" w:date="2012-02-26T13:32:00Z">
        <w:r w:rsidRPr="00673328">
          <w:rPr>
            <w:rFonts w:ascii="宋体" w:eastAsia="宋体" w:hAnsi="宋体" w:cs="宋体" w:hint="eastAsia"/>
          </w:rPr>
          <w:t>sek</w:t>
        </w:r>
      </w:moveTo>
    </w:p>
    <w:p w14:paraId="27607E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32" w:author="Author" w:date="2012-02-26T13:32:00Z" w:name="move318027668"/>
      <w:moveToRangeEnd w:id="5030"/>
      <w:moveFrom w:id="5033" w:author="Author" w:date="2012-02-26T13:32:00Z">
        <w:r w:rsidRPr="00673328">
          <w:rPr>
            <w:rFonts w:ascii="宋体" w:eastAsia="宋体" w:hAnsi="宋体" w:cs="宋体" w:hint="eastAsia"/>
          </w:rPr>
          <w:t>sekel</w:t>
        </w:r>
      </w:moveFrom>
    </w:p>
    <w:moveFromRangeEnd w:id="5032"/>
    <w:p w14:paraId="7C24E0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sekonderar</w:t>
      </w:r>
    </w:p>
    <w:p w14:paraId="2DD095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sekret0344r</w:t>
      </w:r>
    </w:p>
    <w:p w14:paraId="35F207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sekretariat</w:t>
      </w:r>
    </w:p>
    <w:p w14:paraId="21120C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sekreterare</w:t>
      </w:r>
    </w:p>
    <w:p w14:paraId="4C6DB2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sekretess</w:t>
      </w:r>
    </w:p>
    <w:p w14:paraId="2771F0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sekret</w:t>
      </w:r>
    </w:p>
    <w:p w14:paraId="3BCF73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34" w:author="Author" w:date="2012-02-26T13:32:00Z" w:name="move318027669"/>
      <w:moveFrom w:id="5035" w:author="Author" w:date="2012-02-26T13:32:00Z">
        <w:r w:rsidRPr="00673328">
          <w:rPr>
            <w:rFonts w:ascii="宋体" w:eastAsia="宋体" w:hAnsi="宋体" w:cs="宋体" w:hint="eastAsia"/>
          </w:rPr>
          <w:t>sek</w:t>
        </w:r>
      </w:moveFrom>
    </w:p>
    <w:moveFromRangeEnd w:id="5034"/>
    <w:p w14:paraId="5924C3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sektion</w:t>
      </w:r>
    </w:p>
    <w:p w14:paraId="7274C2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36" w:author="Author" w:date="2012-02-26T13:32:00Z" w:name="move318027670"/>
      <w:moveTo w:id="5037" w:author="Author" w:date="2012-02-26T13:32:00Z">
        <w:r w:rsidRPr="00673328">
          <w:rPr>
            <w:rFonts w:ascii="宋体" w:eastAsia="宋体" w:hAnsi="宋体" w:cs="宋体" w:hint="eastAsia"/>
          </w:rPr>
          <w:t>sekt</w:t>
        </w:r>
      </w:moveTo>
    </w:p>
    <w:moveToRangeEnd w:id="5036"/>
    <w:p w14:paraId="045F60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sektor</w:t>
      </w:r>
    </w:p>
    <w:p w14:paraId="20897F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38" w:author="Author" w:date="2012-02-26T13:32:00Z" w:name="move318027670"/>
      <w:moveFrom w:id="5039" w:author="Author" w:date="2012-02-26T13:32:00Z">
        <w:r w:rsidRPr="00673328">
          <w:rPr>
            <w:rFonts w:ascii="宋体" w:eastAsia="宋体" w:hAnsi="宋体" w:cs="宋体" w:hint="eastAsia"/>
          </w:rPr>
          <w:t>sekt</w:t>
        </w:r>
      </w:moveFrom>
    </w:p>
    <w:moveFromRangeEnd w:id="5038"/>
    <w:p w14:paraId="5A1206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sekulariserad</w:t>
      </w:r>
    </w:p>
    <w:p w14:paraId="0090F8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sekularisering</w:t>
      </w:r>
    </w:p>
    <w:p w14:paraId="54AA89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sekund0344r</w:t>
      </w:r>
    </w:p>
    <w:p w14:paraId="2D66A8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sekund</w:t>
      </w:r>
    </w:p>
    <w:p w14:paraId="5650ED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sekvens</w:t>
      </w:r>
    </w:p>
    <w:p w14:paraId="79AE4A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selar</w:t>
      </w:r>
    </w:p>
    <w:p w14:paraId="2E622C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selektiv</w:t>
      </w:r>
    </w:p>
    <w:p w14:paraId="075F46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sele</w:t>
      </w:r>
    </w:p>
    <w:p w14:paraId="6D2F6C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selleri</w:t>
      </w:r>
    </w:p>
    <w:p w14:paraId="4F5A86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semantisk</w:t>
      </w:r>
    </w:p>
    <w:p w14:paraId="5EF1AB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semesterby</w:t>
      </w:r>
    </w:p>
    <w:p w14:paraId="784D4F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semesterers0344ttning</w:t>
      </w:r>
    </w:p>
    <w:p w14:paraId="48F2A0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semesterl0366n</w:t>
      </w:r>
    </w:p>
    <w:p w14:paraId="1F10CA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semesterlagen</w:t>
      </w:r>
    </w:p>
    <w:p w14:paraId="623715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semester</w:t>
      </w:r>
    </w:p>
    <w:p w14:paraId="762F9C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semestrar</w:t>
      </w:r>
    </w:p>
    <w:p w14:paraId="1B9DED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semifinal</w:t>
      </w:r>
    </w:p>
    <w:p w14:paraId="14AD7A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semikolon</w:t>
      </w:r>
    </w:p>
    <w:p w14:paraId="5E303F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seminarium</w:t>
      </w:r>
    </w:p>
    <w:p w14:paraId="7BF3B3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seminerar</w:t>
      </w:r>
    </w:p>
    <w:p w14:paraId="4F42CA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semla</w:t>
      </w:r>
    </w:p>
    <w:p w14:paraId="505A9C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40" w:author="Author" w:date="2012-02-26T13:32:00Z" w:name="move318027671"/>
      <w:moveTo w:id="5041" w:author="Author" w:date="2012-02-26T13:32:00Z">
        <w:r w:rsidRPr="00673328">
          <w:rPr>
            <w:rFonts w:ascii="宋体" w:eastAsia="宋体" w:hAnsi="宋体" w:cs="宋体" w:hint="eastAsia"/>
          </w:rPr>
          <w:t>sena</w:t>
        </w:r>
      </w:moveTo>
    </w:p>
    <w:moveToRangeEnd w:id="5040"/>
    <w:p w14:paraId="3F3727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senap</w:t>
      </w:r>
    </w:p>
    <w:p w14:paraId="41FDB0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senarel0344gger</w:t>
      </w:r>
    </w:p>
    <w:p w14:paraId="55F479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42" w:author="Author" w:date="2012-02-26T13:32:00Z" w:name="move318027671"/>
      <w:moveFrom w:id="5043" w:author="Author" w:date="2012-02-26T13:32:00Z">
        <w:r w:rsidRPr="00673328">
          <w:rPr>
            <w:rFonts w:ascii="宋体" w:eastAsia="宋体" w:hAnsi="宋体" w:cs="宋体" w:hint="eastAsia"/>
          </w:rPr>
          <w:t>sena</w:t>
        </w:r>
      </w:moveFrom>
    </w:p>
    <w:moveFromRangeEnd w:id="5042"/>
    <w:p w14:paraId="3C6D87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44" w:author="Author" w:date="2012-02-26T13:32:00Z" w:name="move318027672"/>
      <w:moveTo w:id="5045" w:author="Author" w:date="2012-02-26T13:32:00Z">
        <w:r w:rsidRPr="00673328">
          <w:rPr>
            <w:rFonts w:ascii="宋体" w:eastAsia="宋体" w:hAnsi="宋体" w:cs="宋体" w:hint="eastAsia"/>
          </w:rPr>
          <w:t>senat</w:t>
        </w:r>
      </w:moveTo>
    </w:p>
    <w:moveToRangeEnd w:id="5044"/>
    <w:p w14:paraId="50F3F4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senator</w:t>
      </w:r>
    </w:p>
    <w:p w14:paraId="1ED3BF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46" w:author="Author" w:date="2012-02-26T13:32:00Z" w:name="move318027672"/>
      <w:moveFrom w:id="5047" w:author="Author" w:date="2012-02-26T13:32:00Z">
        <w:r w:rsidRPr="00673328">
          <w:rPr>
            <w:rFonts w:ascii="宋体" w:eastAsia="宋体" w:hAnsi="宋体" w:cs="宋体" w:hint="eastAsia"/>
          </w:rPr>
          <w:t>senat</w:t>
        </w:r>
      </w:moveFrom>
    </w:p>
    <w:moveFromRangeEnd w:id="5046"/>
    <w:p w14:paraId="3A01F7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senf0344rdig</w:t>
      </w:r>
    </w:p>
    <w:p w14:paraId="786F33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senig</w:t>
      </w:r>
    </w:p>
    <w:p w14:paraId="5D22C1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senil</w:t>
      </w:r>
    </w:p>
    <w:p w14:paraId="1968DB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senior</w:t>
      </w:r>
    </w:p>
    <w:p w14:paraId="66AD1E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senkommen</w:t>
      </w:r>
    </w:p>
    <w:p w14:paraId="1A805C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048" w:author="Author" w:date="2012-02-26T13:32:00Z" w:name="move318027673"/>
      <w:moveTo w:id="504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sen</w:t>
        </w:r>
      </w:moveTo>
    </w:p>
    <w:moveToRangeEnd w:id="5048"/>
    <w:p w14:paraId="497203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sensation</w:t>
      </w:r>
    </w:p>
    <w:p w14:paraId="360D18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sensibel</w:t>
      </w:r>
    </w:p>
    <w:p w14:paraId="2F768C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sensitivitet</w:t>
      </w:r>
    </w:p>
    <w:p w14:paraId="71ECF4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sensmoral</w:t>
      </w:r>
    </w:p>
    <w:p w14:paraId="2A5A0A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sensor</w:t>
      </w:r>
    </w:p>
    <w:p w14:paraId="5B50E0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sensuell</w:t>
      </w:r>
    </w:p>
    <w:p w14:paraId="3C5B40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50" w:author="Author" w:date="2012-02-26T13:32:00Z" w:name="move318027673"/>
      <w:moveFrom w:id="5051" w:author="Author" w:date="2012-02-26T13:32:00Z">
        <w:r w:rsidRPr="00673328">
          <w:rPr>
            <w:rFonts w:ascii="宋体" w:eastAsia="宋体" w:hAnsi="宋体" w:cs="宋体" w:hint="eastAsia"/>
          </w:rPr>
          <w:t>sen</w:t>
        </w:r>
      </w:moveFrom>
    </w:p>
    <w:moveFromRangeEnd w:id="5050"/>
    <w:p w14:paraId="48AF7A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sentens</w:t>
      </w:r>
    </w:p>
    <w:p w14:paraId="0EF9B5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sentida</w:t>
      </w:r>
    </w:p>
    <w:p w14:paraId="1CB0A3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sentimental</w:t>
      </w:r>
    </w:p>
    <w:p w14:paraId="3F89E8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separation</w:t>
      </w:r>
    </w:p>
    <w:p w14:paraId="28A6E4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separat</w:t>
      </w:r>
    </w:p>
    <w:p w14:paraId="258BB9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separerar</w:t>
      </w:r>
    </w:p>
    <w:p w14:paraId="7C6033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september</w:t>
      </w:r>
    </w:p>
    <w:p w14:paraId="1197A7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serbien</w:t>
      </w:r>
    </w:p>
    <w:p w14:paraId="01EE95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serbiska</w:t>
      </w:r>
    </w:p>
    <w:p w14:paraId="38EEE0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serbisk</w:t>
      </w:r>
    </w:p>
    <w:p w14:paraId="3F333C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serb</w:t>
      </w:r>
    </w:p>
    <w:p w14:paraId="2B9910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serenad</w:t>
      </w:r>
    </w:p>
    <w:p w14:paraId="2A102E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sergeant</w:t>
      </w:r>
    </w:p>
    <w:p w14:paraId="49C85B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seri0366s</w:t>
      </w:r>
    </w:p>
    <w:p w14:paraId="266C02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serie</w:t>
      </w:r>
    </w:p>
    <w:p w14:paraId="189901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52" w:author="Author" w:date="2012-02-26T13:32:00Z" w:name="move318027674"/>
      <w:moveTo w:id="5053" w:author="Author" w:date="2012-02-26T13:32:00Z">
        <w:r w:rsidRPr="00673328">
          <w:rPr>
            <w:rFonts w:ascii="宋体" w:eastAsia="宋体" w:hAnsi="宋体" w:cs="宋体" w:hint="eastAsia"/>
          </w:rPr>
          <w:t>ser</w:t>
        </w:r>
      </w:moveTo>
    </w:p>
    <w:moveToRangeEnd w:id="5052"/>
    <w:p w14:paraId="40CC06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</w:t>
      </w:r>
      <w:r w:rsidRPr="00673328">
        <w:rPr>
          <w:rFonts w:ascii="宋体" w:eastAsia="宋体" w:hAnsi="宋体" w:cs="宋体" w:hint="eastAsia"/>
        </w:rPr>
        <w:t>pentin</w:t>
      </w:r>
    </w:p>
    <w:p w14:paraId="13D59F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54" w:author="Author" w:date="2012-02-26T13:32:00Z" w:name="move318027674"/>
      <w:moveFrom w:id="5055" w:author="Author" w:date="2012-02-26T13:32:00Z">
        <w:r w:rsidRPr="00673328">
          <w:rPr>
            <w:rFonts w:ascii="宋体" w:eastAsia="宋体" w:hAnsi="宋体" w:cs="宋体" w:hint="eastAsia"/>
          </w:rPr>
          <w:t>ser</w:t>
        </w:r>
      </w:moveFrom>
    </w:p>
    <w:moveFromRangeEnd w:id="5054"/>
    <w:p w14:paraId="6E2733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serum</w:t>
      </w:r>
    </w:p>
    <w:p w14:paraId="70F21C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ser ut</w:t>
      </w:r>
    </w:p>
    <w:p w14:paraId="134746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servar</w:t>
      </w:r>
    </w:p>
    <w:p w14:paraId="3065A3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056" w:author="Author" w:date="2012-02-26T13:32:00Z" w:name="move318027675"/>
      <w:moveTo w:id="505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serve</w:t>
        </w:r>
      </w:moveTo>
    </w:p>
    <w:moveToRangeEnd w:id="5056"/>
    <w:p w14:paraId="464718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serverar</w:t>
      </w:r>
    </w:p>
    <w:p w14:paraId="308398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servering</w:t>
      </w:r>
    </w:p>
    <w:p w14:paraId="43831F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server</w:t>
      </w:r>
    </w:p>
    <w:p w14:paraId="056548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58" w:author="Author" w:date="2012-02-26T13:32:00Z" w:name="move318027675"/>
      <w:moveFrom w:id="5059" w:author="Author" w:date="2012-02-26T13:32:00Z">
        <w:r w:rsidRPr="00673328">
          <w:rPr>
            <w:rFonts w:ascii="宋体" w:eastAsia="宋体" w:hAnsi="宋体" w:cs="宋体" w:hint="eastAsia"/>
          </w:rPr>
          <w:t>serve</w:t>
        </w:r>
      </w:moveFrom>
    </w:p>
    <w:moveFromRangeEnd w:id="5058"/>
    <w:p w14:paraId="1868922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servett</w:t>
      </w:r>
    </w:p>
    <w:p w14:paraId="7EBAE9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servicebostad</w:t>
      </w:r>
    </w:p>
    <w:p w14:paraId="63A975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servicebox</w:t>
      </w:r>
    </w:p>
    <w:p w14:paraId="770065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servicehus</w:t>
      </w:r>
    </w:p>
    <w:p w14:paraId="65378E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60" w:author="Author" w:date="2012-02-26T13:32:00Z" w:name="move318027676"/>
      <w:moveTo w:id="5061" w:author="Author" w:date="2012-02-26T13:32:00Z">
        <w:r w:rsidRPr="00673328">
          <w:rPr>
            <w:rFonts w:ascii="宋体" w:eastAsia="宋体" w:hAnsi="宋体" w:cs="宋体" w:hint="eastAsia"/>
          </w:rPr>
          <w:t>service</w:t>
        </w:r>
      </w:moveTo>
    </w:p>
    <w:moveToRangeEnd w:id="5060"/>
    <w:p w14:paraId="1F6C36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servicen0344ring</w:t>
      </w:r>
    </w:p>
    <w:p w14:paraId="199284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62" w:author="Author" w:date="2012-02-26T13:32:00Z" w:name="move318027676"/>
      <w:moveFrom w:id="5063" w:author="Author" w:date="2012-02-26T13:32:00Z">
        <w:r w:rsidRPr="00673328">
          <w:rPr>
            <w:rFonts w:ascii="宋体" w:eastAsia="宋体" w:hAnsi="宋体" w:cs="宋体" w:hint="eastAsia"/>
          </w:rPr>
          <w:t>service</w:t>
        </w:r>
      </w:moveFrom>
    </w:p>
    <w:moveFromRangeEnd w:id="5062"/>
    <w:p w14:paraId="1567B2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serviceyrke</w:t>
      </w:r>
    </w:p>
    <w:p w14:paraId="46376A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servil</w:t>
      </w:r>
    </w:p>
    <w:p w14:paraId="56FFC1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servis</w:t>
      </w:r>
    </w:p>
    <w:p w14:paraId="2CA28A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servit0366r</w:t>
      </w:r>
    </w:p>
    <w:p w14:paraId="72B88D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servitris</w:t>
      </w:r>
    </w:p>
    <w:p w14:paraId="2D07F5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servo-</w:t>
      </w:r>
    </w:p>
    <w:p w14:paraId="255793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ses0345</w:t>
      </w:r>
    </w:p>
    <w:p w14:paraId="2BB8EE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sesam</w:t>
      </w:r>
    </w:p>
    <w:p w14:paraId="70A7F5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session</w:t>
      </w:r>
    </w:p>
    <w:p w14:paraId="7672B3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set</w:t>
      </w:r>
    </w:p>
    <w:p w14:paraId="294AB9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sett</w:t>
      </w:r>
    </w:p>
    <w:p w14:paraId="32AB34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sev0344rdhet</w:t>
      </w:r>
    </w:p>
    <w:p w14:paraId="6D0E71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sev0344rd</w:t>
      </w:r>
    </w:p>
    <w:p w14:paraId="5E122A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sexa</w:t>
      </w:r>
    </w:p>
    <w:p w14:paraId="7A03A2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sexig</w:t>
      </w:r>
    </w:p>
    <w:p w14:paraId="787AFB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sex</w:t>
      </w:r>
    </w:p>
    <w:p w14:paraId="210697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sext</w:t>
      </w:r>
      <w:r w:rsidRPr="00780F39">
        <w:rPr>
          <w:rFonts w:ascii="宋体" w:eastAsia="宋体" w:hAnsi="宋体" w:cs="宋体" w:hint="eastAsia"/>
          <w:lang w:val="sv-SE"/>
        </w:rPr>
        <w:t>ett</w:t>
      </w:r>
    </w:p>
    <w:p w14:paraId="14FA78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sextio</w:t>
      </w:r>
    </w:p>
    <w:p w14:paraId="67EF94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sexton</w:t>
      </w:r>
    </w:p>
    <w:p w14:paraId="6D1A7C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sexualitet</w:t>
      </w:r>
    </w:p>
    <w:p w14:paraId="2C1EDC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sexual-</w:t>
      </w:r>
    </w:p>
    <w:p w14:paraId="3700EE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sexualundervisning</w:t>
      </w:r>
    </w:p>
    <w:p w14:paraId="39C51C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sexuell</w:t>
      </w:r>
    </w:p>
    <w:p w14:paraId="59D14C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sf0344r</w:t>
      </w:r>
    </w:p>
    <w:p w14:paraId="4D6627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SFI</w:t>
      </w:r>
    </w:p>
    <w:p w14:paraId="6303A9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SFS</w:t>
      </w:r>
    </w:p>
    <w:p w14:paraId="1E8704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sheriff</w:t>
      </w:r>
    </w:p>
    <w:p w14:paraId="3CB337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sherry</w:t>
      </w:r>
    </w:p>
    <w:p w14:paraId="4267B5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64" w:author="Author" w:date="2012-02-26T13:32:00Z" w:name="move318027677"/>
      <w:moveTo w:id="5065" w:author="Author" w:date="2012-02-26T13:32:00Z">
        <w:r w:rsidRPr="00673328">
          <w:rPr>
            <w:rFonts w:ascii="宋体" w:eastAsia="宋体" w:hAnsi="宋体" w:cs="宋体" w:hint="eastAsia"/>
          </w:rPr>
          <w:t>shop</w:t>
        </w:r>
      </w:moveTo>
    </w:p>
    <w:moveToRangeEnd w:id="5064"/>
    <w:p w14:paraId="1FAAEB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shoppar</w:t>
      </w:r>
    </w:p>
    <w:p w14:paraId="2503C1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66" w:author="Author" w:date="2012-02-26T13:32:00Z" w:name="move318027677"/>
      <w:moveFrom w:id="5067" w:author="Author" w:date="2012-02-26T13:32:00Z">
        <w:r w:rsidRPr="00673328">
          <w:rPr>
            <w:rFonts w:ascii="宋体" w:eastAsia="宋体" w:hAnsi="宋体" w:cs="宋体" w:hint="eastAsia"/>
          </w:rPr>
          <w:t>shop</w:t>
        </w:r>
      </w:moveFrom>
    </w:p>
    <w:moveFromRangeEnd w:id="5066"/>
    <w:p w14:paraId="7B0866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shorts</w:t>
      </w:r>
    </w:p>
    <w:p w14:paraId="0C40FF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showbusiness</w:t>
      </w:r>
    </w:p>
    <w:p w14:paraId="34A91D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show</w:t>
      </w:r>
    </w:p>
    <w:p w14:paraId="56E223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siar</w:t>
      </w:r>
    </w:p>
    <w:p w14:paraId="3C7E44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sicken</w:t>
      </w:r>
    </w:p>
    <w:p w14:paraId="531077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sicksack</w:t>
      </w:r>
    </w:p>
    <w:p w14:paraId="39C359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sida</w:t>
      </w:r>
    </w:p>
    <w:p w14:paraId="164600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siden</w:t>
      </w:r>
    </w:p>
    <w:p w14:paraId="167D7A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sidled</w:t>
      </w:r>
    </w:p>
    <w:p w14:paraId="66C796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siesta</w:t>
      </w:r>
    </w:p>
    <w:p w14:paraId="11DA48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siffra</w:t>
      </w:r>
    </w:p>
    <w:p w14:paraId="7E1BF0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68" w:author="Author" w:date="2012-02-26T13:32:00Z" w:name="move318027678"/>
      <w:moveTo w:id="5069" w:author="Author" w:date="2012-02-26T13:32:00Z">
        <w:r w:rsidRPr="00673328">
          <w:rPr>
            <w:rFonts w:ascii="宋体" w:eastAsia="宋体" w:hAnsi="宋体" w:cs="宋体" w:hint="eastAsia"/>
          </w:rPr>
          <w:t>SIF</w:t>
        </w:r>
      </w:moveTo>
    </w:p>
    <w:moveToRangeEnd w:id="5068"/>
    <w:p w14:paraId="10E359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SIFO</w:t>
      </w:r>
    </w:p>
    <w:p w14:paraId="1C32DA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70" w:author="Author" w:date="2012-02-26T13:32:00Z" w:name="move318027678"/>
      <w:moveFrom w:id="5071" w:author="Author" w:date="2012-02-26T13:32:00Z">
        <w:r w:rsidRPr="00673328">
          <w:rPr>
            <w:rFonts w:ascii="宋体" w:eastAsia="宋体" w:hAnsi="宋体" w:cs="宋体" w:hint="eastAsia"/>
          </w:rPr>
          <w:t>SIF</w:t>
        </w:r>
      </w:moveFrom>
    </w:p>
    <w:moveFromRangeEnd w:id="5070"/>
    <w:p w14:paraId="7CF0E7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sight-seeing</w:t>
      </w:r>
    </w:p>
    <w:p w14:paraId="40EEC8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sigill</w:t>
      </w:r>
    </w:p>
    <w:p w14:paraId="238392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072" w:author="Author" w:date="2012-02-26T13:32:00Z" w:name="move318027679"/>
      <w:moveTo w:id="507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sig</w:t>
        </w:r>
      </w:moveTo>
    </w:p>
    <w:moveToRangeEnd w:id="5072"/>
    <w:p w14:paraId="09A5FA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signalement</w:t>
      </w:r>
    </w:p>
    <w:p w14:paraId="3F8A04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signalerar</w:t>
      </w:r>
    </w:p>
    <w:p w14:paraId="2CD611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signal</w:t>
      </w:r>
    </w:p>
    <w:p w14:paraId="2B58A1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signatu</w:t>
      </w:r>
      <w:r w:rsidRPr="00780F39">
        <w:rPr>
          <w:rFonts w:ascii="宋体" w:eastAsia="宋体" w:hAnsi="宋体" w:cs="宋体" w:hint="eastAsia"/>
          <w:lang w:val="sv-SE"/>
        </w:rPr>
        <w:t>rmelodi</w:t>
      </w:r>
    </w:p>
    <w:p w14:paraId="0241F2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signatur</w:t>
      </w:r>
    </w:p>
    <w:p w14:paraId="370307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signerar</w:t>
      </w:r>
    </w:p>
    <w:p w14:paraId="0A336D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signetring</w:t>
      </w:r>
    </w:p>
    <w:p w14:paraId="720717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signifikant</w:t>
      </w:r>
    </w:p>
    <w:p w14:paraId="1528E9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signifikativ</w:t>
      </w:r>
    </w:p>
    <w:p w14:paraId="65FE6F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74" w:author="Author" w:date="2012-02-26T13:32:00Z" w:name="move318027679"/>
      <w:moveFrom w:id="5075" w:author="Author" w:date="2012-02-26T13:32:00Z">
        <w:r w:rsidRPr="00673328">
          <w:rPr>
            <w:rFonts w:ascii="宋体" w:eastAsia="宋体" w:hAnsi="宋体" w:cs="宋体" w:hint="eastAsia"/>
          </w:rPr>
          <w:t>sig</w:t>
        </w:r>
      </w:moveFrom>
    </w:p>
    <w:moveFromRangeEnd w:id="5074"/>
    <w:p w14:paraId="5D89AE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sik</w:t>
      </w:r>
    </w:p>
    <w:p w14:paraId="06037A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siktar</w:t>
      </w:r>
    </w:p>
    <w:p w14:paraId="4E7DDD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sikte</w:t>
      </w:r>
    </w:p>
    <w:p w14:paraId="4D981F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sikt</w:t>
      </w:r>
    </w:p>
    <w:p w14:paraId="5FF522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silar</w:t>
      </w:r>
    </w:p>
    <w:p w14:paraId="5A38EF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silikon</w:t>
      </w:r>
    </w:p>
    <w:p w14:paraId="554D9B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silke</w:t>
      </w:r>
    </w:p>
    <w:p w14:paraId="1D4AB7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sill</w:t>
      </w:r>
    </w:p>
    <w:p w14:paraId="567178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076" w:author="Author" w:date="2012-02-26T13:32:00Z" w:name="move318027680"/>
      <w:moveTo w:id="507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sil</w:t>
        </w:r>
      </w:moveTo>
    </w:p>
    <w:moveToRangeEnd w:id="5076"/>
    <w:p w14:paraId="5A3696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silo</w:t>
      </w:r>
    </w:p>
    <w:p w14:paraId="6D02E91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78" w:author="Author" w:date="2012-02-26T13:32:00Z" w:name="move318027680"/>
      <w:moveFrom w:id="5079" w:author="Author" w:date="2012-02-26T13:32:00Z">
        <w:r w:rsidRPr="00673328">
          <w:rPr>
            <w:rFonts w:ascii="宋体" w:eastAsia="宋体" w:hAnsi="宋体" w:cs="宋体" w:hint="eastAsia"/>
          </w:rPr>
          <w:t>sil</w:t>
        </w:r>
      </w:moveFrom>
    </w:p>
    <w:moveFromRangeEnd w:id="5078"/>
    <w:p w14:paraId="7B43C1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siluett</w:t>
      </w:r>
    </w:p>
    <w:p w14:paraId="716E26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silver</w:t>
      </w:r>
    </w:p>
    <w:p w14:paraId="29BEEE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simmare</w:t>
      </w:r>
    </w:p>
    <w:p w14:paraId="1CC7B8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simmar</w:t>
      </w:r>
    </w:p>
    <w:p w14:paraId="350705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simmig</w:t>
      </w:r>
    </w:p>
    <w:p w14:paraId="695E53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080" w:author="Author" w:date="2012-02-26T13:32:00Z" w:name="move318027681"/>
      <w:moveTo w:id="508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sim</w:t>
        </w:r>
      </w:moveTo>
    </w:p>
    <w:moveToRangeEnd w:id="5080"/>
    <w:p w14:paraId="62A34E63" w14:textId="77777777" w:rsidR="00000000" w:rsidRPr="00780F39" w:rsidRDefault="00780F39" w:rsidP="00673328">
      <w:pPr>
        <w:pStyle w:val="PlainText"/>
        <w:rPr>
          <w:ins w:id="5082" w:author="Author" w:date="2012-02-26T13:32:00Z"/>
          <w:rFonts w:ascii="宋体" w:eastAsia="宋体" w:hAnsi="宋体" w:cs="宋体" w:hint="eastAsia"/>
          <w:lang w:val="sv-SE"/>
        </w:rPr>
      </w:pPr>
      <w:ins w:id="508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si</w:t>
        </w:r>
      </w:ins>
    </w:p>
    <w:p w14:paraId="2E0323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simpel</w:t>
      </w:r>
    </w:p>
    <w:p w14:paraId="49860D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simsalabim</w:t>
      </w:r>
    </w:p>
    <w:p w14:paraId="36C179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simskola</w:t>
      </w:r>
    </w:p>
    <w:p w14:paraId="23B450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84" w:author="Author" w:date="2012-02-26T13:32:00Z" w:name="move318027681"/>
      <w:moveFrom w:id="5085" w:author="Author" w:date="2012-02-26T13:32:00Z">
        <w:r w:rsidRPr="00673328">
          <w:rPr>
            <w:rFonts w:ascii="宋体" w:eastAsia="宋体" w:hAnsi="宋体" w:cs="宋体" w:hint="eastAsia"/>
          </w:rPr>
          <w:t>sim</w:t>
        </w:r>
      </w:moveFrom>
    </w:p>
    <w:moveFromRangeEnd w:id="5084"/>
    <w:p w14:paraId="37653A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simulator</w:t>
      </w:r>
    </w:p>
    <w:p w14:paraId="417420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simulerar</w:t>
      </w:r>
    </w:p>
    <w:p w14:paraId="1F04AD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simultan-</w:t>
      </w:r>
    </w:p>
    <w:p w14:paraId="1171B7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sinar</w:t>
      </w:r>
    </w:p>
    <w:p w14:paraId="5297C4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086" w:author="Author" w:date="2012-02-26T13:32:00Z" w:name="move318027682"/>
      <w:moveTo w:id="50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singel</w:t>
        </w:r>
      </w:moveTo>
    </w:p>
    <w:moveToRangeEnd w:id="5086"/>
    <w:p w14:paraId="235615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singelolycka</w:t>
      </w:r>
    </w:p>
    <w:p w14:paraId="578B91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88" w:author="Author" w:date="2012-02-26T13:32:00Z" w:name="move318027682"/>
      <w:moveFrom w:id="5089" w:author="Author" w:date="2012-02-26T13:32:00Z">
        <w:r w:rsidRPr="00673328">
          <w:rPr>
            <w:rFonts w:ascii="宋体" w:eastAsia="宋体" w:hAnsi="宋体" w:cs="宋体" w:hint="eastAsia"/>
          </w:rPr>
          <w:t>singel</w:t>
        </w:r>
      </w:moveFrom>
    </w:p>
    <w:moveFromRangeEnd w:id="5088"/>
    <w:p w14:paraId="388B91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singlar</w:t>
      </w:r>
    </w:p>
    <w:p w14:paraId="5D54FA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sin</w:t>
      </w:r>
      <w:r w:rsidRPr="00780F39">
        <w:rPr>
          <w:rFonts w:ascii="宋体" w:eastAsia="宋体" w:hAnsi="宋体" w:cs="宋体" w:hint="eastAsia"/>
          <w:lang w:val="sv-SE"/>
        </w:rPr>
        <w:t>gular</w:t>
      </w:r>
    </w:p>
    <w:p w14:paraId="202645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090" w:author="Author" w:date="2012-02-26T13:32:00Z" w:name="move318027683"/>
      <w:moveTo w:id="509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sin</w:t>
        </w:r>
      </w:moveTo>
    </w:p>
    <w:moveToRangeEnd w:id="5090"/>
    <w:p w14:paraId="774B77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sinnad</w:t>
      </w:r>
    </w:p>
    <w:p w14:paraId="253932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sinnelag</w:t>
      </w:r>
    </w:p>
    <w:p w14:paraId="1E4F8E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092" w:author="Author" w:date="2012-02-26T13:32:00Z" w:name="move318027684"/>
      <w:moveTo w:id="5093" w:author="Author" w:date="2012-02-26T13:32:00Z">
        <w:r w:rsidRPr="00673328">
          <w:rPr>
            <w:rFonts w:ascii="宋体" w:eastAsia="宋体" w:hAnsi="宋体" w:cs="宋体" w:hint="eastAsia"/>
          </w:rPr>
          <w:t>sinne</w:t>
        </w:r>
      </w:moveTo>
    </w:p>
    <w:moveToRangeEnd w:id="5092"/>
    <w:p w14:paraId="6D104E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sinnesfr0345nvaro</w:t>
      </w:r>
    </w:p>
    <w:p w14:paraId="2590AE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sinnessjuk</w:t>
      </w:r>
    </w:p>
    <w:p w14:paraId="20623F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94" w:author="Author" w:date="2012-02-26T13:32:00Z" w:name="move318027684"/>
      <w:moveFrom w:id="5095" w:author="Author" w:date="2012-02-26T13:32:00Z">
        <w:r w:rsidRPr="00673328">
          <w:rPr>
            <w:rFonts w:ascii="宋体" w:eastAsia="宋体" w:hAnsi="宋体" w:cs="宋体" w:hint="eastAsia"/>
          </w:rPr>
          <w:t>sinne</w:t>
        </w:r>
      </w:moveFrom>
    </w:p>
    <w:moveFromRangeEnd w:id="5094"/>
    <w:p w14:paraId="3A7CD4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sinnev0344rld</w:t>
      </w:r>
    </w:p>
    <w:p w14:paraId="6202B2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sinnlig</w:t>
      </w:r>
    </w:p>
    <w:p w14:paraId="1C7EA1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sinnrik</w:t>
      </w:r>
    </w:p>
    <w:p w14:paraId="40FF71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sinom</w:t>
      </w:r>
    </w:p>
    <w:p w14:paraId="22B203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sinsemellan</w:t>
      </w:r>
    </w:p>
    <w:p w14:paraId="74203F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096" w:author="Author" w:date="2012-02-26T13:32:00Z" w:name="move318027683"/>
      <w:moveFrom w:id="5097" w:author="Author" w:date="2012-02-26T13:32:00Z">
        <w:r w:rsidRPr="00673328">
          <w:rPr>
            <w:rFonts w:ascii="宋体" w:eastAsia="宋体" w:hAnsi="宋体" w:cs="宋体" w:hint="eastAsia"/>
          </w:rPr>
          <w:t>sin</w:t>
        </w:r>
      </w:moveFrom>
    </w:p>
    <w:moveFromRangeEnd w:id="5096"/>
    <w:p w14:paraId="223D5B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sionism</w:t>
      </w:r>
    </w:p>
    <w:p w14:paraId="26DB17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sios</w:t>
      </w:r>
    </w:p>
    <w:p w14:paraId="3E160E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sippa</w:t>
      </w:r>
    </w:p>
    <w:p w14:paraId="6F2581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sipprar</w:t>
      </w:r>
    </w:p>
    <w:p w14:paraId="0CF566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sirap</w:t>
      </w:r>
    </w:p>
    <w:p w14:paraId="3D7628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siren</w:t>
      </w:r>
    </w:p>
    <w:p w14:paraId="790F02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sirlig</w:t>
      </w:r>
    </w:p>
    <w:p w14:paraId="4FECF4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sista</w:t>
      </w:r>
    </w:p>
    <w:p w14:paraId="50634F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098" w:author="Author" w:date="2012-02-26T13:32:00Z" w:name="move318027685"/>
      <w:moveTo w:id="509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sist</w:t>
        </w:r>
      </w:moveTo>
    </w:p>
    <w:moveToRangeEnd w:id="5098"/>
    <w:p w14:paraId="0CDDC0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sistn0344mnd</w:t>
      </w:r>
    </w:p>
    <w:p w14:paraId="323F3E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sistone</w:t>
      </w:r>
    </w:p>
    <w:p w14:paraId="142F25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00" w:author="Author" w:date="2012-02-26T13:32:00Z" w:name="move318027685"/>
      <w:moveFrom w:id="5101" w:author="Author" w:date="2012-02-26T13:32:00Z">
        <w:r w:rsidRPr="00673328">
          <w:rPr>
            <w:rFonts w:ascii="宋体" w:eastAsia="宋体" w:hAnsi="宋体" w:cs="宋体" w:hint="eastAsia"/>
          </w:rPr>
          <w:t>sist</w:t>
        </w:r>
      </w:moveFrom>
    </w:p>
    <w:moveFromRangeEnd w:id="5100"/>
    <w:p w14:paraId="3F4619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sisu</w:t>
      </w:r>
    </w:p>
    <w:p w14:paraId="6FBE699A" w14:textId="77777777" w:rsidR="00000000" w:rsidRPr="003230D0" w:rsidRDefault="00780F39" w:rsidP="003230D0">
      <w:pPr>
        <w:pStyle w:val="PlainText"/>
        <w:rPr>
          <w:del w:id="5102" w:author="Author" w:date="2012-02-26T13:32:00Z"/>
          <w:rFonts w:ascii="宋体" w:eastAsia="宋体" w:hAnsi="宋体" w:cs="宋体" w:hint="eastAsia"/>
        </w:rPr>
      </w:pPr>
      <w:del w:id="5103" w:author="Author" w:date="2012-02-26T13:32:00Z">
        <w:r w:rsidRPr="003230D0">
          <w:rPr>
            <w:rFonts w:ascii="宋体" w:eastAsia="宋体" w:hAnsi="宋体" w:cs="宋体" w:hint="eastAsia"/>
          </w:rPr>
          <w:delText>si</w:delText>
        </w:r>
      </w:del>
    </w:p>
    <w:p w14:paraId="7F5FEF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sits</w:t>
      </w:r>
    </w:p>
    <w:p w14:paraId="1E63A8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sitter 0345t</w:t>
      </w:r>
    </w:p>
    <w:p w14:paraId="7052BF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sitter emellan</w:t>
      </w:r>
    </w:p>
    <w:p w14:paraId="3177D3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sitter inne</w:t>
      </w:r>
    </w:p>
    <w:p w14:paraId="5D0437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sitter</w:t>
      </w:r>
    </w:p>
    <w:p w14:paraId="05CE80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04" w:author="Author" w:date="2012-02-26T13:32:00Z" w:name="move318027686"/>
      <w:moveTo w:id="510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sitt</w:t>
        </w:r>
      </w:moveTo>
    </w:p>
    <w:moveToRangeEnd w:id="5104"/>
    <w:p w14:paraId="5E32E1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sittnin</w:t>
      </w:r>
      <w:r w:rsidRPr="00780F39">
        <w:rPr>
          <w:rFonts w:ascii="宋体" w:eastAsia="宋体" w:hAnsi="宋体" w:cs="宋体" w:hint="eastAsia"/>
          <w:lang w:val="sv-SE"/>
        </w:rPr>
        <w:t>g</w:t>
      </w:r>
    </w:p>
    <w:p w14:paraId="60EF80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sittstrejk</w:t>
      </w:r>
    </w:p>
    <w:p w14:paraId="76E62B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06" w:author="Author" w:date="2012-02-26T13:32:00Z" w:name="move318027686"/>
      <w:moveFrom w:id="5107" w:author="Author" w:date="2012-02-26T13:32:00Z">
        <w:r w:rsidRPr="00673328">
          <w:rPr>
            <w:rFonts w:ascii="宋体" w:eastAsia="宋体" w:hAnsi="宋体" w:cs="宋体" w:hint="eastAsia"/>
          </w:rPr>
          <w:t>sitt</w:t>
        </w:r>
      </w:moveFrom>
    </w:p>
    <w:moveFromRangeEnd w:id="5106"/>
    <w:p w14:paraId="5F1794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situation</w:t>
      </w:r>
    </w:p>
    <w:p w14:paraId="26B930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sit up</w:t>
      </w:r>
    </w:p>
    <w:p w14:paraId="29770D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sj0344lam0344ssa</w:t>
      </w:r>
    </w:p>
    <w:p w14:paraId="574A8F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sj0344ll0366s</w:t>
      </w:r>
    </w:p>
    <w:p w14:paraId="62759B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08" w:author="Author" w:date="2012-02-26T13:32:00Z" w:name="move318027687"/>
      <w:moveTo w:id="510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sj0344l</w:t>
        </w:r>
      </w:moveTo>
    </w:p>
    <w:moveToRangeEnd w:id="5108"/>
    <w:p w14:paraId="54DF94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sj0344lslig</w:t>
      </w:r>
    </w:p>
    <w:p w14:paraId="204C05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sj0344lsstyrka</w:t>
      </w:r>
    </w:p>
    <w:p w14:paraId="771D30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10" w:author="Author" w:date="2012-02-26T13:32:00Z" w:name="move318027687"/>
      <w:moveFrom w:id="5111" w:author="Author" w:date="2012-02-26T13:32:00Z">
        <w:r w:rsidRPr="00673328">
          <w:rPr>
            <w:rFonts w:ascii="宋体" w:eastAsia="宋体" w:hAnsi="宋体" w:cs="宋体" w:hint="eastAsia"/>
          </w:rPr>
          <w:t>sj0344l</w:t>
        </w:r>
      </w:moveFrom>
    </w:p>
    <w:moveFromRangeEnd w:id="5110"/>
    <w:p w14:paraId="1F7C35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sj0344lv0344ndam0345l</w:t>
      </w:r>
    </w:p>
    <w:p w14:paraId="7B2BB0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sj0344lvaktning</w:t>
      </w:r>
    </w:p>
    <w:p w14:paraId="562144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sj0344lvbest0344mmande</w:t>
      </w:r>
    </w:p>
    <w:p w14:paraId="55405C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sj0344lvbevarelsedrift</w:t>
      </w:r>
    </w:p>
    <w:p w14:paraId="2131BC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sj0344lvbiografi</w:t>
      </w:r>
    </w:p>
    <w:p w14:paraId="0C16D4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sj0344lvdeklaration</w:t>
      </w:r>
    </w:p>
    <w:p w14:paraId="62CFF0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sj0344lvf0366rs0366rjande</w:t>
      </w:r>
    </w:p>
    <w:p w14:paraId="5E4A12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sj0344lvf0366</w:t>
      </w:r>
      <w:r w:rsidRPr="00780F39">
        <w:rPr>
          <w:rFonts w:ascii="宋体" w:eastAsia="宋体" w:hAnsi="宋体" w:cs="宋体" w:hint="eastAsia"/>
          <w:lang w:val="sv-SE"/>
        </w:rPr>
        <w:t>rtroende</w:t>
      </w:r>
    </w:p>
    <w:p w14:paraId="5AB774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sj0344lvf0366rv0345llad</w:t>
      </w:r>
    </w:p>
    <w:p w14:paraId="4AFB8B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sj0344lvf0366rverkligande</w:t>
      </w:r>
    </w:p>
    <w:p w14:paraId="2F1B67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sj0344lvfallen</w:t>
      </w:r>
    </w:p>
    <w:p w14:paraId="494F4C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sj0344lvfallet</w:t>
      </w:r>
    </w:p>
    <w:p w14:paraId="024048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sj0344lvgod</w:t>
      </w:r>
    </w:p>
    <w:p w14:paraId="7731EA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sj0344lvh0344vdelse</w:t>
      </w:r>
    </w:p>
    <w:p w14:paraId="510D34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sj0344lvisk</w:t>
      </w:r>
    </w:p>
    <w:p w14:paraId="029C47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sj0344lvk0344nsla</w:t>
      </w:r>
    </w:p>
    <w:p w14:paraId="408187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sj0344lvklar</w:t>
      </w:r>
    </w:p>
    <w:p w14:paraId="444A52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sj0344lvkostnadspris</w:t>
      </w:r>
    </w:p>
    <w:p w14:paraId="725DDA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sj0344lvl0344rd</w:t>
      </w:r>
    </w:p>
    <w:p w14:paraId="1583C6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sj0344lvmant</w:t>
      </w:r>
    </w:p>
    <w:p w14:paraId="7B64B2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sj0344lvmedveten</w:t>
      </w:r>
    </w:p>
    <w:p w14:paraId="612CBA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sj0344lvmord</w:t>
      </w:r>
    </w:p>
    <w:p w14:paraId="0BECE1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12" w:author="Author" w:date="2012-02-26T13:32:00Z" w:name="move318027688"/>
      <w:moveTo w:id="511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sj0344lv</w:t>
        </w:r>
      </w:moveTo>
    </w:p>
    <w:moveToRangeEnd w:id="5112"/>
    <w:p w14:paraId="199776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</w:t>
      </w:r>
      <w:r w:rsidRPr="00780F39">
        <w:rPr>
          <w:rFonts w:ascii="宋体" w:eastAsia="宋体" w:hAnsi="宋体" w:cs="宋体" w:hint="eastAsia"/>
          <w:lang w:val="sv-SE"/>
        </w:rPr>
        <w:t>344lvrisk</w:t>
      </w:r>
    </w:p>
    <w:p w14:paraId="629AED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sj0344lvs0344ker</w:t>
      </w:r>
    </w:p>
    <w:p w14:paraId="6C9A40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sj0344lvservering</w:t>
      </w:r>
    </w:p>
    <w:p w14:paraId="74AB5A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sj0344lvskriven</w:t>
      </w:r>
    </w:p>
    <w:p w14:paraId="6CCE2F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sj0344lvst0344ndighet</w:t>
      </w:r>
    </w:p>
    <w:p w14:paraId="3CFFD1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sj0344lvst0344ndig</w:t>
      </w:r>
    </w:p>
    <w:p w14:paraId="3D20A3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sj0344lvstyre</w:t>
      </w:r>
    </w:p>
    <w:p w14:paraId="281EF3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sj0344lvsv0345ld</w:t>
      </w:r>
    </w:p>
    <w:p w14:paraId="35CCC7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14" w:author="Author" w:date="2012-02-26T13:32:00Z" w:name="move318027688"/>
      <w:moveFrom w:id="5115" w:author="Author" w:date="2012-02-26T13:32:00Z">
        <w:r w:rsidRPr="00673328">
          <w:rPr>
            <w:rFonts w:ascii="宋体" w:eastAsia="宋体" w:hAnsi="宋体" w:cs="宋体" w:hint="eastAsia"/>
          </w:rPr>
          <w:t>sj0344lv</w:t>
        </w:r>
      </w:moveFrom>
    </w:p>
    <w:moveFromRangeEnd w:id="5114"/>
    <w:p w14:paraId="46804A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sj0344lvuppfyllande</w:t>
      </w:r>
    </w:p>
    <w:p w14:paraId="42B3F9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sj0344lvupptagen</w:t>
      </w:r>
    </w:p>
    <w:p w14:paraId="0D6791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sj0344tte</w:t>
      </w:r>
    </w:p>
    <w:p w14:paraId="59417F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16" w:author="Author" w:date="2012-02-26T13:32:00Z" w:name="move318027689"/>
      <w:moveTo w:id="51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sj0345</w:t>
        </w:r>
      </w:moveTo>
    </w:p>
    <w:moveToRangeEnd w:id="5116"/>
    <w:p w14:paraId="40BF40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sj0345par sig</w:t>
      </w:r>
    </w:p>
    <w:p w14:paraId="042930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sj0345pig</w:t>
      </w:r>
    </w:p>
    <w:p w14:paraId="0C1994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18" w:author="Author" w:date="2012-02-26T13:32:00Z" w:name="move318027689"/>
      <w:moveFrom w:id="5119" w:author="Author" w:date="2012-02-26T13:32:00Z">
        <w:r w:rsidRPr="00673328">
          <w:rPr>
            <w:rFonts w:ascii="宋体" w:eastAsia="宋体" w:hAnsi="宋体" w:cs="宋体" w:hint="eastAsia"/>
          </w:rPr>
          <w:t>sj0345</w:t>
        </w:r>
      </w:moveFrom>
    </w:p>
    <w:moveFromRangeEnd w:id="5118"/>
    <w:p w14:paraId="3B2B69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sj0366d</w:t>
      </w:r>
    </w:p>
    <w:p w14:paraId="0B6BC9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20" w:author="Author" w:date="2012-02-26T13:32:00Z" w:name="move318027690"/>
      <w:moveTo w:id="512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sj0366fart</w:t>
        </w:r>
      </w:moveTo>
    </w:p>
    <w:moveToRangeEnd w:id="5120"/>
    <w:p w14:paraId="4130A3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Sj0366fartssektionen vid f</w:t>
      </w:r>
      <w:r w:rsidRPr="00780F39">
        <w:rPr>
          <w:rFonts w:ascii="宋体" w:eastAsia="宋体" w:hAnsi="宋体" w:cs="宋体" w:hint="eastAsia"/>
          <w:lang w:val="sv-SE"/>
        </w:rPr>
        <w:t>0366rs0344kringskassan</w:t>
      </w:r>
    </w:p>
    <w:p w14:paraId="4C5695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22" w:author="Author" w:date="2012-02-26T13:32:00Z" w:name="move318027690"/>
      <w:moveFrom w:id="5123" w:author="Author" w:date="2012-02-26T13:32:00Z">
        <w:r w:rsidRPr="00673328">
          <w:rPr>
            <w:rFonts w:ascii="宋体" w:eastAsia="宋体" w:hAnsi="宋体" w:cs="宋体" w:hint="eastAsia"/>
          </w:rPr>
          <w:t>sj0366fart</w:t>
        </w:r>
      </w:moveFrom>
    </w:p>
    <w:moveFromRangeEnd w:id="5122"/>
    <w:p w14:paraId="02007F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sj0366g0345ng</w:t>
      </w:r>
    </w:p>
    <w:p w14:paraId="682AC1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sj0366gr0344s</w:t>
      </w:r>
    </w:p>
    <w:p w14:paraId="4B5BC2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sj0366man</w:t>
      </w:r>
    </w:p>
    <w:p w14:paraId="1A4C43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sj0366mil</w:t>
      </w:r>
    </w:p>
    <w:p w14:paraId="7AC3A5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24" w:author="Author" w:date="2012-02-26T13:32:00Z" w:name="move318027691"/>
      <w:moveTo w:id="512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sj0366</w:t>
        </w:r>
      </w:moveTo>
    </w:p>
    <w:moveToRangeEnd w:id="5124"/>
    <w:p w14:paraId="3EAF52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sj0366n0366d</w:t>
      </w:r>
    </w:p>
    <w:p w14:paraId="670909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sj0366ng</w:t>
      </w:r>
    </w:p>
    <w:p w14:paraId="60C00F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sj0366nk</w:t>
      </w:r>
    </w:p>
    <w:p w14:paraId="43286A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sj0366r0344ddningen</w:t>
      </w:r>
    </w:p>
    <w:p w14:paraId="0099DD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sj0366r0366vare</w:t>
      </w:r>
    </w:p>
    <w:p w14:paraId="29E4E9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sj0366s0344tter</w:t>
      </w:r>
    </w:p>
    <w:p w14:paraId="4DD06A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sj0366sjuka</w:t>
      </w:r>
    </w:p>
    <w:p w14:paraId="4F9C7C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sj0366sjuk</w:t>
      </w:r>
    </w:p>
    <w:p w14:paraId="416762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sj0366slag</w:t>
      </w:r>
    </w:p>
    <w:p w14:paraId="36359D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sj0366ss</w:t>
      </w:r>
    </w:p>
    <w:p w14:paraId="41E6DE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sj0366stj0344rna</w:t>
      </w:r>
    </w:p>
    <w:p w14:paraId="30C3AB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26" w:author="Author" w:date="2012-02-26T13:32:00Z" w:name="move318027691"/>
      <w:moveFrom w:id="5127" w:author="Author" w:date="2012-02-26T13:32:00Z">
        <w:r w:rsidRPr="00673328">
          <w:rPr>
            <w:rFonts w:ascii="宋体" w:eastAsia="宋体" w:hAnsi="宋体" w:cs="宋体" w:hint="eastAsia"/>
          </w:rPr>
          <w:t>sj0366</w:t>
        </w:r>
      </w:moveFrom>
    </w:p>
    <w:moveFromRangeEnd w:id="5126"/>
    <w:p w14:paraId="510439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sj0366tunga</w:t>
      </w:r>
    </w:p>
    <w:p w14:paraId="2A0F0A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sjabbel</w:t>
      </w:r>
    </w:p>
    <w:p w14:paraId="1E097D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sjabbig</w:t>
      </w:r>
    </w:p>
    <w:p w14:paraId="6D1473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sjabbla</w:t>
      </w:r>
      <w:r w:rsidRPr="00780F39">
        <w:rPr>
          <w:rFonts w:ascii="宋体" w:eastAsia="宋体" w:hAnsi="宋体" w:cs="宋体" w:hint="eastAsia"/>
          <w:lang w:val="sv-SE"/>
        </w:rPr>
        <w:t>r</w:t>
      </w:r>
    </w:p>
    <w:p w14:paraId="44AF3A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 ab</w:t>
      </w:r>
    </w:p>
    <w:p w14:paraId="115532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sjalett</w:t>
      </w:r>
    </w:p>
    <w:p w14:paraId="0C7547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sjal</w:t>
      </w:r>
    </w:p>
    <w:p w14:paraId="0A5202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sjaskig</w:t>
      </w:r>
    </w:p>
    <w:p w14:paraId="073EC0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sjas</w:t>
      </w:r>
    </w:p>
    <w:p w14:paraId="0D6829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sjok</w:t>
      </w:r>
    </w:p>
    <w:p w14:paraId="701782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sjua</w:t>
      </w:r>
    </w:p>
    <w:p w14:paraId="50F710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sjuder</w:t>
      </w:r>
    </w:p>
    <w:p w14:paraId="3136F1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28" w:author="Author" w:date="2012-02-26T13:32:00Z" w:name="move318027692"/>
      <w:moveTo w:id="51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sjuka</w:t>
        </w:r>
      </w:moveTo>
    </w:p>
    <w:moveToRangeEnd w:id="5128"/>
    <w:p w14:paraId="23ED69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sjukanm0344lan</w:t>
      </w:r>
    </w:p>
    <w:p w14:paraId="65F8D6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sjukanm0344ler</w:t>
      </w:r>
    </w:p>
    <w:p w14:paraId="5D9348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30" w:author="Author" w:date="2012-02-26T13:32:00Z" w:name="move318027692"/>
      <w:moveFrom w:id="5131" w:author="Author" w:date="2012-02-26T13:32:00Z">
        <w:r w:rsidRPr="00673328">
          <w:rPr>
            <w:rFonts w:ascii="宋体" w:eastAsia="宋体" w:hAnsi="宋体" w:cs="宋体" w:hint="eastAsia"/>
          </w:rPr>
          <w:t>sjuka</w:t>
        </w:r>
      </w:moveFrom>
    </w:p>
    <w:moveFromRangeEnd w:id="5130"/>
    <w:p w14:paraId="1645A2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sjukbes0366k</w:t>
      </w:r>
    </w:p>
    <w:p w14:paraId="08884D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sjukdom</w:t>
      </w:r>
    </w:p>
    <w:p w14:paraId="701E1E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sjukers0344ttning</w:t>
      </w:r>
    </w:p>
    <w:p w14:paraId="4E7570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sjukf0366rs0344kring</w:t>
      </w:r>
    </w:p>
    <w:p w14:paraId="0A654E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sjukfr0345nvaro</w:t>
      </w:r>
    </w:p>
    <w:p w14:paraId="6B8411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sjukgymnastik</w:t>
      </w:r>
    </w:p>
    <w:p w14:paraId="4496B8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sjukgymnast</w:t>
      </w:r>
    </w:p>
    <w:p w14:paraId="653AFC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sjukhem</w:t>
      </w:r>
    </w:p>
    <w:p w14:paraId="22E4C8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32" w:author="Author" w:date="2012-02-26T13:32:00Z" w:name="move318027693"/>
      <w:moveTo w:id="51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sjukhus</w:t>
        </w:r>
      </w:moveTo>
    </w:p>
    <w:moveToRangeEnd w:id="5132"/>
    <w:p w14:paraId="3DFB3C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sjukhussjuka</w:t>
      </w:r>
    </w:p>
    <w:p w14:paraId="764814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34" w:author="Author" w:date="2012-02-26T13:32:00Z" w:name="move318027693"/>
      <w:moveFrom w:id="5135" w:author="Author" w:date="2012-02-26T13:32:00Z">
        <w:r w:rsidRPr="00673328">
          <w:rPr>
            <w:rFonts w:ascii="宋体" w:eastAsia="宋体" w:hAnsi="宋体" w:cs="宋体" w:hint="eastAsia"/>
          </w:rPr>
          <w:t>sjukhus</w:t>
        </w:r>
      </w:moveFrom>
    </w:p>
    <w:moveFromRangeEnd w:id="5134"/>
    <w:p w14:paraId="6A3E70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sjukintyg</w:t>
      </w:r>
    </w:p>
    <w:p w14:paraId="785D16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sjukjournal</w:t>
      </w:r>
    </w:p>
    <w:p w14:paraId="262FA2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sjukkassa</w:t>
      </w:r>
    </w:p>
    <w:p w14:paraId="0C7577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sjukli</w:t>
      </w:r>
      <w:r w:rsidRPr="00780F39">
        <w:rPr>
          <w:rFonts w:ascii="宋体" w:eastAsia="宋体" w:hAnsi="宋体" w:cs="宋体" w:hint="eastAsia"/>
          <w:lang w:val="sv-SE"/>
        </w:rPr>
        <w:t>g</w:t>
      </w:r>
    </w:p>
    <w:p w14:paraId="1165D5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sjukling</w:t>
      </w:r>
    </w:p>
    <w:p w14:paraId="0AC96C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36" w:author="Author" w:date="2012-02-26T13:32:00Z" w:name="move318027694"/>
      <w:moveTo w:id="51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sjuk</w:t>
        </w:r>
      </w:moveTo>
    </w:p>
    <w:moveToRangeEnd w:id="5136"/>
    <w:p w14:paraId="6C6589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sjukpenningf0366rs0344kring</w:t>
      </w:r>
    </w:p>
    <w:p w14:paraId="0E695F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sjukpenninggrundande inkomst</w:t>
      </w:r>
    </w:p>
    <w:p w14:paraId="7B867A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sjukpenning</w:t>
      </w:r>
    </w:p>
    <w:p w14:paraId="710A16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sjukpension0344r</w:t>
      </w:r>
    </w:p>
    <w:p w14:paraId="2B1298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sjuksk0366terska</w:t>
      </w:r>
    </w:p>
    <w:p w14:paraId="036E25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sjukskriven</w:t>
      </w:r>
    </w:p>
    <w:p w14:paraId="33ACF6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sjukskrivning</w:t>
      </w:r>
    </w:p>
    <w:p w14:paraId="0D7F1B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sjukstuga</w:t>
      </w:r>
    </w:p>
    <w:p w14:paraId="465583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38" w:author="Author" w:date="2012-02-26T13:32:00Z" w:name="move318027694"/>
      <w:moveFrom w:id="5139" w:author="Author" w:date="2012-02-26T13:32:00Z">
        <w:r w:rsidRPr="00673328">
          <w:rPr>
            <w:rFonts w:ascii="宋体" w:eastAsia="宋体" w:hAnsi="宋体" w:cs="宋体" w:hint="eastAsia"/>
          </w:rPr>
          <w:t>sjuk</w:t>
        </w:r>
      </w:moveFrom>
    </w:p>
    <w:moveFromRangeEnd w:id="5138"/>
    <w:p w14:paraId="60524F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sjuksyster</w:t>
      </w:r>
    </w:p>
    <w:p w14:paraId="50B3D9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sjukv0345rdare</w:t>
      </w:r>
    </w:p>
    <w:p w14:paraId="1EBB05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40" w:author="Author" w:date="2012-02-26T13:32:00Z" w:name="move318027695"/>
      <w:moveTo w:id="51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sjukv0345rd</w:t>
        </w:r>
      </w:moveTo>
    </w:p>
    <w:moveToRangeEnd w:id="5140"/>
    <w:p w14:paraId="07D49A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sjukv0345rdsbitr0344de</w:t>
      </w:r>
    </w:p>
    <w:p w14:paraId="024680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sjukv0345rdsers0344ttning</w:t>
      </w:r>
    </w:p>
    <w:p w14:paraId="65CDFA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sjukv0345rdshu</w:t>
      </w:r>
      <w:r w:rsidRPr="00673328">
        <w:rPr>
          <w:rFonts w:ascii="宋体" w:eastAsia="宋体" w:hAnsi="宋体" w:cs="宋体" w:hint="eastAsia"/>
        </w:rPr>
        <w:t>vudman</w:t>
      </w:r>
    </w:p>
    <w:p w14:paraId="2A21A5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sjukv0345rdstolk</w:t>
      </w:r>
    </w:p>
    <w:p w14:paraId="67E68D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142" w:author="Author" w:date="2012-02-26T13:32:00Z" w:name="move318027696"/>
      <w:moveTo w:id="5143" w:author="Author" w:date="2012-02-26T13:32:00Z">
        <w:r w:rsidRPr="00673328">
          <w:rPr>
            <w:rFonts w:ascii="宋体" w:eastAsia="宋体" w:hAnsi="宋体" w:cs="宋体" w:hint="eastAsia"/>
          </w:rPr>
          <w:t>sju</w:t>
        </w:r>
      </w:moveTo>
    </w:p>
    <w:p w14:paraId="599E0E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44" w:author="Author" w:date="2012-02-26T13:32:00Z" w:name="move318027695"/>
      <w:moveToRangeEnd w:id="5142"/>
      <w:moveFrom w:id="5145" w:author="Author" w:date="2012-02-26T13:32:00Z">
        <w:r w:rsidRPr="00673328">
          <w:rPr>
            <w:rFonts w:ascii="宋体" w:eastAsia="宋体" w:hAnsi="宋体" w:cs="宋体" w:hint="eastAsia"/>
          </w:rPr>
          <w:t>sjukv0345rd</w:t>
        </w:r>
      </w:moveFrom>
    </w:p>
    <w:moveFromRangeEnd w:id="5144"/>
    <w:p w14:paraId="12CB4C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sjunde</w:t>
      </w:r>
    </w:p>
    <w:p w14:paraId="1C524B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sjunger</w:t>
      </w:r>
    </w:p>
    <w:p w14:paraId="1C300A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sjunker</w:t>
      </w:r>
    </w:p>
    <w:p w14:paraId="1F97C0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46" w:author="Author" w:date="2012-02-26T13:32:00Z" w:name="move318027696"/>
      <w:moveFrom w:id="5147" w:author="Author" w:date="2012-02-26T13:32:00Z">
        <w:r w:rsidRPr="00673328">
          <w:rPr>
            <w:rFonts w:ascii="宋体" w:eastAsia="宋体" w:hAnsi="宋体" w:cs="宋体" w:hint="eastAsia"/>
          </w:rPr>
          <w:t>sju</w:t>
        </w:r>
      </w:moveFrom>
    </w:p>
    <w:moveFromRangeEnd w:id="5146"/>
    <w:p w14:paraId="7A1146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sjutillh0345llarl0345s</w:t>
      </w:r>
    </w:p>
    <w:p w14:paraId="03CB35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sjuttio</w:t>
      </w:r>
    </w:p>
    <w:p w14:paraId="25DDEE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sjutton</w:t>
      </w:r>
    </w:p>
    <w:p w14:paraId="4E1ED2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sjyst</w:t>
      </w:r>
    </w:p>
    <w:p w14:paraId="0F81B3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48" w:author="Author" w:date="2012-02-26T13:32:00Z" w:name="move318027697"/>
      <w:moveTo w:id="514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sk0344gg</w:t>
        </w:r>
      </w:moveTo>
    </w:p>
    <w:moveToRangeEnd w:id="5148"/>
    <w:p w14:paraId="7DCE90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sk0344ggstubb</w:t>
      </w:r>
    </w:p>
    <w:p w14:paraId="1BAE59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50" w:author="Author" w:date="2012-02-26T13:32:00Z" w:name="move318027697"/>
      <w:moveFrom w:id="5151" w:author="Author" w:date="2012-02-26T13:32:00Z">
        <w:r w:rsidRPr="00673328">
          <w:rPr>
            <w:rFonts w:ascii="宋体" w:eastAsia="宋体" w:hAnsi="宋体" w:cs="宋体" w:hint="eastAsia"/>
          </w:rPr>
          <w:t>sk0344gg</w:t>
        </w:r>
      </w:moveFrom>
    </w:p>
    <w:moveFromRangeEnd w:id="5150"/>
    <w:p w14:paraId="787A43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sk0344ligen</w:t>
      </w:r>
    </w:p>
    <w:p w14:paraId="058714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sk0344lig</w:t>
      </w:r>
    </w:p>
    <w:p w14:paraId="2A2AE3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sk0344ller</w:t>
      </w:r>
    </w:p>
    <w:p w14:paraId="4A56F3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52" w:author="Author" w:date="2012-02-26T13:32:00Z" w:name="move318027698"/>
      <w:moveTo w:id="51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sk0344ll</w:t>
        </w:r>
      </w:moveTo>
    </w:p>
    <w:moveToRangeEnd w:id="5152"/>
    <w:p w14:paraId="04B7F4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sk0344llsord</w:t>
      </w:r>
    </w:p>
    <w:p w14:paraId="0A9B54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54" w:author="Author" w:date="2012-02-26T13:32:00Z" w:name="move318027698"/>
      <w:moveFrom w:id="5155" w:author="Author" w:date="2012-02-26T13:32:00Z">
        <w:r w:rsidRPr="00673328">
          <w:rPr>
            <w:rFonts w:ascii="宋体" w:eastAsia="宋体" w:hAnsi="宋体" w:cs="宋体" w:hint="eastAsia"/>
          </w:rPr>
          <w:t>sk0344ll</w:t>
        </w:r>
      </w:moveFrom>
    </w:p>
    <w:moveFromRangeEnd w:id="5154"/>
    <w:p w14:paraId="202009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sk0344lm</w:t>
      </w:r>
    </w:p>
    <w:p w14:paraId="08104D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sk0344l</w:t>
      </w:r>
    </w:p>
    <w:p w14:paraId="746C5D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sk0344lver</w:t>
      </w:r>
    </w:p>
    <w:p w14:paraId="7C4463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sk0344md</w:t>
      </w:r>
    </w:p>
    <w:p w14:paraId="66AA5A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sk0344mmer bort</w:t>
      </w:r>
    </w:p>
    <w:p w14:paraId="306E20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sk0344mmer ut</w:t>
      </w:r>
    </w:p>
    <w:p w14:paraId="0BDA99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sk0344ms</w:t>
      </w:r>
    </w:p>
    <w:p w14:paraId="5C3D71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</w:t>
      </w:r>
      <w:r w:rsidRPr="00780F39">
        <w:rPr>
          <w:rFonts w:ascii="宋体" w:eastAsia="宋体" w:hAnsi="宋体" w:cs="宋体" w:hint="eastAsia"/>
          <w:lang w:val="sv-SE"/>
        </w:rPr>
        <w:t>mtar</w:t>
      </w:r>
    </w:p>
    <w:p w14:paraId="3C4A22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sk0344mt</w:t>
      </w:r>
    </w:p>
    <w:p w14:paraId="032773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sk0344ndar</w:t>
      </w:r>
    </w:p>
    <w:p w14:paraId="1B8A27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sk0344nker</w:t>
      </w:r>
    </w:p>
    <w:p w14:paraId="1E1628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sk0344nk</w:t>
      </w:r>
    </w:p>
    <w:p w14:paraId="532573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56" w:author="Author" w:date="2012-02-26T13:32:00Z" w:name="move318027699"/>
      <w:moveTo w:id="515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sk0344ra</w:t>
        </w:r>
      </w:moveTo>
    </w:p>
    <w:moveToRangeEnd w:id="5156"/>
    <w:p w14:paraId="5EBA15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sk0344rande</w:t>
      </w:r>
    </w:p>
    <w:p w14:paraId="040EAA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58" w:author="Author" w:date="2012-02-26T13:32:00Z" w:name="move318027699"/>
      <w:moveFrom w:id="5159" w:author="Author" w:date="2012-02-26T13:32:00Z">
        <w:r w:rsidRPr="00673328">
          <w:rPr>
            <w:rFonts w:ascii="宋体" w:eastAsia="宋体" w:hAnsi="宋体" w:cs="宋体" w:hint="eastAsia"/>
          </w:rPr>
          <w:t>sk0344ra</w:t>
        </w:r>
      </w:moveFrom>
    </w:p>
    <w:moveFromRangeEnd w:id="5158"/>
    <w:p w14:paraId="23CC40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sk0344rbr0344da</w:t>
      </w:r>
    </w:p>
    <w:p w14:paraId="6DE3F0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sk0344rg0345rd</w:t>
      </w:r>
    </w:p>
    <w:p w14:paraId="5C9CE2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sk0344rmar av</w:t>
      </w:r>
    </w:p>
    <w:p w14:paraId="09B1A3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sk0344rm</w:t>
      </w:r>
    </w:p>
    <w:p w14:paraId="7ED481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60" w:author="Author" w:date="2012-02-26T13:32:00Z" w:name="move318027700"/>
      <w:moveTo w:id="516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sk0344r</w:t>
        </w:r>
      </w:moveTo>
    </w:p>
    <w:moveToRangeEnd w:id="5160"/>
    <w:p w14:paraId="397D87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sk0344rmytsling</w:t>
      </w:r>
    </w:p>
    <w:p w14:paraId="1FB10D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sk0344rning</w:t>
      </w:r>
    </w:p>
    <w:p w14:paraId="666F16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sk0344rpa</w:t>
      </w:r>
    </w:p>
    <w:p w14:paraId="4ECEA0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62" w:author="Author" w:date="2012-02-26T13:32:00Z" w:name="move318027701"/>
      <w:moveTo w:id="516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sk0344rper</w:t>
        </w:r>
      </w:moveTo>
    </w:p>
    <w:moveToRangeEnd w:id="5162"/>
    <w:p w14:paraId="67FA5A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sk0344rper sig</w:t>
      </w:r>
    </w:p>
    <w:p w14:paraId="0A7EA9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164" w:author="Author" w:date="2012-02-26T13:32:00Z" w:name="move318027702"/>
      <w:moveTo w:id="5165" w:author="Author" w:date="2012-02-26T13:32:00Z">
        <w:r w:rsidRPr="00673328">
          <w:rPr>
            <w:rFonts w:ascii="宋体" w:eastAsia="宋体" w:hAnsi="宋体" w:cs="宋体" w:hint="eastAsia"/>
          </w:rPr>
          <w:t>sk0344rp</w:t>
        </w:r>
      </w:moveTo>
    </w:p>
    <w:p w14:paraId="41B5BA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66" w:author="Author" w:date="2012-02-26T13:32:00Z" w:name="move318027701"/>
      <w:moveToRangeEnd w:id="5164"/>
      <w:moveFrom w:id="5167" w:author="Author" w:date="2012-02-26T13:32:00Z">
        <w:r w:rsidRPr="00673328">
          <w:rPr>
            <w:rFonts w:ascii="宋体" w:eastAsia="宋体" w:hAnsi="宋体" w:cs="宋体" w:hint="eastAsia"/>
          </w:rPr>
          <w:t>sk0344rper</w:t>
        </w:r>
      </w:moveFrom>
    </w:p>
    <w:moveFromRangeEnd w:id="5166"/>
    <w:p w14:paraId="3836EC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sk0344rpning</w:t>
      </w:r>
    </w:p>
    <w:p w14:paraId="73B75D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68" w:author="Author" w:date="2012-02-26T13:32:00Z" w:name="move318027702"/>
      <w:moveFrom w:id="5169" w:author="Author" w:date="2012-02-26T13:32:00Z">
        <w:r w:rsidRPr="00673328">
          <w:rPr>
            <w:rFonts w:ascii="宋体" w:eastAsia="宋体" w:hAnsi="宋体" w:cs="宋体" w:hint="eastAsia"/>
          </w:rPr>
          <w:t>sk0344rp</w:t>
        </w:r>
      </w:moveFrom>
    </w:p>
    <w:moveFromRangeEnd w:id="5168"/>
    <w:p w14:paraId="2E2665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sk0344rpt</w:t>
      </w:r>
    </w:p>
    <w:p w14:paraId="121F75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sk0344rrad</w:t>
      </w:r>
    </w:p>
    <w:p w14:paraId="5BFB00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sk0344rseld</w:t>
      </w:r>
    </w:p>
    <w:p w14:paraId="475C6E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 s</w:t>
      </w:r>
      <w:r w:rsidRPr="00780F39">
        <w:rPr>
          <w:rFonts w:ascii="宋体" w:eastAsia="宋体" w:hAnsi="宋体" w:cs="宋体" w:hint="eastAsia"/>
          <w:lang w:val="sv-SE"/>
        </w:rPr>
        <w:t>ig</w:t>
      </w:r>
    </w:p>
    <w:p w14:paraId="3FFBC3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sk0344rsk0345dar</w:t>
      </w:r>
    </w:p>
    <w:p w14:paraId="5C9A3E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70" w:author="Author" w:date="2012-02-26T13:32:00Z" w:name="move318027700"/>
      <w:moveFrom w:id="5171" w:author="Author" w:date="2012-02-26T13:32:00Z">
        <w:r w:rsidRPr="00673328">
          <w:rPr>
            <w:rFonts w:ascii="宋体" w:eastAsia="宋体" w:hAnsi="宋体" w:cs="宋体" w:hint="eastAsia"/>
          </w:rPr>
          <w:t>sk0344r</w:t>
        </w:r>
      </w:moveFrom>
    </w:p>
    <w:moveFromRangeEnd w:id="5170"/>
    <w:p w14:paraId="38837D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sk0344rtorsdag</w:t>
      </w:r>
    </w:p>
    <w:p w14:paraId="276A4E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sk0344rva</w:t>
      </w:r>
    </w:p>
    <w:p w14:paraId="3462F2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sk0345dar</w:t>
      </w:r>
    </w:p>
    <w:p w14:paraId="52FE03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sk0345debr0366d</w:t>
      </w:r>
    </w:p>
    <w:p w14:paraId="75E767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sk0345deplats</w:t>
      </w:r>
    </w:p>
    <w:p w14:paraId="4967D8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sk0345despelare</w:t>
      </w:r>
    </w:p>
    <w:p w14:paraId="2FED3E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sk0345despel</w:t>
      </w:r>
    </w:p>
    <w:p w14:paraId="3B8FE4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sk0345dis</w:t>
      </w:r>
    </w:p>
    <w:p w14:paraId="1A4EC5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sk0345lar</w:t>
      </w:r>
    </w:p>
    <w:p w14:paraId="5AFD57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sk0345llar</w:t>
      </w:r>
    </w:p>
    <w:p w14:paraId="4402CE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sk0345l</w:t>
      </w:r>
    </w:p>
    <w:p w14:paraId="3AC8E4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Sk0345ne</w:t>
      </w:r>
    </w:p>
    <w:p w14:paraId="47FBF8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sk0345ning</w:t>
      </w:r>
    </w:p>
    <w:p w14:paraId="287B4D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sk0345nsk</w:t>
      </w:r>
    </w:p>
    <w:p w14:paraId="1D6798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sk0345pbil</w:t>
      </w:r>
    </w:p>
    <w:p w14:paraId="2A6408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sk0345p</w:t>
      </w:r>
    </w:p>
    <w:p w14:paraId="5AAB0A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sk0345ra</w:t>
      </w:r>
    </w:p>
    <w:p w14:paraId="6EAEB7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sk0366ka</w:t>
      </w:r>
    </w:p>
    <w:p w14:paraId="3FBF84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72" w:author="Author" w:date="2012-02-26T13:32:00Z" w:name="move318027703"/>
      <w:moveTo w:id="517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sk0366ld</w:t>
        </w:r>
      </w:moveTo>
    </w:p>
    <w:moveToRangeEnd w:id="5172"/>
    <w:p w14:paraId="31461E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sk0366ldpadda</w:t>
      </w:r>
    </w:p>
    <w:p w14:paraId="245448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74" w:author="Author" w:date="2012-02-26T13:32:00Z" w:name="move318027703"/>
      <w:moveFrom w:id="5175" w:author="Author" w:date="2012-02-26T13:32:00Z">
        <w:r w:rsidRPr="00673328">
          <w:rPr>
            <w:rFonts w:ascii="宋体" w:eastAsia="宋体" w:hAnsi="宋体" w:cs="宋体" w:hint="eastAsia"/>
          </w:rPr>
          <w:t>sk0366ld</w:t>
        </w:r>
      </w:moveFrom>
    </w:p>
    <w:moveFromRangeEnd w:id="5174"/>
    <w:p w14:paraId="69FECE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sk0366ljer</w:t>
      </w:r>
    </w:p>
    <w:p w14:paraId="6F3A52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</w:t>
      </w:r>
      <w:r w:rsidRPr="00780F39">
        <w:rPr>
          <w:rFonts w:ascii="宋体" w:eastAsia="宋体" w:hAnsi="宋体" w:cs="宋体" w:hint="eastAsia"/>
          <w:lang w:val="sv-SE"/>
        </w:rPr>
        <w:t>0366nhet</w:t>
      </w:r>
    </w:p>
    <w:p w14:paraId="2B8274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sk0366njer</w:t>
      </w:r>
    </w:p>
    <w:p w14:paraId="46CB11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sk0366nlitteratur</w:t>
      </w:r>
    </w:p>
    <w:p w14:paraId="776EA1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sk0366nm0345lar</w:t>
      </w:r>
    </w:p>
    <w:p w14:paraId="6A3B53C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176" w:author="Author" w:date="2012-02-26T13:32:00Z" w:name="move318027704"/>
      <w:moveTo w:id="5177" w:author="Author" w:date="2012-02-26T13:32:00Z">
        <w:r w:rsidRPr="00673328">
          <w:rPr>
            <w:rFonts w:ascii="宋体" w:eastAsia="宋体" w:hAnsi="宋体" w:cs="宋体" w:hint="eastAsia"/>
          </w:rPr>
          <w:t>sk0366n</w:t>
        </w:r>
      </w:moveTo>
    </w:p>
    <w:moveToRangeEnd w:id="5176"/>
    <w:p w14:paraId="010B20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sk0366nstaxering</w:t>
      </w:r>
    </w:p>
    <w:p w14:paraId="506AF8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78" w:author="Author" w:date="2012-02-26T13:32:00Z" w:name="move318027704"/>
      <w:moveFrom w:id="5179" w:author="Author" w:date="2012-02-26T13:32:00Z">
        <w:r w:rsidRPr="00673328">
          <w:rPr>
            <w:rFonts w:ascii="宋体" w:eastAsia="宋体" w:hAnsi="宋体" w:cs="宋体" w:hint="eastAsia"/>
          </w:rPr>
          <w:t>sk0366n</w:t>
        </w:r>
      </w:moveFrom>
    </w:p>
    <w:moveFromRangeEnd w:id="5178"/>
    <w:p w14:paraId="22ED11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sk0366rdar</w:t>
      </w:r>
    </w:p>
    <w:p w14:paraId="7BC61A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sk0366rdetr0366ska</w:t>
      </w:r>
    </w:p>
    <w:p w14:paraId="79E11D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sk0366rd</w:t>
      </w:r>
    </w:p>
    <w:p w14:paraId="4C254F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sk0366r</w:t>
      </w:r>
    </w:p>
    <w:p w14:paraId="4E6E57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sk0366rt</w:t>
      </w:r>
    </w:p>
    <w:p w14:paraId="7A1AA1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sk0366tare</w:t>
      </w:r>
    </w:p>
    <w:p w14:paraId="6ABF96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80" w:author="Author" w:date="2012-02-26T13:32:00Z" w:name="move318027705"/>
      <w:moveTo w:id="518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sk0366te</w:t>
        </w:r>
      </w:moveTo>
    </w:p>
    <w:p w14:paraId="52EF9F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82" w:author="Author" w:date="2012-02-26T13:32:00Z" w:name="move318027706"/>
      <w:moveToRangeEnd w:id="5180"/>
      <w:moveTo w:id="518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sk0366ter</w:t>
        </w:r>
      </w:moveTo>
    </w:p>
    <w:moveToRangeEnd w:id="5182"/>
    <w:p w14:paraId="4DBD08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sk0366terska</w:t>
      </w:r>
    </w:p>
    <w:p w14:paraId="67F293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84" w:author="Author" w:date="2012-02-26T13:32:00Z" w:name="move318027707"/>
      <w:moveTo w:id="518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sk0366t</w:t>
        </w:r>
      </w:moveTo>
    </w:p>
    <w:p w14:paraId="32D7B8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86" w:author="Author" w:date="2012-02-26T13:32:00Z" w:name="move318027706"/>
      <w:moveToRangeEnd w:id="5184"/>
      <w:moveFrom w:id="5187" w:author="Author" w:date="2012-02-26T13:32:00Z">
        <w:r w:rsidRPr="00673328">
          <w:rPr>
            <w:rFonts w:ascii="宋体" w:eastAsia="宋体" w:hAnsi="宋体" w:cs="宋体" w:hint="eastAsia"/>
          </w:rPr>
          <w:t>sk0366ter</w:t>
        </w:r>
      </w:moveFrom>
    </w:p>
    <w:p w14:paraId="18D577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88" w:author="Author" w:date="2012-02-26T13:32:00Z" w:name="move318027705"/>
      <w:moveFromRangeEnd w:id="5186"/>
      <w:moveFrom w:id="5189" w:author="Author" w:date="2012-02-26T13:32:00Z">
        <w:r w:rsidRPr="00673328">
          <w:rPr>
            <w:rFonts w:ascii="宋体" w:eastAsia="宋体" w:hAnsi="宋体" w:cs="宋体" w:hint="eastAsia"/>
          </w:rPr>
          <w:t>sk0366te</w:t>
        </w:r>
      </w:moveFrom>
    </w:p>
    <w:moveFromRangeEnd w:id="5188"/>
    <w:p w14:paraId="601873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sk0366tsam</w:t>
      </w:r>
    </w:p>
    <w:p w14:paraId="2522F1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sk0366tsel</w:t>
      </w:r>
    </w:p>
    <w:p w14:paraId="5065C0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90" w:author="Author" w:date="2012-02-26T13:32:00Z" w:name="move318027707"/>
      <w:moveFrom w:id="5191" w:author="Author" w:date="2012-02-26T13:32:00Z">
        <w:r w:rsidRPr="00673328">
          <w:rPr>
            <w:rFonts w:ascii="宋体" w:eastAsia="宋体" w:hAnsi="宋体" w:cs="宋体" w:hint="eastAsia"/>
          </w:rPr>
          <w:t>sk0366t</w:t>
        </w:r>
      </w:moveFrom>
    </w:p>
    <w:moveFromRangeEnd w:id="5190"/>
    <w:p w14:paraId="4894EF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sk0366vlar</w:t>
      </w:r>
    </w:p>
    <w:p w14:paraId="14B92E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skabb</w:t>
      </w:r>
    </w:p>
    <w:p w14:paraId="1F27B4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skabr0366s</w:t>
      </w:r>
    </w:p>
    <w:p w14:paraId="513664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192" w:author="Author" w:date="2012-02-26T13:32:00Z" w:name="move318027708"/>
      <w:moveTo w:id="519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skada</w:t>
        </w:r>
      </w:moveTo>
    </w:p>
    <w:moveToRangeEnd w:id="5192"/>
    <w:p w14:paraId="2EB1CF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skadar</w:t>
      </w:r>
    </w:p>
    <w:p w14:paraId="6A9E36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94" w:author="Author" w:date="2012-02-26T13:32:00Z" w:name="move318027708"/>
      <w:moveFrom w:id="5195" w:author="Author" w:date="2012-02-26T13:32:00Z">
        <w:r w:rsidRPr="00673328">
          <w:rPr>
            <w:rFonts w:ascii="宋体" w:eastAsia="宋体" w:hAnsi="宋体" w:cs="宋体" w:hint="eastAsia"/>
          </w:rPr>
          <w:t>skada</w:t>
        </w:r>
      </w:moveFrom>
    </w:p>
    <w:moveFromRangeEnd w:id="5194"/>
    <w:p w14:paraId="766529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skadeg0</w:t>
      </w:r>
      <w:r w:rsidRPr="00780F39">
        <w:rPr>
          <w:rFonts w:ascii="宋体" w:eastAsia="宋体" w:hAnsi="宋体" w:cs="宋体" w:hint="eastAsia"/>
          <w:lang w:val="sv-SE"/>
        </w:rPr>
        <w:t>366relse</w:t>
      </w:r>
    </w:p>
    <w:p w14:paraId="220118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skadegl0344dje</w:t>
      </w:r>
    </w:p>
    <w:p w14:paraId="1F1C8D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skadeglad</w:t>
      </w:r>
    </w:p>
    <w:p w14:paraId="255CDE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skadesl0366s</w:t>
      </w:r>
    </w:p>
    <w:p w14:paraId="76DB60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skadest0345nd</w:t>
      </w:r>
    </w:p>
    <w:p w14:paraId="59015B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skadeverkning</w:t>
      </w:r>
    </w:p>
    <w:p w14:paraId="243213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skadlig</w:t>
      </w:r>
    </w:p>
    <w:p w14:paraId="3018AB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skadskjuter</w:t>
      </w:r>
    </w:p>
    <w:p w14:paraId="3D8A85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skaff0366ttes</w:t>
      </w:r>
    </w:p>
    <w:p w14:paraId="062093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skaffar</w:t>
      </w:r>
    </w:p>
    <w:p w14:paraId="2AB74A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skafferi</w:t>
      </w:r>
    </w:p>
    <w:p w14:paraId="54AA0B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skaffning</w:t>
      </w:r>
    </w:p>
    <w:p w14:paraId="1A9712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skaft</w:t>
      </w:r>
    </w:p>
    <w:p w14:paraId="30A22F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skakad</w:t>
      </w:r>
    </w:p>
    <w:p w14:paraId="590CEB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skakande</w:t>
      </w:r>
    </w:p>
    <w:p w14:paraId="5FC3AD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skakar</w:t>
      </w:r>
    </w:p>
    <w:p w14:paraId="70DB4F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skakis</w:t>
      </w:r>
    </w:p>
    <w:p w14:paraId="2894A2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196" w:author="Author" w:date="2012-02-26T13:32:00Z" w:name="move318027709"/>
      <w:moveTo w:id="5197" w:author="Author" w:date="2012-02-26T13:32:00Z">
        <w:r w:rsidRPr="00673328">
          <w:rPr>
            <w:rFonts w:ascii="宋体" w:eastAsia="宋体" w:hAnsi="宋体" w:cs="宋体" w:hint="eastAsia"/>
          </w:rPr>
          <w:t>skala</w:t>
        </w:r>
      </w:moveTo>
    </w:p>
    <w:moveToRangeEnd w:id="5196"/>
    <w:p w14:paraId="691DF1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skalar</w:t>
      </w:r>
    </w:p>
    <w:p w14:paraId="528E10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198" w:author="Author" w:date="2012-02-26T13:32:00Z" w:name="move318027709"/>
      <w:moveFrom w:id="5199" w:author="Author" w:date="2012-02-26T13:32:00Z">
        <w:r w:rsidRPr="00673328">
          <w:rPr>
            <w:rFonts w:ascii="宋体" w:eastAsia="宋体" w:hAnsi="宋体" w:cs="宋体" w:hint="eastAsia"/>
          </w:rPr>
          <w:t>skala</w:t>
        </w:r>
      </w:moveFrom>
    </w:p>
    <w:moveFromRangeEnd w:id="5198"/>
    <w:p w14:paraId="3CD64A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skalbagge</w:t>
      </w:r>
    </w:p>
    <w:p w14:paraId="03F57F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skaldjur</w:t>
      </w:r>
    </w:p>
    <w:p w14:paraId="7C329B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skald</w:t>
      </w:r>
    </w:p>
    <w:p w14:paraId="3C8090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skalk</w:t>
      </w:r>
    </w:p>
    <w:p w14:paraId="2B277B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skallar</w:t>
      </w:r>
    </w:p>
    <w:p w14:paraId="24C106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skalle</w:t>
      </w:r>
    </w:p>
    <w:p w14:paraId="1C1E58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skallg0345ng</w:t>
      </w:r>
    </w:p>
    <w:p w14:paraId="53449E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skallig</w:t>
      </w:r>
    </w:p>
    <w:p w14:paraId="0A91FF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00" w:author="Author" w:date="2012-02-26T13:32:00Z" w:name="move318027710"/>
      <w:moveTo w:id="520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skal</w:t>
        </w:r>
        <w:r w:rsidRPr="00780F39">
          <w:rPr>
            <w:rFonts w:ascii="宋体" w:eastAsia="宋体" w:hAnsi="宋体" w:cs="宋体" w:hint="eastAsia"/>
            <w:lang w:val="sv-SE"/>
          </w:rPr>
          <w:t>l</w:t>
        </w:r>
      </w:moveTo>
    </w:p>
    <w:p w14:paraId="1E06B8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02" w:author="Author" w:date="2012-02-26T13:32:00Z" w:name="move318027711"/>
      <w:moveToRangeEnd w:id="5200"/>
      <w:moveTo w:id="52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skallra</w:t>
        </w:r>
      </w:moveTo>
    </w:p>
    <w:moveToRangeEnd w:id="5202"/>
    <w:p w14:paraId="02F0D5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skallrar</w:t>
      </w:r>
    </w:p>
    <w:p w14:paraId="6C32F0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204" w:author="Author" w:date="2012-02-26T13:32:00Z" w:name="move318027712"/>
      <w:moveTo w:id="5205" w:author="Author" w:date="2012-02-26T13:32:00Z">
        <w:r w:rsidRPr="00673328">
          <w:rPr>
            <w:rFonts w:ascii="宋体" w:eastAsia="宋体" w:hAnsi="宋体" w:cs="宋体" w:hint="eastAsia"/>
          </w:rPr>
          <w:t>skal</w:t>
        </w:r>
      </w:moveTo>
    </w:p>
    <w:p w14:paraId="2F298F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06" w:author="Author" w:date="2012-02-26T13:32:00Z" w:name="move318027711"/>
      <w:moveToRangeEnd w:id="5204"/>
      <w:moveFrom w:id="5207" w:author="Author" w:date="2012-02-26T13:32:00Z">
        <w:r w:rsidRPr="00673328">
          <w:rPr>
            <w:rFonts w:ascii="宋体" w:eastAsia="宋体" w:hAnsi="宋体" w:cs="宋体" w:hint="eastAsia"/>
          </w:rPr>
          <w:t>skallra</w:t>
        </w:r>
      </w:moveFrom>
    </w:p>
    <w:p w14:paraId="6863C7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08" w:author="Author" w:date="2012-02-26T13:32:00Z" w:name="move318027710"/>
      <w:moveFromRangeEnd w:id="5206"/>
      <w:moveFrom w:id="5209" w:author="Author" w:date="2012-02-26T13:32:00Z">
        <w:r w:rsidRPr="00673328">
          <w:rPr>
            <w:rFonts w:ascii="宋体" w:eastAsia="宋体" w:hAnsi="宋体" w:cs="宋体" w:hint="eastAsia"/>
          </w:rPr>
          <w:t>skal</w:t>
        </w:r>
        <w:r w:rsidRPr="00673328">
          <w:rPr>
            <w:rFonts w:ascii="宋体" w:eastAsia="宋体" w:hAnsi="宋体" w:cs="宋体" w:hint="eastAsia"/>
          </w:rPr>
          <w:t>l</w:t>
        </w:r>
      </w:moveFrom>
    </w:p>
    <w:moveFromRangeEnd w:id="5208"/>
    <w:p w14:paraId="79487F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skalpell</w:t>
      </w:r>
    </w:p>
    <w:p w14:paraId="6D4ABA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skalp</w:t>
      </w:r>
    </w:p>
    <w:p w14:paraId="56F187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10" w:author="Author" w:date="2012-02-26T13:32:00Z" w:name="move318027712"/>
      <w:moveFrom w:id="5211" w:author="Author" w:date="2012-02-26T13:32:00Z">
        <w:r w:rsidRPr="00673328">
          <w:rPr>
            <w:rFonts w:ascii="宋体" w:eastAsia="宋体" w:hAnsi="宋体" w:cs="宋体" w:hint="eastAsia"/>
          </w:rPr>
          <w:t>skal</w:t>
        </w:r>
      </w:moveFrom>
    </w:p>
    <w:moveFromRangeEnd w:id="5210"/>
    <w:p w14:paraId="66EA1E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skalv</w:t>
      </w:r>
    </w:p>
    <w:p w14:paraId="3E8DDB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skamfilad</w:t>
      </w:r>
    </w:p>
    <w:p w14:paraId="63217D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skamfl0344ck</w:t>
      </w:r>
    </w:p>
    <w:p w14:paraId="16D64B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skamgrepp</w:t>
      </w:r>
    </w:p>
    <w:p w14:paraId="36219D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skaml0366s</w:t>
      </w:r>
    </w:p>
    <w:p w14:paraId="429157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skamlig</w:t>
      </w:r>
    </w:p>
    <w:p w14:paraId="5CCE1A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12" w:author="Author" w:date="2012-02-26T13:32:00Z" w:name="move318027713"/>
      <w:moveTo w:id="521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skam</w:t>
        </w:r>
      </w:moveTo>
    </w:p>
    <w:moveToRangeEnd w:id="5212"/>
    <w:p w14:paraId="69E72C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skamp0345le</w:t>
      </w:r>
    </w:p>
    <w:p w14:paraId="64AD7C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14" w:author="Author" w:date="2012-02-26T13:32:00Z" w:name="move318027714"/>
      <w:moveTo w:id="521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ska</w:t>
        </w:r>
      </w:moveTo>
    </w:p>
    <w:moveToRangeEnd w:id="5214"/>
    <w:p w14:paraId="6E9D5C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skamsen</w:t>
      </w:r>
    </w:p>
    <w:p w14:paraId="0ADCB9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16" w:author="Author" w:date="2012-02-26T13:32:00Z" w:name="move318027713"/>
      <w:moveFrom w:id="5217" w:author="Author" w:date="2012-02-26T13:32:00Z">
        <w:r w:rsidRPr="00673328">
          <w:rPr>
            <w:rFonts w:ascii="宋体" w:eastAsia="宋体" w:hAnsi="宋体" w:cs="宋体" w:hint="eastAsia"/>
          </w:rPr>
          <w:t>skam</w:t>
        </w:r>
      </w:moveFrom>
    </w:p>
    <w:moveFromRangeEnd w:id="5216"/>
    <w:p w14:paraId="25F7FE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skamvr0345</w:t>
      </w:r>
    </w:p>
    <w:p w14:paraId="35F14F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skandal0366s</w:t>
      </w:r>
    </w:p>
    <w:p w14:paraId="057AD4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skandal</w:t>
      </w:r>
    </w:p>
    <w:p w14:paraId="5438C7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skanderar</w:t>
      </w:r>
    </w:p>
    <w:p w14:paraId="2148FA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skandinavien</w:t>
      </w:r>
    </w:p>
    <w:p w14:paraId="07BCB5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skandinavisk</w:t>
      </w:r>
    </w:p>
    <w:p w14:paraId="6D8E40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skanner</w:t>
      </w:r>
    </w:p>
    <w:p w14:paraId="054BBE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Skansen</w:t>
      </w:r>
    </w:p>
    <w:p w14:paraId="45E9EA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skans</w:t>
      </w:r>
    </w:p>
    <w:p w14:paraId="39CEDE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skapare</w:t>
      </w:r>
    </w:p>
    <w:p w14:paraId="502A3E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skapar</w:t>
      </w:r>
    </w:p>
    <w:p w14:paraId="7FB2EF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skapelse</w:t>
      </w:r>
    </w:p>
    <w:p w14:paraId="0EA28E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skaplig</w:t>
      </w:r>
    </w:p>
    <w:p w14:paraId="0D3260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skara</w:t>
      </w:r>
    </w:p>
    <w:p w14:paraId="60B94F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</w:t>
      </w:r>
      <w:r w:rsidRPr="00780F39">
        <w:rPr>
          <w:rFonts w:ascii="宋体" w:eastAsia="宋体" w:hAnsi="宋体" w:cs="宋体" w:hint="eastAsia"/>
          <w:lang w:val="sv-SE"/>
        </w:rPr>
        <w:t>are</w:t>
      </w:r>
    </w:p>
    <w:p w14:paraId="40231B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skarf</w:t>
      </w:r>
    </w:p>
    <w:p w14:paraId="1DDD2D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18" w:author="Author" w:date="2012-02-26T13:32:00Z" w:name="move318027715"/>
      <w:moveTo w:id="521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skar</w:t>
        </w:r>
      </w:moveTo>
    </w:p>
    <w:moveToRangeEnd w:id="5218"/>
    <w:p w14:paraId="491DDD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skarpen</w:t>
      </w:r>
    </w:p>
    <w:p w14:paraId="19B8C5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20" w:author="Author" w:date="2012-02-26T13:32:00Z" w:name="move318027716"/>
      <w:moveTo w:id="522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skarp</w:t>
        </w:r>
      </w:moveTo>
    </w:p>
    <w:moveToRangeEnd w:id="5220"/>
    <w:p w14:paraId="607144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skarpsinne</w:t>
      </w:r>
    </w:p>
    <w:p w14:paraId="50D559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22" w:author="Author" w:date="2012-02-26T13:32:00Z" w:name="move318027716"/>
      <w:moveFrom w:id="5223" w:author="Author" w:date="2012-02-26T13:32:00Z">
        <w:r w:rsidRPr="00673328">
          <w:rPr>
            <w:rFonts w:ascii="宋体" w:eastAsia="宋体" w:hAnsi="宋体" w:cs="宋体" w:hint="eastAsia"/>
          </w:rPr>
          <w:t>skarp</w:t>
        </w:r>
      </w:moveFrom>
    </w:p>
    <w:moveFromRangeEnd w:id="5222"/>
    <w:p w14:paraId="7450B9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skarpsyn</w:t>
      </w:r>
    </w:p>
    <w:p w14:paraId="23C4D6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24" w:author="Author" w:date="2012-02-26T13:32:00Z" w:name="move318027715"/>
      <w:moveFrom w:id="5225" w:author="Author" w:date="2012-02-26T13:32:00Z">
        <w:r w:rsidRPr="00673328">
          <w:rPr>
            <w:rFonts w:ascii="宋体" w:eastAsia="宋体" w:hAnsi="宋体" w:cs="宋体" w:hint="eastAsia"/>
          </w:rPr>
          <w:t>skar</w:t>
        </w:r>
      </w:moveFrom>
    </w:p>
    <w:moveFromRangeEnd w:id="5224"/>
    <w:p w14:paraId="57EB3C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skarvar</w:t>
      </w:r>
    </w:p>
    <w:p w14:paraId="767152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skarv</w:t>
      </w:r>
    </w:p>
    <w:p w14:paraId="51725D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26" w:author="Author" w:date="2012-02-26T13:32:00Z" w:name="move318027714"/>
      <w:moveFrom w:id="5227" w:author="Author" w:date="2012-02-26T13:32:00Z">
        <w:r w:rsidRPr="00673328">
          <w:rPr>
            <w:rFonts w:ascii="宋体" w:eastAsia="宋体" w:hAnsi="宋体" w:cs="宋体" w:hint="eastAsia"/>
          </w:rPr>
          <w:t>ska</w:t>
        </w:r>
      </w:moveFrom>
    </w:p>
    <w:moveFromRangeEnd w:id="5226"/>
    <w:p w14:paraId="747AFB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skata</w:t>
      </w:r>
    </w:p>
    <w:p w14:paraId="2D12D6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skateboard</w:t>
      </w:r>
    </w:p>
    <w:p w14:paraId="46C195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skattar</w:t>
      </w:r>
    </w:p>
    <w:p w14:paraId="0B9D41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skatte0345terb0344ring</w:t>
      </w:r>
    </w:p>
    <w:p w14:paraId="2AF5FF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skattekolumn</w:t>
      </w:r>
    </w:p>
    <w:p w14:paraId="3A5C8C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skattekrona</w:t>
      </w:r>
    </w:p>
    <w:p w14:paraId="0B8B6E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skattemedel</w:t>
      </w:r>
    </w:p>
    <w:p w14:paraId="7F08DA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skattemyndighet</w:t>
      </w:r>
    </w:p>
    <w:p w14:paraId="11A811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skatteplanerar</w:t>
      </w:r>
    </w:p>
    <w:p w14:paraId="77A1F1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skattepliktig inkomst</w:t>
      </w:r>
    </w:p>
    <w:p w14:paraId="1AA9E3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skatteutj0344mning</w:t>
      </w:r>
    </w:p>
    <w:p w14:paraId="0289AC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skatteverket</w:t>
      </w:r>
    </w:p>
    <w:p w14:paraId="76BAAF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228" w:author="Author" w:date="2012-02-26T13:32:00Z" w:name="move318027717"/>
      <w:moveTo w:id="5229" w:author="Author" w:date="2012-02-26T13:32:00Z">
        <w:r w:rsidRPr="00673328">
          <w:rPr>
            <w:rFonts w:ascii="宋体" w:eastAsia="宋体" w:hAnsi="宋体" w:cs="宋体" w:hint="eastAsia"/>
          </w:rPr>
          <w:t>skatt</w:t>
        </w:r>
      </w:moveTo>
    </w:p>
    <w:moveToRangeEnd w:id="5228"/>
    <w:p w14:paraId="72F140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skattsedel</w:t>
      </w:r>
    </w:p>
    <w:p w14:paraId="2B866D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30" w:author="Author" w:date="2012-02-26T13:32:00Z" w:name="move318027717"/>
      <w:moveFrom w:id="5231" w:author="Author" w:date="2012-02-26T13:32:00Z">
        <w:r w:rsidRPr="00673328">
          <w:rPr>
            <w:rFonts w:ascii="宋体" w:eastAsia="宋体" w:hAnsi="宋体" w:cs="宋体" w:hint="eastAsia"/>
          </w:rPr>
          <w:t>skatt</w:t>
        </w:r>
      </w:moveFrom>
    </w:p>
    <w:moveFromRangeEnd w:id="5230"/>
    <w:p w14:paraId="2C4C42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skavan</w:t>
      </w:r>
      <w:r w:rsidRPr="00780F39">
        <w:rPr>
          <w:rFonts w:ascii="宋体" w:eastAsia="宋体" w:hAnsi="宋体" w:cs="宋体" w:hint="eastAsia"/>
          <w:lang w:val="sv-SE"/>
        </w:rPr>
        <w:t>k</w:t>
      </w:r>
    </w:p>
    <w:p w14:paraId="04A33E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skaver</w:t>
      </w:r>
    </w:p>
    <w:p w14:paraId="059F7F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skav</w:t>
      </w:r>
    </w:p>
    <w:p w14:paraId="52FD1D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skedde</w:t>
      </w:r>
    </w:p>
    <w:p w14:paraId="536CC0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skede</w:t>
      </w:r>
    </w:p>
    <w:p w14:paraId="0E191A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sked</w:t>
      </w:r>
    </w:p>
    <w:p w14:paraId="74287D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skeende</w:t>
      </w:r>
    </w:p>
    <w:p w14:paraId="50649D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skel0366gd</w:t>
      </w:r>
    </w:p>
    <w:p w14:paraId="3F06A1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skelar</w:t>
      </w:r>
    </w:p>
    <w:p w14:paraId="7C7852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skelett</w:t>
      </w:r>
    </w:p>
    <w:p w14:paraId="2F0621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232" w:author="Author" w:date="2012-02-26T13:32:00Z" w:name="move318027718"/>
      <w:moveTo w:id="5233" w:author="Author" w:date="2012-02-26T13:32:00Z">
        <w:r w:rsidRPr="00673328">
          <w:rPr>
            <w:rFonts w:ascii="宋体" w:eastAsia="宋体" w:hAnsi="宋体" w:cs="宋体" w:hint="eastAsia"/>
          </w:rPr>
          <w:t>skena</w:t>
        </w:r>
      </w:moveTo>
    </w:p>
    <w:moveToRangeEnd w:id="5232"/>
    <w:p w14:paraId="1937B5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skenar</w:t>
      </w:r>
    </w:p>
    <w:p w14:paraId="5F2584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34" w:author="Author" w:date="2012-02-26T13:32:00Z" w:name="move318027718"/>
      <w:moveFrom w:id="5235" w:author="Author" w:date="2012-02-26T13:32:00Z">
        <w:r w:rsidRPr="00673328">
          <w:rPr>
            <w:rFonts w:ascii="宋体" w:eastAsia="宋体" w:hAnsi="宋体" w:cs="宋体" w:hint="eastAsia"/>
          </w:rPr>
          <w:t>skena</w:t>
        </w:r>
      </w:moveFrom>
    </w:p>
    <w:moveFromRangeEnd w:id="5234"/>
    <w:p w14:paraId="094184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skenbar</w:t>
      </w:r>
    </w:p>
    <w:p w14:paraId="318961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skenben</w:t>
      </w:r>
    </w:p>
    <w:p w14:paraId="7E7E10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skenbild</w:t>
      </w:r>
    </w:p>
    <w:p w14:paraId="454D89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skenhelig</w:t>
      </w:r>
    </w:p>
    <w:p w14:paraId="4AA967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sken-</w:t>
      </w:r>
    </w:p>
    <w:p w14:paraId="5FEDFB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sken</w:t>
      </w:r>
    </w:p>
    <w:p w14:paraId="47DBEB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skepnad</w:t>
      </w:r>
    </w:p>
    <w:p w14:paraId="5AF93D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skeppare</w:t>
      </w:r>
    </w:p>
    <w:p w14:paraId="26ADA3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skeppar</w:t>
      </w:r>
    </w:p>
    <w:p w14:paraId="6E7099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36" w:author="Author" w:date="2012-02-26T13:32:00Z" w:name="move318027719"/>
      <w:moveTo w:id="52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skepp</w:t>
        </w:r>
      </w:moveTo>
    </w:p>
    <w:moveToRangeEnd w:id="5236"/>
    <w:p w14:paraId="70AB80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skeppsbrott</w:t>
      </w:r>
    </w:p>
    <w:p w14:paraId="7E7DE6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skeppsbruten</w:t>
      </w:r>
    </w:p>
    <w:p w14:paraId="3D5536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38" w:author="Author" w:date="2012-02-26T13:32:00Z" w:name="move318027719"/>
      <w:moveFrom w:id="5239" w:author="Author" w:date="2012-02-26T13:32:00Z">
        <w:r w:rsidRPr="00673328">
          <w:rPr>
            <w:rFonts w:ascii="宋体" w:eastAsia="宋体" w:hAnsi="宋体" w:cs="宋体" w:hint="eastAsia"/>
          </w:rPr>
          <w:t>skepp</w:t>
        </w:r>
      </w:moveFrom>
    </w:p>
    <w:moveFromRangeEnd w:id="5238"/>
    <w:p w14:paraId="3F0B42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skepsis</w:t>
      </w:r>
    </w:p>
    <w:p w14:paraId="2E09AD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skeptisk</w:t>
      </w:r>
    </w:p>
    <w:p w14:paraId="444C52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sker</w:t>
      </w:r>
    </w:p>
    <w:p w14:paraId="3F180F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sketch</w:t>
      </w:r>
    </w:p>
    <w:p w14:paraId="190EAA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skett</w:t>
      </w:r>
    </w:p>
    <w:p w14:paraId="62B861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skev</w:t>
      </w:r>
    </w:p>
    <w:p w14:paraId="56752A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skickad</w:t>
      </w:r>
    </w:p>
    <w:p w14:paraId="67DC31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skickar</w:t>
      </w:r>
    </w:p>
    <w:p w14:paraId="056705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skickelse</w:t>
      </w:r>
    </w:p>
    <w:p w14:paraId="5C51DB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skicklig</w:t>
      </w:r>
    </w:p>
    <w:p w14:paraId="4B55D7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skick</w:t>
      </w:r>
    </w:p>
    <w:p w14:paraId="374AAF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skida</w:t>
      </w:r>
    </w:p>
    <w:p w14:paraId="473948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skiffer</w:t>
      </w:r>
    </w:p>
    <w:p w14:paraId="7BAFCC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skiftarbetare</w:t>
      </w:r>
    </w:p>
    <w:p w14:paraId="223A60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skiftarbete</w:t>
      </w:r>
    </w:p>
    <w:p w14:paraId="3496E3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skiftar</w:t>
      </w:r>
    </w:p>
    <w:p w14:paraId="1BAC37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skifte</w:t>
      </w:r>
    </w:p>
    <w:p w14:paraId="38D957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skiftg0345ng</w:t>
      </w:r>
    </w:p>
    <w:p w14:paraId="05085A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40" w:author="Author" w:date="2012-02-26T13:32:00Z" w:name="move318027720"/>
      <w:moveTo w:id="52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skift</w:t>
        </w:r>
      </w:moveTo>
    </w:p>
    <w:moveToRangeEnd w:id="5240"/>
    <w:p w14:paraId="2C822D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skiftning</w:t>
      </w:r>
    </w:p>
    <w:p w14:paraId="191AD3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skiftnyckel</w:t>
      </w:r>
    </w:p>
    <w:p w14:paraId="09192A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42" w:author="Author" w:date="2012-02-26T13:32:00Z" w:name="move318027720"/>
      <w:moveFrom w:id="5243" w:author="Author" w:date="2012-02-26T13:32:00Z">
        <w:r w:rsidRPr="00673328">
          <w:rPr>
            <w:rFonts w:ascii="宋体" w:eastAsia="宋体" w:hAnsi="宋体" w:cs="宋体" w:hint="eastAsia"/>
          </w:rPr>
          <w:t>skift</w:t>
        </w:r>
      </w:moveFrom>
    </w:p>
    <w:moveFromRangeEnd w:id="5242"/>
    <w:p w14:paraId="35427E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skifttill0344gg</w:t>
      </w:r>
    </w:p>
    <w:p w14:paraId="530470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skikt</w:t>
      </w:r>
    </w:p>
    <w:p w14:paraId="6C682A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44" w:author="Author" w:date="2012-02-26T13:32:00Z" w:name="move318027721"/>
      <w:moveTo w:id="524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skilde</w:t>
        </w:r>
      </w:moveTo>
    </w:p>
    <w:moveToRangeEnd w:id="5244"/>
    <w:p w14:paraId="732172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skildes</w:t>
      </w:r>
    </w:p>
    <w:p w14:paraId="6537A9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46" w:author="Author" w:date="2012-02-26T13:32:00Z" w:name="move318027722"/>
      <w:moveTo w:id="52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skild</w:t>
        </w:r>
      </w:moveTo>
    </w:p>
    <w:p w14:paraId="257825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48" w:author="Author" w:date="2012-02-26T13:32:00Z" w:name="move318027721"/>
      <w:moveToRangeEnd w:id="5246"/>
      <w:moveFrom w:id="5249" w:author="Author" w:date="2012-02-26T13:32:00Z">
        <w:r w:rsidRPr="00673328">
          <w:rPr>
            <w:rFonts w:ascii="宋体" w:eastAsia="宋体" w:hAnsi="宋体" w:cs="宋体" w:hint="eastAsia"/>
          </w:rPr>
          <w:t>skilde</w:t>
        </w:r>
      </w:moveFrom>
    </w:p>
    <w:moveFromRangeEnd w:id="5248"/>
    <w:p w14:paraId="235F85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skildrar</w:t>
      </w:r>
    </w:p>
    <w:p w14:paraId="0D44CB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50" w:author="Author" w:date="2012-02-26T13:32:00Z" w:name="move318027722"/>
      <w:moveFrom w:id="5251" w:author="Author" w:date="2012-02-26T13:32:00Z">
        <w:r w:rsidRPr="00673328">
          <w:rPr>
            <w:rFonts w:ascii="宋体" w:eastAsia="宋体" w:hAnsi="宋体" w:cs="宋体" w:hint="eastAsia"/>
          </w:rPr>
          <w:t>skild</w:t>
        </w:r>
      </w:moveFrom>
    </w:p>
    <w:moveFromRangeEnd w:id="5250"/>
    <w:p w14:paraId="2292EE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skiljaktig</w:t>
      </w:r>
    </w:p>
    <w:p w14:paraId="79CDD5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skiljedom</w:t>
      </w:r>
    </w:p>
    <w:p w14:paraId="687BA0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skiljeman</w:t>
      </w:r>
    </w:p>
    <w:p w14:paraId="69BE4A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skiljen0344mnd</w:t>
      </w:r>
    </w:p>
    <w:p w14:paraId="443365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52" w:author="Author" w:date="2012-02-26T13:32:00Z" w:name="move318027723"/>
      <w:moveTo w:id="52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skiljer</w:t>
        </w:r>
      </w:moveTo>
    </w:p>
    <w:moveToRangeEnd w:id="5252"/>
    <w:p w14:paraId="02BC2B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skiljer sig</w:t>
      </w:r>
    </w:p>
    <w:p w14:paraId="234528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54" w:author="Author" w:date="2012-02-26T13:32:00Z" w:name="move318027723"/>
      <w:moveFrom w:id="5255" w:author="Author" w:date="2012-02-26T13:32:00Z">
        <w:r w:rsidRPr="00673328">
          <w:rPr>
            <w:rFonts w:ascii="宋体" w:eastAsia="宋体" w:hAnsi="宋体" w:cs="宋体" w:hint="eastAsia"/>
          </w:rPr>
          <w:t>skiljer</w:t>
        </w:r>
      </w:moveFrom>
    </w:p>
    <w:moveFromRangeEnd w:id="5254"/>
    <w:p w14:paraId="07EB74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skiljetecken</w:t>
      </w:r>
    </w:p>
    <w:p w14:paraId="6EE453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skiljev0344g</w:t>
      </w:r>
    </w:p>
    <w:p w14:paraId="48743C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skillingtr</w:t>
      </w:r>
      <w:r w:rsidRPr="00780F39">
        <w:rPr>
          <w:rFonts w:ascii="宋体" w:eastAsia="宋体" w:hAnsi="宋体" w:cs="宋体" w:hint="eastAsia"/>
          <w:lang w:val="sv-SE"/>
        </w:rPr>
        <w:t>yck</w:t>
      </w:r>
    </w:p>
    <w:p w14:paraId="2E3DDE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skillnad</w:t>
      </w:r>
    </w:p>
    <w:p w14:paraId="167EB5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skilsm0344ssa</w:t>
      </w:r>
    </w:p>
    <w:p w14:paraId="161288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skils</w:t>
      </w:r>
    </w:p>
    <w:p w14:paraId="5FFEA0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256" w:author="Author" w:date="2012-02-26T13:32:00Z" w:name="move318027724"/>
      <w:moveTo w:id="5257" w:author="Author" w:date="2012-02-26T13:32:00Z">
        <w:r w:rsidRPr="00673328">
          <w:rPr>
            <w:rFonts w:ascii="宋体" w:eastAsia="宋体" w:hAnsi="宋体" w:cs="宋体" w:hint="eastAsia"/>
          </w:rPr>
          <w:t>skilt</w:t>
        </w:r>
      </w:moveTo>
    </w:p>
    <w:moveToRangeEnd w:id="5256"/>
    <w:p w14:paraId="466608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skilts</w:t>
      </w:r>
    </w:p>
    <w:p w14:paraId="2F2A9D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58" w:author="Author" w:date="2012-02-26T13:32:00Z" w:name="move318027724"/>
      <w:moveFrom w:id="5259" w:author="Author" w:date="2012-02-26T13:32:00Z">
        <w:r w:rsidRPr="00673328">
          <w:rPr>
            <w:rFonts w:ascii="宋体" w:eastAsia="宋体" w:hAnsi="宋体" w:cs="宋体" w:hint="eastAsia"/>
          </w:rPr>
          <w:t>skilt</w:t>
        </w:r>
      </w:moveFrom>
    </w:p>
    <w:moveFromRangeEnd w:id="5258"/>
    <w:p w14:paraId="534DBF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skimmer</w:t>
      </w:r>
    </w:p>
    <w:p w14:paraId="68CA4A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skimrar</w:t>
      </w:r>
    </w:p>
    <w:p w14:paraId="338622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skiner</w:t>
      </w:r>
    </w:p>
    <w:p w14:paraId="3BE327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skingrar</w:t>
      </w:r>
    </w:p>
    <w:p w14:paraId="147808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skinit</w:t>
      </w:r>
    </w:p>
    <w:p w14:paraId="5BD7C4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skinka</w:t>
      </w:r>
    </w:p>
    <w:p w14:paraId="7F95E2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skinnar</w:t>
      </w:r>
    </w:p>
    <w:p w14:paraId="341A89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skinn</w:t>
      </w:r>
    </w:p>
    <w:p w14:paraId="792BA3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skipar</w:t>
      </w:r>
    </w:p>
    <w:p w14:paraId="1A368A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skippar</w:t>
      </w:r>
    </w:p>
    <w:p w14:paraId="397199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skir</w:t>
      </w:r>
    </w:p>
    <w:p w14:paraId="56247B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skisserar</w:t>
      </w:r>
    </w:p>
    <w:p w14:paraId="50AA3B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skiss</w:t>
      </w:r>
    </w:p>
    <w:p w14:paraId="2DC4DC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skitar ner</w:t>
      </w:r>
    </w:p>
    <w:p w14:paraId="74528A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skiter</w:t>
      </w:r>
    </w:p>
    <w:p w14:paraId="10EA15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60" w:author="Author" w:date="2012-02-26T13:32:00Z" w:name="move318027725"/>
      <w:moveFrom w:id="5261" w:author="Author" w:date="2012-02-26T13:32:00Z">
        <w:r w:rsidRPr="00673328">
          <w:rPr>
            <w:rFonts w:ascii="宋体" w:eastAsia="宋体" w:hAnsi="宋体" w:cs="宋体" w:hint="eastAsia"/>
          </w:rPr>
          <w:t>skitsnack</w:t>
        </w:r>
      </w:moveFrom>
    </w:p>
    <w:moveFromRangeEnd w:id="5260"/>
    <w:p w14:paraId="1DAA60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skit-</w:t>
      </w:r>
    </w:p>
    <w:p w14:paraId="2C378F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skit</w:t>
      </w:r>
    </w:p>
    <w:p w14:paraId="6A762D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62" w:author="Author" w:date="2012-02-26T13:32:00Z" w:name="move318027725"/>
      <w:moveTo w:id="526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skitsnack</w:t>
        </w:r>
      </w:moveTo>
    </w:p>
    <w:p w14:paraId="52BF1E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64" w:author="Author" w:date="2012-02-26T13:32:00Z" w:name="move318027726"/>
      <w:moveToRangeEnd w:id="5262"/>
      <w:moveTo w:id="52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skiva</w:t>
        </w:r>
      </w:moveTo>
    </w:p>
    <w:moveToRangeEnd w:id="5264"/>
    <w:p w14:paraId="090E1D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skivar</w:t>
      </w:r>
    </w:p>
    <w:p w14:paraId="7F52C6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66" w:author="Author" w:date="2012-02-26T13:32:00Z" w:name="move318027726"/>
      <w:moveFrom w:id="5267" w:author="Author" w:date="2012-02-26T13:32:00Z">
        <w:r w:rsidRPr="00673328">
          <w:rPr>
            <w:rFonts w:ascii="宋体" w:eastAsia="宋体" w:hAnsi="宋体" w:cs="宋体" w:hint="eastAsia"/>
          </w:rPr>
          <w:t>skiva</w:t>
        </w:r>
      </w:moveFrom>
    </w:p>
    <w:moveFromRangeEnd w:id="5266"/>
    <w:p w14:paraId="7D8FA9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skivspelare</w:t>
      </w:r>
    </w:p>
    <w:p w14:paraId="0B6924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skivst0345ng</w:t>
      </w:r>
    </w:p>
    <w:p w14:paraId="5BADE4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skjorta</w:t>
      </w:r>
    </w:p>
    <w:p w14:paraId="391AC0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skjul</w:t>
      </w:r>
    </w:p>
    <w:p w14:paraId="525D5F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skjutbana</w:t>
      </w:r>
    </w:p>
    <w:p w14:paraId="632FDC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skjuter</w:t>
      </w:r>
    </w:p>
    <w:p w14:paraId="3E302B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skjut</w:t>
      </w:r>
      <w:r w:rsidRPr="00780F39">
        <w:rPr>
          <w:rFonts w:ascii="宋体" w:eastAsia="宋体" w:hAnsi="宋体" w:cs="宋体" w:hint="eastAsia"/>
          <w:lang w:val="sv-SE"/>
        </w:rPr>
        <w:t>er till</w:t>
      </w:r>
    </w:p>
    <w:p w14:paraId="58FE3E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skjuter ut</w:t>
      </w:r>
    </w:p>
    <w:p w14:paraId="2CC1C8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skjutglad</w:t>
      </w:r>
    </w:p>
    <w:p w14:paraId="212336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skjutit</w:t>
      </w:r>
    </w:p>
    <w:p w14:paraId="5EE2CF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skjutsar</w:t>
      </w:r>
    </w:p>
    <w:p w14:paraId="3E3ED8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skjuts</w:t>
      </w:r>
    </w:p>
    <w:p w14:paraId="0C04D4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68" w:author="Author" w:date="2012-02-26T13:32:00Z" w:name="move318027727"/>
      <w:moveTo w:id="52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 k</w:t>
        </w:r>
      </w:moveTo>
    </w:p>
    <w:moveToRangeEnd w:id="5268"/>
    <w:p w14:paraId="3066C9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skockar sig</w:t>
      </w:r>
    </w:p>
    <w:p w14:paraId="724920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skockas</w:t>
      </w:r>
    </w:p>
    <w:p w14:paraId="7A7E1A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skock</w:t>
      </w:r>
    </w:p>
    <w:p w14:paraId="52B90E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skodon</w:t>
      </w:r>
    </w:p>
    <w:p w14:paraId="207F78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70" w:author="Author" w:date="2012-02-26T13:32:00Z" w:name="move318027728"/>
      <w:moveTo w:id="52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skog</w:t>
        </w:r>
      </w:moveTo>
    </w:p>
    <w:moveToRangeEnd w:id="5270"/>
    <w:p w14:paraId="552ECE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skogsbruk</w:t>
      </w:r>
    </w:p>
    <w:p w14:paraId="7FC1E8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skogsbryn</w:t>
      </w:r>
    </w:p>
    <w:p w14:paraId="4D08BF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skogsd0366d</w:t>
      </w:r>
    </w:p>
    <w:p w14:paraId="639F76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skogsmulleskola</w:t>
      </w:r>
    </w:p>
    <w:p w14:paraId="259F31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72" w:author="Author" w:date="2012-02-26T13:32:00Z" w:name="move318027728"/>
      <w:moveFrom w:id="5273" w:author="Author" w:date="2012-02-26T13:32:00Z">
        <w:r w:rsidRPr="00673328">
          <w:rPr>
            <w:rFonts w:ascii="宋体" w:eastAsia="宋体" w:hAnsi="宋体" w:cs="宋体" w:hint="eastAsia"/>
          </w:rPr>
          <w:t>skog</w:t>
        </w:r>
      </w:moveFrom>
    </w:p>
    <w:moveFromRangeEnd w:id="5272"/>
    <w:p w14:paraId="779CF5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skohorn</w:t>
      </w:r>
    </w:p>
    <w:p w14:paraId="5B7D72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skojare</w:t>
      </w:r>
    </w:p>
    <w:p w14:paraId="76B005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skojar</w:t>
      </w:r>
    </w:p>
    <w:p w14:paraId="59C3B0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skojfrisk</w:t>
      </w:r>
    </w:p>
    <w:p w14:paraId="434F0D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skojig</w:t>
      </w:r>
    </w:p>
    <w:p w14:paraId="4AC11D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skoj</w:t>
      </w:r>
    </w:p>
    <w:p w14:paraId="6DA119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skokr0344m</w:t>
      </w:r>
    </w:p>
    <w:p w14:paraId="586DE0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skol0345r</w:t>
      </w:r>
    </w:p>
    <w:p w14:paraId="0A399C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74" w:author="Author" w:date="2012-02-26T13:32:00Z" w:name="move318027729"/>
      <w:moveTo w:id="527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skola</w:t>
        </w:r>
      </w:moveTo>
    </w:p>
    <w:moveToRangeEnd w:id="5274"/>
    <w:p w14:paraId="5F3BA0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skolar</w:t>
      </w:r>
    </w:p>
    <w:p w14:paraId="672C8B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76" w:author="Author" w:date="2012-02-26T13:32:00Z" w:name="move318027729"/>
      <w:moveFrom w:id="5277" w:author="Author" w:date="2012-02-26T13:32:00Z">
        <w:r w:rsidRPr="00673328">
          <w:rPr>
            <w:rFonts w:ascii="宋体" w:eastAsia="宋体" w:hAnsi="宋体" w:cs="宋体" w:hint="eastAsia"/>
          </w:rPr>
          <w:t>skola</w:t>
        </w:r>
      </w:moveFrom>
    </w:p>
    <w:moveFromRangeEnd w:id="5276"/>
    <w:p w14:paraId="0D89A6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skolb0344nk</w:t>
      </w:r>
    </w:p>
    <w:p w14:paraId="74C049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skolbespisning</w:t>
      </w:r>
    </w:p>
    <w:p w14:paraId="0FDA30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skolexe</w:t>
      </w:r>
      <w:r w:rsidRPr="00780F39">
        <w:rPr>
          <w:rFonts w:ascii="宋体" w:eastAsia="宋体" w:hAnsi="宋体" w:cs="宋体" w:hint="eastAsia"/>
          <w:lang w:val="sv-SE"/>
        </w:rPr>
        <w:t>mpel</w:t>
      </w:r>
    </w:p>
    <w:p w14:paraId="407AF2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skolg0345ng</w:t>
      </w:r>
    </w:p>
    <w:p w14:paraId="47B329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skolg0345rd</w:t>
      </w:r>
    </w:p>
    <w:p w14:paraId="3F4234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skolh0344lsov0345rd</w:t>
      </w:r>
    </w:p>
    <w:p w14:paraId="69D47C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skolhem</w:t>
      </w:r>
    </w:p>
    <w:p w14:paraId="17C255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skolkar</w:t>
      </w:r>
    </w:p>
    <w:p w14:paraId="1559A5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78" w:author="Author" w:date="2012-02-26T13:32:00Z" w:name="move318027730"/>
      <w:moveTo w:id="52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skolk</w:t>
        </w:r>
      </w:moveTo>
    </w:p>
    <w:moveToRangeEnd w:id="5278"/>
    <w:p w14:paraId="2B41E6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skolkontor</w:t>
      </w:r>
    </w:p>
    <w:p w14:paraId="1A45E4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skolkort</w:t>
      </w:r>
    </w:p>
    <w:p w14:paraId="32E4A6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80" w:author="Author" w:date="2012-02-26T13:32:00Z" w:name="move318027730"/>
      <w:moveFrom w:id="5281" w:author="Author" w:date="2012-02-26T13:32:00Z">
        <w:r w:rsidRPr="00673328">
          <w:rPr>
            <w:rFonts w:ascii="宋体" w:eastAsia="宋体" w:hAnsi="宋体" w:cs="宋体" w:hint="eastAsia"/>
          </w:rPr>
          <w:t>skolk</w:t>
        </w:r>
      </w:moveFrom>
    </w:p>
    <w:moveFromRangeEnd w:id="5280"/>
    <w:p w14:paraId="06665A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skolkurator</w:t>
      </w:r>
    </w:p>
    <w:p w14:paraId="1FA5AB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skolleda</w:t>
      </w:r>
    </w:p>
    <w:p w14:paraId="31A5C8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skolm0345ltid</w:t>
      </w:r>
    </w:p>
    <w:p w14:paraId="401066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skolmogen</w:t>
      </w:r>
    </w:p>
    <w:p w14:paraId="502896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skolplikt</w:t>
      </w:r>
    </w:p>
    <w:p w14:paraId="4021D3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skolpsykolog</w:t>
      </w:r>
    </w:p>
    <w:p w14:paraId="6CC0DD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skolsk0366terska</w:t>
      </w:r>
    </w:p>
    <w:p w14:paraId="3E06BC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skolskjuts</w:t>
      </w:r>
    </w:p>
    <w:p w14:paraId="238B9F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skolstyrelse</w:t>
      </w:r>
    </w:p>
    <w:p w14:paraId="3E7A85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skoltandv0345rd</w:t>
      </w:r>
    </w:p>
    <w:p w14:paraId="7D66E3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skoltermin</w:t>
      </w:r>
    </w:p>
    <w:p w14:paraId="6F39A6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skoltr0366tthet</w:t>
      </w:r>
    </w:p>
    <w:p w14:paraId="11B005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skolunderbygg</w:t>
      </w:r>
      <w:r w:rsidRPr="00780F39">
        <w:rPr>
          <w:rFonts w:ascii="宋体" w:eastAsia="宋体" w:hAnsi="宋体" w:cs="宋体" w:hint="eastAsia"/>
          <w:lang w:val="sv-SE"/>
        </w:rPr>
        <w:t>nad</w:t>
      </w:r>
    </w:p>
    <w:p w14:paraId="28E0C5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skolungdom</w:t>
      </w:r>
    </w:p>
    <w:p w14:paraId="52017B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Skolverket</w:t>
      </w:r>
    </w:p>
    <w:p w14:paraId="1DDF2B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skomakare</w:t>
      </w:r>
    </w:p>
    <w:p w14:paraId="159EBD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skomakeri</w:t>
      </w:r>
    </w:p>
    <w:p w14:paraId="05D67D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82" w:author="Author" w:date="2012-02-26T13:32:00Z" w:name="move318027731"/>
      <w:moveTo w:id="528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sko</w:t>
        </w:r>
      </w:moveTo>
    </w:p>
    <w:moveToRangeEnd w:id="5282"/>
    <w:p w14:paraId="109C75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skonar</w:t>
      </w:r>
    </w:p>
    <w:p w14:paraId="5D4DD3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skoningsl0366s</w:t>
      </w:r>
    </w:p>
    <w:p w14:paraId="0DC474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skonsam</w:t>
      </w:r>
    </w:p>
    <w:p w14:paraId="44BD43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skopa</w:t>
      </w:r>
    </w:p>
    <w:p w14:paraId="2BCF9A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284" w:author="Author" w:date="2012-02-26T13:32:00Z" w:name="move318027732"/>
      <w:moveTo w:id="528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skor</w:t>
        </w:r>
      </w:moveTo>
    </w:p>
    <w:moveToRangeEnd w:id="5284"/>
    <w:p w14:paraId="56667F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skorpa</w:t>
      </w:r>
    </w:p>
    <w:p w14:paraId="353A41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skorrar</w:t>
      </w:r>
    </w:p>
    <w:p w14:paraId="16E0CD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skor sig</w:t>
      </w:r>
    </w:p>
    <w:p w14:paraId="492FEB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286" w:author="Author" w:date="2012-02-26T13:32:00Z" w:name="move318027733"/>
      <w:moveTo w:id="5287" w:author="Author" w:date="2012-02-26T13:32:00Z">
        <w:r w:rsidRPr="00673328">
          <w:rPr>
            <w:rFonts w:ascii="宋体" w:eastAsia="宋体" w:hAnsi="宋体" w:cs="宋体" w:hint="eastAsia"/>
          </w:rPr>
          <w:t>skorsten</w:t>
        </w:r>
      </w:moveTo>
    </w:p>
    <w:moveToRangeEnd w:id="5286"/>
    <w:p w14:paraId="4E5DAA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skorstensfejare</w:t>
      </w:r>
    </w:p>
    <w:p w14:paraId="08C9C7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88" w:author="Author" w:date="2012-02-26T13:32:00Z" w:name="move318027733"/>
      <w:moveFrom w:id="5289" w:author="Author" w:date="2012-02-26T13:32:00Z">
        <w:r w:rsidRPr="00673328">
          <w:rPr>
            <w:rFonts w:ascii="宋体" w:eastAsia="宋体" w:hAnsi="宋体" w:cs="宋体" w:hint="eastAsia"/>
          </w:rPr>
          <w:t>skorsten</w:t>
        </w:r>
      </w:moveFrom>
    </w:p>
    <w:p w14:paraId="3FECD2D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90" w:author="Author" w:date="2012-02-26T13:32:00Z" w:name="move318027732"/>
      <w:moveFromRangeEnd w:id="5288"/>
      <w:moveFrom w:id="5291" w:author="Author" w:date="2012-02-26T13:32:00Z">
        <w:r w:rsidRPr="00673328">
          <w:rPr>
            <w:rFonts w:ascii="宋体" w:eastAsia="宋体" w:hAnsi="宋体" w:cs="宋体" w:hint="eastAsia"/>
          </w:rPr>
          <w:t>skor</w:t>
        </w:r>
      </w:moveFrom>
    </w:p>
    <w:moveFromRangeEnd w:id="5290"/>
    <w:p w14:paraId="7A5B82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skorv</w:t>
      </w:r>
    </w:p>
    <w:p w14:paraId="23B5AD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skoskav</w:t>
      </w:r>
    </w:p>
    <w:p w14:paraId="7B6142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92" w:author="Author" w:date="2012-02-26T13:32:00Z" w:name="move318027731"/>
      <w:moveFrom w:id="5293" w:author="Author" w:date="2012-02-26T13:32:00Z">
        <w:r w:rsidRPr="00673328">
          <w:rPr>
            <w:rFonts w:ascii="宋体" w:eastAsia="宋体" w:hAnsi="宋体" w:cs="宋体" w:hint="eastAsia"/>
          </w:rPr>
          <w:t>sko</w:t>
        </w:r>
      </w:moveFrom>
    </w:p>
    <w:moveFromRangeEnd w:id="5292"/>
    <w:p w14:paraId="0BD71F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skoter</w:t>
      </w:r>
    </w:p>
    <w:p w14:paraId="56E324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skotsk</w:t>
      </w:r>
    </w:p>
    <w:p w14:paraId="62EF50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skott0345r</w:t>
      </w:r>
    </w:p>
    <w:p w14:paraId="11E95D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skottar</w:t>
      </w:r>
    </w:p>
    <w:p w14:paraId="40BB10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skottdag</w:t>
      </w:r>
    </w:p>
    <w:p w14:paraId="6378FF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skotte</w:t>
      </w:r>
    </w:p>
    <w:p w14:paraId="33FFC7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skottglugg</w:t>
      </w:r>
    </w:p>
    <w:p w14:paraId="769532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skotth0345ll</w:t>
      </w:r>
    </w:p>
    <w:p w14:paraId="54B19B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skottk0344rra</w:t>
      </w:r>
    </w:p>
    <w:p w14:paraId="3CA9F9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skottlossning</w:t>
      </w:r>
    </w:p>
    <w:p w14:paraId="5FDCEA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294" w:author="Author" w:date="2012-02-26T13:32:00Z" w:name="move318027734"/>
      <w:moveTo w:id="5295" w:author="Author" w:date="2012-02-26T13:32:00Z">
        <w:r w:rsidRPr="00673328">
          <w:rPr>
            <w:rFonts w:ascii="宋体" w:eastAsia="宋体" w:hAnsi="宋体" w:cs="宋体" w:hint="eastAsia"/>
          </w:rPr>
          <w:t>s</w:t>
        </w:r>
        <w:r w:rsidRPr="00673328">
          <w:rPr>
            <w:rFonts w:ascii="宋体" w:eastAsia="宋体" w:hAnsi="宋体" w:cs="宋体" w:hint="eastAsia"/>
          </w:rPr>
          <w:t>kott</w:t>
        </w:r>
      </w:moveTo>
    </w:p>
    <w:moveToRangeEnd w:id="5294"/>
    <w:p w14:paraId="391713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skottpengar</w:t>
      </w:r>
    </w:p>
    <w:p w14:paraId="454689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skotts0344ker</w:t>
      </w:r>
    </w:p>
    <w:p w14:paraId="5D45904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296" w:author="Author" w:date="2012-02-26T13:32:00Z" w:name="move318027734"/>
      <w:moveFrom w:id="5297" w:author="Author" w:date="2012-02-26T13:32:00Z">
        <w:r w:rsidRPr="00673328">
          <w:rPr>
            <w:rFonts w:ascii="宋体" w:eastAsia="宋体" w:hAnsi="宋体" w:cs="宋体" w:hint="eastAsia"/>
          </w:rPr>
          <w:t>s</w:t>
        </w:r>
        <w:r w:rsidRPr="00673328">
          <w:rPr>
            <w:rFonts w:ascii="宋体" w:eastAsia="宋体" w:hAnsi="宋体" w:cs="宋体" w:hint="eastAsia"/>
          </w:rPr>
          <w:t>kott</w:t>
        </w:r>
      </w:moveFrom>
    </w:p>
    <w:moveFromRangeEnd w:id="5296"/>
    <w:p w14:paraId="3E0A2E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skovel</w:t>
      </w:r>
    </w:p>
    <w:p w14:paraId="27ADE2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skr0344ckinjagande</w:t>
      </w:r>
    </w:p>
    <w:p w14:paraId="54D7AD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298" w:author="Author" w:date="2012-02-26T13:32:00Z" w:name="move318027735"/>
      <w:moveTo w:id="5299" w:author="Author" w:date="2012-02-26T13:32:00Z">
        <w:r w:rsidRPr="00673328">
          <w:rPr>
            <w:rFonts w:ascii="宋体" w:eastAsia="宋体" w:hAnsi="宋体" w:cs="宋体" w:hint="eastAsia"/>
          </w:rPr>
          <w:t>skr0344ck</w:t>
        </w:r>
      </w:moveTo>
    </w:p>
    <w:moveToRangeEnd w:id="5298"/>
    <w:p w14:paraId="713584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skr0344ckslagen</w:t>
      </w:r>
    </w:p>
    <w:p w14:paraId="50BD98D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00" w:author="Author" w:date="2012-02-26T13:32:00Z" w:name="move318027735"/>
      <w:moveFrom w:id="5301" w:author="Author" w:date="2012-02-26T13:32:00Z">
        <w:r w:rsidRPr="00673328">
          <w:rPr>
            <w:rFonts w:ascii="宋体" w:eastAsia="宋体" w:hAnsi="宋体" w:cs="宋体" w:hint="eastAsia"/>
          </w:rPr>
          <w:t>skr0344ck</w:t>
        </w:r>
      </w:moveFrom>
    </w:p>
    <w:moveFromRangeEnd w:id="5300"/>
    <w:p w14:paraId="2D27EE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skr0344ddare</w:t>
      </w:r>
    </w:p>
    <w:p w14:paraId="6FF938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skr0344ddarsyr</w:t>
      </w:r>
    </w:p>
    <w:p w14:paraId="4709B1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skr0344der</w:t>
      </w:r>
    </w:p>
    <w:p w14:paraId="59F1B1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skr0344ller</w:t>
      </w:r>
    </w:p>
    <w:p w14:paraId="282902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skr0344ll</w:t>
      </w:r>
    </w:p>
    <w:p w14:paraId="48536D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skr0344mmande</w:t>
      </w:r>
    </w:p>
    <w:p w14:paraId="43A573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skr0344mmer</w:t>
      </w:r>
    </w:p>
    <w:p w14:paraId="3D50BE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skr0344msel</w:t>
      </w:r>
    </w:p>
    <w:p w14:paraId="5DAA03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skr0344mskott</w:t>
      </w:r>
    </w:p>
    <w:p w14:paraId="5E63A9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skr0344nar</w:t>
      </w:r>
    </w:p>
    <w:p w14:paraId="306985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skr0344n</w:t>
      </w:r>
    </w:p>
    <w:p w14:paraId="5B4223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skr0344par ner</w:t>
      </w:r>
    </w:p>
    <w:p w14:paraId="1362E8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skr0344pig</w:t>
      </w:r>
    </w:p>
    <w:p w14:paraId="548E93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skr0344p</w:t>
      </w:r>
    </w:p>
    <w:p w14:paraId="7CCED8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</w:t>
      </w:r>
      <w:r w:rsidRPr="00780F39">
        <w:rPr>
          <w:rFonts w:ascii="宋体" w:eastAsia="宋体" w:hAnsi="宋体" w:cs="宋体" w:hint="eastAsia"/>
          <w:lang w:val="sv-SE"/>
        </w:rPr>
        <w:t>44vlar</w:t>
      </w:r>
    </w:p>
    <w:p w14:paraId="2663C0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skr0345lar</w:t>
      </w:r>
    </w:p>
    <w:p w14:paraId="5BDEC8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skr0345l</w:t>
      </w:r>
    </w:p>
    <w:p w14:paraId="0CC64E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skr0345ma</w:t>
      </w:r>
    </w:p>
    <w:p w14:paraId="2ECF84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skr0345</w:t>
      </w:r>
    </w:p>
    <w:p w14:paraId="6A1C67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skr0366na</w:t>
      </w:r>
    </w:p>
    <w:p w14:paraId="5EC793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skr0366plig</w:t>
      </w:r>
    </w:p>
    <w:p w14:paraId="298273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skr0366t</w:t>
      </w:r>
    </w:p>
    <w:p w14:paraId="0CA0E8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02" w:author="Author" w:date="2012-02-26T13:32:00Z" w:name="move318027736"/>
      <w:moveTo w:id="53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skraj</w:t>
        </w:r>
      </w:moveTo>
    </w:p>
    <w:moveToRangeEnd w:id="5302"/>
    <w:p w14:paraId="141465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skrajsen</w:t>
      </w:r>
    </w:p>
    <w:p w14:paraId="149D32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04" w:author="Author" w:date="2012-02-26T13:32:00Z" w:name="move318027736"/>
      <w:moveFrom w:id="5305" w:author="Author" w:date="2012-02-26T13:32:00Z">
        <w:r w:rsidRPr="00673328">
          <w:rPr>
            <w:rFonts w:ascii="宋体" w:eastAsia="宋体" w:hAnsi="宋体" w:cs="宋体" w:hint="eastAsia"/>
          </w:rPr>
          <w:t>skraj</w:t>
        </w:r>
      </w:moveFrom>
    </w:p>
    <w:moveFromRangeEnd w:id="5304"/>
    <w:p w14:paraId="6D8F48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skral</w:t>
      </w:r>
    </w:p>
    <w:p w14:paraId="2CE48A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skraltig</w:t>
      </w:r>
    </w:p>
    <w:p w14:paraId="568F7B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skramlar</w:t>
      </w:r>
    </w:p>
    <w:p w14:paraId="59825C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skrammel</w:t>
      </w:r>
    </w:p>
    <w:p w14:paraId="791FD9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skranglig</w:t>
      </w:r>
    </w:p>
    <w:p w14:paraId="55E2F8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skrank</w:t>
      </w:r>
    </w:p>
    <w:p w14:paraId="7F5CF6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306" w:author="Author" w:date="2012-02-26T13:32:00Z" w:name="move318027737"/>
      <w:moveTo w:id="5307" w:author="Author" w:date="2012-02-26T13:32:00Z">
        <w:r w:rsidRPr="00673328">
          <w:rPr>
            <w:rFonts w:ascii="宋体" w:eastAsia="宋体" w:hAnsi="宋体" w:cs="宋体" w:hint="eastAsia"/>
          </w:rPr>
          <w:t>skrapa</w:t>
        </w:r>
      </w:moveTo>
    </w:p>
    <w:moveToRangeEnd w:id="5306"/>
    <w:p w14:paraId="2C7C57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skrapar</w:t>
      </w:r>
    </w:p>
    <w:p w14:paraId="6DB262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08" w:author="Author" w:date="2012-02-26T13:32:00Z" w:name="move318027737"/>
      <w:moveFrom w:id="5309" w:author="Author" w:date="2012-02-26T13:32:00Z">
        <w:r w:rsidRPr="00673328">
          <w:rPr>
            <w:rFonts w:ascii="宋体" w:eastAsia="宋体" w:hAnsi="宋体" w:cs="宋体" w:hint="eastAsia"/>
          </w:rPr>
          <w:t>skrapa</w:t>
        </w:r>
      </w:moveFrom>
    </w:p>
    <w:moveFromRangeEnd w:id="5308"/>
    <w:p w14:paraId="393A57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skrattar</w:t>
      </w:r>
    </w:p>
    <w:p w14:paraId="0E3934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skrattgrop</w:t>
      </w:r>
    </w:p>
    <w:p w14:paraId="438D26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310" w:author="Author" w:date="2012-02-26T13:32:00Z" w:name="move318027738"/>
      <w:moveTo w:id="5311" w:author="Author" w:date="2012-02-26T13:32:00Z">
        <w:r w:rsidRPr="00673328">
          <w:rPr>
            <w:rFonts w:ascii="宋体" w:eastAsia="宋体" w:hAnsi="宋体" w:cs="宋体" w:hint="eastAsia"/>
          </w:rPr>
          <w:t>skratt</w:t>
        </w:r>
      </w:moveTo>
    </w:p>
    <w:moveToRangeEnd w:id="5310"/>
    <w:p w14:paraId="18FCFE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skrattretande</w:t>
      </w:r>
    </w:p>
    <w:p w14:paraId="6F7B75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12" w:author="Author" w:date="2012-02-26T13:32:00Z" w:name="move318027738"/>
      <w:moveFrom w:id="5313" w:author="Author" w:date="2012-02-26T13:32:00Z">
        <w:r w:rsidRPr="00673328">
          <w:rPr>
            <w:rFonts w:ascii="宋体" w:eastAsia="宋体" w:hAnsi="宋体" w:cs="宋体" w:hint="eastAsia"/>
          </w:rPr>
          <w:t>skratt</w:t>
        </w:r>
      </w:moveFrom>
    </w:p>
    <w:moveFromRangeEnd w:id="5312"/>
    <w:p w14:paraId="3CC61D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skred</w:t>
      </w:r>
    </w:p>
    <w:p w14:paraId="176603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skrek</w:t>
      </w:r>
    </w:p>
    <w:p w14:paraId="3F8FDD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314" w:author="Author" w:date="2012-02-26T13:32:00Z" w:name="move318027739"/>
      <w:moveTo w:id="5315" w:author="Author" w:date="2012-02-26T13:32:00Z">
        <w:r w:rsidRPr="00673328">
          <w:rPr>
            <w:rFonts w:ascii="宋体" w:eastAsia="宋体" w:hAnsi="宋体" w:cs="宋体" w:hint="eastAsia"/>
          </w:rPr>
          <w:t>skreva</w:t>
        </w:r>
      </w:moveTo>
    </w:p>
    <w:moveToRangeEnd w:id="5314"/>
    <w:p w14:paraId="0D3F66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skrevar</w:t>
      </w:r>
    </w:p>
    <w:p w14:paraId="6E5DEE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16" w:author="Author" w:date="2012-02-26T13:32:00Z" w:name="move318027739"/>
      <w:moveFrom w:id="5317" w:author="Author" w:date="2012-02-26T13:32:00Z">
        <w:r w:rsidRPr="00673328">
          <w:rPr>
            <w:rFonts w:ascii="宋体" w:eastAsia="宋体" w:hAnsi="宋体" w:cs="宋体" w:hint="eastAsia"/>
          </w:rPr>
          <w:t>skreva</w:t>
        </w:r>
      </w:moveFrom>
    </w:p>
    <w:moveFromRangeEnd w:id="5316"/>
    <w:p w14:paraId="545819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skrev</w:t>
      </w:r>
    </w:p>
    <w:p w14:paraId="52CD5E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skriande</w:t>
      </w:r>
    </w:p>
    <w:p w14:paraId="2B9C17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skribent</w:t>
      </w:r>
    </w:p>
    <w:p w14:paraId="1E3384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skrider</w:t>
      </w:r>
    </w:p>
    <w:p w14:paraId="396C35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skridsko</w:t>
      </w:r>
    </w:p>
    <w:p w14:paraId="074FF2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skriftlig</w:t>
      </w:r>
    </w:p>
    <w:p w14:paraId="210629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318" w:author="Author" w:date="2012-02-26T13:32:00Z" w:name="move318027740"/>
      <w:moveTo w:id="5319" w:author="Author" w:date="2012-02-26T13:32:00Z">
        <w:r w:rsidRPr="00673328">
          <w:rPr>
            <w:rFonts w:ascii="宋体" w:eastAsia="宋体" w:hAnsi="宋体" w:cs="宋体" w:hint="eastAsia"/>
          </w:rPr>
          <w:t>skrift</w:t>
        </w:r>
      </w:moveTo>
    </w:p>
    <w:moveToRangeEnd w:id="5318"/>
    <w:p w14:paraId="046D3D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skriftspr0345k</w:t>
      </w:r>
    </w:p>
    <w:p w14:paraId="6DEAE46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skriftst0344llare</w:t>
      </w:r>
    </w:p>
    <w:p w14:paraId="249A16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20" w:author="Author" w:date="2012-02-26T13:32:00Z" w:name="move318027740"/>
      <w:moveFrom w:id="5321" w:author="Author" w:date="2012-02-26T13:32:00Z">
        <w:r w:rsidRPr="00673328">
          <w:rPr>
            <w:rFonts w:ascii="宋体" w:eastAsia="宋体" w:hAnsi="宋体" w:cs="宋体" w:hint="eastAsia"/>
          </w:rPr>
          <w:t>skrift</w:t>
        </w:r>
      </w:moveFrom>
    </w:p>
    <w:moveFromRangeEnd w:id="5320"/>
    <w:p w14:paraId="674A43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skriker</w:t>
      </w:r>
    </w:p>
    <w:p w14:paraId="26FB23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skrikig</w:t>
      </w:r>
    </w:p>
    <w:p w14:paraId="0B901C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skrikit</w:t>
      </w:r>
    </w:p>
    <w:p w14:paraId="32B4C8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skrik</w:t>
      </w:r>
    </w:p>
    <w:p w14:paraId="5C8D6D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22" w:author="Author" w:date="2012-02-26T13:32:00Z" w:name="move318027741"/>
      <w:moveTo w:id="53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skri</w:t>
        </w:r>
      </w:moveTo>
    </w:p>
    <w:moveToRangeEnd w:id="5322"/>
    <w:p w14:paraId="38AB47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skrinl0344gger</w:t>
      </w:r>
    </w:p>
    <w:p w14:paraId="1DD9A1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skrin</w:t>
      </w:r>
    </w:p>
    <w:p w14:paraId="410E81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skripta</w:t>
      </w:r>
    </w:p>
    <w:p w14:paraId="46573F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24" w:author="Author" w:date="2012-02-26T13:32:00Z" w:name="move318027741"/>
      <w:moveFrom w:id="5325" w:author="Author" w:date="2012-02-26T13:32:00Z">
        <w:r w:rsidRPr="00673328">
          <w:rPr>
            <w:rFonts w:ascii="宋体" w:eastAsia="宋体" w:hAnsi="宋体" w:cs="宋体" w:hint="eastAsia"/>
          </w:rPr>
          <w:t>skri</w:t>
        </w:r>
      </w:moveFrom>
    </w:p>
    <w:moveFromRangeEnd w:id="5324"/>
    <w:p w14:paraId="648388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skritt</w:t>
      </w:r>
    </w:p>
    <w:p w14:paraId="250DA1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skrivare</w:t>
      </w:r>
    </w:p>
    <w:p w14:paraId="170C31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skrivbok</w:t>
      </w:r>
    </w:p>
    <w:p w14:paraId="49E690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skrivbord</w:t>
      </w:r>
    </w:p>
    <w:p w14:paraId="2D51A7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skrivelse</w:t>
      </w:r>
    </w:p>
    <w:p w14:paraId="3086C7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skriverier</w:t>
      </w:r>
    </w:p>
    <w:p w14:paraId="3D9CAF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skriver</w:t>
      </w:r>
    </w:p>
    <w:p w14:paraId="3F0F6A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skriver ut</w:t>
      </w:r>
    </w:p>
    <w:p w14:paraId="4D697C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skrivit</w:t>
      </w:r>
    </w:p>
    <w:p w14:paraId="62DCAB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skrivkramp</w:t>
      </w:r>
    </w:p>
    <w:p w14:paraId="46A4A7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skrivkunnig</w:t>
      </w:r>
    </w:p>
    <w:p w14:paraId="35A798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skrivmaskin</w:t>
      </w:r>
    </w:p>
    <w:p w14:paraId="799C9B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skrivning</w:t>
      </w:r>
    </w:p>
    <w:p w14:paraId="08019B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skroc</w:t>
      </w:r>
      <w:r w:rsidRPr="00780F39">
        <w:rPr>
          <w:rFonts w:ascii="宋体" w:eastAsia="宋体" w:hAnsi="宋体" w:cs="宋体" w:hint="eastAsia"/>
          <w:lang w:val="sv-SE"/>
        </w:rPr>
        <w:t>k</w:t>
      </w:r>
    </w:p>
    <w:p w14:paraId="40BB21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skrotar</w:t>
      </w:r>
    </w:p>
    <w:p w14:paraId="660CEB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skrot</w:t>
      </w:r>
    </w:p>
    <w:p w14:paraId="18A9C3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skrott</w:t>
      </w:r>
    </w:p>
    <w:p w14:paraId="43ACAA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skrovlig</w:t>
      </w:r>
    </w:p>
    <w:p w14:paraId="5216F0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skrovm0345l</w:t>
      </w:r>
    </w:p>
    <w:p w14:paraId="5526C0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skrov</w:t>
      </w:r>
    </w:p>
    <w:p w14:paraId="4ABE10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skrubbar</w:t>
      </w:r>
    </w:p>
    <w:p w14:paraId="788304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skrubb</w:t>
      </w:r>
    </w:p>
    <w:p w14:paraId="55536F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skrud</w:t>
      </w:r>
    </w:p>
    <w:p w14:paraId="7CEDCF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skrumpen</w:t>
      </w:r>
    </w:p>
    <w:p w14:paraId="4A47B9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skrupelfri</w:t>
      </w:r>
    </w:p>
    <w:p w14:paraId="3CB507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skrupler</w:t>
      </w:r>
    </w:p>
    <w:p w14:paraId="07DD4A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skrupul0366s</w:t>
      </w:r>
    </w:p>
    <w:p w14:paraId="4F7C3D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skrutit</w:t>
      </w:r>
    </w:p>
    <w:p w14:paraId="6C5D34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skruttig</w:t>
      </w:r>
    </w:p>
    <w:p w14:paraId="4EB6D2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skruvar</w:t>
      </w:r>
    </w:p>
    <w:p w14:paraId="56B956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skruvmejsel</w:t>
      </w:r>
    </w:p>
    <w:p w14:paraId="1F2EB0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326" w:author="Author" w:date="2012-02-26T13:32:00Z" w:name="move318027742"/>
      <w:moveTo w:id="5327" w:author="Author" w:date="2012-02-26T13:32:00Z">
        <w:r w:rsidRPr="00673328">
          <w:rPr>
            <w:rFonts w:ascii="宋体" w:eastAsia="宋体" w:hAnsi="宋体" w:cs="宋体" w:hint="eastAsia"/>
          </w:rPr>
          <w:t>skruv</w:t>
        </w:r>
      </w:moveTo>
    </w:p>
    <w:moveToRangeEnd w:id="5326"/>
    <w:p w14:paraId="5D47B3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skruvst0344d</w:t>
      </w:r>
    </w:p>
    <w:p w14:paraId="1C3B3A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28" w:author="Author" w:date="2012-02-26T13:32:00Z" w:name="move318027742"/>
      <w:moveFrom w:id="5329" w:author="Author" w:date="2012-02-26T13:32:00Z">
        <w:r w:rsidRPr="00673328">
          <w:rPr>
            <w:rFonts w:ascii="宋体" w:eastAsia="宋体" w:hAnsi="宋体" w:cs="宋体" w:hint="eastAsia"/>
          </w:rPr>
          <w:t>skruv</w:t>
        </w:r>
      </w:moveFrom>
    </w:p>
    <w:moveFromRangeEnd w:id="5328"/>
    <w:p w14:paraId="22C958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skrymmande</w:t>
      </w:r>
    </w:p>
    <w:p w14:paraId="214974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skrymmer</w:t>
      </w:r>
    </w:p>
    <w:p w14:paraId="19F889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skrymsle</w:t>
      </w:r>
    </w:p>
    <w:p w14:paraId="6EC779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skrynkelfri</w:t>
      </w:r>
    </w:p>
    <w:p w14:paraId="759E95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skrynklar</w:t>
      </w:r>
    </w:p>
    <w:p w14:paraId="5FD486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skrynklig</w:t>
      </w:r>
    </w:p>
    <w:p w14:paraId="7733BA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skryter</w:t>
      </w:r>
    </w:p>
    <w:p w14:paraId="169652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330" w:author="Author" w:date="2012-02-26T13:32:00Z" w:name="move318027743"/>
      <w:moveTo w:id="5331" w:author="Author" w:date="2012-02-26T13:32:00Z">
        <w:r w:rsidRPr="00673328">
          <w:rPr>
            <w:rFonts w:ascii="宋体" w:eastAsia="宋体" w:hAnsi="宋体" w:cs="宋体" w:hint="eastAsia"/>
          </w:rPr>
          <w:t>skryt</w:t>
        </w:r>
      </w:moveTo>
    </w:p>
    <w:moveToRangeEnd w:id="5330"/>
    <w:p w14:paraId="1FEE0B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skrytsam</w:t>
      </w:r>
    </w:p>
    <w:p w14:paraId="274FED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32" w:author="Author" w:date="2012-02-26T13:32:00Z" w:name="move318027743"/>
      <w:moveFrom w:id="5333" w:author="Author" w:date="2012-02-26T13:32:00Z">
        <w:r w:rsidRPr="00673328">
          <w:rPr>
            <w:rFonts w:ascii="宋体" w:eastAsia="宋体" w:hAnsi="宋体" w:cs="宋体" w:hint="eastAsia"/>
          </w:rPr>
          <w:t>skryt</w:t>
        </w:r>
      </w:moveFrom>
    </w:p>
    <w:p w14:paraId="40483D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34" w:author="Author" w:date="2012-02-26T13:32:00Z" w:name="move318027727"/>
      <w:moveFromRangeEnd w:id="5332"/>
      <w:moveFrom w:id="5335" w:author="Author" w:date="2012-02-26T13:32:00Z">
        <w:r w:rsidRPr="00673328">
          <w:rPr>
            <w:rFonts w:ascii="宋体" w:eastAsia="宋体" w:hAnsi="宋体" w:cs="宋体" w:hint="eastAsia"/>
          </w:rPr>
          <w:t>s k</w:t>
        </w:r>
      </w:moveFrom>
    </w:p>
    <w:moveFromRangeEnd w:id="5334"/>
    <w:p w14:paraId="0A34E7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</w:t>
      </w:r>
      <w:r w:rsidRPr="00673328">
        <w:rPr>
          <w:rFonts w:ascii="宋体" w:eastAsia="宋体" w:hAnsi="宋体" w:cs="宋体" w:hint="eastAsia"/>
        </w:rPr>
        <w:t>ubbar</w:t>
      </w:r>
    </w:p>
    <w:p w14:paraId="2AADD1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336" w:author="Author" w:date="2012-02-26T13:32:00Z" w:name="move318027744"/>
      <w:moveTo w:id="5337" w:author="Author" w:date="2012-02-26T13:32:00Z">
        <w:r w:rsidRPr="00673328">
          <w:rPr>
            <w:rFonts w:ascii="宋体" w:eastAsia="宋体" w:hAnsi="宋体" w:cs="宋体" w:hint="eastAsia"/>
          </w:rPr>
          <w:t>skugga</w:t>
        </w:r>
      </w:moveTo>
    </w:p>
    <w:moveToRangeEnd w:id="5336"/>
    <w:p w14:paraId="6951E6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skuggar</w:t>
      </w:r>
    </w:p>
    <w:p w14:paraId="2E726B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38" w:author="Author" w:date="2012-02-26T13:32:00Z" w:name="move318027744"/>
      <w:moveFrom w:id="5339" w:author="Author" w:date="2012-02-26T13:32:00Z">
        <w:r w:rsidRPr="00673328">
          <w:rPr>
            <w:rFonts w:ascii="宋体" w:eastAsia="宋体" w:hAnsi="宋体" w:cs="宋体" w:hint="eastAsia"/>
          </w:rPr>
          <w:t>skugga</w:t>
        </w:r>
      </w:moveFrom>
    </w:p>
    <w:moveFromRangeEnd w:id="5338"/>
    <w:p w14:paraId="05F5C1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skuggig</w:t>
      </w:r>
    </w:p>
    <w:p w14:paraId="400FF2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skuldebrev</w:t>
      </w:r>
    </w:p>
    <w:p w14:paraId="3ED616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skulderblad</w:t>
      </w:r>
    </w:p>
    <w:p w14:paraId="362A00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40" w:author="Author" w:date="2012-02-26T13:32:00Z" w:name="move318027745"/>
      <w:moveTo w:id="53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skuld</w:t>
        </w:r>
      </w:moveTo>
    </w:p>
    <w:moveToRangeEnd w:id="5340"/>
    <w:p w14:paraId="046A72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skuldra</w:t>
      </w:r>
    </w:p>
    <w:p w14:paraId="02C9BC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skuldsatt</w:t>
      </w:r>
    </w:p>
    <w:p w14:paraId="7687E9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42" w:author="Author" w:date="2012-02-26T13:32:00Z" w:name="move318027745"/>
      <w:moveFrom w:id="5343" w:author="Author" w:date="2012-02-26T13:32:00Z">
        <w:r w:rsidRPr="00673328">
          <w:rPr>
            <w:rFonts w:ascii="宋体" w:eastAsia="宋体" w:hAnsi="宋体" w:cs="宋体" w:hint="eastAsia"/>
          </w:rPr>
          <w:t>skuld</w:t>
        </w:r>
      </w:moveFrom>
    </w:p>
    <w:moveFromRangeEnd w:id="5342"/>
    <w:p w14:paraId="104CD4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skulle</w:t>
      </w:r>
    </w:p>
    <w:p w14:paraId="6E7164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skull</w:t>
      </w:r>
    </w:p>
    <w:p w14:paraId="0F1834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skulpt0366r</w:t>
      </w:r>
    </w:p>
    <w:p w14:paraId="2EA583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skulptur</w:t>
      </w:r>
    </w:p>
    <w:p w14:paraId="1EB0DE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skumgummi</w:t>
      </w:r>
    </w:p>
    <w:p w14:paraId="025E04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skummar</w:t>
      </w:r>
    </w:p>
    <w:p w14:paraId="6BE173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skummj0366lk</w:t>
      </w:r>
    </w:p>
    <w:p w14:paraId="4323A2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44" w:author="Author" w:date="2012-02-26T13:32:00Z" w:name="move318027746"/>
      <w:moveTo w:id="534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skum</w:t>
        </w:r>
      </w:moveTo>
    </w:p>
    <w:p w14:paraId="4917B6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46" w:author="Author" w:date="2012-02-26T13:32:00Z" w:name="move318027747"/>
      <w:moveToRangeEnd w:id="5344"/>
      <w:moveTo w:id="53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skumpa</w:t>
        </w:r>
      </w:moveTo>
    </w:p>
    <w:moveToRangeEnd w:id="5346"/>
    <w:p w14:paraId="2DC31B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skumpar</w:t>
      </w:r>
    </w:p>
    <w:p w14:paraId="570C5F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48" w:author="Author" w:date="2012-02-26T13:32:00Z" w:name="move318027747"/>
      <w:moveFrom w:id="5349" w:author="Author" w:date="2012-02-26T13:32:00Z">
        <w:r w:rsidRPr="00673328">
          <w:rPr>
            <w:rFonts w:ascii="宋体" w:eastAsia="宋体" w:hAnsi="宋体" w:cs="宋体" w:hint="eastAsia"/>
          </w:rPr>
          <w:t>skumpa</w:t>
        </w:r>
      </w:moveFrom>
    </w:p>
    <w:moveFromRangeEnd w:id="5348"/>
    <w:p w14:paraId="311567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skumpig</w:t>
      </w:r>
    </w:p>
    <w:p w14:paraId="1D2E2C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skumraskaff0344rer</w:t>
      </w:r>
    </w:p>
    <w:p w14:paraId="10B383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50" w:author="Author" w:date="2012-02-26T13:32:00Z" w:name="move318027746"/>
      <w:moveFrom w:id="5351" w:author="Author" w:date="2012-02-26T13:32:00Z">
        <w:r w:rsidRPr="00673328">
          <w:rPr>
            <w:rFonts w:ascii="宋体" w:eastAsia="宋体" w:hAnsi="宋体" w:cs="宋体" w:hint="eastAsia"/>
          </w:rPr>
          <w:t>skum</w:t>
        </w:r>
      </w:moveFrom>
    </w:p>
    <w:moveFromRangeEnd w:id="5350"/>
    <w:p w14:paraId="0F6170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skurar</w:t>
      </w:r>
    </w:p>
    <w:p w14:paraId="283204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skurborste</w:t>
      </w:r>
    </w:p>
    <w:p w14:paraId="21D61A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skurit</w:t>
      </w:r>
    </w:p>
    <w:p w14:paraId="2DB6C0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skurk</w:t>
      </w:r>
    </w:p>
    <w:p w14:paraId="571083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skur</w:t>
      </w:r>
    </w:p>
    <w:p w14:paraId="2F9A09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skurtrasa</w:t>
      </w:r>
    </w:p>
    <w:p w14:paraId="436F38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skuta</w:t>
      </w:r>
    </w:p>
    <w:p w14:paraId="1CC551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skuttar</w:t>
      </w:r>
    </w:p>
    <w:p w14:paraId="58D9C6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skutt</w:t>
      </w:r>
    </w:p>
    <w:p w14:paraId="358F2F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</w:t>
      </w:r>
      <w:r w:rsidRPr="00780F39">
        <w:rPr>
          <w:rFonts w:ascii="宋体" w:eastAsia="宋体" w:hAnsi="宋体" w:cs="宋体" w:hint="eastAsia"/>
          <w:lang w:val="sv-SE"/>
        </w:rPr>
        <w:t>v0344tter</w:t>
      </w:r>
    </w:p>
    <w:p w14:paraId="512687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skv0344tt</w:t>
      </w:r>
    </w:p>
    <w:p w14:paraId="4E2DE0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skvalar</w:t>
      </w:r>
    </w:p>
    <w:p w14:paraId="510BD8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skvallerbytta</w:t>
      </w:r>
    </w:p>
    <w:p w14:paraId="4E84A7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52" w:author="Author" w:date="2012-02-26T13:32:00Z" w:name="move318027748"/>
      <w:moveTo w:id="53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skvaller</w:t>
        </w:r>
      </w:moveTo>
    </w:p>
    <w:moveToRangeEnd w:id="5352"/>
    <w:p w14:paraId="521B22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skvallerpress</w:t>
      </w:r>
    </w:p>
    <w:p w14:paraId="51CD48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54" w:author="Author" w:date="2012-02-26T13:32:00Z" w:name="move318027748"/>
      <w:moveFrom w:id="5355" w:author="Author" w:date="2012-02-26T13:32:00Z">
        <w:r w:rsidRPr="00673328">
          <w:rPr>
            <w:rFonts w:ascii="宋体" w:eastAsia="宋体" w:hAnsi="宋体" w:cs="宋体" w:hint="eastAsia"/>
          </w:rPr>
          <w:t>skvaller</w:t>
        </w:r>
      </w:moveFrom>
    </w:p>
    <w:moveFromRangeEnd w:id="5354"/>
    <w:p w14:paraId="760E62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skvallrar</w:t>
      </w:r>
    </w:p>
    <w:p w14:paraId="20D640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356" w:author="Author" w:date="2012-02-26T13:32:00Z" w:name="move318027749"/>
      <w:moveTo w:id="5357" w:author="Author" w:date="2012-02-26T13:32:00Z">
        <w:r w:rsidRPr="00673328">
          <w:rPr>
            <w:rFonts w:ascii="宋体" w:eastAsia="宋体" w:hAnsi="宋体" w:cs="宋体" w:hint="eastAsia"/>
          </w:rPr>
          <w:t>skval</w:t>
        </w:r>
      </w:moveTo>
    </w:p>
    <w:moveToRangeEnd w:id="5356"/>
    <w:p w14:paraId="567D41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skvalpar</w:t>
      </w:r>
    </w:p>
    <w:p w14:paraId="1E4DBF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skvalp</w:t>
      </w:r>
    </w:p>
    <w:p w14:paraId="4B7172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58" w:author="Author" w:date="2012-02-26T13:32:00Z" w:name="move318027749"/>
      <w:moveFrom w:id="5359" w:author="Author" w:date="2012-02-26T13:32:00Z">
        <w:r w:rsidRPr="00673328">
          <w:rPr>
            <w:rFonts w:ascii="宋体" w:eastAsia="宋体" w:hAnsi="宋体" w:cs="宋体" w:hint="eastAsia"/>
          </w:rPr>
          <w:t>skval</w:t>
        </w:r>
      </w:moveFrom>
    </w:p>
    <w:moveFromRangeEnd w:id="5358"/>
    <w:p w14:paraId="27C8A9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skvatt</w:t>
      </w:r>
    </w:p>
    <w:p w14:paraId="5817F1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skyddar</w:t>
      </w:r>
    </w:p>
    <w:p w14:paraId="299757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skyddat arbete</w:t>
      </w:r>
    </w:p>
    <w:p w14:paraId="2E0A20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60" w:author="Author" w:date="2012-02-26T13:32:00Z" w:name="move318027750"/>
      <w:moveTo w:id="536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skydd</w:t>
        </w:r>
      </w:moveTo>
    </w:p>
    <w:moveToRangeEnd w:id="5360"/>
    <w:p w14:paraId="559238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skydds0344ngel</w:t>
      </w:r>
    </w:p>
    <w:p w14:paraId="6598C2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skyddsf0366reskrift</w:t>
      </w:r>
    </w:p>
    <w:p w14:paraId="306D2F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skyddshelgon</w:t>
      </w:r>
    </w:p>
    <w:p w14:paraId="67B7F7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skyddsinstrukt0366r</w:t>
      </w:r>
    </w:p>
    <w:p w14:paraId="1794BE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skyddsinstruktion</w:t>
      </w:r>
    </w:p>
    <w:p w14:paraId="406A3C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skyddskl0344der</w:t>
      </w:r>
    </w:p>
    <w:p w14:paraId="46A311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skyddskommitt0351</w:t>
      </w:r>
    </w:p>
    <w:p w14:paraId="78DD48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</w:t>
      </w:r>
      <w:r w:rsidRPr="00780F39">
        <w:rPr>
          <w:rFonts w:ascii="宋体" w:eastAsia="宋体" w:hAnsi="宋体" w:cs="宋体" w:hint="eastAsia"/>
          <w:lang w:val="sv-SE"/>
        </w:rPr>
        <w:t>ddslag</w:t>
      </w:r>
    </w:p>
    <w:p w14:paraId="5C2FF6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skyddsling</w:t>
      </w:r>
    </w:p>
    <w:p w14:paraId="370F9C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skyddsombud</w:t>
      </w:r>
    </w:p>
    <w:p w14:paraId="6CFE85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skyddsomr0345de</w:t>
      </w:r>
    </w:p>
    <w:p w14:paraId="7B47744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skyddsrum</w:t>
      </w:r>
    </w:p>
    <w:p w14:paraId="7F4571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skyddstillsyn</w:t>
      </w:r>
    </w:p>
    <w:p w14:paraId="5A38AF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62" w:author="Author" w:date="2012-02-26T13:32:00Z" w:name="move318027750"/>
      <w:moveFrom w:id="5363" w:author="Author" w:date="2012-02-26T13:32:00Z">
        <w:r w:rsidRPr="00673328">
          <w:rPr>
            <w:rFonts w:ascii="宋体" w:eastAsia="宋体" w:hAnsi="宋体" w:cs="宋体" w:hint="eastAsia"/>
          </w:rPr>
          <w:t>skydd</w:t>
        </w:r>
      </w:moveFrom>
    </w:p>
    <w:moveFromRangeEnd w:id="5362"/>
    <w:p w14:paraId="2630AE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skyfall</w:t>
      </w:r>
    </w:p>
    <w:p w14:paraId="3492D7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skyffel</w:t>
      </w:r>
    </w:p>
    <w:p w14:paraId="005131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skyfflar</w:t>
      </w:r>
    </w:p>
    <w:p w14:paraId="45D9F1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skyggar</w:t>
      </w:r>
    </w:p>
    <w:p w14:paraId="552047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skygglapp</w:t>
      </w:r>
    </w:p>
    <w:p w14:paraId="526247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skygg</w:t>
      </w:r>
    </w:p>
    <w:p w14:paraId="1F4F2E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skyldighet</w:t>
      </w:r>
    </w:p>
    <w:p w14:paraId="3BAA69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skyldig</w:t>
      </w:r>
    </w:p>
    <w:p w14:paraId="1398A4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skyldrar</w:t>
      </w:r>
    </w:p>
    <w:p w14:paraId="61DB22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skyler</w:t>
      </w:r>
    </w:p>
    <w:p w14:paraId="2EC677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skyller</w:t>
      </w:r>
    </w:p>
    <w:p w14:paraId="0EDB2A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skyltar</w:t>
      </w:r>
    </w:p>
    <w:p w14:paraId="090C6B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skyltdocka</w:t>
      </w:r>
    </w:p>
    <w:p w14:paraId="3C7853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skyltf0366nster</w:t>
      </w:r>
    </w:p>
    <w:p w14:paraId="6F1D7C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skylt</w:t>
      </w:r>
    </w:p>
    <w:p w14:paraId="593206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skymfar</w:t>
      </w:r>
    </w:p>
    <w:p w14:paraId="6F1EAE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skymf</w:t>
      </w:r>
    </w:p>
    <w:p w14:paraId="0710FB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skymmer</w:t>
      </w:r>
    </w:p>
    <w:p w14:paraId="319283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skymning</w:t>
      </w:r>
    </w:p>
    <w:p w14:paraId="5CC1B1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64" w:author="Author" w:date="2012-02-26T13:32:00Z" w:name="move318027751"/>
      <w:moveTo w:id="53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sky</w:t>
        </w:r>
      </w:moveTo>
    </w:p>
    <w:moveToRangeEnd w:id="5364"/>
    <w:p w14:paraId="0DD660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skymtar</w:t>
      </w:r>
    </w:p>
    <w:p w14:paraId="74459D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skymt</w:t>
      </w:r>
    </w:p>
    <w:p w14:paraId="2DBA63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skym</w:t>
      </w:r>
      <w:r w:rsidRPr="00780F39">
        <w:rPr>
          <w:rFonts w:ascii="宋体" w:eastAsia="宋体" w:hAnsi="宋体" w:cs="宋体" w:hint="eastAsia"/>
          <w:lang w:val="sv-SE"/>
        </w:rPr>
        <w:t>undan</w:t>
      </w:r>
    </w:p>
    <w:p w14:paraId="627787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66" w:author="Author" w:date="2012-02-26T13:32:00Z" w:name="move318027752"/>
      <w:moveTo w:id="536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skyndar</w:t>
        </w:r>
      </w:moveTo>
    </w:p>
    <w:moveToRangeEnd w:id="5366"/>
    <w:p w14:paraId="1E98EA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skyndar p0345</w:t>
      </w:r>
    </w:p>
    <w:p w14:paraId="4BB3BE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68" w:author="Author" w:date="2012-02-26T13:32:00Z" w:name="move318027752"/>
      <w:moveFrom w:id="5369" w:author="Author" w:date="2012-02-26T13:32:00Z">
        <w:r w:rsidRPr="00673328">
          <w:rPr>
            <w:rFonts w:ascii="宋体" w:eastAsia="宋体" w:hAnsi="宋体" w:cs="宋体" w:hint="eastAsia"/>
          </w:rPr>
          <w:t>skyndar</w:t>
        </w:r>
      </w:moveFrom>
    </w:p>
    <w:moveFromRangeEnd w:id="5368"/>
    <w:p w14:paraId="6B6F7A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skynke</w:t>
      </w:r>
    </w:p>
    <w:p w14:paraId="2ECB1F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skyr</w:t>
      </w:r>
    </w:p>
    <w:p w14:paraId="4191B4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skyskrapa</w:t>
      </w:r>
    </w:p>
    <w:p w14:paraId="49933A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70" w:author="Author" w:date="2012-02-26T13:32:00Z" w:name="move318027751"/>
      <w:moveFrom w:id="5371" w:author="Author" w:date="2012-02-26T13:32:00Z">
        <w:r w:rsidRPr="00673328">
          <w:rPr>
            <w:rFonts w:ascii="宋体" w:eastAsia="宋体" w:hAnsi="宋体" w:cs="宋体" w:hint="eastAsia"/>
          </w:rPr>
          <w:t>sky</w:t>
        </w:r>
      </w:moveFrom>
    </w:p>
    <w:moveFromRangeEnd w:id="5370"/>
    <w:p w14:paraId="0DC874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skyttegrav</w:t>
      </w:r>
    </w:p>
    <w:p w14:paraId="5E2CB5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skyttekung</w:t>
      </w:r>
    </w:p>
    <w:p w14:paraId="7436B7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skyttel</w:t>
      </w:r>
    </w:p>
    <w:p w14:paraId="721981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skytteltrafik</w:t>
      </w:r>
    </w:p>
    <w:p w14:paraId="577ACD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skytte</w:t>
      </w:r>
    </w:p>
    <w:p w14:paraId="1D3398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skytt</w:t>
      </w:r>
    </w:p>
    <w:p w14:paraId="5F7E06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sl0344cker</w:t>
      </w:r>
    </w:p>
    <w:p w14:paraId="00DB80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sl0344de</w:t>
      </w:r>
    </w:p>
    <w:p w14:paraId="7FE6D5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sl0344gga</w:t>
      </w:r>
    </w:p>
    <w:p w14:paraId="558796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sl0344kte</w:t>
      </w:r>
    </w:p>
    <w:p w14:paraId="4D9A4F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sl0344kting</w:t>
      </w:r>
    </w:p>
    <w:p w14:paraId="33EFE4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372" w:author="Author" w:date="2012-02-26T13:32:00Z" w:name="move318027753"/>
      <w:moveTo w:id="5373" w:author="Author" w:date="2012-02-26T13:32:00Z">
        <w:r w:rsidRPr="00673328">
          <w:rPr>
            <w:rFonts w:ascii="宋体" w:eastAsia="宋体" w:hAnsi="宋体" w:cs="宋体" w:hint="eastAsia"/>
          </w:rPr>
          <w:t>sl0344kt</w:t>
        </w:r>
      </w:moveTo>
    </w:p>
    <w:moveToRangeEnd w:id="5372"/>
    <w:p w14:paraId="150B0F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sl0344ktnamn</w:t>
      </w:r>
    </w:p>
    <w:p w14:paraId="644EFA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sl0344ktskap</w:t>
      </w:r>
    </w:p>
    <w:p w14:paraId="303675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74" w:author="Author" w:date="2012-02-26T13:32:00Z" w:name="move318027753"/>
      <w:moveFrom w:id="5375" w:author="Author" w:date="2012-02-26T13:32:00Z">
        <w:r w:rsidRPr="00673328">
          <w:rPr>
            <w:rFonts w:ascii="宋体" w:eastAsia="宋体" w:hAnsi="宋体" w:cs="宋体" w:hint="eastAsia"/>
          </w:rPr>
          <w:t>sl0344kt</w:t>
        </w:r>
      </w:moveFrom>
    </w:p>
    <w:moveFromRangeEnd w:id="5374"/>
    <w:p w14:paraId="44FCAB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sl0344ngd</w:t>
      </w:r>
    </w:p>
    <w:p w14:paraId="2C563F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sl0344nger</w:t>
      </w:r>
    </w:p>
    <w:p w14:paraId="03E1B9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sl0344ng</w:t>
      </w:r>
    </w:p>
    <w:p w14:paraId="058A05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76" w:author="Author" w:date="2012-02-26T13:32:00Z" w:name="move318027754"/>
      <w:moveTo w:id="537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sl0344nt</w:t>
        </w:r>
      </w:moveTo>
    </w:p>
    <w:moveToRangeEnd w:id="5376"/>
    <w:p w14:paraId="1B05FA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sl0344ntrar</w:t>
      </w:r>
    </w:p>
    <w:p w14:paraId="343CA4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78" w:author="Author" w:date="2012-02-26T13:32:00Z" w:name="move318027754"/>
      <w:moveFrom w:id="5379" w:author="Author" w:date="2012-02-26T13:32:00Z">
        <w:r w:rsidRPr="00673328">
          <w:rPr>
            <w:rFonts w:ascii="宋体" w:eastAsia="宋体" w:hAnsi="宋体" w:cs="宋体" w:hint="eastAsia"/>
          </w:rPr>
          <w:t>sl0344nt</w:t>
        </w:r>
      </w:moveFrom>
    </w:p>
    <w:moveFromRangeEnd w:id="5378"/>
    <w:p w14:paraId="4F708F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sl0344par e</w:t>
      </w:r>
      <w:r w:rsidRPr="00780F39">
        <w:rPr>
          <w:rFonts w:ascii="宋体" w:eastAsia="宋体" w:hAnsi="宋体" w:cs="宋体" w:hint="eastAsia"/>
          <w:lang w:val="sv-SE"/>
        </w:rPr>
        <w:t>fter</w:t>
      </w:r>
    </w:p>
    <w:p w14:paraId="2C33A6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sl0344par</w:t>
      </w:r>
    </w:p>
    <w:p w14:paraId="547C9F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sl0344pig</w:t>
      </w:r>
    </w:p>
    <w:p w14:paraId="4C08F6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80" w:author="Author" w:date="2012-02-26T13:32:00Z" w:name="move318027755"/>
      <w:moveTo w:id="538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sl0344p</w:t>
        </w:r>
      </w:moveTo>
    </w:p>
    <w:moveToRangeEnd w:id="5380"/>
    <w:p w14:paraId="0EF846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sl0344pper</w:t>
      </w:r>
    </w:p>
    <w:p w14:paraId="65AB75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sl0344pph0344nt</w:t>
      </w:r>
    </w:p>
    <w:p w14:paraId="156FD4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82" w:author="Author" w:date="2012-02-26T13:32:00Z" w:name="move318027755"/>
      <w:moveFrom w:id="5383" w:author="Author" w:date="2012-02-26T13:32:00Z">
        <w:r w:rsidRPr="00673328">
          <w:rPr>
            <w:rFonts w:ascii="宋体" w:eastAsia="宋体" w:hAnsi="宋体" w:cs="宋体" w:hint="eastAsia"/>
          </w:rPr>
          <w:t>sl0344p</w:t>
        </w:r>
      </w:moveFrom>
    </w:p>
    <w:moveFromRangeEnd w:id="5382"/>
    <w:p w14:paraId="7DC53D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sl0344tar</w:t>
      </w:r>
    </w:p>
    <w:p w14:paraId="12D077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384" w:author="Author" w:date="2012-02-26T13:32:00Z" w:name="move318027756"/>
      <w:moveTo w:id="5385" w:author="Author" w:date="2012-02-26T13:32:00Z">
        <w:r w:rsidRPr="00673328">
          <w:rPr>
            <w:rFonts w:ascii="宋体" w:eastAsia="宋体" w:hAnsi="宋体" w:cs="宋体" w:hint="eastAsia"/>
          </w:rPr>
          <w:t>sl0344t</w:t>
        </w:r>
      </w:moveTo>
    </w:p>
    <w:moveToRangeEnd w:id="5384"/>
    <w:p w14:paraId="6275D1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sl0344tstruken</w:t>
      </w:r>
    </w:p>
    <w:p w14:paraId="7E3E03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86" w:author="Author" w:date="2012-02-26T13:32:00Z" w:name="move318027756"/>
      <w:moveFrom w:id="5387" w:author="Author" w:date="2012-02-26T13:32:00Z">
        <w:r w:rsidRPr="00673328">
          <w:rPr>
            <w:rFonts w:ascii="宋体" w:eastAsia="宋体" w:hAnsi="宋体" w:cs="宋体" w:hint="eastAsia"/>
          </w:rPr>
          <w:t>sl0344t</w:t>
        </w:r>
      </w:moveFrom>
    </w:p>
    <w:moveFromRangeEnd w:id="5386"/>
    <w:p w14:paraId="5CE85B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sl0344tt</w:t>
      </w:r>
    </w:p>
    <w:p w14:paraId="58FA49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sl0345ende</w:t>
      </w:r>
    </w:p>
    <w:p w14:paraId="14D377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sl0345n</w:t>
      </w:r>
    </w:p>
    <w:p w14:paraId="0FABFD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sl0345r fast</w:t>
      </w:r>
    </w:p>
    <w:p w14:paraId="54190D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388" w:author="Author" w:date="2012-02-26T13:32:00Z" w:name="move318027757"/>
      <w:moveTo w:id="5389" w:author="Author" w:date="2012-02-26T13:32:00Z">
        <w:r w:rsidRPr="00673328">
          <w:rPr>
            <w:rFonts w:ascii="宋体" w:eastAsia="宋体" w:hAnsi="宋体" w:cs="宋体" w:hint="eastAsia"/>
          </w:rPr>
          <w:t>sl0345r igen</w:t>
        </w:r>
      </w:moveTo>
    </w:p>
    <w:moveToRangeEnd w:id="5388"/>
    <w:p w14:paraId="603574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sl0345r igenom</w:t>
      </w:r>
    </w:p>
    <w:p w14:paraId="2C22CA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90" w:author="Author" w:date="2012-02-26T13:32:00Z" w:name="move318027757"/>
      <w:moveFrom w:id="5391" w:author="Author" w:date="2012-02-26T13:32:00Z">
        <w:r w:rsidRPr="00673328">
          <w:rPr>
            <w:rFonts w:ascii="宋体" w:eastAsia="宋体" w:hAnsi="宋体" w:cs="宋体" w:hint="eastAsia"/>
          </w:rPr>
          <w:t>sl0345r igen</w:t>
        </w:r>
      </w:moveFrom>
    </w:p>
    <w:moveFromRangeEnd w:id="5390"/>
    <w:p w14:paraId="7DCC12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sl0345r in</w:t>
      </w:r>
    </w:p>
    <w:p w14:paraId="18EFDB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92" w:author="Author" w:date="2012-02-26T13:32:00Z" w:name="move318027758"/>
      <w:moveTo w:id="539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sl0345r</w:t>
        </w:r>
      </w:moveTo>
    </w:p>
    <w:moveToRangeEnd w:id="5392"/>
    <w:p w14:paraId="44B62D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sl0345r runt</w:t>
      </w:r>
    </w:p>
    <w:p w14:paraId="1C0A96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394" w:author="Author" w:date="2012-02-26T13:32:00Z" w:name="move318027759"/>
      <w:moveTo w:id="539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sl0345r sig</w:t>
        </w:r>
      </w:moveTo>
    </w:p>
    <w:moveToRangeEnd w:id="5394"/>
    <w:p w14:paraId="5D3432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sl0345r sig ner</w:t>
      </w:r>
    </w:p>
    <w:p w14:paraId="4DD16D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96" w:author="Author" w:date="2012-02-26T13:32:00Z" w:name="move318027759"/>
      <w:moveFrom w:id="5397" w:author="Author" w:date="2012-02-26T13:32:00Z">
        <w:r w:rsidRPr="00673328">
          <w:rPr>
            <w:rFonts w:ascii="宋体" w:eastAsia="宋体" w:hAnsi="宋体" w:cs="宋体" w:hint="eastAsia"/>
          </w:rPr>
          <w:t>sl0345r sig</w:t>
        </w:r>
      </w:moveFrom>
    </w:p>
    <w:p w14:paraId="765FC6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398" w:author="Author" w:date="2012-02-26T13:32:00Z" w:name="move318027758"/>
      <w:moveFromRangeEnd w:id="5396"/>
      <w:moveFrom w:id="5399" w:author="Author" w:date="2012-02-26T13:32:00Z">
        <w:r w:rsidRPr="00673328">
          <w:rPr>
            <w:rFonts w:ascii="宋体" w:eastAsia="宋体" w:hAnsi="宋体" w:cs="宋体" w:hint="eastAsia"/>
          </w:rPr>
          <w:t>sl0345r</w:t>
        </w:r>
      </w:moveFrom>
    </w:p>
    <w:moveFromRangeEnd w:id="5398"/>
    <w:p w14:paraId="3692A8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sl0345r till</w:t>
      </w:r>
    </w:p>
    <w:p w14:paraId="3346FC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sl0345r upp</w:t>
      </w:r>
    </w:p>
    <w:p w14:paraId="454CEB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sl0345ss</w:t>
      </w:r>
    </w:p>
    <w:p w14:paraId="32EFCA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sl0345tter</w:t>
      </w:r>
    </w:p>
    <w:p w14:paraId="342FC2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sl0366ar</w:t>
      </w:r>
    </w:p>
    <w:p w14:paraId="27562D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sl0366dder</w:t>
      </w:r>
    </w:p>
    <w:p w14:paraId="300B50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sl0366fock</w:t>
      </w:r>
    </w:p>
    <w:p w14:paraId="3D2D2C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sl0366ja</w:t>
      </w:r>
    </w:p>
    <w:p w14:paraId="0901D9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sl0366jdar</w:t>
      </w:r>
    </w:p>
    <w:p w14:paraId="2706DC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sl0366jd</w:t>
      </w:r>
    </w:p>
    <w:p w14:paraId="4D5203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sl0366k</w:t>
      </w:r>
    </w:p>
    <w:p w14:paraId="5E6CCE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400" w:author="Author" w:date="2012-02-26T13:32:00Z" w:name="move318027760"/>
      <w:moveTo w:id="540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sl0366</w:t>
        </w:r>
      </w:moveTo>
    </w:p>
    <w:moveToRangeEnd w:id="5400"/>
    <w:p w14:paraId="0F2D4C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sl0366sar</w:t>
      </w:r>
    </w:p>
    <w:p w14:paraId="57E5CC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sl0366seri</w:t>
      </w:r>
    </w:p>
    <w:p w14:paraId="535165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02" w:author="Author" w:date="2012-02-26T13:32:00Z" w:name="move318027760"/>
      <w:moveFrom w:id="5403" w:author="Author" w:date="2012-02-26T13:32:00Z">
        <w:r w:rsidRPr="00673328">
          <w:rPr>
            <w:rFonts w:ascii="宋体" w:eastAsia="宋体" w:hAnsi="宋体" w:cs="宋体" w:hint="eastAsia"/>
          </w:rPr>
          <w:t>sl0366</w:t>
        </w:r>
      </w:moveFrom>
    </w:p>
    <w:moveFromRangeEnd w:id="5402"/>
    <w:p w14:paraId="25EAA0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sl0366tittar</w:t>
      </w:r>
    </w:p>
    <w:p w14:paraId="352CA3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sl0366t</w:t>
      </w:r>
    </w:p>
    <w:p w14:paraId="0C7FB1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slabbig</w:t>
      </w:r>
    </w:p>
    <w:p w14:paraId="19C79B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sladdar</w:t>
      </w:r>
    </w:p>
    <w:p w14:paraId="19B336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sladdbarn</w:t>
      </w:r>
    </w:p>
    <w:p w14:paraId="0B35A5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sladder</w:t>
      </w:r>
    </w:p>
    <w:p w14:paraId="2416F3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04" w:author="Author" w:date="2012-02-26T13:32:00Z" w:name="move318027761"/>
      <w:moveTo w:id="5405" w:author="Author" w:date="2012-02-26T13:32:00Z">
        <w:r w:rsidRPr="00673328">
          <w:rPr>
            <w:rFonts w:ascii="宋体" w:eastAsia="宋体" w:hAnsi="宋体" w:cs="宋体" w:hint="eastAsia"/>
          </w:rPr>
          <w:t>sladd</w:t>
        </w:r>
      </w:moveTo>
    </w:p>
    <w:moveToRangeEnd w:id="5404"/>
    <w:p w14:paraId="1F8C21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sladdrar</w:t>
      </w:r>
    </w:p>
    <w:p w14:paraId="5DF1F5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06" w:author="Author" w:date="2012-02-26T13:32:00Z" w:name="move318027762"/>
      <w:moveTo w:id="5407" w:author="Author" w:date="2012-02-26T13:32:00Z">
        <w:r w:rsidRPr="00673328">
          <w:rPr>
            <w:rFonts w:ascii="宋体" w:eastAsia="宋体" w:hAnsi="宋体" w:cs="宋体" w:hint="eastAsia"/>
          </w:rPr>
          <w:t>slaf</w:t>
        </w:r>
      </w:moveTo>
    </w:p>
    <w:p w14:paraId="74B345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08" w:author="Author" w:date="2012-02-26T13:32:00Z" w:name="move318027761"/>
      <w:moveToRangeEnd w:id="5406"/>
      <w:moveFrom w:id="5409" w:author="Author" w:date="2012-02-26T13:32:00Z">
        <w:r w:rsidRPr="00673328">
          <w:rPr>
            <w:rFonts w:ascii="宋体" w:eastAsia="宋体" w:hAnsi="宋体" w:cs="宋体" w:hint="eastAsia"/>
          </w:rPr>
          <w:t>sladd</w:t>
        </w:r>
      </w:moveFrom>
    </w:p>
    <w:moveFromRangeEnd w:id="5408"/>
    <w:p w14:paraId="266F7F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slafsig</w:t>
      </w:r>
    </w:p>
    <w:p w14:paraId="1C82B0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10" w:author="Author" w:date="2012-02-26T13:32:00Z" w:name="move318027762"/>
      <w:moveFrom w:id="5411" w:author="Author" w:date="2012-02-26T13:32:00Z">
        <w:r w:rsidRPr="00673328">
          <w:rPr>
            <w:rFonts w:ascii="宋体" w:eastAsia="宋体" w:hAnsi="宋体" w:cs="宋体" w:hint="eastAsia"/>
          </w:rPr>
          <w:t>slaf</w:t>
        </w:r>
      </w:moveFrom>
    </w:p>
    <w:moveFromRangeEnd w:id="5410"/>
    <w:p w14:paraId="1E8217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slagbord</w:t>
      </w:r>
    </w:p>
    <w:p w14:paraId="7FD0E7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slagf0344lt</w:t>
      </w:r>
    </w:p>
    <w:p w14:paraId="0C4787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slagf0344rdig</w:t>
      </w:r>
    </w:p>
    <w:p w14:paraId="2F1458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412" w:author="Author" w:date="2012-02-26T13:32:00Z" w:name="move318027763"/>
      <w:moveTo w:id="541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slagit</w:t>
        </w:r>
      </w:moveTo>
    </w:p>
    <w:moveToRangeEnd w:id="5412"/>
    <w:p w14:paraId="3A8D9C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slagits</w:t>
      </w:r>
    </w:p>
    <w:p w14:paraId="5CBD63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14" w:author="Author" w:date="2012-02-26T13:32:00Z" w:name="move318027763"/>
      <w:moveFrom w:id="5415" w:author="Author" w:date="2012-02-26T13:32:00Z">
        <w:r w:rsidRPr="00673328">
          <w:rPr>
            <w:rFonts w:ascii="宋体" w:eastAsia="宋体" w:hAnsi="宋体" w:cs="宋体" w:hint="eastAsia"/>
          </w:rPr>
          <w:t>slagit</w:t>
        </w:r>
      </w:moveFrom>
    </w:p>
    <w:moveFromRangeEnd w:id="5414"/>
    <w:p w14:paraId="65BCC2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slagkraft</w:t>
      </w:r>
    </w:p>
    <w:p w14:paraId="1581F9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416" w:author="Author" w:date="2012-02-26T13:32:00Z" w:name="move318027764"/>
      <w:moveTo w:id="54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slag</w:t>
        </w:r>
      </w:moveTo>
    </w:p>
    <w:moveToRangeEnd w:id="5416"/>
    <w:p w14:paraId="363EBA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</w:t>
      </w:r>
      <w:r w:rsidRPr="00780F39">
        <w:rPr>
          <w:rFonts w:ascii="宋体" w:eastAsia="宋体" w:hAnsi="宋体" w:cs="宋体" w:hint="eastAsia"/>
          <w:lang w:val="sv-SE"/>
        </w:rPr>
        <w:t>lagnummer</w:t>
      </w:r>
    </w:p>
    <w:p w14:paraId="1F8D7E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slagord</w:t>
      </w:r>
    </w:p>
    <w:p w14:paraId="122E8F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slagp0345se</w:t>
      </w:r>
    </w:p>
    <w:p w14:paraId="1F3254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slagsida</w:t>
      </w:r>
    </w:p>
    <w:p w14:paraId="68EBA1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slagsk0344mpe</w:t>
      </w:r>
    </w:p>
    <w:p w14:paraId="3296D6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slagsm0345l</w:t>
      </w:r>
    </w:p>
    <w:p w14:paraId="68AA8C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18" w:author="Author" w:date="2012-02-26T13:32:00Z" w:name="move318027764"/>
      <w:moveFrom w:id="5419" w:author="Author" w:date="2012-02-26T13:32:00Z">
        <w:r w:rsidRPr="00673328">
          <w:rPr>
            <w:rFonts w:ascii="宋体" w:eastAsia="宋体" w:hAnsi="宋体" w:cs="宋体" w:hint="eastAsia"/>
          </w:rPr>
          <w:t>slag</w:t>
        </w:r>
      </w:moveFrom>
    </w:p>
    <w:moveFromRangeEnd w:id="5418"/>
    <w:p w14:paraId="5FB908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slagverk</w:t>
      </w:r>
    </w:p>
    <w:p w14:paraId="5886CE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slak</w:t>
      </w:r>
    </w:p>
    <w:p w14:paraId="46AA9F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slaktare</w:t>
      </w:r>
    </w:p>
    <w:p w14:paraId="1ABB21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slaktar</w:t>
      </w:r>
    </w:p>
    <w:p w14:paraId="17F5C4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slakteri</w:t>
      </w:r>
    </w:p>
    <w:p w14:paraId="4A8B98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slakt</w:t>
      </w:r>
    </w:p>
    <w:p w14:paraId="68562C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slalom</w:t>
      </w:r>
    </w:p>
    <w:p w14:paraId="4CF71B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slammer</w:t>
      </w:r>
    </w:p>
    <w:p w14:paraId="3ED94E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420" w:author="Author" w:date="2012-02-26T13:32:00Z" w:name="move318027765"/>
      <w:moveTo w:id="542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slam</w:t>
        </w:r>
      </w:moveTo>
    </w:p>
    <w:moveToRangeEnd w:id="5420"/>
    <w:p w14:paraId="319453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slampa</w:t>
      </w:r>
    </w:p>
    <w:p w14:paraId="224E0B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slamrar</w:t>
      </w:r>
    </w:p>
    <w:p w14:paraId="272746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slamsa</w:t>
      </w:r>
    </w:p>
    <w:p w14:paraId="71D2AE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22" w:author="Author" w:date="2012-02-26T13:32:00Z" w:name="move318027765"/>
      <w:moveFrom w:id="5423" w:author="Author" w:date="2012-02-26T13:32:00Z">
        <w:r w:rsidRPr="00673328">
          <w:rPr>
            <w:rFonts w:ascii="宋体" w:eastAsia="宋体" w:hAnsi="宋体" w:cs="宋体" w:hint="eastAsia"/>
          </w:rPr>
          <w:t>slam</w:t>
        </w:r>
      </w:moveFrom>
    </w:p>
    <w:moveFromRangeEnd w:id="5422"/>
    <w:p w14:paraId="28D25C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slangb0345ge</w:t>
      </w:r>
    </w:p>
    <w:p w14:paraId="293023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slang</w:t>
      </w:r>
    </w:p>
    <w:p w14:paraId="36CDD8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slank</w:t>
      </w:r>
    </w:p>
    <w:p w14:paraId="11F40C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slant</w:t>
      </w:r>
    </w:p>
    <w:p w14:paraId="5A9E30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slappar</w:t>
      </w:r>
    </w:p>
    <w:p w14:paraId="01AA5F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24" w:author="Author" w:date="2012-02-26T13:32:00Z" w:name="move318027766"/>
      <w:moveTo w:id="5425" w:author="Author" w:date="2012-02-26T13:32:00Z">
        <w:r w:rsidRPr="00673328">
          <w:rPr>
            <w:rFonts w:ascii="宋体" w:eastAsia="宋体" w:hAnsi="宋体" w:cs="宋体" w:hint="eastAsia"/>
          </w:rPr>
          <w:t>slapp</w:t>
        </w:r>
      </w:moveTo>
    </w:p>
    <w:moveToRangeEnd w:id="5424"/>
    <w:p w14:paraId="0019AE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slappnar</w:t>
      </w:r>
    </w:p>
    <w:p w14:paraId="3A848E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26" w:author="Author" w:date="2012-02-26T13:32:00Z" w:name="move318027766"/>
      <w:moveFrom w:id="5427" w:author="Author" w:date="2012-02-26T13:32:00Z">
        <w:r w:rsidRPr="00673328">
          <w:rPr>
            <w:rFonts w:ascii="宋体" w:eastAsia="宋体" w:hAnsi="宋体" w:cs="宋体" w:hint="eastAsia"/>
          </w:rPr>
          <w:t>slapp</w:t>
        </w:r>
      </w:moveFrom>
    </w:p>
    <w:moveFromRangeEnd w:id="5426"/>
    <w:p w14:paraId="74477E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slarvar</w:t>
      </w:r>
    </w:p>
    <w:p w14:paraId="75DC22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slarver</w:t>
      </w:r>
    </w:p>
    <w:p w14:paraId="192C24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slarvig</w:t>
      </w:r>
    </w:p>
    <w:p w14:paraId="4D8291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slarv</w:t>
      </w:r>
    </w:p>
    <w:p w14:paraId="250883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slarvsylta</w:t>
      </w:r>
    </w:p>
    <w:p w14:paraId="52B348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slaskar</w:t>
      </w:r>
    </w:p>
    <w:p w14:paraId="42E2B2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slaskig</w:t>
      </w:r>
    </w:p>
    <w:p w14:paraId="0DDDAE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slask</w:t>
      </w:r>
    </w:p>
    <w:p w14:paraId="0C8994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slavar</w:t>
      </w:r>
    </w:p>
    <w:p w14:paraId="14FF7D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slaveri</w:t>
      </w:r>
    </w:p>
    <w:p w14:paraId="28778A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slav</w:t>
      </w:r>
    </w:p>
    <w:p w14:paraId="0D18B1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slejf</w:t>
      </w:r>
    </w:p>
    <w:p w14:paraId="075050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slemhinna</w:t>
      </w:r>
    </w:p>
    <w:p w14:paraId="2F388E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slemmig</w:t>
      </w:r>
    </w:p>
    <w:p w14:paraId="27AF8B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slem</w:t>
      </w:r>
    </w:p>
    <w:p w14:paraId="148D5F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slentrian</w:t>
      </w:r>
    </w:p>
    <w:p w14:paraId="0E8A50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slet</w:t>
      </w:r>
    </w:p>
    <w:p w14:paraId="6B3BDC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slev</w:t>
      </w:r>
    </w:p>
    <w:p w14:paraId="728268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slickar</w:t>
      </w:r>
    </w:p>
    <w:p w14:paraId="0FE938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slida</w:t>
      </w:r>
    </w:p>
    <w:p w14:paraId="0123CC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slinga</w:t>
      </w:r>
    </w:p>
    <w:p w14:paraId="5574DB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slingrar</w:t>
      </w:r>
    </w:p>
    <w:p w14:paraId="7F09D7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slinka</w:t>
      </w:r>
    </w:p>
    <w:p w14:paraId="379449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slinker</w:t>
      </w:r>
    </w:p>
    <w:p w14:paraId="4EDA98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slinter</w:t>
      </w:r>
    </w:p>
    <w:p w14:paraId="3328E5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slint</w:t>
      </w:r>
    </w:p>
    <w:p w14:paraId="42ECFA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slipad</w:t>
      </w:r>
    </w:p>
    <w:p w14:paraId="1863B2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slipar</w:t>
      </w:r>
    </w:p>
    <w:p w14:paraId="43B99A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slipover</w:t>
      </w:r>
    </w:p>
    <w:p w14:paraId="427AB0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slipper</w:t>
      </w:r>
    </w:p>
    <w:p w14:paraId="77C57B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slipprig</w:t>
      </w:r>
    </w:p>
    <w:p w14:paraId="6E2F00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slips</w:t>
      </w:r>
    </w:p>
    <w:p w14:paraId="1C2C14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slipstv0345ng</w:t>
      </w:r>
    </w:p>
    <w:p w14:paraId="621B03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slirar</w:t>
      </w:r>
    </w:p>
    <w:p w14:paraId="415CB5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sliskig</w:t>
      </w:r>
    </w:p>
    <w:p w14:paraId="1CA1D6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slitage</w:t>
      </w:r>
    </w:p>
    <w:p w14:paraId="07B58B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sliten</w:t>
      </w:r>
    </w:p>
    <w:p w14:paraId="5AC139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sliter</w:t>
      </w:r>
    </w:p>
    <w:p w14:paraId="41C0F6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428" w:author="Author" w:date="2012-02-26T13:32:00Z" w:name="move318027767"/>
      <w:moveTo w:id="54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slit</w:t>
        </w:r>
      </w:moveTo>
    </w:p>
    <w:moveToRangeEnd w:id="5428"/>
    <w:p w14:paraId="22C416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slit-och-sl0</w:t>
      </w:r>
      <w:r w:rsidRPr="00780F39">
        <w:rPr>
          <w:rFonts w:ascii="宋体" w:eastAsia="宋体" w:hAnsi="宋体" w:cs="宋体" w:hint="eastAsia"/>
          <w:lang w:val="sv-SE"/>
        </w:rPr>
        <w:t>344ng</w:t>
      </w:r>
    </w:p>
    <w:p w14:paraId="57985E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slitsam</w:t>
      </w:r>
    </w:p>
    <w:p w14:paraId="0B6BE0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slits</w:t>
      </w:r>
    </w:p>
    <w:p w14:paraId="447F4C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slitstark</w:t>
      </w:r>
    </w:p>
    <w:p w14:paraId="0A58A2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30" w:author="Author" w:date="2012-02-26T13:32:00Z" w:name="move318027767"/>
      <w:moveFrom w:id="5431" w:author="Author" w:date="2012-02-26T13:32:00Z">
        <w:r w:rsidRPr="00673328">
          <w:rPr>
            <w:rFonts w:ascii="宋体" w:eastAsia="宋体" w:hAnsi="宋体" w:cs="宋体" w:hint="eastAsia"/>
          </w:rPr>
          <w:t>slit</w:t>
        </w:r>
      </w:moveFrom>
    </w:p>
    <w:moveFromRangeEnd w:id="5430"/>
    <w:p w14:paraId="62978B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slocknar</w:t>
      </w:r>
    </w:p>
    <w:p w14:paraId="6AD0FD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slogan</w:t>
      </w:r>
    </w:p>
    <w:p w14:paraId="6EA97F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32" w:author="Author" w:date="2012-02-26T13:32:00Z" w:name="move318027768"/>
      <w:moveTo w:id="5433" w:author="Author" w:date="2012-02-26T13:32:00Z">
        <w:r w:rsidRPr="00673328">
          <w:rPr>
            <w:rFonts w:ascii="宋体" w:eastAsia="宋体" w:hAnsi="宋体" w:cs="宋体" w:hint="eastAsia"/>
          </w:rPr>
          <w:t>slog</w:t>
        </w:r>
      </w:moveTo>
    </w:p>
    <w:moveToRangeEnd w:id="5432"/>
    <w:p w14:paraId="7797CE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slogs</w:t>
      </w:r>
    </w:p>
    <w:p w14:paraId="054E68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34" w:author="Author" w:date="2012-02-26T13:32:00Z" w:name="move318027768"/>
      <w:moveFrom w:id="5435" w:author="Author" w:date="2012-02-26T13:32:00Z">
        <w:r w:rsidRPr="00673328">
          <w:rPr>
            <w:rFonts w:ascii="宋体" w:eastAsia="宋体" w:hAnsi="宋体" w:cs="宋体" w:hint="eastAsia"/>
          </w:rPr>
          <w:t>slog</w:t>
        </w:r>
      </w:moveFrom>
    </w:p>
    <w:moveFromRangeEnd w:id="5434"/>
    <w:p w14:paraId="15E0DD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slok0366rad</w:t>
      </w:r>
    </w:p>
    <w:p w14:paraId="6EACAD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slokar</w:t>
      </w:r>
    </w:p>
    <w:p w14:paraId="717C3F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slopar</w:t>
      </w:r>
    </w:p>
    <w:p w14:paraId="46A8C5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slott</w:t>
      </w:r>
    </w:p>
    <w:p w14:paraId="53A745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slovakisk</w:t>
      </w:r>
    </w:p>
    <w:p w14:paraId="53295B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slovak</w:t>
      </w:r>
    </w:p>
    <w:p w14:paraId="74B308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36" w:author="Author" w:date="2012-02-26T13:32:00Z" w:name="move318027769"/>
      <w:moveTo w:id="5437" w:author="Author" w:date="2012-02-26T13:32:00Z">
        <w:r w:rsidRPr="00673328">
          <w:rPr>
            <w:rFonts w:ascii="宋体" w:eastAsia="宋体" w:hAnsi="宋体" w:cs="宋体" w:hint="eastAsia"/>
          </w:rPr>
          <w:t>sloven</w:t>
        </w:r>
      </w:moveTo>
    </w:p>
    <w:moveToRangeEnd w:id="5436"/>
    <w:p w14:paraId="135E13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slovensk</w:t>
      </w:r>
    </w:p>
    <w:p w14:paraId="2C0805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38" w:author="Author" w:date="2012-02-26T13:32:00Z" w:name="move318027769"/>
      <w:moveFrom w:id="5439" w:author="Author" w:date="2012-02-26T13:32:00Z">
        <w:r w:rsidRPr="00673328">
          <w:rPr>
            <w:rFonts w:ascii="宋体" w:eastAsia="宋体" w:hAnsi="宋体" w:cs="宋体" w:hint="eastAsia"/>
          </w:rPr>
          <w:t>sloven</w:t>
        </w:r>
      </w:moveFrom>
    </w:p>
    <w:moveFromRangeEnd w:id="5438"/>
    <w:p w14:paraId="1B1747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slow motion</w:t>
      </w:r>
    </w:p>
    <w:p w14:paraId="671F64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sluddrar</w:t>
      </w:r>
    </w:p>
    <w:p w14:paraId="3A6FA6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sluddrig</w:t>
      </w:r>
    </w:p>
    <w:p w14:paraId="686668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slug</w:t>
      </w:r>
    </w:p>
    <w:p w14:paraId="3BCD0E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slukar</w:t>
      </w:r>
    </w:p>
    <w:p w14:paraId="44A977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slummer</w:t>
      </w:r>
    </w:p>
    <w:p w14:paraId="34614F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440" w:author="Author" w:date="2012-02-26T13:32:00Z" w:name="move318027770"/>
      <w:moveTo w:id="544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slum</w:t>
        </w:r>
      </w:moveTo>
    </w:p>
    <w:moveToRangeEnd w:id="5440"/>
    <w:p w14:paraId="143DC7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slump</w:t>
      </w:r>
    </w:p>
    <w:p w14:paraId="2128D2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slumrar</w:t>
      </w:r>
    </w:p>
    <w:p w14:paraId="4AC4B7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42" w:author="Author" w:date="2012-02-26T13:32:00Z" w:name="move318027770"/>
      <w:moveFrom w:id="5443" w:author="Author" w:date="2012-02-26T13:32:00Z">
        <w:r w:rsidRPr="00673328">
          <w:rPr>
            <w:rFonts w:ascii="宋体" w:eastAsia="宋体" w:hAnsi="宋体" w:cs="宋体" w:hint="eastAsia"/>
          </w:rPr>
          <w:t>slum</w:t>
        </w:r>
      </w:moveFrom>
    </w:p>
    <w:moveFromRangeEnd w:id="5442"/>
    <w:p w14:paraId="361237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slungar</w:t>
      </w:r>
    </w:p>
    <w:p w14:paraId="73E11D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sluppit</w:t>
      </w:r>
    </w:p>
    <w:p w14:paraId="1E4419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slurk</w:t>
      </w:r>
    </w:p>
    <w:p w14:paraId="359153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slusk</w:t>
      </w:r>
    </w:p>
    <w:p w14:paraId="23387A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slussar</w:t>
      </w:r>
    </w:p>
    <w:p w14:paraId="48C8AD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sluss</w:t>
      </w:r>
    </w:p>
    <w:p w14:paraId="55B2EE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slutar</w:t>
      </w:r>
    </w:p>
    <w:p w14:paraId="4C8754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sluten</w:t>
      </w:r>
    </w:p>
    <w:p w14:paraId="7EBE9E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444" w:author="Author" w:date="2012-02-26T13:32:00Z" w:name="move318027771"/>
      <w:moveTo w:id="544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sluter</w:t>
        </w:r>
      </w:moveTo>
    </w:p>
    <w:moveToRangeEnd w:id="5444"/>
    <w:p w14:paraId="71CEE5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</w:t>
      </w:r>
      <w:r w:rsidRPr="00780F39">
        <w:rPr>
          <w:rFonts w:ascii="宋体" w:eastAsia="宋体" w:hAnsi="宋体" w:cs="宋体" w:hint="eastAsia"/>
          <w:lang w:val="sv-SE"/>
        </w:rPr>
        <w:t>uter sig</w:t>
      </w:r>
    </w:p>
    <w:p w14:paraId="77B078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46" w:author="Author" w:date="2012-02-26T13:32:00Z" w:name="move318027771"/>
      <w:moveFrom w:id="5447" w:author="Author" w:date="2012-02-26T13:32:00Z">
        <w:r w:rsidRPr="00673328">
          <w:rPr>
            <w:rFonts w:ascii="宋体" w:eastAsia="宋体" w:hAnsi="宋体" w:cs="宋体" w:hint="eastAsia"/>
          </w:rPr>
          <w:t>sluter</w:t>
        </w:r>
      </w:moveFrom>
    </w:p>
    <w:moveFromRangeEnd w:id="5446"/>
    <w:p w14:paraId="294EE4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sluter upp</w:t>
      </w:r>
    </w:p>
    <w:p w14:paraId="52A513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slutf0366r</w:t>
      </w:r>
    </w:p>
    <w:p w14:paraId="21F3C0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slutf0366rvaring</w:t>
      </w:r>
    </w:p>
    <w:p w14:paraId="1F219D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slutgiltig</w:t>
      </w:r>
    </w:p>
    <w:p w14:paraId="6793CA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slutk0366rd</w:t>
      </w:r>
    </w:p>
    <w:p w14:paraId="2BC6C0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slutkl0344m</w:t>
      </w:r>
    </w:p>
    <w:p w14:paraId="02D2E3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slutledning</w:t>
      </w:r>
    </w:p>
    <w:p w14:paraId="6F776D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slutligen</w:t>
      </w:r>
    </w:p>
    <w:p w14:paraId="53BE13C5" w14:textId="77777777" w:rsidR="00000000" w:rsidRPr="00780F39" w:rsidRDefault="00780F39" w:rsidP="00673328">
      <w:pPr>
        <w:pStyle w:val="PlainText"/>
        <w:rPr>
          <w:ins w:id="5448" w:author="Author" w:date="2012-02-26T13:32:00Z"/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slutlig</w:t>
      </w:r>
    </w:p>
    <w:p w14:paraId="3E0959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ins w:id="5449" w:author="Author" w:date="2012-02-26T13:32:00Z">
        <w:r w:rsidRPr="00673328">
          <w:rPr>
            <w:rFonts w:ascii="宋体" w:eastAsia="宋体" w:hAnsi="宋体" w:cs="宋体" w:hint="eastAsia"/>
          </w:rPr>
          <w:t>slutlig</w:t>
        </w:r>
      </w:ins>
      <w:r w:rsidRPr="00673328">
        <w:rPr>
          <w:rFonts w:ascii="宋体" w:eastAsia="宋体" w:hAnsi="宋体" w:cs="宋体" w:hint="eastAsia"/>
        </w:rPr>
        <w:t xml:space="preserve"> skatt</w:t>
      </w:r>
    </w:p>
    <w:p w14:paraId="07BEB4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50" w:author="Author" w:date="2012-02-26T13:32:00Z" w:name="move318027772"/>
      <w:moveTo w:id="5451" w:author="Author" w:date="2012-02-26T13:32:00Z">
        <w:r w:rsidRPr="00673328">
          <w:rPr>
            <w:rFonts w:ascii="宋体" w:eastAsia="宋体" w:hAnsi="宋体" w:cs="宋体" w:hint="eastAsia"/>
          </w:rPr>
          <w:t>slut</w:t>
        </w:r>
      </w:moveTo>
    </w:p>
    <w:moveToRangeEnd w:id="5450"/>
    <w:p w14:paraId="481DA1DA" w14:textId="77777777" w:rsidR="00000000" w:rsidRPr="003230D0" w:rsidRDefault="00780F39" w:rsidP="003230D0">
      <w:pPr>
        <w:pStyle w:val="PlainText"/>
        <w:rPr>
          <w:del w:id="5452" w:author="Author" w:date="2012-02-26T13:32:00Z"/>
          <w:rFonts w:ascii="宋体" w:eastAsia="宋体" w:hAnsi="宋体" w:cs="宋体" w:hint="eastAsia"/>
        </w:rPr>
      </w:pPr>
      <w:del w:id="5453" w:author="Author" w:date="2012-02-26T13:32:00Z">
        <w:r w:rsidRPr="003230D0">
          <w:rPr>
            <w:rFonts w:ascii="宋体" w:eastAsia="宋体" w:hAnsi="宋体" w:cs="宋体" w:hint="eastAsia"/>
          </w:rPr>
          <w:delText>slutlig</w:delText>
        </w:r>
      </w:del>
    </w:p>
    <w:p w14:paraId="3A1980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slutsats</w:t>
      </w:r>
    </w:p>
    <w:p w14:paraId="7F650F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slutskattsedel</w:t>
      </w:r>
    </w:p>
    <w:p w14:paraId="631200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slutspel</w:t>
      </w:r>
    </w:p>
    <w:p w14:paraId="33D707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54" w:author="Author" w:date="2012-02-26T13:32:00Z" w:name="move318027772"/>
      <w:moveFrom w:id="5455" w:author="Author" w:date="2012-02-26T13:32:00Z">
        <w:r w:rsidRPr="00673328">
          <w:rPr>
            <w:rFonts w:ascii="宋体" w:eastAsia="宋体" w:hAnsi="宋体" w:cs="宋体" w:hint="eastAsia"/>
          </w:rPr>
          <w:t>slut</w:t>
        </w:r>
      </w:moveFrom>
    </w:p>
    <w:moveFromRangeEnd w:id="5454"/>
    <w:p w14:paraId="44996B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sluttampen</w:t>
      </w:r>
    </w:p>
    <w:p w14:paraId="4CBA6F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sluttar</w:t>
      </w:r>
    </w:p>
    <w:p w14:paraId="276062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sluttning</w:t>
      </w:r>
    </w:p>
    <w:p w14:paraId="37A1E8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slutvinjett</w:t>
      </w:r>
    </w:p>
    <w:p w14:paraId="5958C6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slyna</w:t>
      </w:r>
    </w:p>
    <w:p w14:paraId="3DC527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slyngel</w:t>
      </w:r>
    </w:p>
    <w:p w14:paraId="4F9B49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sm0344cker</w:t>
      </w:r>
    </w:p>
    <w:p w14:paraId="13696A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sm0344dar</w:t>
      </w:r>
    </w:p>
    <w:p w14:paraId="4E1BEE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sm0344ktande</w:t>
      </w:r>
    </w:p>
    <w:p w14:paraId="209506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</w:t>
      </w:r>
      <w:r w:rsidRPr="00780F39">
        <w:rPr>
          <w:rFonts w:ascii="宋体" w:eastAsia="宋体" w:hAnsi="宋体" w:cs="宋体" w:hint="eastAsia"/>
          <w:lang w:val="sv-SE"/>
        </w:rPr>
        <w:t>0344lek</w:t>
      </w:r>
    </w:p>
    <w:p w14:paraId="1034F6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sm0344llare</w:t>
      </w:r>
    </w:p>
    <w:p w14:paraId="5AF17C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sm0344ller</w:t>
      </w:r>
    </w:p>
    <w:p w14:paraId="7D4C84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sm0344ller upp</w:t>
      </w:r>
    </w:p>
    <w:p w14:paraId="7B929A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sm0344ll</w:t>
      </w:r>
    </w:p>
    <w:p w14:paraId="423D4C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sm0344ltdegel</w:t>
      </w:r>
    </w:p>
    <w:p w14:paraId="44A719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sm0344lter</w:t>
      </w:r>
    </w:p>
    <w:p w14:paraId="598FBF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sm0344ltverk</w:t>
      </w:r>
    </w:p>
    <w:p w14:paraId="7AC30A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s-m0344rke</w:t>
      </w:r>
    </w:p>
    <w:p w14:paraId="27718A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sm0344rre</w:t>
      </w:r>
    </w:p>
    <w:p w14:paraId="49CC96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56" w:author="Author" w:date="2012-02-26T13:32:00Z" w:name="move318027773"/>
      <w:moveTo w:id="5457" w:author="Author" w:date="2012-02-26T13:32:00Z">
        <w:r w:rsidRPr="00673328">
          <w:rPr>
            <w:rFonts w:ascii="宋体" w:eastAsia="宋体" w:hAnsi="宋体" w:cs="宋体" w:hint="eastAsia"/>
          </w:rPr>
          <w:t>sm0344rta</w:t>
        </w:r>
      </w:moveTo>
    </w:p>
    <w:moveToRangeEnd w:id="5456"/>
    <w:p w14:paraId="48A987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sm0344rtar</w:t>
      </w:r>
    </w:p>
    <w:p w14:paraId="5B3F1B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58" w:author="Author" w:date="2012-02-26T13:32:00Z" w:name="move318027773"/>
      <w:moveFrom w:id="5459" w:author="Author" w:date="2012-02-26T13:32:00Z">
        <w:r w:rsidRPr="00673328">
          <w:rPr>
            <w:rFonts w:ascii="宋体" w:eastAsia="宋体" w:hAnsi="宋体" w:cs="宋体" w:hint="eastAsia"/>
          </w:rPr>
          <w:t>sm0344rta</w:t>
        </w:r>
      </w:moveFrom>
    </w:p>
    <w:moveFromRangeEnd w:id="5458"/>
    <w:p w14:paraId="2AACD8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sm0344rting</w:t>
      </w:r>
    </w:p>
    <w:p w14:paraId="43F0F3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60" w:author="Author" w:date="2012-02-26T13:32:00Z" w:name="move318027774"/>
      <w:moveTo w:id="5461" w:author="Author" w:date="2012-02-26T13:32:00Z">
        <w:r w:rsidRPr="00673328">
          <w:rPr>
            <w:rFonts w:ascii="宋体" w:eastAsia="宋体" w:hAnsi="宋体" w:cs="宋体" w:hint="eastAsia"/>
          </w:rPr>
          <w:t>sm0344rt</w:t>
        </w:r>
      </w:moveTo>
    </w:p>
    <w:moveToRangeEnd w:id="5460"/>
    <w:p w14:paraId="0DBA77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sm0344rtsam</w:t>
      </w:r>
    </w:p>
    <w:p w14:paraId="457609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sm0344rtstillande</w:t>
      </w:r>
    </w:p>
    <w:p w14:paraId="1F1DBF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62" w:author="Author" w:date="2012-02-26T13:32:00Z" w:name="move318027774"/>
      <w:moveFrom w:id="5463" w:author="Author" w:date="2012-02-26T13:32:00Z">
        <w:r w:rsidRPr="00673328">
          <w:rPr>
            <w:rFonts w:ascii="宋体" w:eastAsia="宋体" w:hAnsi="宋体" w:cs="宋体" w:hint="eastAsia"/>
          </w:rPr>
          <w:t>sm0344rt</w:t>
        </w:r>
      </w:moveFrom>
    </w:p>
    <w:moveFromRangeEnd w:id="5462"/>
    <w:p w14:paraId="5C604D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sm0345aktig</w:t>
      </w:r>
    </w:p>
    <w:p w14:paraId="757FCB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sm0345barn</w:t>
      </w:r>
    </w:p>
    <w:p w14:paraId="42B8F7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sm0345borgerlig</w:t>
      </w:r>
    </w:p>
    <w:p w14:paraId="4CF3D1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sm0345br0366d</w:t>
      </w:r>
    </w:p>
    <w:p w14:paraId="40A729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sm0345bruk</w:t>
      </w:r>
    </w:p>
    <w:p w14:paraId="67EEF3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</w:t>
      </w:r>
      <w:r w:rsidRPr="00780F39">
        <w:rPr>
          <w:rFonts w:ascii="宋体" w:eastAsia="宋体" w:hAnsi="宋体" w:cs="宋体" w:hint="eastAsia"/>
          <w:lang w:val="sv-SE"/>
        </w:rPr>
        <w:t>f0366retagare</w:t>
      </w:r>
    </w:p>
    <w:p w14:paraId="550723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sm0345franska</w:t>
      </w:r>
    </w:p>
    <w:p w14:paraId="0DDDE5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sm0345husk0366</w:t>
      </w:r>
    </w:p>
    <w:p w14:paraId="14B9F2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sm0345hus</w:t>
      </w:r>
    </w:p>
    <w:p w14:paraId="3C9FEA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sm0345land</w:t>
      </w:r>
    </w:p>
    <w:p w14:paraId="5DE9BE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sm0345ler</w:t>
      </w:r>
    </w:p>
    <w:p w14:paraId="6B35E3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464" w:author="Author" w:date="2012-02-26T13:32:00Z" w:name="move318027775"/>
      <w:moveTo w:id="546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sm0345</w:t>
        </w:r>
      </w:moveTo>
    </w:p>
    <w:moveToRangeEnd w:id="5464"/>
    <w:p w14:paraId="0D55CA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sm0345ningom</w:t>
      </w:r>
    </w:p>
    <w:p w14:paraId="2F5079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sm0345paket</w:t>
      </w:r>
    </w:p>
    <w:p w14:paraId="3D5C80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sm0345pengar</w:t>
      </w:r>
    </w:p>
    <w:p w14:paraId="20AAC0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sm0345potatis</w:t>
      </w:r>
    </w:p>
    <w:p w14:paraId="5196C0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sm0345sak</w:t>
      </w:r>
    </w:p>
    <w:p w14:paraId="1F6EC7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sm0345sint</w:t>
      </w:r>
    </w:p>
    <w:p w14:paraId="77F587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sm0345skalig</w:t>
      </w:r>
    </w:p>
    <w:p w14:paraId="2164D7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sm0345stad</w:t>
      </w:r>
    </w:p>
    <w:p w14:paraId="53403B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66" w:author="Author" w:date="2012-02-26T13:32:00Z" w:name="move318027775"/>
      <w:moveFrom w:id="5467" w:author="Author" w:date="2012-02-26T13:32:00Z">
        <w:r w:rsidRPr="00673328">
          <w:rPr>
            <w:rFonts w:ascii="宋体" w:eastAsia="宋体" w:hAnsi="宋体" w:cs="宋体" w:hint="eastAsia"/>
          </w:rPr>
          <w:t>sm0345</w:t>
        </w:r>
      </w:moveFrom>
    </w:p>
    <w:moveFromRangeEnd w:id="5466"/>
    <w:p w14:paraId="34B560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sm0345timmarna</w:t>
      </w:r>
    </w:p>
    <w:p w14:paraId="2D44DF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sm0345ttingar</w:t>
      </w:r>
    </w:p>
    <w:p w14:paraId="465157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sm0345tt</w:t>
      </w:r>
    </w:p>
    <w:p w14:paraId="39A444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sm0366g</w:t>
      </w:r>
    </w:p>
    <w:p w14:paraId="6DF12B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sm0366rg0345sbord</w:t>
      </w:r>
    </w:p>
    <w:p w14:paraId="581C71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sm0366rg0345s</w:t>
      </w:r>
    </w:p>
    <w:p w14:paraId="5631B7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sm0366rg0345st0345rta</w:t>
      </w:r>
    </w:p>
    <w:p w14:paraId="4C5327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sm0366rja</w:t>
      </w:r>
    </w:p>
    <w:p w14:paraId="2D148C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sm0366rjelse</w:t>
      </w:r>
    </w:p>
    <w:p w14:paraId="085B04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sm0366rjer</w:t>
      </w:r>
    </w:p>
    <w:p w14:paraId="26DA3E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sm0366rj</w:t>
      </w:r>
    </w:p>
    <w:p w14:paraId="1D9840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68" w:author="Author" w:date="2012-02-26T13:32:00Z" w:name="move318027776"/>
      <w:moveTo w:id="5469" w:author="Author" w:date="2012-02-26T13:32:00Z">
        <w:r w:rsidRPr="00673328">
          <w:rPr>
            <w:rFonts w:ascii="宋体" w:eastAsia="宋体" w:hAnsi="宋体" w:cs="宋体" w:hint="eastAsia"/>
          </w:rPr>
          <w:t>sm0366r</w:t>
        </w:r>
      </w:moveTo>
    </w:p>
    <w:moveToRangeEnd w:id="5468"/>
    <w:p w14:paraId="74FB7E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sm0366rpapper</w:t>
      </w:r>
    </w:p>
    <w:p w14:paraId="6F30AF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sm0366rs0345ngare</w:t>
      </w:r>
    </w:p>
    <w:p w14:paraId="62497A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70" w:author="Author" w:date="2012-02-26T13:32:00Z" w:name="move318027776"/>
      <w:moveFrom w:id="5471" w:author="Author" w:date="2012-02-26T13:32:00Z">
        <w:r w:rsidRPr="00673328">
          <w:rPr>
            <w:rFonts w:ascii="宋体" w:eastAsia="宋体" w:hAnsi="宋体" w:cs="宋体" w:hint="eastAsia"/>
          </w:rPr>
          <w:t>sm0366r</w:t>
        </w:r>
      </w:moveFrom>
    </w:p>
    <w:moveFromRangeEnd w:id="5470"/>
    <w:p w14:paraId="39CB46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smackar</w:t>
      </w:r>
    </w:p>
    <w:p w14:paraId="4659C9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smack</w:t>
      </w:r>
    </w:p>
    <w:p w14:paraId="7D8857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smakar av</w:t>
      </w:r>
    </w:p>
    <w:p w14:paraId="729E69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smakar</w:t>
      </w:r>
    </w:p>
    <w:p w14:paraId="4253C5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smakl0366k</w:t>
      </w:r>
    </w:p>
    <w:p w14:paraId="22C416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smaklig</w:t>
      </w:r>
    </w:p>
    <w:p w14:paraId="57A2E0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472" w:author="Author" w:date="2012-02-26T13:32:00Z" w:name="move318027777"/>
      <w:moveTo w:id="547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smak</w:t>
        </w:r>
      </w:moveTo>
    </w:p>
    <w:moveToRangeEnd w:id="5472"/>
    <w:p w14:paraId="1E977C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smakprov</w:t>
      </w:r>
    </w:p>
    <w:p w14:paraId="348F4A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smaks0344tter</w:t>
      </w:r>
    </w:p>
    <w:p w14:paraId="78209C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smaksak</w:t>
      </w:r>
    </w:p>
    <w:p w14:paraId="37FBBE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74" w:author="Author" w:date="2012-02-26T13:32:00Z" w:name="move318027777"/>
      <w:moveFrom w:id="5475" w:author="Author" w:date="2012-02-26T13:32:00Z">
        <w:r w:rsidRPr="00673328">
          <w:rPr>
            <w:rFonts w:ascii="宋体" w:eastAsia="宋体" w:hAnsi="宋体" w:cs="宋体" w:hint="eastAsia"/>
          </w:rPr>
          <w:t>smak</w:t>
        </w:r>
      </w:moveFrom>
    </w:p>
    <w:moveFromRangeEnd w:id="5474"/>
    <w:p w14:paraId="16102D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small</w:t>
      </w:r>
    </w:p>
    <w:p w14:paraId="059DA6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76" w:author="Author" w:date="2012-02-26T13:32:00Z" w:name="move318027778"/>
      <w:moveTo w:id="5477" w:author="Author" w:date="2012-02-26T13:32:00Z">
        <w:r w:rsidRPr="00673328">
          <w:rPr>
            <w:rFonts w:ascii="宋体" w:eastAsia="宋体" w:hAnsi="宋体" w:cs="宋体" w:hint="eastAsia"/>
          </w:rPr>
          <w:t>smal</w:t>
        </w:r>
      </w:moveTo>
    </w:p>
    <w:moveToRangeEnd w:id="5476"/>
    <w:p w14:paraId="0C06F8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smalnar</w:t>
      </w:r>
    </w:p>
    <w:p w14:paraId="4FD315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78" w:author="Author" w:date="2012-02-26T13:32:00Z" w:name="move318027778"/>
      <w:moveFrom w:id="5479" w:author="Author" w:date="2012-02-26T13:32:00Z">
        <w:r w:rsidRPr="00673328">
          <w:rPr>
            <w:rFonts w:ascii="宋体" w:eastAsia="宋体" w:hAnsi="宋体" w:cs="宋体" w:hint="eastAsia"/>
          </w:rPr>
          <w:t>smal</w:t>
        </w:r>
      </w:moveFrom>
    </w:p>
    <w:moveFromRangeEnd w:id="5478"/>
    <w:p w14:paraId="0279CE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smalt</w:t>
      </w:r>
    </w:p>
    <w:p w14:paraId="160254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smaragd</w:t>
      </w:r>
    </w:p>
    <w:p w14:paraId="7263EB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smartkort</w:t>
      </w:r>
    </w:p>
    <w:p w14:paraId="7E5F19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smart</w:t>
      </w:r>
    </w:p>
    <w:p w14:paraId="215E35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smaskar</w:t>
      </w:r>
    </w:p>
    <w:p w14:paraId="363162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smaskens</w:t>
      </w:r>
    </w:p>
    <w:p w14:paraId="1F9650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smaskig</w:t>
      </w:r>
    </w:p>
    <w:p w14:paraId="6491FE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smattrar</w:t>
      </w:r>
    </w:p>
    <w:p w14:paraId="4FCCC9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smedja</w:t>
      </w:r>
    </w:p>
    <w:p w14:paraId="7E53D4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smed</w:t>
      </w:r>
    </w:p>
    <w:p w14:paraId="710E4B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smeker</w:t>
      </w:r>
    </w:p>
    <w:p w14:paraId="4C6A36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smekm0345nad</w:t>
      </w:r>
    </w:p>
    <w:p w14:paraId="21CB4B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smeknamn</w:t>
      </w:r>
    </w:p>
    <w:p w14:paraId="0F1535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smekning</w:t>
      </w:r>
    </w:p>
    <w:p w14:paraId="3B9EFA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smetar</w:t>
      </w:r>
    </w:p>
    <w:p w14:paraId="5D0CF2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smetig</w:t>
      </w:r>
    </w:p>
    <w:p w14:paraId="54CE25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smet</w:t>
      </w:r>
    </w:p>
    <w:p w14:paraId="037843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smicker</w:t>
      </w:r>
    </w:p>
    <w:p w14:paraId="37BF56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smickrar</w:t>
      </w:r>
    </w:p>
    <w:p w14:paraId="42545B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480" w:author="Author" w:date="2012-02-26T13:32:00Z" w:name="move318027779"/>
      <w:moveTo w:id="548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smide</w:t>
        </w:r>
      </w:moveTo>
    </w:p>
    <w:moveToRangeEnd w:id="5480"/>
    <w:p w14:paraId="395695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smider</w:t>
      </w:r>
    </w:p>
    <w:p w14:paraId="6FFD67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82" w:author="Author" w:date="2012-02-26T13:32:00Z" w:name="move318027779"/>
      <w:moveFrom w:id="5483" w:author="Author" w:date="2012-02-26T13:32:00Z">
        <w:r w:rsidRPr="00673328">
          <w:rPr>
            <w:rFonts w:ascii="宋体" w:eastAsia="宋体" w:hAnsi="宋体" w:cs="宋体" w:hint="eastAsia"/>
          </w:rPr>
          <w:t>smide</w:t>
        </w:r>
      </w:moveFrom>
    </w:p>
    <w:moveFromRangeEnd w:id="5482"/>
    <w:p w14:paraId="49AFF8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smidig</w:t>
      </w:r>
    </w:p>
    <w:p w14:paraId="7EE8A7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smilar</w:t>
      </w:r>
    </w:p>
    <w:p w14:paraId="3E78D5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smilgrop</w:t>
      </w:r>
    </w:p>
    <w:p w14:paraId="3C9545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smil</w:t>
      </w:r>
    </w:p>
    <w:p w14:paraId="459468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sminkar</w:t>
      </w:r>
    </w:p>
    <w:p w14:paraId="6970EF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smink</w:t>
      </w:r>
    </w:p>
    <w:p w14:paraId="2C9F7E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smiskar</w:t>
      </w:r>
    </w:p>
    <w:p w14:paraId="7DBB24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smisk</w:t>
      </w:r>
    </w:p>
    <w:p w14:paraId="0F7FDE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smitare</w:t>
      </w:r>
    </w:p>
    <w:p w14:paraId="378ADB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smiter 0345t</w:t>
      </w:r>
    </w:p>
    <w:p w14:paraId="6517D5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smiter</w:t>
      </w:r>
    </w:p>
    <w:p w14:paraId="5E6943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484" w:author="Author" w:date="2012-02-26T13:32:00Z" w:name="move318027780"/>
      <w:moveTo w:id="5485" w:author="Author" w:date="2012-02-26T13:32:00Z">
        <w:r w:rsidRPr="00673328">
          <w:rPr>
            <w:rFonts w:ascii="宋体" w:eastAsia="宋体" w:hAnsi="宋体" w:cs="宋体" w:hint="eastAsia"/>
          </w:rPr>
          <w:t>smitta</w:t>
        </w:r>
      </w:moveTo>
    </w:p>
    <w:moveToRangeEnd w:id="5484"/>
    <w:p w14:paraId="074D14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smittar</w:t>
      </w:r>
    </w:p>
    <w:p w14:paraId="678279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86" w:author="Author" w:date="2012-02-26T13:32:00Z" w:name="move318027780"/>
      <w:moveFrom w:id="5487" w:author="Author" w:date="2012-02-26T13:32:00Z">
        <w:r w:rsidRPr="00673328">
          <w:rPr>
            <w:rFonts w:ascii="宋体" w:eastAsia="宋体" w:hAnsi="宋体" w:cs="宋体" w:hint="eastAsia"/>
          </w:rPr>
          <w:t>smitta</w:t>
        </w:r>
      </w:moveFrom>
    </w:p>
    <w:moveFromRangeEnd w:id="5486"/>
    <w:p w14:paraId="3309F3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smittb0344rare</w:t>
      </w:r>
    </w:p>
    <w:p w14:paraId="1FDAFA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smittb0344rarpenning</w:t>
      </w:r>
    </w:p>
    <w:p w14:paraId="2EB7CB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smit</w:t>
      </w:r>
      <w:r w:rsidRPr="00780F39">
        <w:rPr>
          <w:rFonts w:ascii="宋体" w:eastAsia="宋体" w:hAnsi="宋体" w:cs="宋体" w:hint="eastAsia"/>
          <w:lang w:val="sv-SE"/>
        </w:rPr>
        <w:t>tkoppor</w:t>
      </w:r>
    </w:p>
    <w:p w14:paraId="5BFBFE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488" w:author="Author" w:date="2012-02-26T13:32:00Z" w:name="move318027781"/>
      <w:moveTo w:id="548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smitt</w:t>
        </w:r>
      </w:moveTo>
    </w:p>
    <w:moveToRangeEnd w:id="5488"/>
    <w:p w14:paraId="6D6EE2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smittsam</w:t>
      </w:r>
    </w:p>
    <w:p w14:paraId="51FE8D43" w14:textId="77777777" w:rsidR="00000000" w:rsidRPr="00673328" w:rsidRDefault="00780F39" w:rsidP="00673328">
      <w:pPr>
        <w:pStyle w:val="PlainText"/>
        <w:rPr>
          <w:ins w:id="5490" w:author="Author" w:date="2012-02-26T13:32:00Z"/>
          <w:rFonts w:ascii="宋体" w:eastAsia="宋体" w:hAnsi="宋体" w:cs="宋体" w:hint="eastAsia"/>
        </w:rPr>
      </w:pPr>
      <w:ins w:id="5491" w:author="Author" w:date="2012-02-26T13:32:00Z">
        <w:r w:rsidRPr="00673328">
          <w:rPr>
            <w:rFonts w:ascii="宋体" w:eastAsia="宋体" w:hAnsi="宋体" w:cs="宋体" w:hint="eastAsia"/>
          </w:rPr>
          <w:t>sm</w:t>
        </w:r>
      </w:ins>
    </w:p>
    <w:p w14:paraId="138C94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92" w:author="Author" w:date="2012-02-26T13:32:00Z" w:name="move318027781"/>
      <w:moveFrom w:id="5493" w:author="Author" w:date="2012-02-26T13:32:00Z">
        <w:r w:rsidRPr="00673328">
          <w:rPr>
            <w:rFonts w:ascii="宋体" w:eastAsia="宋体" w:hAnsi="宋体" w:cs="宋体" w:hint="eastAsia"/>
          </w:rPr>
          <w:t>smitt</w:t>
        </w:r>
      </w:moveFrom>
    </w:p>
    <w:moveFromRangeEnd w:id="5492"/>
    <w:p w14:paraId="2D7E1A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smocka</w:t>
      </w:r>
    </w:p>
    <w:p w14:paraId="59BF44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smockfull</w:t>
      </w:r>
    </w:p>
    <w:p w14:paraId="19B5E0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smog</w:t>
      </w:r>
    </w:p>
    <w:p w14:paraId="716D35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smoking</w:t>
      </w:r>
    </w:p>
    <w:p w14:paraId="05A5FC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smolk</w:t>
      </w:r>
    </w:p>
    <w:p w14:paraId="4BD44C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smorde</w:t>
      </w:r>
    </w:p>
    <w:p w14:paraId="2A841B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smort</w:t>
      </w:r>
    </w:p>
    <w:p w14:paraId="1326E1D5" w14:textId="77777777" w:rsidR="00000000" w:rsidRPr="003230D0" w:rsidRDefault="00780F39" w:rsidP="003230D0">
      <w:pPr>
        <w:pStyle w:val="PlainText"/>
        <w:rPr>
          <w:del w:id="5494" w:author="Author" w:date="2012-02-26T13:32:00Z"/>
          <w:rFonts w:ascii="宋体" w:eastAsia="宋体" w:hAnsi="宋体" w:cs="宋体" w:hint="eastAsia"/>
        </w:rPr>
      </w:pPr>
      <w:del w:id="5495" w:author="Author" w:date="2012-02-26T13:32:00Z">
        <w:r w:rsidRPr="003230D0">
          <w:rPr>
            <w:rFonts w:ascii="宋体" w:eastAsia="宋体" w:hAnsi="宋体" w:cs="宋体" w:hint="eastAsia"/>
          </w:rPr>
          <w:delText>sm</w:delText>
        </w:r>
      </w:del>
    </w:p>
    <w:p w14:paraId="291D29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smuggelgods</w:t>
      </w:r>
    </w:p>
    <w:p w14:paraId="5EC056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smugglar</w:t>
      </w:r>
    </w:p>
    <w:p w14:paraId="13C8C8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smugit</w:t>
      </w:r>
    </w:p>
    <w:p w14:paraId="18C047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496" w:author="Author" w:date="2012-02-26T13:32:00Z" w:name="move318027782"/>
      <w:moveTo w:id="549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smula</w:t>
        </w:r>
      </w:moveTo>
    </w:p>
    <w:moveToRangeEnd w:id="5496"/>
    <w:p w14:paraId="237EA0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smular</w:t>
      </w:r>
    </w:p>
    <w:p w14:paraId="55B25F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498" w:author="Author" w:date="2012-02-26T13:32:00Z" w:name="move318027782"/>
      <w:moveFrom w:id="5499" w:author="Author" w:date="2012-02-26T13:32:00Z">
        <w:r w:rsidRPr="00673328">
          <w:rPr>
            <w:rFonts w:ascii="宋体" w:eastAsia="宋体" w:hAnsi="宋体" w:cs="宋体" w:hint="eastAsia"/>
          </w:rPr>
          <w:t>smula</w:t>
        </w:r>
      </w:moveFrom>
    </w:p>
    <w:moveFromRangeEnd w:id="5498"/>
    <w:p w14:paraId="4BDEBB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smultit</w:t>
      </w:r>
    </w:p>
    <w:p w14:paraId="3AC6B9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00" w:author="Author" w:date="2012-02-26T13:32:00Z" w:name="move318027783"/>
      <w:moveTo w:id="5501" w:author="Author" w:date="2012-02-26T13:32:00Z">
        <w:r w:rsidRPr="00673328">
          <w:rPr>
            <w:rFonts w:ascii="宋体" w:eastAsia="宋体" w:hAnsi="宋体" w:cs="宋体" w:hint="eastAsia"/>
          </w:rPr>
          <w:t>smultron</w:t>
        </w:r>
      </w:moveTo>
    </w:p>
    <w:moveToRangeEnd w:id="5500"/>
    <w:p w14:paraId="74BCA2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smultronst0344lle</w:t>
      </w:r>
    </w:p>
    <w:p w14:paraId="37102B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02" w:author="Author" w:date="2012-02-26T13:32:00Z" w:name="move318027783"/>
      <w:moveFrom w:id="5503" w:author="Author" w:date="2012-02-26T13:32:00Z">
        <w:r w:rsidRPr="00673328">
          <w:rPr>
            <w:rFonts w:ascii="宋体" w:eastAsia="宋体" w:hAnsi="宋体" w:cs="宋体" w:hint="eastAsia"/>
          </w:rPr>
          <w:t>smultron</w:t>
        </w:r>
      </w:moveFrom>
    </w:p>
    <w:moveFromRangeEnd w:id="5502"/>
    <w:p w14:paraId="03BCF1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smussel</w:t>
      </w:r>
    </w:p>
    <w:p w14:paraId="028E58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smusslar</w:t>
      </w:r>
    </w:p>
    <w:p w14:paraId="29E304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smutsar ner</w:t>
      </w:r>
    </w:p>
    <w:p w14:paraId="0522E2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smutsgris</w:t>
      </w:r>
    </w:p>
    <w:p w14:paraId="264F78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smutsig</w:t>
      </w:r>
    </w:p>
    <w:p w14:paraId="51C769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smutskastar</w:t>
      </w:r>
    </w:p>
    <w:p w14:paraId="6A2A4E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smuts</w:t>
      </w:r>
    </w:p>
    <w:p w14:paraId="741CCD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smuttar</w:t>
      </w:r>
    </w:p>
    <w:p w14:paraId="0FF19F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smutt</w:t>
      </w:r>
    </w:p>
    <w:p w14:paraId="43890F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smyckar</w:t>
      </w:r>
    </w:p>
    <w:p w14:paraId="7C1796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smycke</w:t>
      </w:r>
    </w:p>
    <w:p w14:paraId="2FF0AB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smyger</w:t>
      </w:r>
    </w:p>
    <w:p w14:paraId="3EF8EA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smyg</w:t>
      </w:r>
      <w:r w:rsidRPr="00780F39">
        <w:rPr>
          <w:rFonts w:ascii="宋体" w:eastAsia="宋体" w:hAnsi="宋体" w:cs="宋体" w:hint="eastAsia"/>
          <w:lang w:val="sv-SE"/>
        </w:rPr>
        <w:t>-</w:t>
      </w:r>
    </w:p>
    <w:p w14:paraId="6E3967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smyg</w:t>
      </w:r>
    </w:p>
    <w:p w14:paraId="2B3C9A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sn0344cka</w:t>
      </w:r>
    </w:p>
    <w:p w14:paraId="4F006D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sn0344ll</w:t>
      </w:r>
    </w:p>
    <w:p w14:paraId="5E78A6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sn0344llt0345g</w:t>
      </w:r>
    </w:p>
    <w:p w14:paraId="559382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sn0344pp</w:t>
      </w:r>
    </w:p>
    <w:p w14:paraId="16EFEF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sn0344rjer</w:t>
      </w:r>
    </w:p>
    <w:p w14:paraId="0DB696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sn0344rjig</w:t>
      </w:r>
    </w:p>
    <w:p w14:paraId="30AE91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sn0344rtar till</w:t>
      </w:r>
    </w:p>
    <w:p w14:paraId="341698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sn0344rtig</w:t>
      </w:r>
    </w:p>
    <w:p w14:paraId="61DD73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sn0344rt</w:t>
      </w:r>
    </w:p>
    <w:p w14:paraId="079C32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sn0344ser</w:t>
      </w:r>
    </w:p>
    <w:p w14:paraId="0E3EAC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sn0344sig</w:t>
      </w:r>
    </w:p>
    <w:p w14:paraId="156648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sn0344v</w:t>
      </w:r>
    </w:p>
    <w:p w14:paraId="100A10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sn0345lar</w:t>
      </w:r>
    </w:p>
    <w:p w14:paraId="6D3690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sn0345lbl0345st</w:t>
      </w:r>
    </w:p>
    <w:p w14:paraId="61462B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04" w:author="Author" w:date="2012-02-26T13:32:00Z" w:name="move318027784"/>
      <w:moveTo w:id="5505" w:author="Author" w:date="2012-02-26T13:32:00Z">
        <w:r w:rsidRPr="00673328">
          <w:rPr>
            <w:rFonts w:ascii="宋体" w:eastAsia="宋体" w:hAnsi="宋体" w:cs="宋体" w:hint="eastAsia"/>
          </w:rPr>
          <w:t>sn0345l</w:t>
        </w:r>
      </w:moveTo>
    </w:p>
    <w:moveToRangeEnd w:id="5504"/>
    <w:p w14:paraId="5C12B6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sn0345lskjuts</w:t>
      </w:r>
    </w:p>
    <w:p w14:paraId="0261DD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06" w:author="Author" w:date="2012-02-26T13:32:00Z" w:name="move318027784"/>
      <w:moveFrom w:id="5507" w:author="Author" w:date="2012-02-26T13:32:00Z">
        <w:r w:rsidRPr="00673328">
          <w:rPr>
            <w:rFonts w:ascii="宋体" w:eastAsia="宋体" w:hAnsi="宋体" w:cs="宋体" w:hint="eastAsia"/>
          </w:rPr>
          <w:t>sn0345l</w:t>
        </w:r>
      </w:moveFrom>
    </w:p>
    <w:moveFromRangeEnd w:id="5506"/>
    <w:p w14:paraId="54DFA1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sn0345rig</w:t>
      </w:r>
    </w:p>
    <w:p w14:paraId="2247CC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sn0345r</w:t>
      </w:r>
    </w:p>
    <w:p w14:paraId="376B8A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sn0366ar</w:t>
      </w:r>
    </w:p>
    <w:p w14:paraId="33B9AF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sn0366d</w:t>
      </w:r>
    </w:p>
    <w:p w14:paraId="759900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sn0366ig</w:t>
      </w:r>
    </w:p>
    <w:p w14:paraId="09BD58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508" w:author="Author" w:date="2012-02-26T13:32:00Z" w:name="move318027785"/>
      <w:moveTo w:id="550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sn0366</w:t>
        </w:r>
      </w:moveTo>
    </w:p>
    <w:moveToRangeEnd w:id="5508"/>
    <w:p w14:paraId="4002A9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sn0366plig</w:t>
      </w:r>
    </w:p>
    <w:p w14:paraId="4135EE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sn0366re</w:t>
      </w:r>
    </w:p>
    <w:p w14:paraId="4D0126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510" w:author="Author" w:date="2012-02-26T13:32:00Z" w:name="move318027786"/>
      <w:moveTo w:id="551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</w:t>
        </w:r>
        <w:r w:rsidRPr="00780F39">
          <w:rPr>
            <w:rFonts w:ascii="宋体" w:eastAsia="宋体" w:hAnsi="宋体" w:cs="宋体" w:hint="eastAsia"/>
            <w:lang w:val="sv-SE"/>
          </w:rPr>
          <w:t>n0366r</w:t>
        </w:r>
      </w:moveTo>
    </w:p>
    <w:moveToRangeEnd w:id="5510"/>
    <w:p w14:paraId="4040FA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sn0366rper</w:t>
      </w:r>
    </w:p>
    <w:p w14:paraId="7F6D69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12" w:author="Author" w:date="2012-02-26T13:32:00Z" w:name="move318027786"/>
      <w:moveFrom w:id="5513" w:author="Author" w:date="2012-02-26T13:32:00Z">
        <w:r w:rsidRPr="00673328">
          <w:rPr>
            <w:rFonts w:ascii="宋体" w:eastAsia="宋体" w:hAnsi="宋体" w:cs="宋体" w:hint="eastAsia"/>
          </w:rPr>
          <w:t>s</w:t>
        </w:r>
        <w:r w:rsidRPr="00673328">
          <w:rPr>
            <w:rFonts w:ascii="宋体" w:eastAsia="宋体" w:hAnsi="宋体" w:cs="宋体" w:hint="eastAsia"/>
          </w:rPr>
          <w:t>n0366r</w:t>
        </w:r>
      </w:moveFrom>
    </w:p>
    <w:moveFromRangeEnd w:id="5512"/>
    <w:p w14:paraId="17DB69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sn0366rvlar</w:t>
      </w:r>
    </w:p>
    <w:p w14:paraId="57626F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sn0366skoter</w:t>
      </w:r>
    </w:p>
    <w:p w14:paraId="237228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14" w:author="Author" w:date="2012-02-26T13:32:00Z" w:name="move318027785"/>
      <w:moveFrom w:id="5515" w:author="Author" w:date="2012-02-26T13:32:00Z">
        <w:r w:rsidRPr="00673328">
          <w:rPr>
            <w:rFonts w:ascii="宋体" w:eastAsia="宋体" w:hAnsi="宋体" w:cs="宋体" w:hint="eastAsia"/>
          </w:rPr>
          <w:t>sn0366</w:t>
        </w:r>
      </w:moveFrom>
    </w:p>
    <w:moveFromRangeEnd w:id="5514"/>
    <w:p w14:paraId="764F2B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sn0366t</w:t>
      </w:r>
    </w:p>
    <w:p w14:paraId="563FAD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snabbar p0345</w:t>
      </w:r>
    </w:p>
    <w:p w14:paraId="63E3BD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snabbk0366p</w:t>
      </w:r>
    </w:p>
    <w:p w14:paraId="32E84C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snabb</w:t>
      </w:r>
    </w:p>
    <w:p w14:paraId="14C9F0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snabel-a</w:t>
      </w:r>
    </w:p>
    <w:p w14:paraId="2212DF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snabel</w:t>
      </w:r>
    </w:p>
    <w:p w14:paraId="492674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snackar</w:t>
      </w:r>
    </w:p>
    <w:p w14:paraId="63510D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516" w:author="Author" w:date="2012-02-26T13:32:00Z" w:name="move318027787"/>
      <w:moveTo w:id="551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snack</w:t>
        </w:r>
      </w:moveTo>
    </w:p>
    <w:moveToRangeEnd w:id="5516"/>
    <w:p w14:paraId="3774332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snacksalig</w:t>
      </w:r>
    </w:p>
    <w:p w14:paraId="7FDBEA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snacks</w:t>
      </w:r>
    </w:p>
    <w:p w14:paraId="6D8F80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18" w:author="Author" w:date="2012-02-26T13:32:00Z" w:name="move318027787"/>
      <w:moveFrom w:id="5519" w:author="Author" w:date="2012-02-26T13:32:00Z">
        <w:r w:rsidRPr="00673328">
          <w:rPr>
            <w:rFonts w:ascii="宋体" w:eastAsia="宋体" w:hAnsi="宋体" w:cs="宋体" w:hint="eastAsia"/>
          </w:rPr>
          <w:t>snack</w:t>
        </w:r>
      </w:moveFrom>
    </w:p>
    <w:moveFromRangeEnd w:id="5518"/>
    <w:p w14:paraId="32AF41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snaggar</w:t>
      </w:r>
    </w:p>
    <w:p w14:paraId="087C35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snagg</w:t>
      </w:r>
    </w:p>
    <w:p w14:paraId="201017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snappar</w:t>
      </w:r>
    </w:p>
    <w:p w14:paraId="246806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snappar upp</w:t>
      </w:r>
    </w:p>
    <w:p w14:paraId="45C117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snaps</w:t>
      </w:r>
    </w:p>
    <w:p w14:paraId="1BC1BD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20" w:author="Author" w:date="2012-02-26T13:32:00Z" w:name="move318027788"/>
      <w:moveTo w:id="5521" w:author="Author" w:date="2012-02-26T13:32:00Z">
        <w:r w:rsidRPr="00673328">
          <w:rPr>
            <w:rFonts w:ascii="宋体" w:eastAsia="宋体" w:hAnsi="宋体" w:cs="宋体" w:hint="eastAsia"/>
          </w:rPr>
          <w:t>snara</w:t>
        </w:r>
      </w:moveTo>
    </w:p>
    <w:moveToRangeEnd w:id="5520"/>
    <w:p w14:paraId="729AE4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snarare</w:t>
      </w:r>
    </w:p>
    <w:p w14:paraId="3B4733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snarast</w:t>
      </w:r>
    </w:p>
    <w:p w14:paraId="355070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22" w:author="Author" w:date="2012-02-26T13:32:00Z" w:name="move318027788"/>
      <w:moveFrom w:id="5523" w:author="Author" w:date="2012-02-26T13:32:00Z">
        <w:r w:rsidRPr="00673328">
          <w:rPr>
            <w:rFonts w:ascii="宋体" w:eastAsia="宋体" w:hAnsi="宋体" w:cs="宋体" w:hint="eastAsia"/>
          </w:rPr>
          <w:t>snara</w:t>
        </w:r>
      </w:moveFrom>
    </w:p>
    <w:moveFromRangeEnd w:id="5522"/>
    <w:p w14:paraId="35806F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snarkar</w:t>
      </w:r>
    </w:p>
    <w:p w14:paraId="1B30E9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snarlik</w:t>
      </w:r>
    </w:p>
    <w:p w14:paraId="3E87A5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24" w:author="Author" w:date="2012-02-26T13:32:00Z" w:name="move318027789"/>
      <w:moveTo w:id="5525" w:author="Author" w:date="2012-02-26T13:32:00Z">
        <w:r w:rsidRPr="00673328">
          <w:rPr>
            <w:rFonts w:ascii="宋体" w:eastAsia="宋体" w:hAnsi="宋体" w:cs="宋体" w:hint="eastAsia"/>
          </w:rPr>
          <w:t>snar</w:t>
        </w:r>
      </w:moveTo>
    </w:p>
    <w:moveToRangeEnd w:id="5524"/>
    <w:p w14:paraId="74ED11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snarstucken</w:t>
      </w:r>
    </w:p>
    <w:p w14:paraId="6A0A67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26" w:author="Author" w:date="2012-02-26T13:32:00Z" w:name="move318027789"/>
      <w:moveFrom w:id="5527" w:author="Author" w:date="2012-02-26T13:32:00Z">
        <w:r w:rsidRPr="00673328">
          <w:rPr>
            <w:rFonts w:ascii="宋体" w:eastAsia="宋体" w:hAnsi="宋体" w:cs="宋体" w:hint="eastAsia"/>
          </w:rPr>
          <w:t>snar</w:t>
        </w:r>
      </w:moveFrom>
    </w:p>
    <w:moveFromRangeEnd w:id="5526"/>
    <w:p w14:paraId="45BEB8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snart</w:t>
      </w:r>
    </w:p>
    <w:p w14:paraId="40A6CF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snask</w:t>
      </w:r>
    </w:p>
    <w:p w14:paraId="5A7D69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snattare</w:t>
      </w:r>
    </w:p>
    <w:p w14:paraId="183C58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snattar</w:t>
      </w:r>
    </w:p>
    <w:p w14:paraId="5E1A32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</w:t>
      </w:r>
      <w:r w:rsidRPr="00780F39">
        <w:rPr>
          <w:rFonts w:ascii="宋体" w:eastAsia="宋体" w:hAnsi="宋体" w:cs="宋体" w:hint="eastAsia"/>
          <w:lang w:val="sv-SE"/>
        </w:rPr>
        <w:t>natteri</w:t>
      </w:r>
    </w:p>
    <w:p w14:paraId="2E1258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snatter</w:t>
      </w:r>
    </w:p>
    <w:p w14:paraId="10D2D0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snattrar</w:t>
      </w:r>
    </w:p>
    <w:p w14:paraId="028363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snavar</w:t>
      </w:r>
    </w:p>
    <w:p w14:paraId="0592BF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528" w:author="Author" w:date="2012-02-26T13:32:00Z" w:name="move318027790"/>
      <w:moveTo w:id="552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sned</w:t>
        </w:r>
      </w:moveTo>
    </w:p>
    <w:moveToRangeEnd w:id="5528"/>
    <w:p w14:paraId="69CD71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snedspr0345ng</w:t>
      </w:r>
    </w:p>
    <w:p w14:paraId="097ADF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snedsteg</w:t>
      </w:r>
    </w:p>
    <w:p w14:paraId="49E95A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snedstreck</w:t>
      </w:r>
    </w:p>
    <w:p w14:paraId="2C3D2C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30" w:author="Author" w:date="2012-02-26T13:32:00Z" w:name="move318027790"/>
      <w:moveFrom w:id="5531" w:author="Author" w:date="2012-02-26T13:32:00Z">
        <w:r w:rsidRPr="00673328">
          <w:rPr>
            <w:rFonts w:ascii="宋体" w:eastAsia="宋体" w:hAnsi="宋体" w:cs="宋体" w:hint="eastAsia"/>
          </w:rPr>
          <w:t>sned</w:t>
        </w:r>
      </w:moveFrom>
    </w:p>
    <w:moveFromRangeEnd w:id="5530"/>
    <w:p w14:paraId="184B3A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snedt0344nder</w:t>
      </w:r>
    </w:p>
    <w:p w14:paraId="1921C6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snedvrider</w:t>
      </w:r>
    </w:p>
    <w:p w14:paraId="3FCC2C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sneglar</w:t>
      </w:r>
    </w:p>
    <w:p w14:paraId="16D22E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snibb</w:t>
      </w:r>
    </w:p>
    <w:p w14:paraId="18479A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snickare</w:t>
      </w:r>
    </w:p>
    <w:p w14:paraId="0E0074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snickeri</w:t>
      </w:r>
    </w:p>
    <w:p w14:paraId="427101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snickrar</w:t>
      </w:r>
    </w:p>
    <w:p w14:paraId="044D79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snidar</w:t>
      </w:r>
    </w:p>
    <w:p w14:paraId="2B2865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sniffar</w:t>
      </w:r>
    </w:p>
    <w:p w14:paraId="47C89B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snigel</w:t>
      </w:r>
    </w:p>
    <w:p w14:paraId="760F16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sniken</w:t>
      </w:r>
    </w:p>
    <w:p w14:paraId="3BEEF5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snilleblixt</w:t>
      </w:r>
    </w:p>
    <w:p w14:paraId="5947A8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snille</w:t>
      </w:r>
    </w:p>
    <w:p w14:paraId="2D27A7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snillrik</w:t>
      </w:r>
    </w:p>
    <w:p w14:paraId="6564A1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snipig</w:t>
      </w:r>
    </w:p>
    <w:p w14:paraId="609C35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snirkel</w:t>
      </w:r>
    </w:p>
    <w:p w14:paraId="63BC87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snitsar</w:t>
      </w:r>
    </w:p>
    <w:p w14:paraId="529E6F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snitsig</w:t>
      </w:r>
    </w:p>
    <w:p w14:paraId="231E0C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snitslar</w:t>
      </w:r>
    </w:p>
    <w:p w14:paraId="52CD35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snitt</w:t>
      </w:r>
    </w:p>
    <w:p w14:paraId="257C42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snobbig</w:t>
      </w:r>
    </w:p>
    <w:p w14:paraId="2AFDD6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snobbism</w:t>
      </w:r>
    </w:p>
    <w:p w14:paraId="6728D1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snobb</w:t>
      </w:r>
    </w:p>
    <w:p w14:paraId="24018B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snodd</w:t>
      </w:r>
    </w:p>
    <w:p w14:paraId="6A5963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snokar</w:t>
      </w:r>
    </w:p>
    <w:p w14:paraId="025514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snok</w:t>
      </w:r>
    </w:p>
    <w:p w14:paraId="150D76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snopen</w:t>
      </w:r>
    </w:p>
    <w:p w14:paraId="408C3E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snoppar av</w:t>
      </w:r>
    </w:p>
    <w:p w14:paraId="5F3B21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snoppar</w:t>
      </w:r>
    </w:p>
    <w:p w14:paraId="7A760A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snopp</w:t>
      </w:r>
    </w:p>
    <w:p w14:paraId="1D6BA0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snorar</w:t>
      </w:r>
    </w:p>
    <w:p w14:paraId="44FC5F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snorig</w:t>
      </w:r>
    </w:p>
    <w:p w14:paraId="20E896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snorkel</w:t>
      </w:r>
    </w:p>
    <w:p w14:paraId="15E2A7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snorkig</w:t>
      </w:r>
    </w:p>
    <w:p w14:paraId="332DD0E4" w14:textId="41F0059D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snor</w:t>
      </w:r>
      <w:del w:id="553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sig</w:delText>
        </w:r>
      </w:del>
    </w:p>
    <w:p w14:paraId="7FB39A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snor</w:t>
      </w:r>
      <w:ins w:id="55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sig</w:t>
        </w:r>
      </w:ins>
    </w:p>
    <w:p w14:paraId="283B6B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snubbe</w:t>
      </w:r>
    </w:p>
    <w:p w14:paraId="0A9FC9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snubblar</w:t>
      </w:r>
    </w:p>
    <w:p w14:paraId="2F062A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snuddar</w:t>
      </w:r>
    </w:p>
    <w:p w14:paraId="1AA31A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snudd</w:t>
      </w:r>
    </w:p>
    <w:p w14:paraId="7E2C8E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34" w:author="Author" w:date="2012-02-26T13:32:00Z" w:name="move318027791"/>
      <w:moveTo w:id="5535" w:author="Author" w:date="2012-02-26T13:32:00Z">
        <w:r w:rsidRPr="00673328">
          <w:rPr>
            <w:rFonts w:ascii="宋体" w:eastAsia="宋体" w:hAnsi="宋体" w:cs="宋体" w:hint="eastAsia"/>
          </w:rPr>
          <w:t>snurra</w:t>
        </w:r>
      </w:moveTo>
    </w:p>
    <w:moveToRangeEnd w:id="5534"/>
    <w:p w14:paraId="0E5108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snurrar</w:t>
      </w:r>
    </w:p>
    <w:p w14:paraId="301429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36" w:author="Author" w:date="2012-02-26T13:32:00Z" w:name="move318027791"/>
      <w:moveFrom w:id="5537" w:author="Author" w:date="2012-02-26T13:32:00Z">
        <w:r w:rsidRPr="00673328">
          <w:rPr>
            <w:rFonts w:ascii="宋体" w:eastAsia="宋体" w:hAnsi="宋体" w:cs="宋体" w:hint="eastAsia"/>
          </w:rPr>
          <w:t>snurra</w:t>
        </w:r>
      </w:moveFrom>
    </w:p>
    <w:moveFromRangeEnd w:id="5536"/>
    <w:p w14:paraId="55D2D4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snurrig</w:t>
      </w:r>
    </w:p>
    <w:p w14:paraId="142F70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snurr</w:t>
      </w:r>
    </w:p>
    <w:p w14:paraId="7AEB2B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snusar</w:t>
      </w:r>
    </w:p>
    <w:p w14:paraId="2AE304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snusf0366rnuftig</w:t>
      </w:r>
    </w:p>
    <w:p w14:paraId="62366F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snuskhummer</w:t>
      </w:r>
    </w:p>
    <w:p w14:paraId="5D5422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snuskig</w:t>
      </w:r>
    </w:p>
    <w:p w14:paraId="7FCA22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snusk</w:t>
      </w:r>
    </w:p>
    <w:p w14:paraId="0887FA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snus</w:t>
      </w:r>
    </w:p>
    <w:p w14:paraId="639B1A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snustorr</w:t>
      </w:r>
    </w:p>
    <w:p w14:paraId="5048B4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snutit</w:t>
      </w:r>
    </w:p>
    <w:p w14:paraId="10301F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snut</w:t>
      </w:r>
    </w:p>
    <w:p w14:paraId="2145B2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snutt</w:t>
      </w:r>
    </w:p>
    <w:p w14:paraId="09E52A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38" w:author="Author" w:date="2012-02-26T13:32:00Z" w:name="move318027792"/>
      <w:moveTo w:id="5539" w:author="Author" w:date="2012-02-26T13:32:00Z">
        <w:r w:rsidRPr="00673328">
          <w:rPr>
            <w:rFonts w:ascii="宋体" w:eastAsia="宋体" w:hAnsi="宋体" w:cs="宋体" w:hint="eastAsia"/>
          </w:rPr>
          <w:t>snuva</w:t>
        </w:r>
      </w:moveTo>
    </w:p>
    <w:moveToRangeEnd w:id="5538"/>
    <w:p w14:paraId="379121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snuvar</w:t>
      </w:r>
    </w:p>
    <w:p w14:paraId="107F9E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40" w:author="Author" w:date="2012-02-26T13:32:00Z" w:name="move318027792"/>
      <w:moveFrom w:id="5541" w:author="Author" w:date="2012-02-26T13:32:00Z">
        <w:r w:rsidRPr="00673328">
          <w:rPr>
            <w:rFonts w:ascii="宋体" w:eastAsia="宋体" w:hAnsi="宋体" w:cs="宋体" w:hint="eastAsia"/>
          </w:rPr>
          <w:t>snuva</w:t>
        </w:r>
      </w:moveFrom>
    </w:p>
    <w:moveFromRangeEnd w:id="5540"/>
    <w:p w14:paraId="55BB20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</w:t>
      </w:r>
      <w:r w:rsidRPr="00780F39">
        <w:rPr>
          <w:rFonts w:ascii="宋体" w:eastAsia="宋体" w:hAnsi="宋体" w:cs="宋体" w:hint="eastAsia"/>
          <w:lang w:val="sv-SE"/>
        </w:rPr>
        <w:t>nuvig</w:t>
      </w:r>
    </w:p>
    <w:p w14:paraId="06D4A5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snyftar</w:t>
      </w:r>
    </w:p>
    <w:p w14:paraId="26CE24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snyft</w:t>
      </w:r>
    </w:p>
    <w:p w14:paraId="4D48A4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snyggar</w:t>
      </w:r>
    </w:p>
    <w:p w14:paraId="76D387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snygging</w:t>
      </w:r>
    </w:p>
    <w:p w14:paraId="2C1039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snygg</w:t>
      </w:r>
    </w:p>
    <w:p w14:paraId="0578B6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snyltar</w:t>
      </w:r>
    </w:p>
    <w:p w14:paraId="02FF83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snyter</w:t>
      </w:r>
    </w:p>
    <w:p w14:paraId="1F6D6E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snyting</w:t>
      </w:r>
    </w:p>
    <w:p w14:paraId="442AAA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soar0351</w:t>
      </w:r>
    </w:p>
    <w:p w14:paraId="33D5EB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sober</w:t>
      </w:r>
    </w:p>
    <w:p w14:paraId="30C3FE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socialarbetare</w:t>
      </w:r>
    </w:p>
    <w:p w14:paraId="6A0D04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socialassistent</w:t>
      </w:r>
    </w:p>
    <w:p w14:paraId="107AB5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socialavgift</w:t>
      </w:r>
    </w:p>
    <w:p w14:paraId="4E8736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socialbidrag</w:t>
      </w:r>
    </w:p>
    <w:p w14:paraId="343940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socialdemokrati</w:t>
      </w:r>
    </w:p>
    <w:p w14:paraId="1373A1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socialdemokrat</w:t>
      </w:r>
    </w:p>
    <w:p w14:paraId="560434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socialdepartementet</w:t>
      </w:r>
    </w:p>
    <w:p w14:paraId="7A60E5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socialen</w:t>
      </w:r>
    </w:p>
    <w:p w14:paraId="7248CF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socialf0366rs0344kring</w:t>
      </w:r>
    </w:p>
    <w:p w14:paraId="6E56D5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socialgrupp</w:t>
      </w:r>
    </w:p>
    <w:p w14:paraId="1446F7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socialh0366gskola</w:t>
      </w:r>
    </w:p>
    <w:p w14:paraId="0198F8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</w:t>
      </w:r>
      <w:r w:rsidRPr="00780F39">
        <w:rPr>
          <w:rFonts w:ascii="宋体" w:eastAsia="宋体" w:hAnsi="宋体" w:cs="宋体" w:hint="eastAsia"/>
          <w:lang w:val="sv-SE"/>
        </w:rPr>
        <w:t>liserar</w:t>
      </w:r>
    </w:p>
    <w:p w14:paraId="647782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socialism</w:t>
      </w:r>
    </w:p>
    <w:p w14:paraId="57C3AF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socialistisk</w:t>
      </w:r>
    </w:p>
    <w:p w14:paraId="0920F0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socialist</w:t>
      </w:r>
    </w:p>
    <w:p w14:paraId="4FAEB5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socialjour</w:t>
      </w:r>
    </w:p>
    <w:p w14:paraId="7C7004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socialkonsulent</w:t>
      </w:r>
    </w:p>
    <w:p w14:paraId="705E15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socialkontor</w:t>
      </w:r>
    </w:p>
    <w:p w14:paraId="647774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sociall0344kare</w:t>
      </w:r>
    </w:p>
    <w:p w14:paraId="55C2E5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socialminister</w:t>
      </w:r>
    </w:p>
    <w:p w14:paraId="30D977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542" w:author="Author" w:date="2012-02-26T13:32:00Z" w:name="move318027793"/>
      <w:moveTo w:id="554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social</w:t>
        </w:r>
      </w:moveTo>
    </w:p>
    <w:moveToRangeEnd w:id="5542"/>
    <w:p w14:paraId="21BF56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socialn0344mnd</w:t>
      </w:r>
    </w:p>
    <w:p w14:paraId="44744C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socialpolitik</w:t>
      </w:r>
    </w:p>
    <w:p w14:paraId="3CB9F3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socialregister</w:t>
      </w:r>
    </w:p>
    <w:p w14:paraId="44CCD4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socialsekreterare</w:t>
      </w:r>
    </w:p>
    <w:p w14:paraId="0106D8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Socialstyrelsen</w:t>
      </w:r>
    </w:p>
    <w:p w14:paraId="0B0084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44" w:author="Author" w:date="2012-02-26T13:32:00Z" w:name="move318027793"/>
      <w:moveFrom w:id="5545" w:author="Author" w:date="2012-02-26T13:32:00Z">
        <w:r w:rsidRPr="00673328">
          <w:rPr>
            <w:rFonts w:ascii="宋体" w:eastAsia="宋体" w:hAnsi="宋体" w:cs="宋体" w:hint="eastAsia"/>
          </w:rPr>
          <w:t>social</w:t>
        </w:r>
      </w:moveFrom>
    </w:p>
    <w:moveFromRangeEnd w:id="5544"/>
    <w:p w14:paraId="7E9BF6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socialtj0344nst</w:t>
      </w:r>
    </w:p>
    <w:p w14:paraId="404747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socialutskott</w:t>
      </w:r>
    </w:p>
    <w:p w14:paraId="097F4B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socialv0345rd</w:t>
      </w:r>
    </w:p>
    <w:p w14:paraId="73914F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societet</w:t>
      </w:r>
    </w:p>
    <w:p w14:paraId="28AEE0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sociol</w:t>
      </w:r>
      <w:r w:rsidRPr="00780F39">
        <w:rPr>
          <w:rFonts w:ascii="宋体" w:eastAsia="宋体" w:hAnsi="宋体" w:cs="宋体" w:hint="eastAsia"/>
          <w:lang w:val="sv-SE"/>
        </w:rPr>
        <w:t>ogi</w:t>
      </w:r>
    </w:p>
    <w:p w14:paraId="57DA4E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sociolog</w:t>
      </w:r>
    </w:p>
    <w:p w14:paraId="6CFE80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socionom</w:t>
      </w:r>
    </w:p>
    <w:p w14:paraId="7A878E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socka</w:t>
      </w:r>
    </w:p>
    <w:p w14:paraId="3D6BA9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sockel</w:t>
      </w:r>
    </w:p>
    <w:p w14:paraId="6644C3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socken</w:t>
      </w:r>
    </w:p>
    <w:p w14:paraId="771409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sockerbeta</w:t>
      </w:r>
    </w:p>
    <w:p w14:paraId="56B221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sockerdricka</w:t>
      </w:r>
    </w:p>
    <w:p w14:paraId="0AA9DD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sockerkaka</w:t>
      </w:r>
    </w:p>
    <w:p w14:paraId="319942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546" w:author="Author" w:date="2012-02-26T13:32:00Z" w:name="move318027794"/>
      <w:moveTo w:id="554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socker</w:t>
        </w:r>
      </w:moveTo>
    </w:p>
    <w:moveToRangeEnd w:id="5546"/>
    <w:p w14:paraId="5FA783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sockersjuka</w:t>
      </w:r>
    </w:p>
    <w:p w14:paraId="2DE12D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48" w:author="Author" w:date="2012-02-26T13:32:00Z" w:name="move318027794"/>
      <w:moveFrom w:id="5549" w:author="Author" w:date="2012-02-26T13:32:00Z">
        <w:r w:rsidRPr="00673328">
          <w:rPr>
            <w:rFonts w:ascii="宋体" w:eastAsia="宋体" w:hAnsi="宋体" w:cs="宋体" w:hint="eastAsia"/>
          </w:rPr>
          <w:t>socker</w:t>
        </w:r>
      </w:moveFrom>
    </w:p>
    <w:moveFromRangeEnd w:id="5548"/>
    <w:p w14:paraId="38778B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sockrar</w:t>
      </w:r>
    </w:p>
    <w:p w14:paraId="5D3E63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soda</w:t>
      </w:r>
    </w:p>
    <w:p w14:paraId="3D7A00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sodavatten</w:t>
      </w:r>
    </w:p>
    <w:p w14:paraId="0C6E50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soffa</w:t>
      </w:r>
    </w:p>
    <w:p w14:paraId="7F05AE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soffliggare</w:t>
      </w:r>
    </w:p>
    <w:p w14:paraId="180DD9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sofistikerad</w:t>
      </w:r>
    </w:p>
    <w:p w14:paraId="66630C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soja</w:t>
      </w:r>
    </w:p>
    <w:p w14:paraId="00E7F1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solarium</w:t>
      </w:r>
    </w:p>
    <w:p w14:paraId="5D24B4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550" w:author="Author" w:date="2012-02-26T13:32:00Z" w:name="move318027795"/>
      <w:moveTo w:id="555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solar</w:t>
        </w:r>
      </w:moveTo>
    </w:p>
    <w:moveToRangeEnd w:id="5550"/>
    <w:p w14:paraId="64292E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solarplexus</w:t>
      </w:r>
    </w:p>
    <w:p w14:paraId="32A167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52" w:author="Author" w:date="2012-02-26T13:32:00Z" w:name="move318027795"/>
      <w:moveFrom w:id="5553" w:author="Author" w:date="2012-02-26T13:32:00Z">
        <w:r w:rsidRPr="00673328">
          <w:rPr>
            <w:rFonts w:ascii="宋体" w:eastAsia="宋体" w:hAnsi="宋体" w:cs="宋体" w:hint="eastAsia"/>
          </w:rPr>
          <w:t>solar</w:t>
        </w:r>
      </w:moveFrom>
    </w:p>
    <w:moveFromRangeEnd w:id="5552"/>
    <w:p w14:paraId="1ADA95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solbadar</w:t>
      </w:r>
    </w:p>
    <w:p w14:paraId="4EA92B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solbr0344nd</w:t>
      </w:r>
    </w:p>
    <w:p w14:paraId="4AF4CF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solbr0344nna</w:t>
      </w:r>
    </w:p>
    <w:p w14:paraId="2CB895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soldat</w:t>
      </w:r>
    </w:p>
    <w:p w14:paraId="404906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solf0345ngare</w:t>
      </w:r>
    </w:p>
    <w:p w14:paraId="4C84CA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solfj0344der</w:t>
      </w:r>
    </w:p>
    <w:p w14:paraId="1D504E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solgl</w:t>
      </w:r>
      <w:r w:rsidRPr="00780F39">
        <w:rPr>
          <w:rFonts w:ascii="宋体" w:eastAsia="宋体" w:hAnsi="宋体" w:cs="宋体" w:hint="eastAsia"/>
          <w:lang w:val="sv-SE"/>
        </w:rPr>
        <w:t>as0366gon</w:t>
      </w:r>
    </w:p>
    <w:p w14:paraId="2CF175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solidariserar sig</w:t>
      </w:r>
    </w:p>
    <w:p w14:paraId="462C02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solidarisk</w:t>
      </w:r>
    </w:p>
    <w:p w14:paraId="215D32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solidaritet</w:t>
      </w:r>
    </w:p>
    <w:p w14:paraId="0F5C8A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soliditet</w:t>
      </w:r>
    </w:p>
    <w:p w14:paraId="6C3749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solid</w:t>
      </w:r>
    </w:p>
    <w:p w14:paraId="201114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solig</w:t>
      </w:r>
    </w:p>
    <w:p w14:paraId="4A5829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solist</w:t>
      </w:r>
    </w:p>
    <w:p w14:paraId="3330BD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solkatt</w:t>
      </w:r>
    </w:p>
    <w:p w14:paraId="6FEA5C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solkig</w:t>
      </w:r>
    </w:p>
    <w:p w14:paraId="0CF56B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solklar</w:t>
      </w:r>
    </w:p>
    <w:p w14:paraId="3E26EC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554" w:author="Author" w:date="2012-02-26T13:32:00Z" w:name="move318027796"/>
      <w:moveTo w:id="555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sol</w:t>
        </w:r>
      </w:moveTo>
    </w:p>
    <w:moveToRangeEnd w:id="5554"/>
    <w:p w14:paraId="763D2B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solnedg0345ng</w:t>
      </w:r>
    </w:p>
    <w:p w14:paraId="23BE20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sol-och-v0345r</w:t>
      </w:r>
    </w:p>
    <w:p w14:paraId="500086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solo</w:t>
      </w:r>
    </w:p>
    <w:p w14:paraId="3F47B9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solsken</w:t>
      </w:r>
    </w:p>
    <w:p w14:paraId="3D9149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solsting</w:t>
      </w:r>
    </w:p>
    <w:p w14:paraId="74FE93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56" w:author="Author" w:date="2012-02-26T13:32:00Z" w:name="move318027796"/>
      <w:moveFrom w:id="5557" w:author="Author" w:date="2012-02-26T13:32:00Z">
        <w:r w:rsidRPr="00673328">
          <w:rPr>
            <w:rFonts w:ascii="宋体" w:eastAsia="宋体" w:hAnsi="宋体" w:cs="宋体" w:hint="eastAsia"/>
          </w:rPr>
          <w:t>sol</w:t>
        </w:r>
      </w:moveFrom>
    </w:p>
    <w:moveFromRangeEnd w:id="5556"/>
    <w:p w14:paraId="09BAFA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somalia</w:t>
      </w:r>
    </w:p>
    <w:p w14:paraId="652E65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somalier</w:t>
      </w:r>
    </w:p>
    <w:p w14:paraId="3FEC7C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somaliska</w:t>
      </w:r>
    </w:p>
    <w:p w14:paraId="6E6BCF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somalisk</w:t>
      </w:r>
    </w:p>
    <w:p w14:paraId="390EF6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somatisk</w:t>
      </w:r>
    </w:p>
    <w:p w14:paraId="0E2224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somliga</w:t>
      </w:r>
    </w:p>
    <w:p w14:paraId="4ECCF7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sommarg0344st</w:t>
      </w:r>
    </w:p>
    <w:p w14:paraId="284F77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sommarhus</w:t>
      </w:r>
    </w:p>
    <w:p w14:paraId="0BA9D7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sommarlov</w:t>
      </w:r>
    </w:p>
    <w:p w14:paraId="0DBA58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558" w:author="Author" w:date="2012-02-26T13:32:00Z" w:name="move318027797"/>
      <w:moveTo w:id="555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sommar</w:t>
        </w:r>
      </w:moveTo>
    </w:p>
    <w:moveToRangeEnd w:id="5558"/>
    <w:p w14:paraId="40EE63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somm</w:t>
      </w:r>
      <w:r w:rsidRPr="00673328">
        <w:rPr>
          <w:rFonts w:ascii="宋体" w:eastAsia="宋体" w:hAnsi="宋体" w:cs="宋体" w:hint="eastAsia"/>
        </w:rPr>
        <w:t>arst0344lle</w:t>
      </w:r>
    </w:p>
    <w:p w14:paraId="146D19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sommarstuga</w:t>
      </w:r>
    </w:p>
    <w:p w14:paraId="655F95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60" w:author="Author" w:date="2012-02-26T13:32:00Z" w:name="move318027797"/>
      <w:moveFrom w:id="5561" w:author="Author" w:date="2012-02-26T13:32:00Z">
        <w:r w:rsidRPr="00673328">
          <w:rPr>
            <w:rFonts w:ascii="宋体" w:eastAsia="宋体" w:hAnsi="宋体" w:cs="宋体" w:hint="eastAsia"/>
          </w:rPr>
          <w:t>sommar</w:t>
        </w:r>
      </w:moveFrom>
    </w:p>
    <w:moveFromRangeEnd w:id="5560"/>
    <w:p w14:paraId="388456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sommartid</w:t>
      </w:r>
    </w:p>
    <w:p w14:paraId="47FFAA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62" w:author="Author" w:date="2012-02-26T13:32:00Z" w:name="move318027798"/>
      <w:moveTo w:id="5563" w:author="Author" w:date="2012-02-26T13:32:00Z">
        <w:r w:rsidRPr="00673328">
          <w:rPr>
            <w:rFonts w:ascii="宋体" w:eastAsia="宋体" w:hAnsi="宋体" w:cs="宋体" w:hint="eastAsia"/>
          </w:rPr>
          <w:t>som</w:t>
        </w:r>
      </w:moveTo>
    </w:p>
    <w:moveToRangeEnd w:id="5562"/>
    <w:p w14:paraId="364F4C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somnar</w:t>
      </w:r>
    </w:p>
    <w:p w14:paraId="1B3F6A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somras</w:t>
      </w:r>
    </w:p>
    <w:p w14:paraId="1EF1B6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64" w:author="Author" w:date="2012-02-26T13:32:00Z" w:name="move318027798"/>
      <w:moveFrom w:id="5565" w:author="Author" w:date="2012-02-26T13:32:00Z">
        <w:r w:rsidRPr="00673328">
          <w:rPr>
            <w:rFonts w:ascii="宋体" w:eastAsia="宋体" w:hAnsi="宋体" w:cs="宋体" w:hint="eastAsia"/>
          </w:rPr>
          <w:t>som</w:t>
        </w:r>
      </w:moveFrom>
    </w:p>
    <w:moveFromRangeEnd w:id="5564"/>
    <w:p w14:paraId="6AF289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sonar</w:t>
      </w:r>
    </w:p>
    <w:p w14:paraId="759E6E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sonderar</w:t>
      </w:r>
    </w:p>
    <w:p w14:paraId="59F088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66" w:author="Author" w:date="2012-02-26T13:32:00Z" w:name="move318027799"/>
      <w:moveTo w:id="5567" w:author="Author" w:date="2012-02-26T13:32:00Z">
        <w:r w:rsidRPr="00673328">
          <w:rPr>
            <w:rFonts w:ascii="宋体" w:eastAsia="宋体" w:hAnsi="宋体" w:cs="宋体" w:hint="eastAsia"/>
          </w:rPr>
          <w:t>sond</w:t>
        </w:r>
      </w:moveTo>
    </w:p>
    <w:moveToRangeEnd w:id="5566"/>
    <w:p w14:paraId="7BB9C3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sondotter</w:t>
      </w:r>
    </w:p>
    <w:p w14:paraId="39F7E7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68" w:author="Author" w:date="2012-02-26T13:32:00Z" w:name="move318027799"/>
      <w:moveFrom w:id="5569" w:author="Author" w:date="2012-02-26T13:32:00Z">
        <w:r w:rsidRPr="00673328">
          <w:rPr>
            <w:rFonts w:ascii="宋体" w:eastAsia="宋体" w:hAnsi="宋体" w:cs="宋体" w:hint="eastAsia"/>
          </w:rPr>
          <w:t>sond</w:t>
        </w:r>
      </w:moveFrom>
    </w:p>
    <w:moveFromRangeEnd w:id="5568"/>
    <w:p w14:paraId="209D2C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sonhustru</w:t>
      </w:r>
    </w:p>
    <w:p w14:paraId="48B615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sonika</w:t>
      </w:r>
    </w:p>
    <w:p w14:paraId="0C6DED9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70" w:author="Author" w:date="2012-02-26T13:32:00Z" w:name="move318027800"/>
      <w:moveTo w:id="5571" w:author="Author" w:date="2012-02-26T13:32:00Z">
        <w:r w:rsidRPr="00673328">
          <w:rPr>
            <w:rFonts w:ascii="宋体" w:eastAsia="宋体" w:hAnsi="宋体" w:cs="宋体" w:hint="eastAsia"/>
          </w:rPr>
          <w:t>son</w:t>
        </w:r>
      </w:moveTo>
    </w:p>
    <w:moveToRangeEnd w:id="5570"/>
    <w:p w14:paraId="7040E7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sonson</w:t>
      </w:r>
    </w:p>
    <w:p w14:paraId="767AD4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72" w:author="Author" w:date="2012-02-26T13:32:00Z" w:name="move318027800"/>
      <w:moveFrom w:id="5573" w:author="Author" w:date="2012-02-26T13:32:00Z">
        <w:r w:rsidRPr="00673328">
          <w:rPr>
            <w:rFonts w:ascii="宋体" w:eastAsia="宋体" w:hAnsi="宋体" w:cs="宋体" w:hint="eastAsia"/>
          </w:rPr>
          <w:t>son</w:t>
        </w:r>
      </w:moveFrom>
    </w:p>
    <w:moveFromRangeEnd w:id="5572"/>
    <w:p w14:paraId="050DD3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sopar</w:t>
      </w:r>
    </w:p>
    <w:p w14:paraId="7E89DA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sopborste</w:t>
      </w:r>
    </w:p>
    <w:p w14:paraId="099951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sopmaja</w:t>
      </w:r>
    </w:p>
    <w:p w14:paraId="59EB1B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sopnedkast</w:t>
      </w:r>
    </w:p>
    <w:p w14:paraId="2B952B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sopor</w:t>
      </w:r>
    </w:p>
    <w:p w14:paraId="14B7C2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soppa</w:t>
      </w:r>
    </w:p>
    <w:p w14:paraId="68A376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sopran</w:t>
      </w:r>
    </w:p>
    <w:p w14:paraId="6208CC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sopskyffel</w:t>
      </w:r>
    </w:p>
    <w:p w14:paraId="068BE8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soptipp</w:t>
      </w:r>
    </w:p>
    <w:p w14:paraId="40749F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soptunna</w:t>
      </w:r>
    </w:p>
    <w:p w14:paraId="55214A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sorbet</w:t>
      </w:r>
    </w:p>
    <w:p w14:paraId="793B15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sorglig</w:t>
      </w:r>
    </w:p>
    <w:p w14:paraId="6ABF7D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74" w:author="Author" w:date="2012-02-26T13:32:00Z" w:name="move318027801"/>
      <w:moveTo w:id="5575" w:author="Author" w:date="2012-02-26T13:32:00Z">
        <w:r w:rsidRPr="00673328">
          <w:rPr>
            <w:rFonts w:ascii="宋体" w:eastAsia="宋体" w:hAnsi="宋体" w:cs="宋体" w:hint="eastAsia"/>
          </w:rPr>
          <w:t>sorg</w:t>
        </w:r>
      </w:moveTo>
    </w:p>
    <w:moveToRangeEnd w:id="5574"/>
    <w:p w14:paraId="4F372F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sorgsen</w:t>
      </w:r>
    </w:p>
    <w:p w14:paraId="613264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76" w:author="Author" w:date="2012-02-26T13:32:00Z" w:name="move318027801"/>
      <w:moveFrom w:id="5577" w:author="Author" w:date="2012-02-26T13:32:00Z">
        <w:r w:rsidRPr="00673328">
          <w:rPr>
            <w:rFonts w:ascii="宋体" w:eastAsia="宋体" w:hAnsi="宋体" w:cs="宋体" w:hint="eastAsia"/>
          </w:rPr>
          <w:t>sorg</w:t>
        </w:r>
      </w:moveFrom>
    </w:p>
    <w:moveFromRangeEnd w:id="5576"/>
    <w:p w14:paraId="13342E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sork</w:t>
      </w:r>
    </w:p>
    <w:p w14:paraId="53DFBF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sorlar</w:t>
      </w:r>
    </w:p>
    <w:p w14:paraId="49C7E7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sorl</w:t>
      </w:r>
    </w:p>
    <w:p w14:paraId="151162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sorterar</w:t>
      </w:r>
    </w:p>
    <w:p w14:paraId="56F5D3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sortering</w:t>
      </w:r>
    </w:p>
    <w:p w14:paraId="2FCE54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sortiment</w:t>
      </w:r>
    </w:p>
    <w:p w14:paraId="199626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sorti</w:t>
      </w:r>
    </w:p>
    <w:p w14:paraId="305BC3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sort</w:t>
      </w:r>
    </w:p>
    <w:p w14:paraId="4B79C2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sos alarm ab</w:t>
      </w:r>
    </w:p>
    <w:p w14:paraId="19305E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sosse</w:t>
      </w:r>
    </w:p>
    <w:p w14:paraId="6F9D4A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sotare</w:t>
      </w:r>
    </w:p>
    <w:p w14:paraId="004D08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sotar</w:t>
      </w:r>
    </w:p>
    <w:p w14:paraId="265678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sotig</w:t>
      </w:r>
    </w:p>
    <w:p w14:paraId="5E619D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sot</w:t>
      </w:r>
    </w:p>
    <w:p w14:paraId="61DE9F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78" w:author="Author" w:date="2012-02-26T13:32:00Z" w:name="move318027802"/>
      <w:moveTo w:id="5579" w:author="Author" w:date="2012-02-26T13:32:00Z">
        <w:r w:rsidRPr="00673328">
          <w:rPr>
            <w:rFonts w:ascii="宋体" w:eastAsia="宋体" w:hAnsi="宋体" w:cs="宋体" w:hint="eastAsia"/>
          </w:rPr>
          <w:t>SOU</w:t>
        </w:r>
      </w:moveTo>
    </w:p>
    <w:moveToRangeEnd w:id="5578"/>
    <w:p w14:paraId="34ABED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sound</w:t>
      </w:r>
    </w:p>
    <w:p w14:paraId="653361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80" w:author="Author" w:date="2012-02-26T13:32:00Z" w:name="move318027802"/>
      <w:moveFrom w:id="5581" w:author="Author" w:date="2012-02-26T13:32:00Z">
        <w:r w:rsidRPr="00673328">
          <w:rPr>
            <w:rFonts w:ascii="宋体" w:eastAsia="宋体" w:hAnsi="宋体" w:cs="宋体" w:hint="eastAsia"/>
          </w:rPr>
          <w:t>SOU</w:t>
        </w:r>
      </w:moveFrom>
    </w:p>
    <w:moveFromRangeEnd w:id="5580"/>
    <w:p w14:paraId="42B86E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souvenir</w:t>
      </w:r>
    </w:p>
    <w:p w14:paraId="38708F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sover</w:t>
      </w:r>
    </w:p>
    <w:p w14:paraId="5143ED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sovjetisk</w:t>
      </w:r>
    </w:p>
    <w:p w14:paraId="3609C6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582" w:author="Author" w:date="2012-02-26T13:32:00Z" w:name="move318027803"/>
      <w:moveTo w:id="558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sov</w:t>
        </w:r>
      </w:moveTo>
    </w:p>
    <w:moveToRangeEnd w:id="5582"/>
    <w:p w14:paraId="300C31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sovplats</w:t>
      </w:r>
    </w:p>
    <w:p w14:paraId="5ED234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sovrar</w:t>
      </w:r>
    </w:p>
    <w:p w14:paraId="41356B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sovrum</w:t>
      </w:r>
    </w:p>
    <w:p w14:paraId="39723B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sovs0344ck</w:t>
      </w:r>
    </w:p>
    <w:p w14:paraId="7F264A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84" w:author="Author" w:date="2012-02-26T13:32:00Z" w:name="move318027803"/>
      <w:moveFrom w:id="5585" w:author="Author" w:date="2012-02-26T13:32:00Z">
        <w:r w:rsidRPr="00673328">
          <w:rPr>
            <w:rFonts w:ascii="宋体" w:eastAsia="宋体" w:hAnsi="宋体" w:cs="宋体" w:hint="eastAsia"/>
          </w:rPr>
          <w:t>sov</w:t>
        </w:r>
      </w:moveFrom>
    </w:p>
    <w:moveFromRangeEnd w:id="5584"/>
    <w:p w14:paraId="6E5E86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sovvagn</w:t>
      </w:r>
    </w:p>
    <w:p w14:paraId="3B536A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sp0344ckad</w:t>
      </w:r>
    </w:p>
    <w:p w14:paraId="0A1672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sp0344ck</w:t>
      </w:r>
    </w:p>
    <w:p w14:paraId="1A20F2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sp0344dbarn</w:t>
      </w:r>
    </w:p>
    <w:p w14:paraId="7D03D3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586" w:author="Author" w:date="2012-02-26T13:32:00Z" w:name="move318027804"/>
      <w:moveTo w:id="558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sp0344der</w:t>
        </w:r>
      </w:moveTo>
    </w:p>
    <w:moveToRangeEnd w:id="5586"/>
    <w:p w14:paraId="16CEBA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sp0344der p0345</w:t>
      </w:r>
    </w:p>
    <w:p w14:paraId="7AF406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88" w:author="Author" w:date="2012-02-26T13:32:00Z" w:name="move318027804"/>
      <w:moveFrom w:id="5589" w:author="Author" w:date="2012-02-26T13:32:00Z">
        <w:r w:rsidRPr="00673328">
          <w:rPr>
            <w:rFonts w:ascii="宋体" w:eastAsia="宋体" w:hAnsi="宋体" w:cs="宋体" w:hint="eastAsia"/>
          </w:rPr>
          <w:t>sp0344der</w:t>
        </w:r>
      </w:moveFrom>
    </w:p>
    <w:moveFromRangeEnd w:id="5588"/>
    <w:p w14:paraId="13E1CF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sp0344d</w:t>
      </w:r>
    </w:p>
    <w:p w14:paraId="58E03B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sp0344ker sig</w:t>
      </w:r>
    </w:p>
    <w:p w14:paraId="2D51DD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sp0344nd</w:t>
      </w:r>
    </w:p>
    <w:p w14:paraId="38BD00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sp0344nnande</w:t>
      </w:r>
    </w:p>
    <w:p w14:paraId="45C0A2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90" w:author="Author" w:date="2012-02-26T13:32:00Z" w:name="move318027805"/>
      <w:moveTo w:id="5591" w:author="Author" w:date="2012-02-26T13:32:00Z">
        <w:r w:rsidRPr="00673328">
          <w:rPr>
            <w:rFonts w:ascii="宋体" w:eastAsia="宋体" w:hAnsi="宋体" w:cs="宋体" w:hint="eastAsia"/>
          </w:rPr>
          <w:t>sp0344nne</w:t>
        </w:r>
      </w:moveTo>
    </w:p>
    <w:moveToRangeEnd w:id="5590"/>
    <w:p w14:paraId="0A3241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sp0344nner</w:t>
      </w:r>
    </w:p>
    <w:p w14:paraId="7EB103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92" w:author="Author" w:date="2012-02-26T13:32:00Z" w:name="move318027805"/>
      <w:moveFrom w:id="5593" w:author="Author" w:date="2012-02-26T13:32:00Z">
        <w:r w:rsidRPr="00673328">
          <w:rPr>
            <w:rFonts w:ascii="宋体" w:eastAsia="宋体" w:hAnsi="宋体" w:cs="宋体" w:hint="eastAsia"/>
          </w:rPr>
          <w:t>sp0344nne</w:t>
        </w:r>
      </w:moveFrom>
    </w:p>
    <w:moveFromRangeEnd w:id="5592"/>
    <w:p w14:paraId="4502F4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sp0344nning</w:t>
      </w:r>
    </w:p>
    <w:p w14:paraId="1D77A4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sp0344nn</w:t>
      </w:r>
    </w:p>
    <w:p w14:paraId="11E854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sp0344nnvidd</w:t>
      </w:r>
    </w:p>
    <w:p w14:paraId="1910DD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sp0344nstig</w:t>
      </w:r>
    </w:p>
    <w:p w14:paraId="371139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sp0344nst</w:t>
      </w:r>
    </w:p>
    <w:p w14:paraId="2ADE83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594" w:author="Author" w:date="2012-02-26T13:32:00Z" w:name="move318027806"/>
      <w:moveTo w:id="559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sp0344r</w:t>
        </w:r>
      </w:moveTo>
    </w:p>
    <w:moveToRangeEnd w:id="5594"/>
    <w:p w14:paraId="3569B3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sp0344rrar</w:t>
      </w:r>
    </w:p>
    <w:p w14:paraId="330608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sp0344rrlinje</w:t>
      </w:r>
    </w:p>
    <w:p w14:paraId="09840B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sp0344rrlista</w:t>
      </w:r>
    </w:p>
    <w:p w14:paraId="29B36F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sp0344rr</w:t>
      </w:r>
    </w:p>
    <w:p w14:paraId="67F23B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596" w:author="Author" w:date="2012-02-26T13:32:00Z" w:name="move318027806"/>
      <w:moveFrom w:id="5597" w:author="Author" w:date="2012-02-26T13:32:00Z">
        <w:r w:rsidRPr="00673328">
          <w:rPr>
            <w:rFonts w:ascii="宋体" w:eastAsia="宋体" w:hAnsi="宋体" w:cs="宋体" w:hint="eastAsia"/>
          </w:rPr>
          <w:t>sp0344r</w:t>
        </w:r>
      </w:moveFrom>
    </w:p>
    <w:moveFromRangeEnd w:id="5596"/>
    <w:p w14:paraId="63BB28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sp0344tta</w:t>
      </w:r>
    </w:p>
    <w:p w14:paraId="1DFEEC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sp0345ng</w:t>
      </w:r>
    </w:p>
    <w:p w14:paraId="57C98F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598" w:author="Author" w:date="2012-02-26T13:32:00Z" w:name="move318027807"/>
      <w:moveTo w:id="5599" w:author="Author" w:date="2012-02-26T13:32:00Z">
        <w:r w:rsidRPr="00673328">
          <w:rPr>
            <w:rFonts w:ascii="宋体" w:eastAsia="宋体" w:hAnsi="宋体" w:cs="宋体" w:hint="eastAsia"/>
          </w:rPr>
          <w:t>sp0345n</w:t>
        </w:r>
      </w:moveTo>
    </w:p>
    <w:moveToRangeEnd w:id="5598"/>
    <w:p w14:paraId="6A9D4E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sp0345nskiva</w:t>
      </w:r>
    </w:p>
    <w:p w14:paraId="52D9DC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00" w:author="Author" w:date="2012-02-26T13:32:00Z" w:name="move318027807"/>
      <w:moveFrom w:id="5601" w:author="Author" w:date="2012-02-26T13:32:00Z">
        <w:r w:rsidRPr="00673328">
          <w:rPr>
            <w:rFonts w:ascii="宋体" w:eastAsia="宋体" w:hAnsi="宋体" w:cs="宋体" w:hint="eastAsia"/>
          </w:rPr>
          <w:t>sp0345n</w:t>
        </w:r>
      </w:moveFrom>
    </w:p>
    <w:moveFromRangeEnd w:id="5600"/>
    <w:p w14:paraId="2FE817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sp0345r0344mne</w:t>
      </w:r>
    </w:p>
    <w:p w14:paraId="75DB97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sp0345rar</w:t>
      </w:r>
    </w:p>
    <w:p w14:paraId="04565E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sp0345rar ur</w:t>
      </w:r>
    </w:p>
    <w:p w14:paraId="0064E3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sp0345rl0366s</w:t>
      </w:r>
    </w:p>
    <w:p w14:paraId="397236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sp0345r</w:t>
      </w:r>
    </w:p>
    <w:p w14:paraId="6DA3B7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sp0345rv0344g</w:t>
      </w:r>
    </w:p>
    <w:p w14:paraId="3CB1A7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sp0345rvagn</w:t>
      </w:r>
    </w:p>
    <w:p w14:paraId="0665E5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sp0345t</w:t>
      </w:r>
      <w:r w:rsidRPr="00780F39">
        <w:rPr>
          <w:rFonts w:ascii="宋体" w:eastAsia="宋体" w:hAnsi="宋体" w:cs="宋体" w:hint="eastAsia"/>
          <w:lang w:val="sv-SE"/>
        </w:rPr>
        <w:t>t</w:t>
      </w:r>
    </w:p>
    <w:p w14:paraId="0E3075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sp0366ar</w:t>
      </w:r>
    </w:p>
    <w:p w14:paraId="74065F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sp0366kar</w:t>
      </w:r>
    </w:p>
    <w:p w14:paraId="33827A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sp0366ke</w:t>
      </w:r>
    </w:p>
    <w:p w14:paraId="2F9866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02" w:author="Author" w:date="2012-02-26T13:32:00Z" w:name="move318027808"/>
      <w:moveTo w:id="560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sp0366</w:t>
        </w:r>
      </w:moveTo>
    </w:p>
    <w:moveToRangeEnd w:id="5602"/>
    <w:p w14:paraId="04A5FA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sp0366regn</w:t>
      </w:r>
    </w:p>
    <w:p w14:paraId="6E8C47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sp0366rsm0345l</w:t>
      </w:r>
    </w:p>
    <w:p w14:paraId="0AF4B6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04" w:author="Author" w:date="2012-02-26T13:32:00Z" w:name="move318027808"/>
      <w:moveFrom w:id="5605" w:author="Author" w:date="2012-02-26T13:32:00Z">
        <w:r w:rsidRPr="00673328">
          <w:rPr>
            <w:rFonts w:ascii="宋体" w:eastAsia="宋体" w:hAnsi="宋体" w:cs="宋体" w:hint="eastAsia"/>
          </w:rPr>
          <w:t>sp0366</w:t>
        </w:r>
      </w:moveFrom>
    </w:p>
    <w:moveFromRangeEnd w:id="5604"/>
    <w:p w14:paraId="16AD68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spackel</w:t>
      </w:r>
    </w:p>
    <w:p w14:paraId="159BB0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spacklar</w:t>
      </w:r>
    </w:p>
    <w:p w14:paraId="10C0F2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606" w:author="Author" w:date="2012-02-26T13:32:00Z" w:name="move318027809"/>
      <w:moveTo w:id="5607" w:author="Author" w:date="2012-02-26T13:32:00Z">
        <w:r w:rsidRPr="00673328">
          <w:rPr>
            <w:rFonts w:ascii="宋体" w:eastAsia="宋体" w:hAnsi="宋体" w:cs="宋体" w:hint="eastAsia"/>
          </w:rPr>
          <w:t>spade</w:t>
        </w:r>
      </w:moveTo>
    </w:p>
    <w:moveToRangeEnd w:id="5606"/>
    <w:p w14:paraId="552D86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spader</w:t>
      </w:r>
    </w:p>
    <w:p w14:paraId="68FD3B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08" w:author="Author" w:date="2012-02-26T13:32:00Z" w:name="move318027809"/>
      <w:moveFrom w:id="5609" w:author="Author" w:date="2012-02-26T13:32:00Z">
        <w:r w:rsidRPr="00673328">
          <w:rPr>
            <w:rFonts w:ascii="宋体" w:eastAsia="宋体" w:hAnsi="宋体" w:cs="宋体" w:hint="eastAsia"/>
          </w:rPr>
          <w:t>spade</w:t>
        </w:r>
      </w:moveFrom>
    </w:p>
    <w:moveFromRangeEnd w:id="5608"/>
    <w:p w14:paraId="4E9CBC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spad</w:t>
      </w:r>
    </w:p>
    <w:p w14:paraId="6DEC2B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spagetti</w:t>
      </w:r>
    </w:p>
    <w:p w14:paraId="18489C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spak</w:t>
      </w:r>
    </w:p>
    <w:p w14:paraId="349F1A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spalj0351</w:t>
      </w:r>
    </w:p>
    <w:p w14:paraId="56CFD1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spalt</w:t>
      </w:r>
    </w:p>
    <w:p w14:paraId="7D98226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spanar</w:t>
      </w:r>
    </w:p>
    <w:p w14:paraId="506DBE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spanien</w:t>
      </w:r>
    </w:p>
    <w:p w14:paraId="1D3463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610" w:author="Author" w:date="2012-02-26T13:32:00Z" w:name="move318027810"/>
      <w:moveTo w:id="5611" w:author="Author" w:date="2012-02-26T13:32:00Z">
        <w:r w:rsidRPr="00673328">
          <w:rPr>
            <w:rFonts w:ascii="宋体" w:eastAsia="宋体" w:hAnsi="宋体" w:cs="宋体" w:hint="eastAsia"/>
          </w:rPr>
          <w:t>spanjor</w:t>
        </w:r>
      </w:moveTo>
    </w:p>
    <w:moveToRangeEnd w:id="5610"/>
    <w:p w14:paraId="7DE06A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spanjorska</w:t>
      </w:r>
    </w:p>
    <w:p w14:paraId="55EA34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12" w:author="Author" w:date="2012-02-26T13:32:00Z" w:name="move318027810"/>
      <w:moveFrom w:id="5613" w:author="Author" w:date="2012-02-26T13:32:00Z">
        <w:r w:rsidRPr="00673328">
          <w:rPr>
            <w:rFonts w:ascii="宋体" w:eastAsia="宋体" w:hAnsi="宋体" w:cs="宋体" w:hint="eastAsia"/>
          </w:rPr>
          <w:t>spanjor</w:t>
        </w:r>
      </w:moveFrom>
    </w:p>
    <w:moveFromRangeEnd w:id="5612"/>
    <w:p w14:paraId="255A8A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spankulerar</w:t>
      </w:r>
    </w:p>
    <w:p w14:paraId="1D820B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spannm0345l</w:t>
      </w:r>
    </w:p>
    <w:p w14:paraId="210C9E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spann</w:t>
      </w:r>
    </w:p>
    <w:p w14:paraId="7C1F0B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spanska</w:t>
      </w:r>
    </w:p>
    <w:p w14:paraId="4E0C3E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spansk</w:t>
      </w:r>
    </w:p>
    <w:p w14:paraId="46BDF9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sparar</w:t>
      </w:r>
    </w:p>
    <w:p w14:paraId="012880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sparb0366ssa</w:t>
      </w:r>
    </w:p>
    <w:p w14:paraId="09D03B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sparbank</w:t>
      </w:r>
    </w:p>
    <w:p w14:paraId="147F23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spargris</w:t>
      </w:r>
    </w:p>
    <w:p w14:paraId="6C7E21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sparkar</w:t>
      </w:r>
    </w:p>
    <w:p w14:paraId="3DD78C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</w:t>
      </w:r>
      <w:r w:rsidRPr="00780F39">
        <w:rPr>
          <w:rFonts w:ascii="宋体" w:eastAsia="宋体" w:hAnsi="宋体" w:cs="宋体" w:hint="eastAsia"/>
          <w:lang w:val="sv-SE"/>
        </w:rPr>
        <w:t>rkcykel</w:t>
      </w:r>
    </w:p>
    <w:p w14:paraId="112DED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spark</w:t>
      </w:r>
    </w:p>
    <w:p w14:paraId="29F32E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sparl0345ga</w:t>
      </w:r>
    </w:p>
    <w:p w14:paraId="715563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14" w:author="Author" w:date="2012-02-26T13:32:00Z" w:name="move318027811"/>
      <w:moveTo w:id="561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spar</w:t>
        </w:r>
      </w:moveTo>
    </w:p>
    <w:moveToRangeEnd w:id="5614"/>
    <w:p w14:paraId="73DDBB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sparris</w:t>
      </w:r>
    </w:p>
    <w:p w14:paraId="1C63FE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sparsam</w:t>
      </w:r>
    </w:p>
    <w:p w14:paraId="14EA27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16" w:author="Author" w:date="2012-02-26T13:32:00Z" w:name="move318027811"/>
      <w:moveFrom w:id="5617" w:author="Author" w:date="2012-02-26T13:32:00Z">
        <w:r w:rsidRPr="00673328">
          <w:rPr>
            <w:rFonts w:ascii="宋体" w:eastAsia="宋体" w:hAnsi="宋体" w:cs="宋体" w:hint="eastAsia"/>
          </w:rPr>
          <w:t>spar</w:t>
        </w:r>
      </w:moveFrom>
    </w:p>
    <w:moveFromRangeEnd w:id="5616"/>
    <w:p w14:paraId="4335C5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spartansk</w:t>
      </w:r>
    </w:p>
    <w:p w14:paraId="00EFF9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sparv</w:t>
      </w:r>
    </w:p>
    <w:p w14:paraId="1138A2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spasm</w:t>
      </w:r>
    </w:p>
    <w:p w14:paraId="44AF81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spastisk</w:t>
      </w:r>
    </w:p>
    <w:p w14:paraId="1BFDAC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spati0366s</w:t>
      </w:r>
    </w:p>
    <w:p w14:paraId="6DC441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spatial</w:t>
      </w:r>
    </w:p>
    <w:p w14:paraId="1D109F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spatserar</w:t>
      </w:r>
    </w:p>
    <w:p w14:paraId="21B410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speceriaff0344r</w:t>
      </w:r>
    </w:p>
    <w:p w14:paraId="13FCBF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specialare</w:t>
      </w:r>
    </w:p>
    <w:p w14:paraId="625452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specialiserar sig</w:t>
      </w:r>
    </w:p>
    <w:p w14:paraId="57EE1C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specialist</w:t>
      </w:r>
    </w:p>
    <w:p w14:paraId="64C605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specialitet</w:t>
      </w:r>
    </w:p>
    <w:p w14:paraId="1BC904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618" w:author="Author" w:date="2012-02-26T13:32:00Z" w:name="move318027812"/>
      <w:moveTo w:id="5619" w:author="Author" w:date="2012-02-26T13:32:00Z">
        <w:r w:rsidRPr="00673328">
          <w:rPr>
            <w:rFonts w:ascii="宋体" w:eastAsia="宋体" w:hAnsi="宋体" w:cs="宋体" w:hint="eastAsia"/>
          </w:rPr>
          <w:t>special-</w:t>
        </w:r>
      </w:moveTo>
    </w:p>
    <w:moveToRangeEnd w:id="5618"/>
    <w:p w14:paraId="09AD27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specialskola</w:t>
      </w:r>
    </w:p>
    <w:p w14:paraId="75EF5F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20" w:author="Author" w:date="2012-02-26T13:32:00Z" w:name="move318027812"/>
      <w:moveFrom w:id="5621" w:author="Author" w:date="2012-02-26T13:32:00Z">
        <w:r w:rsidRPr="00673328">
          <w:rPr>
            <w:rFonts w:ascii="宋体" w:eastAsia="宋体" w:hAnsi="宋体" w:cs="宋体" w:hint="eastAsia"/>
          </w:rPr>
          <w:t>special-</w:t>
        </w:r>
      </w:moveFrom>
    </w:p>
    <w:moveFromRangeEnd w:id="5620"/>
    <w:p w14:paraId="52DE10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specialundervisning</w:t>
      </w:r>
    </w:p>
    <w:p w14:paraId="2C320E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speciell</w:t>
      </w:r>
    </w:p>
    <w:p w14:paraId="17509B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specificerar</w:t>
      </w:r>
    </w:p>
    <w:p w14:paraId="0A6A54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specifikation</w:t>
      </w:r>
    </w:p>
    <w:p w14:paraId="2C383B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</w:t>
      </w:r>
      <w:r w:rsidRPr="00780F39">
        <w:rPr>
          <w:rFonts w:ascii="宋体" w:eastAsia="宋体" w:hAnsi="宋体" w:cs="宋体" w:hint="eastAsia"/>
          <w:lang w:val="sv-SE"/>
        </w:rPr>
        <w:t>cifik</w:t>
      </w:r>
    </w:p>
    <w:p w14:paraId="0443A3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specimen</w:t>
      </w:r>
    </w:p>
    <w:p w14:paraId="31DE00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spedition</w:t>
      </w:r>
    </w:p>
    <w:p w14:paraId="2CC9A5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speedway</w:t>
      </w:r>
    </w:p>
    <w:p w14:paraId="4EE6C6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spegel</w:t>
      </w:r>
    </w:p>
    <w:p w14:paraId="064AB9E0" w14:textId="7B24B2F1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speglar</w:t>
      </w:r>
      <w:del w:id="562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sig</w:delText>
        </w:r>
      </w:del>
    </w:p>
    <w:p w14:paraId="7BC985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speglar</w:t>
      </w:r>
      <w:ins w:id="562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sig</w:t>
        </w:r>
      </w:ins>
    </w:p>
    <w:p w14:paraId="7D11FD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spejare</w:t>
      </w:r>
    </w:p>
    <w:p w14:paraId="364348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spejar</w:t>
      </w:r>
    </w:p>
    <w:p w14:paraId="4E345C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spektakel</w:t>
      </w:r>
    </w:p>
    <w:p w14:paraId="49C32F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spektakul0344r</w:t>
      </w:r>
    </w:p>
    <w:p w14:paraId="600718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spektrum</w:t>
      </w:r>
    </w:p>
    <w:p w14:paraId="0B408E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spekulant</w:t>
      </w:r>
    </w:p>
    <w:p w14:paraId="46963F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spekulation</w:t>
      </w:r>
    </w:p>
    <w:p w14:paraId="0D147C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spekulerar</w:t>
      </w:r>
    </w:p>
    <w:p w14:paraId="65EF7E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spelar av</w:t>
      </w:r>
    </w:p>
    <w:p w14:paraId="2FE3A9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spelare</w:t>
      </w:r>
    </w:p>
    <w:p w14:paraId="4BFAAC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spelar in</w:t>
      </w:r>
    </w:p>
    <w:p w14:paraId="6AB129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spelar</w:t>
      </w:r>
    </w:p>
    <w:p w14:paraId="29A1E0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spelevink</w:t>
      </w:r>
    </w:p>
    <w:p w14:paraId="4227ED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spelman</w:t>
      </w:r>
    </w:p>
    <w:p w14:paraId="10BDF3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24" w:author="Author" w:date="2012-02-26T13:32:00Z" w:name="move318027813"/>
      <w:moveTo w:id="562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spel</w:t>
        </w:r>
      </w:moveTo>
    </w:p>
    <w:moveToRangeEnd w:id="5624"/>
    <w:p w14:paraId="6227BF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spelregel</w:t>
      </w:r>
    </w:p>
    <w:p w14:paraId="29E863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spelrum</w:t>
      </w:r>
    </w:p>
    <w:p w14:paraId="532C3C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26" w:author="Author" w:date="2012-02-26T13:32:00Z" w:name="move318027814"/>
      <w:moveTo w:id="562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spe</w:t>
        </w:r>
      </w:moveTo>
    </w:p>
    <w:p w14:paraId="49F1D2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28" w:author="Author" w:date="2012-02-26T13:32:00Z" w:name="move318027813"/>
      <w:moveToRangeEnd w:id="5626"/>
      <w:moveFrom w:id="5629" w:author="Author" w:date="2012-02-26T13:32:00Z">
        <w:r w:rsidRPr="00673328">
          <w:rPr>
            <w:rFonts w:ascii="宋体" w:eastAsia="宋体" w:hAnsi="宋体" w:cs="宋体" w:hint="eastAsia"/>
          </w:rPr>
          <w:t>spel</w:t>
        </w:r>
      </w:moveFrom>
    </w:p>
    <w:moveFromRangeEnd w:id="5628"/>
    <w:p w14:paraId="6312C6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spenat</w:t>
      </w:r>
    </w:p>
    <w:p w14:paraId="6252CC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spenderar</w:t>
      </w:r>
    </w:p>
    <w:p w14:paraId="1D740F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spene</w:t>
      </w:r>
    </w:p>
    <w:p w14:paraId="088062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spenslig</w:t>
      </w:r>
    </w:p>
    <w:p w14:paraId="404503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</w:t>
      </w:r>
      <w:r w:rsidRPr="00780F39">
        <w:rPr>
          <w:rFonts w:ascii="宋体" w:eastAsia="宋体" w:hAnsi="宋体" w:cs="宋体" w:hint="eastAsia"/>
          <w:lang w:val="sv-SE"/>
        </w:rPr>
        <w:t>perma</w:t>
      </w:r>
    </w:p>
    <w:p w14:paraId="32984A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spermie</w:t>
      </w:r>
    </w:p>
    <w:p w14:paraId="5D2136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30" w:author="Author" w:date="2012-02-26T13:32:00Z" w:name="move318027814"/>
      <w:moveFrom w:id="5631" w:author="Author" w:date="2012-02-26T13:32:00Z">
        <w:r w:rsidRPr="00673328">
          <w:rPr>
            <w:rFonts w:ascii="宋体" w:eastAsia="宋体" w:hAnsi="宋体" w:cs="宋体" w:hint="eastAsia"/>
          </w:rPr>
          <w:t>spe</w:t>
        </w:r>
      </w:moveFrom>
    </w:p>
    <w:moveFromRangeEnd w:id="5630"/>
    <w:p w14:paraId="176F6A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spet0344lska</w:t>
      </w:r>
    </w:p>
    <w:p w14:paraId="284300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spetig</w:t>
      </w:r>
    </w:p>
    <w:p w14:paraId="2D869B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spetsar</w:t>
      </w:r>
    </w:p>
    <w:p w14:paraId="2016A0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spetsfundig</w:t>
      </w:r>
    </w:p>
    <w:p w14:paraId="1F242D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spetsig</w:t>
      </w:r>
    </w:p>
    <w:p w14:paraId="49F224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spets</w:t>
      </w:r>
    </w:p>
    <w:p w14:paraId="6960A1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spettkaka</w:t>
      </w:r>
    </w:p>
    <w:p w14:paraId="3B3144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spett</w:t>
      </w:r>
    </w:p>
    <w:p w14:paraId="6C1E24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spexar</w:t>
      </w:r>
    </w:p>
    <w:p w14:paraId="5B7073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spex</w:t>
      </w:r>
    </w:p>
    <w:p w14:paraId="04026F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spikad</w:t>
      </w:r>
    </w:p>
    <w:p w14:paraId="6C8EFB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spikar</w:t>
      </w:r>
    </w:p>
    <w:p w14:paraId="445524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spik</w:t>
      </w:r>
    </w:p>
    <w:p w14:paraId="116103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spiller</w:t>
      </w:r>
    </w:p>
    <w:p w14:paraId="51CBD3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32" w:author="Author" w:date="2012-02-26T13:32:00Z" w:name="move318027815"/>
      <w:moveTo w:id="563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spill</w:t>
        </w:r>
      </w:moveTo>
    </w:p>
    <w:moveToRangeEnd w:id="5632"/>
    <w:p w14:paraId="138228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spillo</w:t>
      </w:r>
    </w:p>
    <w:p w14:paraId="035475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spillra</w:t>
      </w:r>
    </w:p>
    <w:p w14:paraId="5E347C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34" w:author="Author" w:date="2012-02-26T13:32:00Z" w:name="move318027815"/>
      <w:moveFrom w:id="5635" w:author="Author" w:date="2012-02-26T13:32:00Z">
        <w:r w:rsidRPr="00673328">
          <w:rPr>
            <w:rFonts w:ascii="宋体" w:eastAsia="宋体" w:hAnsi="宋体" w:cs="宋体" w:hint="eastAsia"/>
          </w:rPr>
          <w:t>spill</w:t>
        </w:r>
      </w:moveFrom>
    </w:p>
    <w:moveFromRangeEnd w:id="5634"/>
    <w:p w14:paraId="5A3CA0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spindel</w:t>
      </w:r>
    </w:p>
    <w:p w14:paraId="62DE5A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spinkig</w:t>
      </w:r>
    </w:p>
    <w:p w14:paraId="075511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spinner</w:t>
      </w:r>
    </w:p>
    <w:p w14:paraId="6595A5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spinnsp0366</w:t>
      </w:r>
    </w:p>
    <w:p w14:paraId="38EA8C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spionage</w:t>
      </w:r>
    </w:p>
    <w:p w14:paraId="192049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spionerar</w:t>
      </w:r>
    </w:p>
    <w:p w14:paraId="06B692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spioneri</w:t>
      </w:r>
    </w:p>
    <w:p w14:paraId="252C0F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spion</w:t>
      </w:r>
    </w:p>
    <w:p w14:paraId="266179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spiral</w:t>
      </w:r>
    </w:p>
    <w:p w14:paraId="048A51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36" w:author="Author" w:date="2012-02-26T13:32:00Z" w:name="move318027816"/>
      <w:moveTo w:id="56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spira</w:t>
        </w:r>
      </w:moveTo>
    </w:p>
    <w:moveToRangeEnd w:id="5636"/>
    <w:p w14:paraId="497176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spirar</w:t>
      </w:r>
    </w:p>
    <w:p w14:paraId="1EA2D1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38" w:author="Author" w:date="2012-02-26T13:32:00Z" w:name="move318027816"/>
      <w:moveFrom w:id="5639" w:author="Author" w:date="2012-02-26T13:32:00Z">
        <w:r w:rsidRPr="00673328">
          <w:rPr>
            <w:rFonts w:ascii="宋体" w:eastAsia="宋体" w:hAnsi="宋体" w:cs="宋体" w:hint="eastAsia"/>
          </w:rPr>
          <w:t>spira</w:t>
        </w:r>
      </w:moveFrom>
    </w:p>
    <w:moveFromRangeEnd w:id="5638"/>
    <w:p w14:paraId="20CB84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spiritism</w:t>
      </w:r>
    </w:p>
    <w:p w14:paraId="3AB0AF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spirituell</w:t>
      </w:r>
    </w:p>
    <w:p w14:paraId="274549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</w:t>
      </w:r>
      <w:r w:rsidRPr="00780F39">
        <w:rPr>
          <w:rFonts w:ascii="宋体" w:eastAsia="宋体" w:hAnsi="宋体" w:cs="宋体" w:hint="eastAsia"/>
          <w:lang w:val="sv-SE"/>
        </w:rPr>
        <w:t>pisar</w:t>
      </w:r>
    </w:p>
    <w:p w14:paraId="28235E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spis</w:t>
      </w:r>
    </w:p>
    <w:p w14:paraId="6FFB50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spj0344lkar</w:t>
      </w:r>
    </w:p>
    <w:p w14:paraId="1756AB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spj0344ll</w:t>
      </w:r>
    </w:p>
    <w:p w14:paraId="730C72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spj0344rnar emot</w:t>
      </w:r>
    </w:p>
    <w:p w14:paraId="3F819B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spj0344rn</w:t>
      </w:r>
    </w:p>
    <w:p w14:paraId="6A2F7C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spjut</w:t>
      </w:r>
    </w:p>
    <w:p w14:paraId="3ABF05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spjuver</w:t>
      </w:r>
    </w:p>
    <w:p w14:paraId="4D3E61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splitter</w:t>
      </w:r>
    </w:p>
    <w:p w14:paraId="6D3A26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splittrad</w:t>
      </w:r>
    </w:p>
    <w:p w14:paraId="6AD285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splittrar</w:t>
      </w:r>
    </w:p>
    <w:p w14:paraId="2966FB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spolar</w:t>
      </w:r>
    </w:p>
    <w:p w14:paraId="6ED4EE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spole</w:t>
      </w:r>
    </w:p>
    <w:p w14:paraId="79BD92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spolierar</w:t>
      </w:r>
    </w:p>
    <w:p w14:paraId="789EF6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spoling</w:t>
      </w:r>
    </w:p>
    <w:p w14:paraId="0563D1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sponsor</w:t>
      </w:r>
    </w:p>
    <w:p w14:paraId="6173EF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sponsrar</w:t>
      </w:r>
    </w:p>
    <w:p w14:paraId="37C729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spontan</w:t>
      </w:r>
    </w:p>
    <w:p w14:paraId="6E86DF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sporadisk</w:t>
      </w:r>
    </w:p>
    <w:p w14:paraId="474A94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sporrar</w:t>
      </w:r>
    </w:p>
    <w:p w14:paraId="131F36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sporre</w:t>
      </w:r>
    </w:p>
    <w:p w14:paraId="2F8457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sportbil</w:t>
      </w:r>
    </w:p>
    <w:p w14:paraId="030FCF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sportfiskare</w:t>
      </w:r>
    </w:p>
    <w:p w14:paraId="109570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sportig</w:t>
      </w:r>
    </w:p>
    <w:p w14:paraId="4FFC3C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sportlov</w:t>
      </w:r>
    </w:p>
    <w:p w14:paraId="1AB14FC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640" w:author="Author" w:date="2012-02-26T13:32:00Z" w:name="move318027817"/>
      <w:moveTo w:id="5641" w:author="Author" w:date="2012-02-26T13:32:00Z">
        <w:r w:rsidRPr="00673328">
          <w:rPr>
            <w:rFonts w:ascii="宋体" w:eastAsia="宋体" w:hAnsi="宋体" w:cs="宋体" w:hint="eastAsia"/>
          </w:rPr>
          <w:t>sport</w:t>
        </w:r>
      </w:moveTo>
    </w:p>
    <w:moveToRangeEnd w:id="5640"/>
    <w:p w14:paraId="1F4F75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sportslig</w:t>
      </w:r>
    </w:p>
    <w:p w14:paraId="673AD0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42" w:author="Author" w:date="2012-02-26T13:32:00Z" w:name="move318027817"/>
      <w:moveFrom w:id="5643" w:author="Author" w:date="2012-02-26T13:32:00Z">
        <w:r w:rsidRPr="00673328">
          <w:rPr>
            <w:rFonts w:ascii="宋体" w:eastAsia="宋体" w:hAnsi="宋体" w:cs="宋体" w:hint="eastAsia"/>
          </w:rPr>
          <w:t>sport</w:t>
        </w:r>
      </w:moveFrom>
    </w:p>
    <w:moveFromRangeEnd w:id="5642"/>
    <w:p w14:paraId="464FAD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spotlight</w:t>
      </w:r>
    </w:p>
    <w:p w14:paraId="79B058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spotsk</w:t>
      </w:r>
    </w:p>
    <w:p w14:paraId="7D4C47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spottar</w:t>
      </w:r>
    </w:p>
    <w:p w14:paraId="7268A9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44" w:author="Author" w:date="2012-02-26T13:32:00Z" w:name="move318027818"/>
      <w:moveTo w:id="564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spott</w:t>
        </w:r>
      </w:moveTo>
    </w:p>
    <w:moveToRangeEnd w:id="5644"/>
    <w:p w14:paraId="3449C1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spottstyver</w:t>
      </w:r>
    </w:p>
    <w:p w14:paraId="566B92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46" w:author="Author" w:date="2012-02-26T13:32:00Z" w:name="move318027818"/>
      <w:moveFrom w:id="5647" w:author="Author" w:date="2012-02-26T13:32:00Z">
        <w:r w:rsidRPr="00673328">
          <w:rPr>
            <w:rFonts w:ascii="宋体" w:eastAsia="宋体" w:hAnsi="宋体" w:cs="宋体" w:hint="eastAsia"/>
          </w:rPr>
          <w:t>spott</w:t>
        </w:r>
      </w:moveFrom>
    </w:p>
    <w:moveFromRangeEnd w:id="5646"/>
    <w:p w14:paraId="0C86B9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spr0344cker</w:t>
      </w:r>
    </w:p>
    <w:p w14:paraId="278AC8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spr0344cklig</w:t>
      </w:r>
    </w:p>
    <w:p w14:paraId="124606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spr0344nger</w:t>
      </w:r>
    </w:p>
    <w:p w14:paraId="23617B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spr0344ttar upp</w:t>
      </w:r>
    </w:p>
    <w:p w14:paraId="6DB8AE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spr0344tter</w:t>
      </w:r>
    </w:p>
    <w:p w14:paraId="60F831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spr0344tt</w:t>
      </w:r>
    </w:p>
    <w:p w14:paraId="2C94E2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spr0345kas vid</w:t>
      </w:r>
    </w:p>
    <w:p w14:paraId="66C044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spr0345klig</w:t>
      </w:r>
    </w:p>
    <w:p w14:paraId="790BCE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648" w:author="Author" w:date="2012-02-26T13:32:00Z" w:name="move318027819"/>
      <w:moveTo w:id="5649" w:author="Author" w:date="2012-02-26T13:32:00Z">
        <w:r w:rsidRPr="00673328">
          <w:rPr>
            <w:rFonts w:ascii="宋体" w:eastAsia="宋体" w:hAnsi="宋体" w:cs="宋体" w:hint="eastAsia"/>
          </w:rPr>
          <w:t>spr0345k</w:t>
        </w:r>
      </w:moveTo>
    </w:p>
    <w:moveToRangeEnd w:id="5648"/>
    <w:p w14:paraId="54F429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spr0345kr0366r</w:t>
      </w:r>
    </w:p>
    <w:p w14:paraId="77EA32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50" w:author="Author" w:date="2012-02-26T13:32:00Z" w:name="move318027819"/>
      <w:moveFrom w:id="5651" w:author="Author" w:date="2012-02-26T13:32:00Z">
        <w:r w:rsidRPr="00673328">
          <w:rPr>
            <w:rFonts w:ascii="宋体" w:eastAsia="宋体" w:hAnsi="宋体" w:cs="宋体" w:hint="eastAsia"/>
          </w:rPr>
          <w:t>spr0345k</w:t>
        </w:r>
      </w:moveFrom>
    </w:p>
    <w:moveFromRangeEnd w:id="5650"/>
    <w:p w14:paraId="35EE61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spr0345ngande</w:t>
      </w:r>
    </w:p>
    <w:p w14:paraId="152CC9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spr0345ngbr0344da</w:t>
      </w:r>
    </w:p>
    <w:p w14:paraId="724A77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spr0345ngmarsch</w:t>
      </w:r>
    </w:p>
    <w:p w14:paraId="2DD1F9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spr0345ng</w:t>
      </w:r>
    </w:p>
    <w:p w14:paraId="6B5BF3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spr0366d</w:t>
      </w:r>
    </w:p>
    <w:p w14:paraId="4188AC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spr0366js</w:t>
      </w:r>
    </w:p>
    <w:p w14:paraId="3359A4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spr0366t</w:t>
      </w:r>
    </w:p>
    <w:p w14:paraId="11091B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sprack</w:t>
      </w:r>
    </w:p>
    <w:p w14:paraId="256ACC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sprakar</w:t>
      </w:r>
    </w:p>
    <w:p w14:paraId="0D23A4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</w:t>
      </w:r>
      <w:r w:rsidRPr="00780F39">
        <w:rPr>
          <w:rFonts w:ascii="宋体" w:eastAsia="宋体" w:hAnsi="宋体" w:cs="宋体" w:hint="eastAsia"/>
          <w:lang w:val="sv-SE"/>
        </w:rPr>
        <w:t>allig</w:t>
      </w:r>
    </w:p>
    <w:p w14:paraId="2B7848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sprang</w:t>
      </w:r>
    </w:p>
    <w:p w14:paraId="4094ED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sprattlar</w:t>
      </w:r>
    </w:p>
    <w:p w14:paraId="2C5B93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spratt</w:t>
      </w:r>
    </w:p>
    <w:p w14:paraId="504842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sprayar</w:t>
      </w:r>
    </w:p>
    <w:p w14:paraId="7F2DCA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spray</w:t>
      </w:r>
    </w:p>
    <w:p w14:paraId="1AB302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spred</w:t>
      </w:r>
    </w:p>
    <w:p w14:paraId="60722C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sprejar</w:t>
      </w:r>
    </w:p>
    <w:p w14:paraId="173450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sprej</w:t>
      </w:r>
    </w:p>
    <w:p w14:paraId="4D1199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spretar</w:t>
      </w:r>
    </w:p>
    <w:p w14:paraId="374216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spretig</w:t>
      </w:r>
    </w:p>
    <w:p w14:paraId="7D5F9E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spricka</w:t>
      </w:r>
    </w:p>
    <w:p w14:paraId="584ED7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spricker</w:t>
      </w:r>
    </w:p>
    <w:p w14:paraId="63B5EF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spricker ut</w:t>
      </w:r>
    </w:p>
    <w:p w14:paraId="55A39D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spridd</w:t>
      </w:r>
    </w:p>
    <w:p w14:paraId="00E01E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sprider</w:t>
      </w:r>
    </w:p>
    <w:p w14:paraId="310DBD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spridning</w:t>
      </w:r>
    </w:p>
    <w:p w14:paraId="771FA2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spridprogram</w:t>
      </w:r>
    </w:p>
    <w:p w14:paraId="13A204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springa</w:t>
      </w:r>
    </w:p>
    <w:p w14:paraId="49807A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springbrunn</w:t>
      </w:r>
    </w:p>
    <w:p w14:paraId="60D6F6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springer efter</w:t>
      </w:r>
    </w:p>
    <w:p w14:paraId="31BA71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springer</w:t>
      </w:r>
    </w:p>
    <w:p w14:paraId="589490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52" w:author="Author" w:date="2012-02-26T13:32:00Z" w:name="move318027820"/>
      <w:moveTo w:id="565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spring</w:t>
        </w:r>
      </w:moveTo>
    </w:p>
    <w:moveToRangeEnd w:id="5652"/>
    <w:p w14:paraId="5675B7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springpojke</w:t>
      </w:r>
    </w:p>
    <w:p w14:paraId="6EB0CA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54" w:author="Author" w:date="2012-02-26T13:32:00Z" w:name="move318027820"/>
      <w:moveFrom w:id="5655" w:author="Author" w:date="2012-02-26T13:32:00Z">
        <w:r w:rsidRPr="00673328">
          <w:rPr>
            <w:rFonts w:ascii="宋体" w:eastAsia="宋体" w:hAnsi="宋体" w:cs="宋体" w:hint="eastAsia"/>
          </w:rPr>
          <w:t>spring</w:t>
        </w:r>
      </w:moveFrom>
    </w:p>
    <w:moveFromRangeEnd w:id="5654"/>
    <w:p w14:paraId="7D1E1B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sprinkler</w:t>
      </w:r>
    </w:p>
    <w:p w14:paraId="071F2D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sprinter</w:t>
      </w:r>
    </w:p>
    <w:p w14:paraId="521C71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spritk0366k</w:t>
      </w:r>
    </w:p>
    <w:p w14:paraId="28449D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56" w:author="Author" w:date="2012-02-26T13:32:00Z" w:name="move318027821"/>
      <w:moveTo w:id="565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sprit</w:t>
        </w:r>
      </w:moveTo>
    </w:p>
    <w:moveToRangeEnd w:id="5656"/>
    <w:p w14:paraId="6B50A9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spritr034</w:t>
      </w:r>
      <w:r w:rsidRPr="00780F39">
        <w:rPr>
          <w:rFonts w:ascii="宋体" w:eastAsia="宋体" w:hAnsi="宋体" w:cs="宋体" w:hint="eastAsia"/>
          <w:lang w:val="sv-SE"/>
        </w:rPr>
        <w:t>4ttigheter</w:t>
      </w:r>
    </w:p>
    <w:p w14:paraId="0F5461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58" w:author="Author" w:date="2012-02-26T13:32:00Z" w:name="move318027821"/>
      <w:moveFrom w:id="5659" w:author="Author" w:date="2012-02-26T13:32:00Z">
        <w:r w:rsidRPr="00673328">
          <w:rPr>
            <w:rFonts w:ascii="宋体" w:eastAsia="宋体" w:hAnsi="宋体" w:cs="宋体" w:hint="eastAsia"/>
          </w:rPr>
          <w:t>sprit</w:t>
        </w:r>
      </w:moveFrom>
    </w:p>
    <w:moveFromRangeEnd w:id="5658"/>
    <w:p w14:paraId="1071BE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spritter</w:t>
      </w:r>
    </w:p>
    <w:p w14:paraId="76B358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spritt</w:t>
      </w:r>
    </w:p>
    <w:p w14:paraId="596980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spruckit</w:t>
      </w:r>
    </w:p>
    <w:p w14:paraId="3F6D0C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sprudlar</w:t>
      </w:r>
    </w:p>
    <w:p w14:paraId="5597B3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sprungit</w:t>
      </w:r>
    </w:p>
    <w:p w14:paraId="37C775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660" w:author="Author" w:date="2012-02-26T13:32:00Z" w:name="move318027822"/>
      <w:moveTo w:id="5661" w:author="Author" w:date="2012-02-26T13:32:00Z">
        <w:r w:rsidRPr="00673328">
          <w:rPr>
            <w:rFonts w:ascii="宋体" w:eastAsia="宋体" w:hAnsi="宋体" w:cs="宋体" w:hint="eastAsia"/>
          </w:rPr>
          <w:t>spruta</w:t>
        </w:r>
      </w:moveTo>
    </w:p>
    <w:moveToRangeEnd w:id="5660"/>
    <w:p w14:paraId="79F5B2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sprutar</w:t>
      </w:r>
    </w:p>
    <w:p w14:paraId="331DA7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62" w:author="Author" w:date="2012-02-26T13:32:00Z" w:name="move318027822"/>
      <w:moveFrom w:id="5663" w:author="Author" w:date="2012-02-26T13:32:00Z">
        <w:r w:rsidRPr="00673328">
          <w:rPr>
            <w:rFonts w:ascii="宋体" w:eastAsia="宋体" w:hAnsi="宋体" w:cs="宋体" w:hint="eastAsia"/>
          </w:rPr>
          <w:t>spruta</w:t>
        </w:r>
      </w:moveFrom>
    </w:p>
    <w:moveFromRangeEnd w:id="5662"/>
    <w:p w14:paraId="61DA84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spunnit</w:t>
      </w:r>
    </w:p>
    <w:p w14:paraId="172B23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spurtar</w:t>
      </w:r>
    </w:p>
    <w:p w14:paraId="6D010C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spurt</w:t>
      </w:r>
    </w:p>
    <w:p w14:paraId="5C366C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sputnik</w:t>
      </w:r>
    </w:p>
    <w:p w14:paraId="2EE8EC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spya</w:t>
      </w:r>
    </w:p>
    <w:p w14:paraId="38CD8D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spydig</w:t>
      </w:r>
    </w:p>
    <w:p w14:paraId="40CBBE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spyr</w:t>
      </w:r>
    </w:p>
    <w:p w14:paraId="635089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squash</w:t>
      </w:r>
    </w:p>
    <w:p w14:paraId="23A6CC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st0344dad</w:t>
      </w:r>
    </w:p>
    <w:p w14:paraId="50F8AD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st0344dare</w:t>
      </w:r>
    </w:p>
    <w:p w14:paraId="6F2871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st0344dar</w:t>
      </w:r>
    </w:p>
    <w:p w14:paraId="7D8C32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664" w:author="Author" w:date="2012-02-26T13:32:00Z" w:name="move318027823"/>
      <w:moveTo w:id="5665" w:author="Author" w:date="2012-02-26T13:32:00Z">
        <w:r w:rsidRPr="00673328">
          <w:rPr>
            <w:rFonts w:ascii="宋体" w:eastAsia="宋体" w:hAnsi="宋体" w:cs="宋体" w:hint="eastAsia"/>
          </w:rPr>
          <w:t>st0344der</w:t>
        </w:r>
      </w:moveTo>
    </w:p>
    <w:moveToRangeEnd w:id="5664"/>
    <w:p w14:paraId="0675A6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st0344derska</w:t>
      </w:r>
    </w:p>
    <w:p w14:paraId="13A2E1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66" w:author="Author" w:date="2012-02-26T13:32:00Z" w:name="move318027823"/>
      <w:moveFrom w:id="5667" w:author="Author" w:date="2012-02-26T13:32:00Z">
        <w:r w:rsidRPr="00673328">
          <w:rPr>
            <w:rFonts w:ascii="宋体" w:eastAsia="宋体" w:hAnsi="宋体" w:cs="宋体" w:hint="eastAsia"/>
          </w:rPr>
          <w:t>st0344der</w:t>
        </w:r>
      </w:moveFrom>
    </w:p>
    <w:moveFromRangeEnd w:id="5666"/>
    <w:p w14:paraId="6A835E0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st0344dning</w:t>
      </w:r>
    </w:p>
    <w:p w14:paraId="4CBB98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st0344dse</w:t>
      </w:r>
    </w:p>
    <w:p w14:paraId="53CD8B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st0344dsk0345p</w:t>
      </w:r>
    </w:p>
    <w:p w14:paraId="0F79E1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st0344llbar</w:t>
      </w:r>
    </w:p>
    <w:p w14:paraId="51D3F4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st0344lld</w:t>
      </w:r>
    </w:p>
    <w:p w14:paraId="4B4786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68" w:author="Author" w:date="2012-02-26T13:32:00Z" w:name="move318027824"/>
      <w:moveTo w:id="566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st0344lle</w:t>
        </w:r>
      </w:moveTo>
    </w:p>
    <w:moveToRangeEnd w:id="5668"/>
    <w:p w14:paraId="1204560F" w14:textId="77777777" w:rsidR="00000000" w:rsidRPr="00780F39" w:rsidRDefault="00780F39" w:rsidP="00673328">
      <w:pPr>
        <w:pStyle w:val="PlainText"/>
        <w:rPr>
          <w:ins w:id="5670" w:author="Author" w:date="2012-02-26T13:32:00Z"/>
          <w:rFonts w:ascii="宋体" w:eastAsia="宋体" w:hAnsi="宋体" w:cs="宋体" w:hint="eastAsia"/>
          <w:lang w:val="sv-SE"/>
        </w:rPr>
      </w:pPr>
      <w:ins w:id="567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st0344ller</w:t>
        </w:r>
        <w:r w:rsidRPr="00780F39">
          <w:rPr>
            <w:rFonts w:ascii="宋体" w:eastAsia="宋体" w:hAnsi="宋体" w:cs="宋体" w:hint="eastAsia"/>
            <w:lang w:val="sv-SE"/>
          </w:rPr>
          <w:t xml:space="preserve"> in</w:t>
        </w:r>
      </w:ins>
    </w:p>
    <w:p w14:paraId="4B663E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st0344ller in sig</w:t>
      </w:r>
    </w:p>
    <w:p w14:paraId="2C6C8EE1" w14:textId="6AA2A365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st0344ller</w:t>
      </w:r>
      <w:del w:id="567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in</w:delText>
        </w:r>
      </w:del>
    </w:p>
    <w:p w14:paraId="5BB226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st0344ller om</w:t>
      </w:r>
    </w:p>
    <w:p w14:paraId="5C7FCC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st0344ller samman</w:t>
      </w:r>
    </w:p>
    <w:p w14:paraId="2DC683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st0344ller sig in</w:t>
      </w:r>
    </w:p>
    <w:p w14:paraId="7C634AAE" w14:textId="77777777" w:rsidR="00000000" w:rsidRPr="003230D0" w:rsidRDefault="00780F39" w:rsidP="003230D0">
      <w:pPr>
        <w:pStyle w:val="PlainText"/>
        <w:rPr>
          <w:del w:id="5673" w:author="Author" w:date="2012-02-26T13:32:00Z"/>
          <w:rFonts w:ascii="宋体" w:eastAsia="宋体" w:hAnsi="宋体" w:cs="宋体" w:hint="eastAsia"/>
        </w:rPr>
      </w:pPr>
      <w:del w:id="5674" w:author="Author" w:date="2012-02-26T13:32:00Z">
        <w:r w:rsidRPr="003230D0">
          <w:rPr>
            <w:rFonts w:ascii="宋体" w:eastAsia="宋体" w:hAnsi="宋体" w:cs="宋体" w:hint="eastAsia"/>
          </w:rPr>
          <w:delText>st0344ller</w:delText>
        </w:r>
      </w:del>
    </w:p>
    <w:p w14:paraId="33AF8E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st0344ller till</w:t>
      </w:r>
    </w:p>
    <w:p w14:paraId="71083A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st0344ller upp</w:t>
      </w:r>
    </w:p>
    <w:p w14:paraId="63C1E3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st0344ller ut</w:t>
      </w:r>
    </w:p>
    <w:p w14:paraId="0834F2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75" w:author="Author" w:date="2012-02-26T13:32:00Z" w:name="move318027824"/>
      <w:moveFrom w:id="5676" w:author="Author" w:date="2012-02-26T13:32:00Z">
        <w:r w:rsidRPr="00673328">
          <w:rPr>
            <w:rFonts w:ascii="宋体" w:eastAsia="宋体" w:hAnsi="宋体" w:cs="宋体" w:hint="eastAsia"/>
          </w:rPr>
          <w:t>st0344lle</w:t>
        </w:r>
      </w:moveFrom>
    </w:p>
    <w:moveFromRangeEnd w:id="5675"/>
    <w:p w14:paraId="203763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st0344llf0366retr0344dande</w:t>
      </w:r>
    </w:p>
    <w:p w14:paraId="07FB30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st0344llf0366retr0344dare</w:t>
      </w:r>
    </w:p>
    <w:p w14:paraId="4A7D47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77" w:author="Author" w:date="2012-02-26T13:32:00Z" w:name="move318027825"/>
      <w:moveTo w:id="567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st0344ll</w:t>
        </w:r>
      </w:moveTo>
    </w:p>
    <w:p w14:paraId="431A75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679" w:author="Author" w:date="2012-02-26T13:32:00Z" w:name="move318027826"/>
      <w:moveToRangeEnd w:id="5677"/>
      <w:moveTo w:id="56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st0344llning</w:t>
        </w:r>
      </w:moveTo>
    </w:p>
    <w:moveToRangeEnd w:id="5679"/>
    <w:p w14:paraId="692C54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st0344llningskrig</w:t>
      </w:r>
    </w:p>
    <w:p w14:paraId="64BF29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st0344llningstagande</w:t>
      </w:r>
    </w:p>
    <w:p w14:paraId="72393A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81" w:author="Author" w:date="2012-02-26T13:32:00Z" w:name="move318027826"/>
      <w:moveFrom w:id="5682" w:author="Author" w:date="2012-02-26T13:32:00Z">
        <w:r w:rsidRPr="00673328">
          <w:rPr>
            <w:rFonts w:ascii="宋体" w:eastAsia="宋体" w:hAnsi="宋体" w:cs="宋体" w:hint="eastAsia"/>
          </w:rPr>
          <w:t>st0344llning</w:t>
        </w:r>
      </w:moveFrom>
    </w:p>
    <w:p w14:paraId="18972B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83" w:author="Author" w:date="2012-02-26T13:32:00Z" w:name="move318027825"/>
      <w:moveFromRangeEnd w:id="5681"/>
      <w:moveFrom w:id="5684" w:author="Author" w:date="2012-02-26T13:32:00Z">
        <w:r w:rsidRPr="00673328">
          <w:rPr>
            <w:rFonts w:ascii="宋体" w:eastAsia="宋体" w:hAnsi="宋体" w:cs="宋体" w:hint="eastAsia"/>
          </w:rPr>
          <w:t>st0344ll</w:t>
        </w:r>
      </w:moveFrom>
    </w:p>
    <w:moveFromRangeEnd w:id="5683"/>
    <w:p w14:paraId="14A8D1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st0344mband</w:t>
      </w:r>
    </w:p>
    <w:p w14:paraId="2B826A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</w:t>
      </w:r>
      <w:r w:rsidRPr="00673328">
        <w:rPr>
          <w:rFonts w:ascii="宋体" w:eastAsia="宋体" w:hAnsi="宋体" w:cs="宋体" w:hint="eastAsia"/>
        </w:rPr>
        <w:t>0344mgaffel</w:t>
      </w:r>
    </w:p>
    <w:p w14:paraId="452CE3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st0344mj0344rn</w:t>
      </w:r>
    </w:p>
    <w:p w14:paraId="6630C0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st0344mma</w:t>
      </w:r>
    </w:p>
    <w:p w14:paraId="774F50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st0344mmer</w:t>
      </w:r>
    </w:p>
    <w:p w14:paraId="38CD2D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st0344mning</w:t>
      </w:r>
    </w:p>
    <w:p w14:paraId="3252BC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685" w:author="Author" w:date="2012-02-26T13:32:00Z" w:name="move318027827"/>
      <w:moveTo w:id="5686" w:author="Author" w:date="2012-02-26T13:32:00Z">
        <w:r w:rsidRPr="00673328">
          <w:rPr>
            <w:rFonts w:ascii="宋体" w:eastAsia="宋体" w:hAnsi="宋体" w:cs="宋体" w:hint="eastAsia"/>
          </w:rPr>
          <w:t>st0344mpel</w:t>
        </w:r>
      </w:moveTo>
    </w:p>
    <w:moveToRangeEnd w:id="5685"/>
    <w:p w14:paraId="2B175C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st0344mpelskatt</w:t>
      </w:r>
    </w:p>
    <w:p w14:paraId="7A7777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87" w:author="Author" w:date="2012-02-26T13:32:00Z" w:name="move318027827"/>
      <w:moveFrom w:id="5688" w:author="Author" w:date="2012-02-26T13:32:00Z">
        <w:r w:rsidRPr="00673328">
          <w:rPr>
            <w:rFonts w:ascii="宋体" w:eastAsia="宋体" w:hAnsi="宋体" w:cs="宋体" w:hint="eastAsia"/>
          </w:rPr>
          <w:t>st0344mpel</w:t>
        </w:r>
      </w:moveFrom>
    </w:p>
    <w:moveFromRangeEnd w:id="5687"/>
    <w:p w14:paraId="3A3777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st0344mpelur</w:t>
      </w:r>
    </w:p>
    <w:p w14:paraId="7D0069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st0344mplar</w:t>
      </w:r>
    </w:p>
    <w:p w14:paraId="13D0F3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st0344ndig</w:t>
      </w:r>
    </w:p>
    <w:p w14:paraId="521055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st0344nger av</w:t>
      </w:r>
    </w:p>
    <w:p w14:paraId="579B06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st0344nger</w:t>
      </w:r>
    </w:p>
    <w:p w14:paraId="71683E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st0344ngsel</w:t>
      </w:r>
    </w:p>
    <w:p w14:paraId="47319F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st0344nker</w:t>
      </w:r>
    </w:p>
    <w:p w14:paraId="55D3AC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689" w:author="Author" w:date="2012-02-26T13:32:00Z" w:name="move318027828"/>
      <w:moveTo w:id="5690" w:author="Author" w:date="2012-02-26T13:32:00Z">
        <w:r w:rsidRPr="00673328">
          <w:rPr>
            <w:rFonts w:ascii="宋体" w:eastAsia="宋体" w:hAnsi="宋体" w:cs="宋体" w:hint="eastAsia"/>
          </w:rPr>
          <w:t>st0344nk</w:t>
        </w:r>
      </w:moveTo>
    </w:p>
    <w:moveToRangeEnd w:id="5689"/>
    <w:p w14:paraId="3493C3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st0344nksk0344rm</w:t>
      </w:r>
    </w:p>
    <w:p w14:paraId="54359C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91" w:author="Author" w:date="2012-02-26T13:32:00Z" w:name="move318027828"/>
      <w:moveFrom w:id="5692" w:author="Author" w:date="2012-02-26T13:32:00Z">
        <w:r w:rsidRPr="00673328">
          <w:rPr>
            <w:rFonts w:ascii="宋体" w:eastAsia="宋体" w:hAnsi="宋体" w:cs="宋体" w:hint="eastAsia"/>
          </w:rPr>
          <w:t>st0344nk</w:t>
        </w:r>
      </w:moveFrom>
    </w:p>
    <w:moveFromRangeEnd w:id="5691"/>
    <w:p w14:paraId="23D266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st0344rkelse</w:t>
      </w:r>
    </w:p>
    <w:p w14:paraId="59AB63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st0344rker</w:t>
      </w:r>
    </w:p>
    <w:p w14:paraId="1F2642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st0344var</w:t>
      </w:r>
    </w:p>
    <w:p w14:paraId="19C4F3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st0344vjar</w:t>
      </w:r>
    </w:p>
    <w:p w14:paraId="33BAFF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st0344v</w:t>
      </w:r>
    </w:p>
    <w:p w14:paraId="27DB46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</w:t>
      </w:r>
      <w:r w:rsidRPr="00673328">
        <w:rPr>
          <w:rFonts w:ascii="宋体" w:eastAsia="宋体" w:hAnsi="宋体" w:cs="宋体" w:hint="eastAsia"/>
        </w:rPr>
        <w:t>ende</w:t>
      </w:r>
    </w:p>
    <w:p w14:paraId="2222B8E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st0345hej</w:t>
      </w:r>
    </w:p>
    <w:p w14:paraId="291B48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st0345lman</w:t>
      </w:r>
    </w:p>
    <w:p w14:paraId="16CBBC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693" w:author="Author" w:date="2012-02-26T13:32:00Z" w:name="move318027829"/>
      <w:moveTo w:id="5694" w:author="Author" w:date="2012-02-26T13:32:00Z">
        <w:r w:rsidRPr="00673328">
          <w:rPr>
            <w:rFonts w:ascii="宋体" w:eastAsia="宋体" w:hAnsi="宋体" w:cs="宋体" w:hint="eastAsia"/>
          </w:rPr>
          <w:t>st0345l</w:t>
        </w:r>
      </w:moveTo>
    </w:p>
    <w:moveToRangeEnd w:id="5693"/>
    <w:p w14:paraId="2112C7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st0345ls0344tter sig</w:t>
      </w:r>
    </w:p>
    <w:p w14:paraId="27B657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95" w:author="Author" w:date="2012-02-26T13:32:00Z" w:name="move318027829"/>
      <w:moveFrom w:id="5696" w:author="Author" w:date="2012-02-26T13:32:00Z">
        <w:r w:rsidRPr="00673328">
          <w:rPr>
            <w:rFonts w:ascii="宋体" w:eastAsia="宋体" w:hAnsi="宋体" w:cs="宋体" w:hint="eastAsia"/>
          </w:rPr>
          <w:t>st0345l</w:t>
        </w:r>
      </w:moveFrom>
    </w:p>
    <w:moveFromRangeEnd w:id="5695"/>
    <w:p w14:paraId="6881A3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st0345lverk</w:t>
      </w:r>
    </w:p>
    <w:p w14:paraId="506217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st0345ndaktig</w:t>
      </w:r>
    </w:p>
    <w:p w14:paraId="5E19B2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697" w:author="Author" w:date="2012-02-26T13:32:00Z" w:name="move318027830"/>
      <w:moveTo w:id="5698" w:author="Author" w:date="2012-02-26T13:32:00Z">
        <w:r w:rsidRPr="00673328">
          <w:rPr>
            <w:rFonts w:ascii="宋体" w:eastAsia="宋体" w:hAnsi="宋体" w:cs="宋体" w:hint="eastAsia"/>
          </w:rPr>
          <w:t>st0345nd</w:t>
        </w:r>
      </w:moveTo>
    </w:p>
    <w:moveToRangeEnd w:id="5697"/>
    <w:p w14:paraId="1AEA14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st0345ndpunkt</w:t>
      </w:r>
    </w:p>
    <w:p w14:paraId="2121AD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st0345ndsm0344ssig</w:t>
      </w:r>
    </w:p>
    <w:p w14:paraId="194C5B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699" w:author="Author" w:date="2012-02-26T13:32:00Z" w:name="move318027830"/>
      <w:moveFrom w:id="5700" w:author="Author" w:date="2012-02-26T13:32:00Z">
        <w:r w:rsidRPr="00673328">
          <w:rPr>
            <w:rFonts w:ascii="宋体" w:eastAsia="宋体" w:hAnsi="宋体" w:cs="宋体" w:hint="eastAsia"/>
          </w:rPr>
          <w:t>st0345nd</w:t>
        </w:r>
      </w:moveFrom>
    </w:p>
    <w:moveFromRangeEnd w:id="5699"/>
    <w:p w14:paraId="23F690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st0345ngas</w:t>
      </w:r>
    </w:p>
    <w:p w14:paraId="45104F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st0345ngen</w:t>
      </w:r>
    </w:p>
    <w:p w14:paraId="1DB8D6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st0345ng</w:t>
      </w:r>
    </w:p>
    <w:p w14:paraId="5717E4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st0345nkar</w:t>
      </w:r>
    </w:p>
    <w:p w14:paraId="4AAEAA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st0345r 0366ver</w:t>
      </w:r>
    </w:p>
    <w:p w14:paraId="29DD73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01" w:author="Author" w:date="2012-02-26T13:32:00Z" w:name="move318027831"/>
      <w:moveTo w:id="5702" w:author="Author" w:date="2012-02-26T13:32:00Z">
        <w:r w:rsidRPr="00673328">
          <w:rPr>
            <w:rFonts w:ascii="宋体" w:eastAsia="宋体" w:hAnsi="宋体" w:cs="宋体" w:hint="eastAsia"/>
          </w:rPr>
          <w:t>st0345r</w:t>
        </w:r>
      </w:moveTo>
    </w:p>
    <w:moveToRangeEnd w:id="5701"/>
    <w:p w14:paraId="2FB7A8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st0345r p0345</w:t>
      </w:r>
    </w:p>
    <w:p w14:paraId="33C226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st0345r sig</w:t>
      </w:r>
    </w:p>
    <w:p w14:paraId="21670C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03" w:author="Author" w:date="2012-02-26T13:32:00Z" w:name="move318027831"/>
      <w:moveFrom w:id="5704" w:author="Author" w:date="2012-02-26T13:32:00Z">
        <w:r w:rsidRPr="00673328">
          <w:rPr>
            <w:rFonts w:ascii="宋体" w:eastAsia="宋体" w:hAnsi="宋体" w:cs="宋体" w:hint="eastAsia"/>
          </w:rPr>
          <w:t>st0345r</w:t>
        </w:r>
      </w:moveFrom>
    </w:p>
    <w:moveFromRangeEnd w:id="5703"/>
    <w:p w14:paraId="3A45A0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st0345r tillbaka</w:t>
      </w:r>
    </w:p>
    <w:p w14:paraId="1C28B1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st0345r till</w:t>
      </w:r>
    </w:p>
    <w:p w14:paraId="602C24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st0345r ut</w:t>
      </w:r>
    </w:p>
    <w:p w14:paraId="1875A4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st0345tar</w:t>
      </w:r>
    </w:p>
    <w:p w14:paraId="744012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st0345tlig</w:t>
      </w:r>
    </w:p>
    <w:p w14:paraId="58FF9F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st0345t</w:t>
      </w:r>
    </w:p>
    <w:p w14:paraId="61A199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st0345tt</w:t>
      </w:r>
    </w:p>
    <w:p w14:paraId="0F8674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st0366ddig</w:t>
      </w:r>
    </w:p>
    <w:p w14:paraId="342032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st0366der</w:t>
      </w:r>
    </w:p>
    <w:p w14:paraId="524DA9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05" w:author="Author" w:date="2012-02-26T13:32:00Z" w:name="move318027832"/>
      <w:moveTo w:id="5706" w:author="Author" w:date="2012-02-26T13:32:00Z">
        <w:r w:rsidRPr="00673328">
          <w:rPr>
            <w:rFonts w:ascii="宋体" w:eastAsia="宋体" w:hAnsi="宋体" w:cs="宋体" w:hint="eastAsia"/>
          </w:rPr>
          <w:t>st0366d</w:t>
        </w:r>
      </w:moveTo>
    </w:p>
    <w:moveToRangeEnd w:id="5705"/>
    <w:p w14:paraId="087133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st0366domr0345de</w:t>
      </w:r>
    </w:p>
    <w:p w14:paraId="095CB9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07" w:author="Author" w:date="2012-02-26T13:32:00Z" w:name="move318027832"/>
      <w:moveFrom w:id="5708" w:author="Author" w:date="2012-02-26T13:32:00Z">
        <w:r w:rsidRPr="00673328">
          <w:rPr>
            <w:rFonts w:ascii="宋体" w:eastAsia="宋体" w:hAnsi="宋体" w:cs="宋体" w:hint="eastAsia"/>
          </w:rPr>
          <w:t>st0366d</w:t>
        </w:r>
      </w:moveFrom>
    </w:p>
    <w:moveFromRangeEnd w:id="5707"/>
    <w:p w14:paraId="79D436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st0366dundervisning</w:t>
      </w:r>
    </w:p>
    <w:p w14:paraId="5D43D9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st0366kar</w:t>
      </w:r>
    </w:p>
    <w:p w14:paraId="0F02C1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st0366kar till</w:t>
      </w:r>
    </w:p>
    <w:p w14:paraId="77D57E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st0366kig</w:t>
      </w:r>
    </w:p>
    <w:p w14:paraId="5468AE4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st0366k</w:t>
      </w:r>
    </w:p>
    <w:p w14:paraId="4EF38D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st0366ld</w:t>
      </w:r>
    </w:p>
    <w:p w14:paraId="708927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st0366nar</w:t>
      </w:r>
    </w:p>
    <w:p w14:paraId="58BB0B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st0366n</w:t>
      </w:r>
    </w:p>
    <w:p w14:paraId="1AA65B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st0366per</w:t>
      </w:r>
    </w:p>
    <w:p w14:paraId="7B1078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09" w:author="Author" w:date="2012-02-26T13:32:00Z" w:name="move318027833"/>
      <w:moveTo w:id="5710" w:author="Author" w:date="2012-02-26T13:32:00Z">
        <w:r w:rsidRPr="00673328">
          <w:rPr>
            <w:rFonts w:ascii="宋体" w:eastAsia="宋体" w:hAnsi="宋体" w:cs="宋体" w:hint="eastAsia"/>
          </w:rPr>
          <w:t>st0366p</w:t>
        </w:r>
      </w:moveTo>
    </w:p>
    <w:moveToRangeEnd w:id="5709"/>
    <w:p w14:paraId="41F9A7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st0366psleven</w:t>
      </w:r>
    </w:p>
    <w:p w14:paraId="21A744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11" w:author="Author" w:date="2012-02-26T13:32:00Z" w:name="move318027834"/>
      <w:moveTo w:id="5712" w:author="Author" w:date="2012-02-26T13:32:00Z">
        <w:r w:rsidRPr="00673328">
          <w:rPr>
            <w:rFonts w:ascii="宋体" w:eastAsia="宋体" w:hAnsi="宋体" w:cs="宋体" w:hint="eastAsia"/>
          </w:rPr>
          <w:t>st0366r</w:t>
        </w:r>
      </w:moveTo>
    </w:p>
    <w:p w14:paraId="4554DA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13" w:author="Author" w:date="2012-02-26T13:32:00Z" w:name="move318027833"/>
      <w:moveToRangeEnd w:id="5711"/>
      <w:moveFrom w:id="5714" w:author="Author" w:date="2012-02-26T13:32:00Z">
        <w:r w:rsidRPr="00673328">
          <w:rPr>
            <w:rFonts w:ascii="宋体" w:eastAsia="宋体" w:hAnsi="宋体" w:cs="宋体" w:hint="eastAsia"/>
          </w:rPr>
          <w:t>st0366p</w:t>
        </w:r>
      </w:moveFrom>
    </w:p>
    <w:moveFromRangeEnd w:id="5713"/>
    <w:p w14:paraId="28FBEB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st0366rning</w:t>
      </w:r>
    </w:p>
    <w:p w14:paraId="637F76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st0366rre</w:t>
      </w:r>
    </w:p>
    <w:p w14:paraId="2BE601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st0366rst</w:t>
      </w:r>
    </w:p>
    <w:p w14:paraId="634811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15" w:author="Author" w:date="2012-02-26T13:32:00Z" w:name="move318027834"/>
      <w:moveFrom w:id="5716" w:author="Author" w:date="2012-02-26T13:32:00Z">
        <w:r w:rsidRPr="00673328">
          <w:rPr>
            <w:rFonts w:ascii="宋体" w:eastAsia="宋体" w:hAnsi="宋体" w:cs="宋体" w:hint="eastAsia"/>
          </w:rPr>
          <w:t>st0366r</w:t>
        </w:r>
      </w:moveFrom>
    </w:p>
    <w:moveFromRangeEnd w:id="5715"/>
    <w:p w14:paraId="31D950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st0366rtar</w:t>
      </w:r>
    </w:p>
    <w:p w14:paraId="78EF8F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st0366rthj0344lm</w:t>
      </w:r>
    </w:p>
    <w:p w14:paraId="195113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st0366rtlopp</w:t>
      </w:r>
    </w:p>
    <w:p w14:paraId="5674BD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st0366rt</w:t>
      </w:r>
    </w:p>
    <w:p w14:paraId="579CE0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17" w:author="Author" w:date="2012-02-26T13:32:00Z" w:name="move318027835"/>
      <w:moveTo w:id="5718" w:author="Author" w:date="2012-02-26T13:32:00Z">
        <w:r w:rsidRPr="00673328">
          <w:rPr>
            <w:rFonts w:ascii="宋体" w:eastAsia="宋体" w:hAnsi="宋体" w:cs="宋体" w:hint="eastAsia"/>
          </w:rPr>
          <w:t>st0366ter</w:t>
        </w:r>
      </w:moveTo>
    </w:p>
    <w:moveToRangeEnd w:id="5717"/>
    <w:p w14:paraId="3851DC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st0366ter p0345</w:t>
      </w:r>
    </w:p>
    <w:p w14:paraId="377C11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st0366ter sig</w:t>
      </w:r>
    </w:p>
    <w:p w14:paraId="5ED4E8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19" w:author="Author" w:date="2012-02-26T13:32:00Z" w:name="move318027835"/>
      <w:moveFrom w:id="5720" w:author="Author" w:date="2012-02-26T13:32:00Z">
        <w:r w:rsidRPr="00673328">
          <w:rPr>
            <w:rFonts w:ascii="宋体" w:eastAsia="宋体" w:hAnsi="宋体" w:cs="宋体" w:hint="eastAsia"/>
          </w:rPr>
          <w:t>st0366ter</w:t>
        </w:r>
      </w:moveFrom>
    </w:p>
    <w:moveFromRangeEnd w:id="5719"/>
    <w:p w14:paraId="2DB5F5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st0366testen</w:t>
      </w:r>
    </w:p>
    <w:p w14:paraId="38A13D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st0366tf0345ngare</w:t>
      </w:r>
    </w:p>
    <w:p w14:paraId="1CCB1D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st0366t</w:t>
      </w:r>
    </w:p>
    <w:p w14:paraId="372888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21" w:author="Author" w:date="2012-02-26T13:32:00Z" w:name="move318027836"/>
      <w:moveTo w:id="5722" w:author="Author" w:date="2012-02-26T13:32:00Z">
        <w:r w:rsidRPr="00673328">
          <w:rPr>
            <w:rFonts w:ascii="宋体" w:eastAsia="宋体" w:hAnsi="宋体" w:cs="宋体" w:hint="eastAsia"/>
          </w:rPr>
          <w:t>st0366tta</w:t>
        </w:r>
      </w:moveTo>
    </w:p>
    <w:moveToRangeEnd w:id="5721"/>
    <w:p w14:paraId="290F1B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st0366ttar</w:t>
      </w:r>
    </w:p>
    <w:p w14:paraId="28F0A6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23" w:author="Author" w:date="2012-02-26T13:32:00Z" w:name="move318027836"/>
      <w:moveFrom w:id="5724" w:author="Author" w:date="2012-02-26T13:32:00Z">
        <w:r w:rsidRPr="00673328">
          <w:rPr>
            <w:rFonts w:ascii="宋体" w:eastAsia="宋体" w:hAnsi="宋体" w:cs="宋体" w:hint="eastAsia"/>
          </w:rPr>
          <w:t>st0366tta</w:t>
        </w:r>
      </w:moveFrom>
    </w:p>
    <w:moveFromRangeEnd w:id="5723"/>
    <w:p w14:paraId="438F83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st0366ttepelare</w:t>
      </w:r>
    </w:p>
    <w:p w14:paraId="73ABCB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st0366tt</w:t>
      </w:r>
    </w:p>
    <w:p w14:paraId="209F5B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st0366vel</w:t>
      </w:r>
    </w:p>
    <w:p w14:paraId="1C7CFD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st0366vlar</w:t>
      </w:r>
    </w:p>
    <w:p w14:paraId="020B2C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stabiliserar</w:t>
      </w:r>
    </w:p>
    <w:p w14:paraId="01A5DF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stabil</w:t>
      </w:r>
    </w:p>
    <w:p w14:paraId="5375E6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stab</w:t>
      </w:r>
    </w:p>
    <w:p w14:paraId="6D1F2B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stackare</w:t>
      </w:r>
    </w:p>
    <w:p w14:paraId="5FDC22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stackars</w:t>
      </w:r>
    </w:p>
    <w:p w14:paraId="1B32FC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stack</w:t>
      </w:r>
    </w:p>
    <w:p w14:paraId="0DFCC1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stadf0344ster</w:t>
      </w:r>
    </w:p>
    <w:p w14:paraId="34AAC8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25" w:author="Author" w:date="2012-02-26T13:32:00Z" w:name="move318027837"/>
      <w:moveTo w:id="5726" w:author="Author" w:date="2012-02-26T13:32:00Z">
        <w:r w:rsidRPr="00673328">
          <w:rPr>
            <w:rFonts w:ascii="宋体" w:eastAsia="宋体" w:hAnsi="宋体" w:cs="宋体" w:hint="eastAsia"/>
          </w:rPr>
          <w:t>stadga</w:t>
        </w:r>
      </w:moveTo>
    </w:p>
    <w:moveToRangeEnd w:id="5725"/>
    <w:p w14:paraId="16C862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stadgar</w:t>
      </w:r>
    </w:p>
    <w:p w14:paraId="3336E76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27" w:author="Author" w:date="2012-02-26T13:32:00Z" w:name="move318027837"/>
      <w:moveFrom w:id="5728" w:author="Author" w:date="2012-02-26T13:32:00Z">
        <w:r w:rsidRPr="00673328">
          <w:rPr>
            <w:rFonts w:ascii="宋体" w:eastAsia="宋体" w:hAnsi="宋体" w:cs="宋体" w:hint="eastAsia"/>
          </w:rPr>
          <w:t>stadga</w:t>
        </w:r>
      </w:moveFrom>
    </w:p>
    <w:moveFromRangeEnd w:id="5727"/>
    <w:p w14:paraId="206843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stadig</w:t>
      </w:r>
    </w:p>
    <w:p w14:paraId="5AFA3C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stadigvarande</w:t>
      </w:r>
    </w:p>
    <w:p w14:paraId="4CED6B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stadion</w:t>
      </w:r>
    </w:p>
    <w:p w14:paraId="4B48C7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stadium</w:t>
      </w:r>
    </w:p>
    <w:p w14:paraId="421F48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729" w:author="Author" w:date="2012-02-26T13:32:00Z" w:name="move318027838"/>
      <w:moveTo w:id="573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stad</w:t>
        </w:r>
      </w:moveTo>
    </w:p>
    <w:moveToRangeEnd w:id="5729"/>
    <w:p w14:paraId="451AF4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stadsbild</w:t>
      </w:r>
    </w:p>
    <w:p w14:paraId="3623E3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stadsbud</w:t>
      </w:r>
    </w:p>
    <w:p w14:paraId="19EA7D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stadsdel</w:t>
      </w:r>
    </w:p>
    <w:p w14:paraId="53DEFD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stadshus</w:t>
      </w:r>
    </w:p>
    <w:p w14:paraId="2CB23C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stadsk0344rna</w:t>
      </w:r>
    </w:p>
    <w:p w14:paraId="4CC413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stadsplan</w:t>
      </w:r>
    </w:p>
    <w:p w14:paraId="5C5943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31" w:author="Author" w:date="2012-02-26T13:32:00Z" w:name="move318027838"/>
      <w:moveFrom w:id="5732" w:author="Author" w:date="2012-02-26T13:32:00Z">
        <w:r w:rsidRPr="00673328">
          <w:rPr>
            <w:rFonts w:ascii="宋体" w:eastAsia="宋体" w:hAnsi="宋体" w:cs="宋体" w:hint="eastAsia"/>
          </w:rPr>
          <w:t>stad</w:t>
        </w:r>
      </w:moveFrom>
    </w:p>
    <w:moveFromRangeEnd w:id="5731"/>
    <w:p w14:paraId="191A1A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stafett</w:t>
      </w:r>
    </w:p>
    <w:p w14:paraId="19788E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staffagefigur</w:t>
      </w:r>
    </w:p>
    <w:p w14:paraId="4111CF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staffli</w:t>
      </w:r>
    </w:p>
    <w:p w14:paraId="635DFA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733" w:author="Author" w:date="2012-02-26T13:32:00Z" w:name="move318027839"/>
      <w:moveTo w:id="573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stag</w:t>
        </w:r>
      </w:moveTo>
    </w:p>
    <w:moveToRangeEnd w:id="5733"/>
    <w:p w14:paraId="276043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stagnerar</w:t>
      </w:r>
    </w:p>
    <w:p w14:paraId="331A37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35" w:author="Author" w:date="2012-02-26T13:32:00Z" w:name="move318027840"/>
      <w:moveTo w:id="5736" w:author="Author" w:date="2012-02-26T13:32:00Z">
        <w:r w:rsidRPr="00673328">
          <w:rPr>
            <w:rFonts w:ascii="宋体" w:eastAsia="宋体" w:hAnsi="宋体" w:cs="宋体" w:hint="eastAsia"/>
          </w:rPr>
          <w:t>stakar</w:t>
        </w:r>
      </w:moveTo>
    </w:p>
    <w:p w14:paraId="6787E5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37" w:author="Author" w:date="2012-02-26T13:32:00Z" w:name="move318027839"/>
      <w:moveToRangeEnd w:id="5735"/>
      <w:moveFrom w:id="5738" w:author="Author" w:date="2012-02-26T13:32:00Z">
        <w:r w:rsidRPr="00673328">
          <w:rPr>
            <w:rFonts w:ascii="宋体" w:eastAsia="宋体" w:hAnsi="宋体" w:cs="宋体" w:hint="eastAsia"/>
          </w:rPr>
          <w:t>stag</w:t>
        </w:r>
      </w:moveFrom>
    </w:p>
    <w:moveFromRangeEnd w:id="5737"/>
    <w:p w14:paraId="0FBF06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stakar sig</w:t>
      </w:r>
    </w:p>
    <w:p w14:paraId="636CE8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39" w:author="Author" w:date="2012-02-26T13:32:00Z" w:name="move318027840"/>
      <w:moveFrom w:id="5740" w:author="Author" w:date="2012-02-26T13:32:00Z">
        <w:r w:rsidRPr="00673328">
          <w:rPr>
            <w:rFonts w:ascii="宋体" w:eastAsia="宋体" w:hAnsi="宋体" w:cs="宋体" w:hint="eastAsia"/>
          </w:rPr>
          <w:t>stakar</w:t>
        </w:r>
      </w:moveFrom>
    </w:p>
    <w:moveFromRangeEnd w:id="5739"/>
    <w:p w14:paraId="2E5AE5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stake</w:t>
      </w:r>
    </w:p>
    <w:p w14:paraId="700FEF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staket</w:t>
      </w:r>
    </w:p>
    <w:p w14:paraId="2E693A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stall</w:t>
      </w:r>
    </w:p>
    <w:p w14:paraId="15FEA4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stalltips</w:t>
      </w:r>
    </w:p>
    <w:p w14:paraId="64F790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stal</w:t>
      </w:r>
    </w:p>
    <w:p w14:paraId="085EB0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stammar</w:t>
      </w:r>
    </w:p>
    <w:p w14:paraId="6422DF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41" w:author="Author" w:date="2012-02-26T13:32:00Z" w:name="move318027841"/>
      <w:moveFrom w:id="5742" w:author="Author" w:date="2012-02-26T13:32:00Z">
        <w:r w:rsidRPr="00673328">
          <w:rPr>
            <w:rFonts w:ascii="宋体" w:eastAsia="宋体" w:hAnsi="宋体" w:cs="宋体" w:hint="eastAsia"/>
          </w:rPr>
          <w:t>stampar</w:t>
        </w:r>
      </w:moveFrom>
    </w:p>
    <w:moveFromRangeEnd w:id="5741"/>
    <w:p w14:paraId="339953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stam-</w:t>
      </w:r>
    </w:p>
    <w:p w14:paraId="1C1A26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stam</w:t>
      </w:r>
    </w:p>
    <w:p w14:paraId="324579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743" w:author="Author" w:date="2012-02-26T13:32:00Z" w:name="move318027841"/>
      <w:moveTo w:id="574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stampar</w:t>
        </w:r>
      </w:moveTo>
    </w:p>
    <w:moveToRangeEnd w:id="5743"/>
    <w:p w14:paraId="2E60E5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standardiserar</w:t>
      </w:r>
    </w:p>
    <w:p w14:paraId="564504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745" w:author="Author" w:date="2012-02-26T13:32:00Z" w:name="move318027842"/>
      <w:moveTo w:id="574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standa</w:t>
        </w:r>
        <w:r w:rsidRPr="00780F39">
          <w:rPr>
            <w:rFonts w:ascii="宋体" w:eastAsia="宋体" w:hAnsi="宋体" w:cs="宋体" w:hint="eastAsia"/>
            <w:lang w:val="sv-SE"/>
          </w:rPr>
          <w:t>rd</w:t>
        </w:r>
      </w:moveTo>
    </w:p>
    <w:moveToRangeEnd w:id="5745"/>
    <w:p w14:paraId="30B782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standardprov</w:t>
      </w:r>
    </w:p>
    <w:p w14:paraId="28E580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47" w:author="Author" w:date="2012-02-26T13:32:00Z" w:name="move318027842"/>
      <w:moveFrom w:id="5748" w:author="Author" w:date="2012-02-26T13:32:00Z">
        <w:r w:rsidRPr="00673328">
          <w:rPr>
            <w:rFonts w:ascii="宋体" w:eastAsia="宋体" w:hAnsi="宋体" w:cs="宋体" w:hint="eastAsia"/>
          </w:rPr>
          <w:t>standa</w:t>
        </w:r>
        <w:r w:rsidRPr="00673328">
          <w:rPr>
            <w:rFonts w:ascii="宋体" w:eastAsia="宋体" w:hAnsi="宋体" w:cs="宋体" w:hint="eastAsia"/>
          </w:rPr>
          <w:t>rd</w:t>
        </w:r>
      </w:moveFrom>
    </w:p>
    <w:moveFromRangeEnd w:id="5747"/>
    <w:p w14:paraId="0B19A7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stank</w:t>
      </w:r>
    </w:p>
    <w:p w14:paraId="724498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749" w:author="Author" w:date="2012-02-26T13:32:00Z" w:name="move318027843"/>
      <w:moveTo w:id="575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stan</w:t>
        </w:r>
      </w:moveTo>
    </w:p>
    <w:moveToRangeEnd w:id="5749"/>
    <w:p w14:paraId="4CA347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stannar</w:t>
      </w:r>
    </w:p>
    <w:p w14:paraId="2EFCA0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stansar</w:t>
      </w:r>
    </w:p>
    <w:p w14:paraId="2C92E7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stans</w:t>
      </w:r>
    </w:p>
    <w:p w14:paraId="077DB0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51" w:author="Author" w:date="2012-02-26T13:32:00Z" w:name="move318027843"/>
      <w:moveFrom w:id="5752" w:author="Author" w:date="2012-02-26T13:32:00Z">
        <w:r w:rsidRPr="00673328">
          <w:rPr>
            <w:rFonts w:ascii="宋体" w:eastAsia="宋体" w:hAnsi="宋体" w:cs="宋体" w:hint="eastAsia"/>
          </w:rPr>
          <w:t>stan</w:t>
        </w:r>
      </w:moveFrom>
    </w:p>
    <w:moveFromRangeEnd w:id="5751"/>
    <w:p w14:paraId="1ABBBE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stapel</w:t>
      </w:r>
    </w:p>
    <w:p w14:paraId="2F9A72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staplar</w:t>
      </w:r>
    </w:p>
    <w:p w14:paraId="533712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stapplar</w:t>
      </w:r>
    </w:p>
    <w:p w14:paraId="02C64D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stare</w:t>
      </w:r>
    </w:p>
    <w:p w14:paraId="0C9211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stark0366l</w:t>
      </w:r>
    </w:p>
    <w:p w14:paraId="5AB037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stark</w:t>
      </w:r>
    </w:p>
    <w:p w14:paraId="3558EA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starr</w:t>
      </w:r>
    </w:p>
    <w:p w14:paraId="2F1CE5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startar</w:t>
      </w:r>
    </w:p>
    <w:p w14:paraId="029433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startgrop</w:t>
      </w:r>
    </w:p>
    <w:p w14:paraId="0A8983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starthj0344lp</w:t>
      </w:r>
    </w:p>
    <w:p w14:paraId="5873A9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53" w:author="Author" w:date="2012-02-26T13:32:00Z" w:name="move318027844"/>
      <w:moveTo w:id="5754" w:author="Author" w:date="2012-02-26T13:32:00Z">
        <w:r w:rsidRPr="00673328">
          <w:rPr>
            <w:rFonts w:ascii="宋体" w:eastAsia="宋体" w:hAnsi="宋体" w:cs="宋体" w:hint="eastAsia"/>
          </w:rPr>
          <w:t>start</w:t>
        </w:r>
      </w:moveTo>
    </w:p>
    <w:moveToRangeEnd w:id="5753"/>
    <w:p w14:paraId="68428E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startsida</w:t>
      </w:r>
    </w:p>
    <w:p w14:paraId="5C65EF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startskott</w:t>
      </w:r>
    </w:p>
    <w:p w14:paraId="7BDB32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55" w:author="Author" w:date="2012-02-26T13:32:00Z" w:name="move318027844"/>
      <w:moveFrom w:id="5756" w:author="Author" w:date="2012-02-26T13:32:00Z">
        <w:r w:rsidRPr="00673328">
          <w:rPr>
            <w:rFonts w:ascii="宋体" w:eastAsia="宋体" w:hAnsi="宋体" w:cs="宋体" w:hint="eastAsia"/>
          </w:rPr>
          <w:t>start</w:t>
        </w:r>
      </w:moveFrom>
    </w:p>
    <w:moveFromRangeEnd w:id="5755"/>
    <w:p w14:paraId="4DB44C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stass</w:t>
      </w:r>
    </w:p>
    <w:p w14:paraId="18F8B4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statare</w:t>
      </w:r>
    </w:p>
    <w:p w14:paraId="183D3B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Statens j0344rnv0344gar</w:t>
      </w:r>
    </w:p>
    <w:p w14:paraId="001995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statens livsmedelsverk</w:t>
      </w:r>
    </w:p>
    <w:p w14:paraId="708DF6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Statens naturv0345rdsverk</w:t>
      </w:r>
    </w:p>
    <w:p w14:paraId="114915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station0</w:t>
      </w:r>
      <w:r w:rsidRPr="00780F39">
        <w:rPr>
          <w:rFonts w:ascii="宋体" w:eastAsia="宋体" w:hAnsi="宋体" w:cs="宋体" w:hint="eastAsia"/>
          <w:lang w:val="sv-SE"/>
        </w:rPr>
        <w:t>344r</w:t>
      </w:r>
    </w:p>
    <w:p w14:paraId="3BDA76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stationerar</w:t>
      </w:r>
    </w:p>
    <w:p w14:paraId="47037A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station</w:t>
      </w:r>
    </w:p>
    <w:p w14:paraId="6B7516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statisk</w:t>
      </w:r>
    </w:p>
    <w:p w14:paraId="05E585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statistik</w:t>
      </w:r>
    </w:p>
    <w:p w14:paraId="5135DD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statistisk</w:t>
      </w:r>
    </w:p>
    <w:p w14:paraId="1A6E8F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statist</w:t>
      </w:r>
    </w:p>
    <w:p w14:paraId="1E82D4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stativ</w:t>
      </w:r>
    </w:p>
    <w:p w14:paraId="1C21C7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statlig</w:t>
      </w:r>
    </w:p>
    <w:p w14:paraId="56DDE1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757" w:author="Author" w:date="2012-02-26T13:32:00Z" w:name="move318027845"/>
      <w:moveTo w:id="575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stat</w:t>
        </w:r>
      </w:moveTo>
    </w:p>
    <w:moveToRangeEnd w:id="5757"/>
    <w:p w14:paraId="19199E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statsbidrag</w:t>
      </w:r>
    </w:p>
    <w:p w14:paraId="06E6E4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statskunskap</w:t>
      </w:r>
    </w:p>
    <w:p w14:paraId="62C95E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statskupp</w:t>
      </w:r>
    </w:p>
    <w:p w14:paraId="623F64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statskyrka</w:t>
      </w:r>
    </w:p>
    <w:p w14:paraId="34F04D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statsl0366s</w:t>
      </w:r>
    </w:p>
    <w:p w14:paraId="01C8E5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statsmakterna</w:t>
      </w:r>
    </w:p>
    <w:p w14:paraId="13187F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statsman</w:t>
      </w:r>
    </w:p>
    <w:p w14:paraId="2DEF30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statsminister</w:t>
      </w:r>
    </w:p>
    <w:p w14:paraId="4C1F24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statsr0345d</w:t>
      </w:r>
    </w:p>
    <w:p w14:paraId="61D364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statssekreterare</w:t>
      </w:r>
    </w:p>
    <w:p w14:paraId="05CCED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statsskatt</w:t>
      </w:r>
    </w:p>
    <w:p w14:paraId="21CF43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statsskick</w:t>
      </w:r>
    </w:p>
    <w:p w14:paraId="2757D9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statstj0344nsteman</w:t>
      </w:r>
    </w:p>
    <w:p w14:paraId="704926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statsverk</w:t>
      </w:r>
      <w:r w:rsidRPr="00673328">
        <w:rPr>
          <w:rFonts w:ascii="宋体" w:eastAsia="宋体" w:hAnsi="宋体" w:cs="宋体" w:hint="eastAsia"/>
        </w:rPr>
        <w:t>et</w:t>
      </w:r>
    </w:p>
    <w:p w14:paraId="232519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59" w:author="Author" w:date="2012-02-26T13:32:00Z" w:name="move318027845"/>
      <w:moveFrom w:id="5760" w:author="Author" w:date="2012-02-26T13:32:00Z">
        <w:r w:rsidRPr="00673328">
          <w:rPr>
            <w:rFonts w:ascii="宋体" w:eastAsia="宋体" w:hAnsi="宋体" w:cs="宋体" w:hint="eastAsia"/>
          </w:rPr>
          <w:t>stat</w:t>
        </w:r>
      </w:moveFrom>
    </w:p>
    <w:moveFromRangeEnd w:id="5759"/>
    <w:p w14:paraId="4148FD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statuerar</w:t>
      </w:r>
    </w:p>
    <w:p w14:paraId="28427E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status</w:t>
      </w:r>
    </w:p>
    <w:p w14:paraId="1A0E56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staty</w:t>
      </w:r>
    </w:p>
    <w:p w14:paraId="330AD5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761" w:author="Author" w:date="2012-02-26T13:32:00Z" w:name="move318027846"/>
      <w:moveTo w:id="576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stav</w:t>
        </w:r>
      </w:moveTo>
    </w:p>
    <w:moveToRangeEnd w:id="5761"/>
    <w:p w14:paraId="41AE75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stavning</w:t>
      </w:r>
    </w:p>
    <w:p w14:paraId="61457F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63" w:author="Author" w:date="2012-02-26T13:32:00Z" w:name="move318027846"/>
      <w:moveFrom w:id="5764" w:author="Author" w:date="2012-02-26T13:32:00Z">
        <w:r w:rsidRPr="00673328">
          <w:rPr>
            <w:rFonts w:ascii="宋体" w:eastAsia="宋体" w:hAnsi="宋体" w:cs="宋体" w:hint="eastAsia"/>
          </w:rPr>
          <w:t>stav</w:t>
        </w:r>
      </w:moveFrom>
    </w:p>
    <w:moveFromRangeEnd w:id="5763"/>
    <w:p w14:paraId="5CF010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stearin</w:t>
      </w:r>
    </w:p>
    <w:p w14:paraId="00BB5F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stegar</w:t>
      </w:r>
    </w:p>
    <w:p w14:paraId="2F4069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stege</w:t>
      </w:r>
    </w:p>
    <w:p w14:paraId="551151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765" w:author="Author" w:date="2012-02-26T13:32:00Z" w:name="move318027847"/>
      <w:moveTo w:id="576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steg</w:t>
        </w:r>
      </w:moveTo>
    </w:p>
    <w:p w14:paraId="14735D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767" w:author="Author" w:date="2012-02-26T13:32:00Z" w:name="move318027848"/>
      <w:moveToRangeEnd w:id="5765"/>
      <w:moveTo w:id="576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stegrar</w:t>
        </w:r>
      </w:moveTo>
    </w:p>
    <w:moveToRangeEnd w:id="5767"/>
    <w:p w14:paraId="28DC27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stegrar sig</w:t>
      </w:r>
    </w:p>
    <w:p w14:paraId="423AB7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69" w:author="Author" w:date="2012-02-26T13:32:00Z" w:name="move318027848"/>
      <w:moveFrom w:id="5770" w:author="Author" w:date="2012-02-26T13:32:00Z">
        <w:r w:rsidRPr="00673328">
          <w:rPr>
            <w:rFonts w:ascii="宋体" w:eastAsia="宋体" w:hAnsi="宋体" w:cs="宋体" w:hint="eastAsia"/>
          </w:rPr>
          <w:t>stegrar</w:t>
        </w:r>
      </w:moveFrom>
    </w:p>
    <w:p w14:paraId="61926F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71" w:author="Author" w:date="2012-02-26T13:32:00Z" w:name="move318027847"/>
      <w:moveFromRangeEnd w:id="5769"/>
      <w:moveFrom w:id="5772" w:author="Author" w:date="2012-02-26T13:32:00Z">
        <w:r w:rsidRPr="00673328">
          <w:rPr>
            <w:rFonts w:ascii="宋体" w:eastAsia="宋体" w:hAnsi="宋体" w:cs="宋体" w:hint="eastAsia"/>
          </w:rPr>
          <w:t>steg</w:t>
        </w:r>
      </w:moveFrom>
    </w:p>
    <w:moveFromRangeEnd w:id="5771"/>
    <w:p w14:paraId="20EA32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stegvis</w:t>
      </w:r>
    </w:p>
    <w:p w14:paraId="538DC9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steker</w:t>
      </w:r>
    </w:p>
    <w:p w14:paraId="01752B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73" w:author="Author" w:date="2012-02-26T13:32:00Z" w:name="move318027849"/>
      <w:moveTo w:id="5774" w:author="Author" w:date="2012-02-26T13:32:00Z">
        <w:r w:rsidRPr="00673328">
          <w:rPr>
            <w:rFonts w:ascii="宋体" w:eastAsia="宋体" w:hAnsi="宋体" w:cs="宋体" w:hint="eastAsia"/>
          </w:rPr>
          <w:t>stek</w:t>
        </w:r>
      </w:moveTo>
    </w:p>
    <w:moveToRangeEnd w:id="5773"/>
    <w:p w14:paraId="071C0D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stekpanna</w:t>
      </w:r>
    </w:p>
    <w:p w14:paraId="49BB0B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75" w:author="Author" w:date="2012-02-26T13:32:00Z" w:name="move318027849"/>
      <w:moveFrom w:id="5776" w:author="Author" w:date="2012-02-26T13:32:00Z">
        <w:r w:rsidRPr="00673328">
          <w:rPr>
            <w:rFonts w:ascii="宋体" w:eastAsia="宋体" w:hAnsi="宋体" w:cs="宋体" w:hint="eastAsia"/>
          </w:rPr>
          <w:t>stek</w:t>
        </w:r>
      </w:moveFrom>
    </w:p>
    <w:moveFromRangeEnd w:id="5775"/>
    <w:p w14:paraId="5A396D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stelbent</w:t>
      </w:r>
    </w:p>
    <w:p w14:paraId="682A75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stelkramp</w:t>
      </w:r>
    </w:p>
    <w:p w14:paraId="3FF4D38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77" w:author="Author" w:date="2012-02-26T13:32:00Z" w:name="move318027850"/>
      <w:moveTo w:id="5778" w:author="Author" w:date="2012-02-26T13:32:00Z">
        <w:r w:rsidRPr="00673328">
          <w:rPr>
            <w:rFonts w:ascii="宋体" w:eastAsia="宋体" w:hAnsi="宋体" w:cs="宋体" w:hint="eastAsia"/>
          </w:rPr>
          <w:t>stel</w:t>
        </w:r>
      </w:moveTo>
    </w:p>
    <w:moveToRangeEnd w:id="5777"/>
    <w:p w14:paraId="2E635D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stelnar</w:t>
      </w:r>
    </w:p>
    <w:p w14:paraId="27B72B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79" w:author="Author" w:date="2012-02-26T13:32:00Z" w:name="move318027850"/>
      <w:moveFrom w:id="5780" w:author="Author" w:date="2012-02-26T13:32:00Z">
        <w:r w:rsidRPr="00673328">
          <w:rPr>
            <w:rFonts w:ascii="宋体" w:eastAsia="宋体" w:hAnsi="宋体" w:cs="宋体" w:hint="eastAsia"/>
          </w:rPr>
          <w:t>stel</w:t>
        </w:r>
      </w:moveFrom>
    </w:p>
    <w:moveFromRangeEnd w:id="5779"/>
    <w:p w14:paraId="350E61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sten0345ldern</w:t>
      </w:r>
    </w:p>
    <w:p w14:paraId="03B8FA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stenar</w:t>
      </w:r>
    </w:p>
    <w:p w14:paraId="6A78A8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stencilerar</w:t>
      </w:r>
    </w:p>
    <w:p w14:paraId="31D721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stencil</w:t>
      </w:r>
    </w:p>
    <w:p w14:paraId="252857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stengods</w:t>
      </w:r>
    </w:p>
    <w:p w14:paraId="17BE7F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stenig</w:t>
      </w:r>
    </w:p>
    <w:p w14:paraId="022140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stenkaka</w:t>
      </w:r>
    </w:p>
    <w:p w14:paraId="50B845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stenkast</w:t>
      </w:r>
    </w:p>
    <w:p w14:paraId="485640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781" w:author="Author" w:date="2012-02-26T13:32:00Z" w:name="move318027851"/>
      <w:moveTo w:id="578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sten-</w:t>
        </w:r>
      </w:moveTo>
    </w:p>
    <w:p w14:paraId="2FF2EE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5783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sten</w:t>
        </w:r>
      </w:moveTo>
    </w:p>
    <w:moveToRangeEnd w:id="5781"/>
    <w:p w14:paraId="15C091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stenografi</w:t>
      </w:r>
    </w:p>
    <w:p w14:paraId="179AE9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stenskott</w:t>
      </w:r>
    </w:p>
    <w:p w14:paraId="390D342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84" w:author="Author" w:date="2012-02-26T13:32:00Z" w:name="move318027851"/>
      <w:moveFrom w:id="5785" w:author="Author" w:date="2012-02-26T13:32:00Z">
        <w:r w:rsidRPr="00673328">
          <w:rPr>
            <w:rFonts w:ascii="宋体" w:eastAsia="宋体" w:hAnsi="宋体" w:cs="宋体" w:hint="eastAsia"/>
          </w:rPr>
          <w:t>sten-</w:t>
        </w:r>
      </w:moveFrom>
    </w:p>
    <w:p w14:paraId="4A95B3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5786" w:author="Author" w:date="2012-02-26T13:32:00Z">
        <w:r w:rsidRPr="00673328">
          <w:rPr>
            <w:rFonts w:ascii="宋体" w:eastAsia="宋体" w:hAnsi="宋体" w:cs="宋体" w:hint="eastAsia"/>
          </w:rPr>
          <w:t>sten</w:t>
        </w:r>
      </w:moveFrom>
    </w:p>
    <w:moveFromRangeEnd w:id="5784"/>
    <w:p w14:paraId="2D0D81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</w:t>
      </w:r>
      <w:r w:rsidRPr="00780F39">
        <w:rPr>
          <w:rFonts w:ascii="宋体" w:eastAsia="宋体" w:hAnsi="宋体" w:cs="宋体" w:hint="eastAsia"/>
          <w:lang w:val="sv-SE"/>
        </w:rPr>
        <w:t>tepp</w:t>
      </w:r>
    </w:p>
    <w:p w14:paraId="7A2D88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stereo-</w:t>
      </w:r>
    </w:p>
    <w:p w14:paraId="3FD7AC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stereo</w:t>
      </w:r>
    </w:p>
    <w:p w14:paraId="5006F0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stereotyp</w:t>
      </w:r>
    </w:p>
    <w:p w14:paraId="354F32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steriliserar</w:t>
      </w:r>
    </w:p>
    <w:p w14:paraId="3A5F5A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steril</w:t>
      </w:r>
    </w:p>
    <w:p w14:paraId="771316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stetoskop</w:t>
      </w:r>
    </w:p>
    <w:p w14:paraId="32555E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steward</w:t>
      </w:r>
    </w:p>
    <w:p w14:paraId="100C3D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787" w:author="Author" w:date="2012-02-26T13:32:00Z" w:name="move318027852"/>
      <w:moveTo w:id="578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sticka</w:t>
        </w:r>
      </w:moveTo>
    </w:p>
    <w:moveToRangeEnd w:id="5787"/>
    <w:p w14:paraId="40B232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stickar</w:t>
      </w:r>
    </w:p>
    <w:p w14:paraId="6C0B63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89" w:author="Author" w:date="2012-02-26T13:32:00Z" w:name="move318027852"/>
      <w:moveFrom w:id="5790" w:author="Author" w:date="2012-02-26T13:32:00Z">
        <w:r w:rsidRPr="00673328">
          <w:rPr>
            <w:rFonts w:ascii="宋体" w:eastAsia="宋体" w:hAnsi="宋体" w:cs="宋体" w:hint="eastAsia"/>
          </w:rPr>
          <w:t>sticka</w:t>
        </w:r>
      </w:moveFrom>
    </w:p>
    <w:moveFromRangeEnd w:id="5789"/>
    <w:p w14:paraId="0F4FF4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sticker</w:t>
      </w:r>
    </w:p>
    <w:p w14:paraId="096521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sticker upp</w:t>
      </w:r>
    </w:p>
    <w:p w14:paraId="07B3F3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sticket</w:t>
      </w:r>
    </w:p>
    <w:p w14:paraId="1D9FEE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stickling</w:t>
      </w:r>
    </w:p>
    <w:p w14:paraId="1B8332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91" w:author="Author" w:date="2012-02-26T13:32:00Z" w:name="move318027853"/>
      <w:moveTo w:id="5792" w:author="Author" w:date="2012-02-26T13:32:00Z">
        <w:r w:rsidRPr="00673328">
          <w:rPr>
            <w:rFonts w:ascii="宋体" w:eastAsia="宋体" w:hAnsi="宋体" w:cs="宋体" w:hint="eastAsia"/>
          </w:rPr>
          <w:t>stick</w:t>
        </w:r>
      </w:moveTo>
    </w:p>
    <w:moveToRangeEnd w:id="5791"/>
    <w:p w14:paraId="132467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stickning</w:t>
      </w:r>
    </w:p>
    <w:p w14:paraId="76A2A1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stickpropp</w:t>
      </w:r>
    </w:p>
    <w:p w14:paraId="580ACD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stickprov</w:t>
      </w:r>
    </w:p>
    <w:p w14:paraId="316DAD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sticks</w:t>
      </w:r>
    </w:p>
    <w:p w14:paraId="0BFE25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93" w:author="Author" w:date="2012-02-26T13:32:00Z" w:name="move318027853"/>
      <w:moveFrom w:id="5794" w:author="Author" w:date="2012-02-26T13:32:00Z">
        <w:r w:rsidRPr="00673328">
          <w:rPr>
            <w:rFonts w:ascii="宋体" w:eastAsia="宋体" w:hAnsi="宋体" w:cs="宋体" w:hint="eastAsia"/>
          </w:rPr>
          <w:t>stick</w:t>
        </w:r>
      </w:moveFrom>
    </w:p>
    <w:moveFromRangeEnd w:id="5793"/>
    <w:p w14:paraId="57B85B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stiftar</w:t>
      </w:r>
    </w:p>
    <w:p w14:paraId="5694D4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stiftelse</w:t>
      </w:r>
    </w:p>
    <w:p w14:paraId="26A245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stift</w:t>
      </w:r>
    </w:p>
    <w:p w14:paraId="3A40CA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stiger av</w:t>
      </w:r>
    </w:p>
    <w:p w14:paraId="629F16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stiger</w:t>
      </w:r>
    </w:p>
    <w:p w14:paraId="0C27E9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stiger upp</w:t>
      </w:r>
    </w:p>
    <w:p w14:paraId="723310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stig</w:t>
      </w:r>
    </w:p>
    <w:p w14:paraId="2BFF97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stilbildande</w:t>
      </w:r>
    </w:p>
    <w:p w14:paraId="075BB3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stilenlig</w:t>
      </w:r>
    </w:p>
    <w:p w14:paraId="640B73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stilett</w:t>
      </w:r>
    </w:p>
    <w:p w14:paraId="2651B9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</w:t>
      </w:r>
      <w:r w:rsidRPr="00780F39">
        <w:rPr>
          <w:rFonts w:ascii="宋体" w:eastAsia="宋体" w:hAnsi="宋体" w:cs="宋体" w:hint="eastAsia"/>
          <w:lang w:val="sv-SE"/>
        </w:rPr>
        <w:t>lfull</w:t>
      </w:r>
    </w:p>
    <w:p w14:paraId="28377D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stilig</w:t>
      </w:r>
    </w:p>
    <w:p w14:paraId="73CFD9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stiliserar</w:t>
      </w:r>
    </w:p>
    <w:p w14:paraId="07DDC9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795" w:author="Author" w:date="2012-02-26T13:32:00Z" w:name="move318027854"/>
      <w:moveTo w:id="5796" w:author="Author" w:date="2012-02-26T13:32:00Z">
        <w:r w:rsidRPr="00673328">
          <w:rPr>
            <w:rFonts w:ascii="宋体" w:eastAsia="宋体" w:hAnsi="宋体" w:cs="宋体" w:hint="eastAsia"/>
          </w:rPr>
          <w:t>stilla</w:t>
        </w:r>
      </w:moveTo>
    </w:p>
    <w:moveToRangeEnd w:id="5795"/>
    <w:p w14:paraId="627D0B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stillar</w:t>
      </w:r>
    </w:p>
    <w:p w14:paraId="2FE9B4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797" w:author="Author" w:date="2012-02-26T13:32:00Z" w:name="move318027854"/>
      <w:moveFrom w:id="5798" w:author="Author" w:date="2012-02-26T13:32:00Z">
        <w:r w:rsidRPr="00673328">
          <w:rPr>
            <w:rFonts w:ascii="宋体" w:eastAsia="宋体" w:hAnsi="宋体" w:cs="宋体" w:hint="eastAsia"/>
          </w:rPr>
          <w:t>stilla</w:t>
        </w:r>
      </w:moveFrom>
    </w:p>
    <w:moveFromRangeEnd w:id="5797"/>
    <w:p w14:paraId="723DD3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stilleben</w:t>
      </w:r>
    </w:p>
    <w:p w14:paraId="48DBBC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stillest0345nd</w:t>
      </w:r>
    </w:p>
    <w:p w14:paraId="30DA0D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stillhet</w:t>
      </w:r>
    </w:p>
    <w:p w14:paraId="385612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799" w:author="Author" w:date="2012-02-26T13:32:00Z" w:name="move318027855"/>
      <w:moveTo w:id="580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still</w:t>
        </w:r>
      </w:moveTo>
    </w:p>
    <w:moveToRangeEnd w:id="5799"/>
    <w:p w14:paraId="591534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stillsam</w:t>
      </w:r>
    </w:p>
    <w:p w14:paraId="33B0B9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01" w:author="Author" w:date="2012-02-26T13:32:00Z" w:name="move318027855"/>
      <w:moveFrom w:id="5802" w:author="Author" w:date="2012-02-26T13:32:00Z">
        <w:r w:rsidRPr="00673328">
          <w:rPr>
            <w:rFonts w:ascii="宋体" w:eastAsia="宋体" w:hAnsi="宋体" w:cs="宋体" w:hint="eastAsia"/>
          </w:rPr>
          <w:t>still</w:t>
        </w:r>
      </w:moveFrom>
    </w:p>
    <w:moveFromRangeEnd w:id="5801"/>
    <w:p w14:paraId="1D8A26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stil</w:t>
      </w:r>
    </w:p>
    <w:p w14:paraId="57E287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stiltje</w:t>
      </w:r>
    </w:p>
    <w:p w14:paraId="287079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stimmar</w:t>
      </w:r>
    </w:p>
    <w:p w14:paraId="7DE253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stim</w:t>
      </w:r>
    </w:p>
    <w:p w14:paraId="6EBA8C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stimulans</w:t>
      </w:r>
    </w:p>
    <w:p w14:paraId="05AD0F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stimulerar</w:t>
      </w:r>
    </w:p>
    <w:p w14:paraId="5B43E4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03" w:author="Author" w:date="2012-02-26T13:32:00Z" w:name="move318027856"/>
      <w:moveTo w:id="5804" w:author="Author" w:date="2012-02-26T13:32:00Z">
        <w:r w:rsidRPr="00673328">
          <w:rPr>
            <w:rFonts w:ascii="宋体" w:eastAsia="宋体" w:hAnsi="宋体" w:cs="宋体" w:hint="eastAsia"/>
          </w:rPr>
          <w:t>sting</w:t>
        </w:r>
      </w:moveTo>
    </w:p>
    <w:moveToRangeEnd w:id="5803"/>
    <w:p w14:paraId="569BD8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stingslig</w:t>
      </w:r>
    </w:p>
    <w:p w14:paraId="1DCDDB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05" w:author="Author" w:date="2012-02-26T13:32:00Z" w:name="move318027856"/>
      <w:moveFrom w:id="5806" w:author="Author" w:date="2012-02-26T13:32:00Z">
        <w:r w:rsidRPr="00673328">
          <w:rPr>
            <w:rFonts w:ascii="宋体" w:eastAsia="宋体" w:hAnsi="宋体" w:cs="宋体" w:hint="eastAsia"/>
          </w:rPr>
          <w:t>sting</w:t>
        </w:r>
      </w:moveFrom>
    </w:p>
    <w:moveFromRangeEnd w:id="5805"/>
    <w:p w14:paraId="33D2C8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stinker</w:t>
      </w:r>
    </w:p>
    <w:p w14:paraId="386DFC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stinn</w:t>
      </w:r>
    </w:p>
    <w:p w14:paraId="6E8DAA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stins</w:t>
      </w:r>
    </w:p>
    <w:p w14:paraId="4BD8A1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stint</w:t>
      </w:r>
    </w:p>
    <w:p w14:paraId="50AE49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stipendium</w:t>
      </w:r>
    </w:p>
    <w:p w14:paraId="493716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stipulerar</w:t>
      </w:r>
    </w:p>
    <w:p w14:paraId="6172A4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stirrar</w:t>
      </w:r>
    </w:p>
    <w:p w14:paraId="0624FB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stirrig</w:t>
      </w:r>
    </w:p>
    <w:p w14:paraId="53D36D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stj0344lk</w:t>
      </w:r>
    </w:p>
    <w:p w14:paraId="712DC4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807" w:author="Author" w:date="2012-02-26T13:32:00Z" w:name="move318027857"/>
      <w:moveTo w:id="580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stj0344l</w:t>
        </w:r>
      </w:moveTo>
    </w:p>
    <w:moveToRangeEnd w:id="5807"/>
    <w:p w14:paraId="03D124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stj0344lper</w:t>
      </w:r>
    </w:p>
    <w:p w14:paraId="7D784B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09" w:author="Author" w:date="2012-02-26T13:32:00Z" w:name="move318027857"/>
      <w:moveFrom w:id="5810" w:author="Author" w:date="2012-02-26T13:32:00Z">
        <w:r w:rsidRPr="00673328">
          <w:rPr>
            <w:rFonts w:ascii="宋体" w:eastAsia="宋体" w:hAnsi="宋体" w:cs="宋体" w:hint="eastAsia"/>
          </w:rPr>
          <w:t>stj0344l</w:t>
        </w:r>
      </w:moveFrom>
    </w:p>
    <w:moveFromRangeEnd w:id="5809"/>
    <w:p w14:paraId="096D65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stj0344rna</w:t>
      </w:r>
    </w:p>
    <w:p w14:paraId="44E329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stj0344rngosse</w:t>
      </w:r>
    </w:p>
    <w:p w14:paraId="59CCD8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stj0344rnskott</w:t>
      </w:r>
    </w:p>
    <w:p w14:paraId="22AB7F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stj0344rnsm0344ll</w:t>
      </w:r>
    </w:p>
    <w:p w14:paraId="285864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stj0344rt</w:t>
      </w:r>
    </w:p>
    <w:p w14:paraId="621140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11" w:author="Author" w:date="2012-02-26T13:32:00Z" w:name="move318027858"/>
      <w:moveTo w:id="5812" w:author="Author" w:date="2012-02-26T13:32:00Z">
        <w:r w:rsidRPr="00673328">
          <w:rPr>
            <w:rFonts w:ascii="宋体" w:eastAsia="宋体" w:hAnsi="宋体" w:cs="宋体" w:hint="eastAsia"/>
          </w:rPr>
          <w:t>s t</w:t>
        </w:r>
      </w:moveTo>
    </w:p>
    <w:moveToRangeEnd w:id="5811"/>
    <w:p w14:paraId="4AD9C5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stockar sig</w:t>
      </w:r>
    </w:p>
    <w:p w14:paraId="0AEBEF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13" w:author="Author" w:date="2012-02-26T13:32:00Z" w:name="move318027859"/>
      <w:moveFrom w:id="5814" w:author="Author" w:date="2012-02-26T13:32:00Z">
        <w:r w:rsidRPr="00673328">
          <w:rPr>
            <w:rFonts w:ascii="宋体" w:eastAsia="宋体" w:hAnsi="宋体" w:cs="宋体" w:hint="eastAsia"/>
          </w:rPr>
          <w:t>stockning</w:t>
        </w:r>
      </w:moveFrom>
    </w:p>
    <w:moveFromRangeEnd w:id="5813"/>
    <w:p w14:paraId="1F7567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stock-</w:t>
      </w:r>
    </w:p>
    <w:p w14:paraId="761F46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stock</w:t>
      </w:r>
    </w:p>
    <w:p w14:paraId="28F00B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815" w:author="Author" w:date="2012-02-26T13:32:00Z" w:name="move318027859"/>
      <w:moveTo w:id="581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stockning</w:t>
        </w:r>
      </w:moveTo>
    </w:p>
    <w:moveToRangeEnd w:id="5815"/>
    <w:p w14:paraId="1BE874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stod</w:t>
      </w:r>
    </w:p>
    <w:p w14:paraId="3FCE93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stoff</w:t>
      </w:r>
    </w:p>
    <w:p w14:paraId="73029D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stofil</w:t>
      </w:r>
    </w:p>
    <w:p w14:paraId="4663BD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stof</w:t>
      </w:r>
    </w:p>
    <w:p w14:paraId="7B5E8B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stoft</w:t>
      </w:r>
    </w:p>
    <w:p w14:paraId="752AA5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stoisk</w:t>
      </w:r>
    </w:p>
    <w:p w14:paraId="0012F4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stojar</w:t>
      </w:r>
    </w:p>
    <w:p w14:paraId="724BE0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stoj</w:t>
      </w:r>
    </w:p>
    <w:p w14:paraId="63F525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stollig</w:t>
      </w:r>
    </w:p>
    <w:p w14:paraId="4EACA3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17" w:author="Author" w:date="2012-02-26T13:32:00Z" w:name="move318027860"/>
      <w:moveTo w:id="5818" w:author="Author" w:date="2012-02-26T13:32:00Z">
        <w:r w:rsidRPr="00673328">
          <w:rPr>
            <w:rFonts w:ascii="宋体" w:eastAsia="宋体" w:hAnsi="宋体" w:cs="宋体" w:hint="eastAsia"/>
          </w:rPr>
          <w:t>stol</w:t>
        </w:r>
      </w:moveTo>
    </w:p>
    <w:moveToRangeEnd w:id="5817"/>
    <w:p w14:paraId="4FF608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stolpe</w:t>
      </w:r>
    </w:p>
    <w:p w14:paraId="2CAC08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stolpiller</w:t>
      </w:r>
    </w:p>
    <w:p w14:paraId="1854C6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19" w:author="Author" w:date="2012-02-26T13:32:00Z" w:name="move318027860"/>
      <w:moveFrom w:id="5820" w:author="Author" w:date="2012-02-26T13:32:00Z">
        <w:r w:rsidRPr="00673328">
          <w:rPr>
            <w:rFonts w:ascii="宋体" w:eastAsia="宋体" w:hAnsi="宋体" w:cs="宋体" w:hint="eastAsia"/>
          </w:rPr>
          <w:t>stol</w:t>
        </w:r>
      </w:moveFrom>
    </w:p>
    <w:moveFromRangeEnd w:id="5819"/>
    <w:p w14:paraId="5ECAC3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21" w:author="Author" w:date="2012-02-26T13:32:00Z" w:name="move318027861"/>
      <w:moveTo w:id="5822" w:author="Author" w:date="2012-02-26T13:32:00Z">
        <w:r w:rsidRPr="00673328">
          <w:rPr>
            <w:rFonts w:ascii="宋体" w:eastAsia="宋体" w:hAnsi="宋体" w:cs="宋体" w:hint="eastAsia"/>
          </w:rPr>
          <w:t>stolt</w:t>
        </w:r>
      </w:moveTo>
    </w:p>
    <w:moveToRangeEnd w:id="5821"/>
    <w:p w14:paraId="23A920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stoltserar</w:t>
      </w:r>
    </w:p>
    <w:p w14:paraId="074D6D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23" w:author="Author" w:date="2012-02-26T13:32:00Z" w:name="move318027861"/>
      <w:moveFrom w:id="5824" w:author="Author" w:date="2012-02-26T13:32:00Z">
        <w:r w:rsidRPr="00673328">
          <w:rPr>
            <w:rFonts w:ascii="宋体" w:eastAsia="宋体" w:hAnsi="宋体" w:cs="宋体" w:hint="eastAsia"/>
          </w:rPr>
          <w:t>stolt</w:t>
        </w:r>
      </w:moveFrom>
    </w:p>
    <w:moveFromRangeEnd w:id="5823"/>
    <w:p w14:paraId="2A5F7E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stomme</w:t>
      </w:r>
    </w:p>
    <w:p w14:paraId="2C85E7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825" w:author="Author" w:date="2012-02-26T13:32:00Z" w:name="move318027862"/>
      <w:moveTo w:id="582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sto</w:t>
        </w:r>
      </w:moveTo>
    </w:p>
    <w:moveToRangeEnd w:id="5825"/>
    <w:p w14:paraId="28138B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stoppar</w:t>
      </w:r>
    </w:p>
    <w:p w14:paraId="10E693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stoppar undan</w:t>
      </w:r>
    </w:p>
    <w:p w14:paraId="78BE54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27" w:author="Author" w:date="2012-02-26T13:32:00Z" w:name="move318027863"/>
      <w:moveTo w:id="5828" w:author="Author" w:date="2012-02-26T13:32:00Z">
        <w:r w:rsidRPr="00673328">
          <w:rPr>
            <w:rFonts w:ascii="宋体" w:eastAsia="宋体" w:hAnsi="宋体" w:cs="宋体" w:hint="eastAsia"/>
          </w:rPr>
          <w:t>stopp</w:t>
        </w:r>
      </w:moveTo>
    </w:p>
    <w:moveToRangeEnd w:id="5827"/>
    <w:p w14:paraId="38BBF3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stoppning</w:t>
      </w:r>
    </w:p>
    <w:p w14:paraId="405EB9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29" w:author="Author" w:date="2012-02-26T13:32:00Z" w:name="move318027863"/>
      <w:moveFrom w:id="5830" w:author="Author" w:date="2012-02-26T13:32:00Z">
        <w:r w:rsidRPr="00673328">
          <w:rPr>
            <w:rFonts w:ascii="宋体" w:eastAsia="宋体" w:hAnsi="宋体" w:cs="宋体" w:hint="eastAsia"/>
          </w:rPr>
          <w:t>stopp</w:t>
        </w:r>
      </w:moveFrom>
    </w:p>
    <w:moveFromRangeEnd w:id="5829"/>
    <w:p w14:paraId="1D89FE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stoppur</w:t>
      </w:r>
    </w:p>
    <w:p w14:paraId="51F182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stora</w:t>
      </w:r>
      <w:r w:rsidRPr="00780F39">
        <w:rPr>
          <w:rFonts w:ascii="宋体" w:eastAsia="宋体" w:hAnsi="宋体" w:cs="宋体" w:hint="eastAsia"/>
          <w:lang w:val="sv-SE"/>
        </w:rPr>
        <w:t>rtad</w:t>
      </w:r>
    </w:p>
    <w:p w14:paraId="39261E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storasyster</w:t>
      </w:r>
    </w:p>
    <w:p w14:paraId="067706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stord0345d</w:t>
      </w:r>
    </w:p>
    <w:p w14:paraId="1F3D05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stordrift</w:t>
      </w:r>
    </w:p>
    <w:p w14:paraId="02FDF5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storebror</w:t>
      </w:r>
    </w:p>
    <w:p w14:paraId="63BF5C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storfamilj</w:t>
      </w:r>
    </w:p>
    <w:p w14:paraId="3F3D4B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31" w:author="Author" w:date="2012-02-26T13:32:00Z" w:name="move318027864"/>
      <w:moveTo w:id="5832" w:author="Author" w:date="2012-02-26T13:32:00Z">
        <w:r w:rsidRPr="00673328">
          <w:rPr>
            <w:rFonts w:ascii="宋体" w:eastAsia="宋体" w:hAnsi="宋体" w:cs="宋体" w:hint="eastAsia"/>
          </w:rPr>
          <w:t>storhet</w:t>
        </w:r>
      </w:moveTo>
    </w:p>
    <w:moveToRangeEnd w:id="5831"/>
    <w:p w14:paraId="2D7DE0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storhetsvansinne</w:t>
      </w:r>
    </w:p>
    <w:p w14:paraId="0D0E0B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33" w:author="Author" w:date="2012-02-26T13:32:00Z" w:name="move318027864"/>
      <w:moveFrom w:id="5834" w:author="Author" w:date="2012-02-26T13:32:00Z">
        <w:r w:rsidRPr="00673328">
          <w:rPr>
            <w:rFonts w:ascii="宋体" w:eastAsia="宋体" w:hAnsi="宋体" w:cs="宋体" w:hint="eastAsia"/>
          </w:rPr>
          <w:t>storhet</w:t>
        </w:r>
      </w:moveFrom>
    </w:p>
    <w:moveFromRangeEnd w:id="5833"/>
    <w:p w14:paraId="512C85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storknar</w:t>
      </w:r>
    </w:p>
    <w:p w14:paraId="3415DF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storlek</w:t>
      </w:r>
    </w:p>
    <w:p w14:paraId="461A6D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storm0366te</w:t>
      </w:r>
    </w:p>
    <w:p w14:paraId="7ED882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stormakt</w:t>
      </w:r>
    </w:p>
    <w:p w14:paraId="532350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stormarknad</w:t>
      </w:r>
    </w:p>
    <w:p w14:paraId="0CD81F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stormar</w:t>
      </w:r>
    </w:p>
    <w:p w14:paraId="5A2C20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stormig</w:t>
      </w:r>
    </w:p>
    <w:p w14:paraId="69DEDC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835" w:author="Author" w:date="2012-02-26T13:32:00Z" w:name="move318027865"/>
      <w:moveTo w:id="583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storm</w:t>
        </w:r>
      </w:moveTo>
    </w:p>
    <w:p w14:paraId="25B052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837" w:author="Author" w:date="2012-02-26T13:32:00Z" w:name="move318027866"/>
      <w:moveToRangeEnd w:id="5835"/>
      <w:moveTo w:id="583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stor</w:t>
        </w:r>
      </w:moveTo>
    </w:p>
    <w:moveToRangeEnd w:id="5837"/>
    <w:p w14:paraId="785BE6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stormsteg</w:t>
      </w:r>
    </w:p>
    <w:p w14:paraId="6EDF56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39" w:author="Author" w:date="2012-02-26T13:32:00Z" w:name="move318027865"/>
      <w:moveFrom w:id="5840" w:author="Author" w:date="2012-02-26T13:32:00Z">
        <w:r w:rsidRPr="00673328">
          <w:rPr>
            <w:rFonts w:ascii="宋体" w:eastAsia="宋体" w:hAnsi="宋体" w:cs="宋体" w:hint="eastAsia"/>
          </w:rPr>
          <w:t>storm</w:t>
        </w:r>
      </w:moveFrom>
    </w:p>
    <w:moveFromRangeEnd w:id="5839"/>
    <w:p w14:paraId="78AB8E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stors0344ljare</w:t>
      </w:r>
    </w:p>
    <w:p w14:paraId="688865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storsint</w:t>
      </w:r>
    </w:p>
    <w:p w14:paraId="53A8EF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storskalig</w:t>
      </w:r>
    </w:p>
    <w:p w14:paraId="130565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storslagen</w:t>
      </w:r>
    </w:p>
    <w:p w14:paraId="5124A4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storspelar</w:t>
      </w:r>
    </w:p>
    <w:p w14:paraId="05D2DC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storstad</w:t>
      </w:r>
    </w:p>
    <w:p w14:paraId="0556BC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storstilad</w:t>
      </w:r>
    </w:p>
    <w:p w14:paraId="08FFB0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41" w:author="Author" w:date="2012-02-26T13:32:00Z" w:name="move318027866"/>
      <w:moveFrom w:id="5842" w:author="Author" w:date="2012-02-26T13:32:00Z">
        <w:r w:rsidRPr="00673328">
          <w:rPr>
            <w:rFonts w:ascii="宋体" w:eastAsia="宋体" w:hAnsi="宋体" w:cs="宋体" w:hint="eastAsia"/>
          </w:rPr>
          <w:t>stor</w:t>
        </w:r>
      </w:moveFrom>
    </w:p>
    <w:moveFromRangeEnd w:id="5841"/>
    <w:p w14:paraId="6B8F9B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stort034</w:t>
      </w:r>
      <w:r w:rsidRPr="00673328">
        <w:rPr>
          <w:rFonts w:ascii="宋体" w:eastAsia="宋体" w:hAnsi="宋体" w:cs="宋体" w:hint="eastAsia"/>
        </w:rPr>
        <w:t>5</w:t>
      </w:r>
    </w:p>
    <w:p w14:paraId="7F59A2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storverk</w:t>
      </w:r>
    </w:p>
    <w:p w14:paraId="2CC0BE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storvulen</w:t>
      </w:r>
    </w:p>
    <w:p w14:paraId="794B92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story</w:t>
      </w:r>
    </w:p>
    <w:p w14:paraId="541E47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43" w:author="Author" w:date="2012-02-26T13:32:00Z" w:name="move318027862"/>
      <w:moveFrom w:id="5844" w:author="Author" w:date="2012-02-26T13:32:00Z">
        <w:r w:rsidRPr="00673328">
          <w:rPr>
            <w:rFonts w:ascii="宋体" w:eastAsia="宋体" w:hAnsi="宋体" w:cs="宋体" w:hint="eastAsia"/>
          </w:rPr>
          <w:t>sto</w:t>
        </w:r>
      </w:moveFrom>
    </w:p>
    <w:moveFromRangeEnd w:id="5843"/>
    <w:p w14:paraId="6341B7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STP</w:t>
      </w:r>
    </w:p>
    <w:p w14:paraId="6B18AF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str0344cka</w:t>
      </w:r>
    </w:p>
    <w:p w14:paraId="2D02BE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str0344ckb0344nk</w:t>
      </w:r>
    </w:p>
    <w:p w14:paraId="5D49B1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str0344cker</w:t>
      </w:r>
    </w:p>
    <w:p w14:paraId="6F3819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str0344ckl0344ser</w:t>
      </w:r>
    </w:p>
    <w:p w14:paraId="563C53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45" w:author="Author" w:date="2012-02-26T13:32:00Z" w:name="move318027867"/>
      <w:moveTo w:id="5846" w:author="Author" w:date="2012-02-26T13:32:00Z">
        <w:r w:rsidRPr="00673328">
          <w:rPr>
            <w:rFonts w:ascii="宋体" w:eastAsia="宋体" w:hAnsi="宋体" w:cs="宋体" w:hint="eastAsia"/>
          </w:rPr>
          <w:t>str0344ck</w:t>
        </w:r>
      </w:moveTo>
    </w:p>
    <w:moveToRangeEnd w:id="5845"/>
    <w:p w14:paraId="635126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str0344ckning</w:t>
      </w:r>
    </w:p>
    <w:p w14:paraId="289FCC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47" w:author="Author" w:date="2012-02-26T13:32:00Z" w:name="move318027867"/>
      <w:moveFrom w:id="5848" w:author="Author" w:date="2012-02-26T13:32:00Z">
        <w:r w:rsidRPr="00673328">
          <w:rPr>
            <w:rFonts w:ascii="宋体" w:eastAsia="宋体" w:hAnsi="宋体" w:cs="宋体" w:hint="eastAsia"/>
          </w:rPr>
          <w:t>str0344ck</w:t>
        </w:r>
      </w:moveFrom>
    </w:p>
    <w:moveFromRangeEnd w:id="5847"/>
    <w:p w14:paraId="3B2F3A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str0344ng</w:t>
      </w:r>
    </w:p>
    <w:p w14:paraId="1DE969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str0344van</w:t>
      </w:r>
    </w:p>
    <w:p w14:paraId="1E8E22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str0344var</w:t>
      </w:r>
    </w:p>
    <w:p w14:paraId="4DD976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849" w:author="Author" w:date="2012-02-26T13:32:00Z" w:name="move318027868"/>
      <w:moveTo w:id="585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str0344v</w:t>
        </w:r>
      </w:moveTo>
    </w:p>
    <w:moveToRangeEnd w:id="5849"/>
    <w:p w14:paraId="2A9F16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str0344vsam</w:t>
      </w:r>
    </w:p>
    <w:p w14:paraId="157030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51" w:author="Author" w:date="2012-02-26T13:32:00Z" w:name="move318027868"/>
      <w:moveFrom w:id="5852" w:author="Author" w:date="2012-02-26T13:32:00Z">
        <w:r w:rsidRPr="00673328">
          <w:rPr>
            <w:rFonts w:ascii="宋体" w:eastAsia="宋体" w:hAnsi="宋体" w:cs="宋体" w:hint="eastAsia"/>
          </w:rPr>
          <w:t>str0344v</w:t>
        </w:r>
      </w:moveFrom>
    </w:p>
    <w:moveFromRangeEnd w:id="5851"/>
    <w:p w14:paraId="342717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str0345ke</w:t>
      </w:r>
    </w:p>
    <w:p w14:paraId="5AC83A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str0345k</w:t>
      </w:r>
    </w:p>
    <w:p w14:paraId="4E663D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str0345lande</w:t>
      </w:r>
    </w:p>
    <w:p w14:paraId="43471C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str0345lar</w:t>
      </w:r>
    </w:p>
    <w:p w14:paraId="1A16A8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str0345le</w:t>
      </w:r>
    </w:p>
    <w:p w14:paraId="725C0B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str0345lkastare</w:t>
      </w:r>
    </w:p>
    <w:p w14:paraId="501EFC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str0345lning</w:t>
      </w:r>
    </w:p>
    <w:p w14:paraId="4FDB03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str0345l</w:t>
      </w:r>
      <w:r w:rsidRPr="00780F39">
        <w:rPr>
          <w:rFonts w:ascii="宋体" w:eastAsia="宋体" w:hAnsi="宋体" w:cs="宋体" w:hint="eastAsia"/>
          <w:lang w:val="sv-SE"/>
        </w:rPr>
        <w:t>skydd</w:t>
      </w:r>
    </w:p>
    <w:p w14:paraId="2022C7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str0345</w:t>
      </w:r>
    </w:p>
    <w:p w14:paraId="7159DB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str0366br0366d</w:t>
      </w:r>
    </w:p>
    <w:p w14:paraId="1F43A7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str0366g</w:t>
      </w:r>
    </w:p>
    <w:p w14:paraId="017568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str0366k</w:t>
      </w:r>
    </w:p>
    <w:p w14:paraId="102FF2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str0366mbrytare</w:t>
      </w:r>
    </w:p>
    <w:p w14:paraId="1A7AA5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str0366mlinjeformad</w:t>
      </w:r>
    </w:p>
    <w:p w14:paraId="6E1DEE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str0366mmar</w:t>
      </w:r>
    </w:p>
    <w:p w14:paraId="0D57FC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str0366mming</w:t>
      </w:r>
    </w:p>
    <w:p w14:paraId="03882F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53" w:author="Author" w:date="2012-02-26T13:32:00Z" w:name="move318027869"/>
      <w:moveTo w:id="5854" w:author="Author" w:date="2012-02-26T13:32:00Z">
        <w:r w:rsidRPr="00673328">
          <w:rPr>
            <w:rFonts w:ascii="宋体" w:eastAsia="宋体" w:hAnsi="宋体" w:cs="宋体" w:hint="eastAsia"/>
          </w:rPr>
          <w:t>str0366m</w:t>
        </w:r>
      </w:moveTo>
    </w:p>
    <w:moveToRangeEnd w:id="5853"/>
    <w:p w14:paraId="1A984A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str0366mning</w:t>
      </w:r>
    </w:p>
    <w:p w14:paraId="5F7097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55" w:author="Author" w:date="2012-02-26T13:32:00Z" w:name="move318027870"/>
      <w:moveTo w:id="5856" w:author="Author" w:date="2012-02-26T13:32:00Z">
        <w:r w:rsidRPr="00673328">
          <w:rPr>
            <w:rFonts w:ascii="宋体" w:eastAsia="宋体" w:hAnsi="宋体" w:cs="宋体" w:hint="eastAsia"/>
          </w:rPr>
          <w:t>str0366-</w:t>
        </w:r>
      </w:moveTo>
    </w:p>
    <w:p w14:paraId="0C0EFA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57" w:author="Author" w:date="2012-02-26T13:32:00Z" w:name="move318027869"/>
      <w:moveToRangeEnd w:id="5855"/>
      <w:moveFrom w:id="5858" w:author="Author" w:date="2012-02-26T13:32:00Z">
        <w:r w:rsidRPr="00673328">
          <w:rPr>
            <w:rFonts w:ascii="宋体" w:eastAsia="宋体" w:hAnsi="宋体" w:cs="宋体" w:hint="eastAsia"/>
          </w:rPr>
          <w:t>str0366m</w:t>
        </w:r>
      </w:moveFrom>
    </w:p>
    <w:moveFromRangeEnd w:id="5857"/>
    <w:p w14:paraId="7D71F8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str0366p</w:t>
      </w:r>
    </w:p>
    <w:p w14:paraId="185713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str0366r</w:t>
      </w:r>
    </w:p>
    <w:p w14:paraId="5FA350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str0366socker</w:t>
      </w:r>
    </w:p>
    <w:p w14:paraId="176062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str0366ssel</w:t>
      </w:r>
    </w:p>
    <w:p w14:paraId="35BE41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59" w:author="Author" w:date="2012-02-26T13:32:00Z" w:name="move318027870"/>
      <w:moveFrom w:id="5860" w:author="Author" w:date="2012-02-26T13:32:00Z">
        <w:r w:rsidRPr="00673328">
          <w:rPr>
            <w:rFonts w:ascii="宋体" w:eastAsia="宋体" w:hAnsi="宋体" w:cs="宋体" w:hint="eastAsia"/>
          </w:rPr>
          <w:t>str0366-</w:t>
        </w:r>
      </w:moveFrom>
    </w:p>
    <w:moveFromRangeEnd w:id="5859"/>
    <w:p w14:paraId="67A43D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str0366var</w:t>
      </w:r>
    </w:p>
    <w:p w14:paraId="22D95F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str0366vt0345g</w:t>
      </w:r>
    </w:p>
    <w:p w14:paraId="08383E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straffar</w:t>
      </w:r>
    </w:p>
    <w:p w14:paraId="70C08A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straffbelagd</w:t>
      </w:r>
    </w:p>
    <w:p w14:paraId="257B4C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861" w:author="Author" w:date="2012-02-26T13:32:00Z" w:name="move318027871"/>
      <w:moveTo w:id="586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straff</w:t>
        </w:r>
      </w:moveTo>
    </w:p>
    <w:moveToRangeEnd w:id="5861"/>
    <w:p w14:paraId="06312D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straffr0344nta</w:t>
      </w:r>
    </w:p>
    <w:p w14:paraId="5EEC43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63" w:author="Author" w:date="2012-02-26T13:32:00Z" w:name="move318027871"/>
      <w:moveFrom w:id="5864" w:author="Author" w:date="2012-02-26T13:32:00Z">
        <w:r w:rsidRPr="00673328">
          <w:rPr>
            <w:rFonts w:ascii="宋体" w:eastAsia="宋体" w:hAnsi="宋体" w:cs="宋体" w:hint="eastAsia"/>
          </w:rPr>
          <w:t>straff</w:t>
        </w:r>
      </w:moveFrom>
    </w:p>
    <w:moveFromRangeEnd w:id="5863"/>
    <w:p w14:paraId="27B2F5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</w:t>
      </w:r>
      <w:r w:rsidRPr="00780F39">
        <w:rPr>
          <w:rFonts w:ascii="宋体" w:eastAsia="宋体" w:hAnsi="宋体" w:cs="宋体" w:hint="eastAsia"/>
          <w:lang w:val="sv-SE"/>
        </w:rPr>
        <w:t>amar</w:t>
      </w:r>
    </w:p>
    <w:p w14:paraId="1790A2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stram</w:t>
      </w:r>
    </w:p>
    <w:p w14:paraId="22C4F3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strandar</w:t>
      </w:r>
    </w:p>
    <w:p w14:paraId="78BD0D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strandhugg</w:t>
      </w:r>
    </w:p>
    <w:p w14:paraId="07C539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865" w:author="Author" w:date="2012-02-26T13:32:00Z" w:name="move318027872"/>
      <w:moveTo w:id="586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strand</w:t>
        </w:r>
      </w:moveTo>
    </w:p>
    <w:moveToRangeEnd w:id="5865"/>
    <w:p w14:paraId="3435C0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strandsatt</w:t>
      </w:r>
    </w:p>
    <w:p w14:paraId="0D251A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strandskyddsomr0345de</w:t>
      </w:r>
    </w:p>
    <w:p w14:paraId="28DECC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67" w:author="Author" w:date="2012-02-26T13:32:00Z" w:name="move318027872"/>
      <w:moveFrom w:id="5868" w:author="Author" w:date="2012-02-26T13:32:00Z">
        <w:r w:rsidRPr="00673328">
          <w:rPr>
            <w:rFonts w:ascii="宋体" w:eastAsia="宋体" w:hAnsi="宋体" w:cs="宋体" w:hint="eastAsia"/>
          </w:rPr>
          <w:t>strand</w:t>
        </w:r>
      </w:moveFrom>
    </w:p>
    <w:moveFromRangeEnd w:id="5867"/>
    <w:p w14:paraId="636449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strapats</w:t>
      </w:r>
    </w:p>
    <w:p w14:paraId="197792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69" w:author="Author" w:date="2012-02-26T13:32:00Z" w:name="move318027873"/>
      <w:moveTo w:id="5870" w:author="Author" w:date="2012-02-26T13:32:00Z">
        <w:r w:rsidRPr="00673328">
          <w:rPr>
            <w:rFonts w:ascii="宋体" w:eastAsia="宋体" w:hAnsi="宋体" w:cs="宋体" w:hint="eastAsia"/>
          </w:rPr>
          <w:t>strategi</w:t>
        </w:r>
      </w:moveTo>
    </w:p>
    <w:moveToRangeEnd w:id="5869"/>
    <w:p w14:paraId="1B2CE0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strategisk</w:t>
      </w:r>
    </w:p>
    <w:p w14:paraId="066370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71" w:author="Author" w:date="2012-02-26T13:32:00Z" w:name="move318027873"/>
      <w:moveFrom w:id="5872" w:author="Author" w:date="2012-02-26T13:32:00Z">
        <w:r w:rsidRPr="00673328">
          <w:rPr>
            <w:rFonts w:ascii="宋体" w:eastAsia="宋体" w:hAnsi="宋体" w:cs="宋体" w:hint="eastAsia"/>
          </w:rPr>
          <w:t>strategi</w:t>
        </w:r>
      </w:moveFrom>
    </w:p>
    <w:moveFromRangeEnd w:id="5871"/>
    <w:p w14:paraId="23B95E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strax</w:t>
      </w:r>
    </w:p>
    <w:p w14:paraId="196E5D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streber</w:t>
      </w:r>
    </w:p>
    <w:p w14:paraId="3A1391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streckar</w:t>
      </w:r>
    </w:p>
    <w:p w14:paraId="1BC92C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streck</w:t>
      </w:r>
    </w:p>
    <w:p w14:paraId="0FAFFA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stred</w:t>
      </w:r>
    </w:p>
    <w:p w14:paraId="6D1EB0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strejkar</w:t>
      </w:r>
    </w:p>
    <w:p w14:paraId="4D7451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strejk</w:t>
      </w:r>
    </w:p>
    <w:p w14:paraId="025DCF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stressad</w:t>
      </w:r>
    </w:p>
    <w:p w14:paraId="63FBC2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stressar</w:t>
      </w:r>
    </w:p>
    <w:p w14:paraId="4C6550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stressig</w:t>
      </w:r>
    </w:p>
    <w:p w14:paraId="65D61A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stress</w:t>
      </w:r>
    </w:p>
    <w:p w14:paraId="61C480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stretar</w:t>
      </w:r>
    </w:p>
    <w:p w14:paraId="4A88C8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stridbar</w:t>
      </w:r>
    </w:p>
    <w:p w14:paraId="7C80F9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strider</w:t>
      </w:r>
    </w:p>
    <w:p w14:paraId="7AEC6D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stridighet</w:t>
      </w:r>
    </w:p>
    <w:p w14:paraId="5B2587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stridig</w:t>
      </w:r>
    </w:p>
    <w:p w14:paraId="49D1FA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stridis</w:t>
      </w:r>
    </w:p>
    <w:p w14:paraId="1794D1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873" w:author="Author" w:date="2012-02-26T13:32:00Z" w:name="move318027874"/>
      <w:moveTo w:id="587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strid</w:t>
        </w:r>
      </w:moveTo>
    </w:p>
    <w:moveToRangeEnd w:id="5873"/>
    <w:p w14:paraId="432CA5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stridskrafte</w:t>
      </w:r>
      <w:r w:rsidRPr="00780F39">
        <w:rPr>
          <w:rFonts w:ascii="宋体" w:eastAsia="宋体" w:hAnsi="宋体" w:cs="宋体" w:hint="eastAsia"/>
          <w:lang w:val="sv-SE"/>
        </w:rPr>
        <w:t>r</w:t>
      </w:r>
    </w:p>
    <w:p w14:paraId="22D2EE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stridslysten</w:t>
      </w:r>
    </w:p>
    <w:p w14:paraId="11242F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stridsspets</w:t>
      </w:r>
    </w:p>
    <w:p w14:paraId="344C4B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stridsvagn</w:t>
      </w:r>
    </w:p>
    <w:p w14:paraId="2FD40F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75" w:author="Author" w:date="2012-02-26T13:32:00Z" w:name="move318027874"/>
      <w:moveFrom w:id="5876" w:author="Author" w:date="2012-02-26T13:32:00Z">
        <w:r w:rsidRPr="00673328">
          <w:rPr>
            <w:rFonts w:ascii="宋体" w:eastAsia="宋体" w:hAnsi="宋体" w:cs="宋体" w:hint="eastAsia"/>
          </w:rPr>
          <w:t>strid</w:t>
        </w:r>
      </w:moveFrom>
    </w:p>
    <w:moveFromRangeEnd w:id="5875"/>
    <w:p w14:paraId="6DE947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strikt</w:t>
      </w:r>
    </w:p>
    <w:p w14:paraId="2972C3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strilar</w:t>
      </w:r>
    </w:p>
    <w:p w14:paraId="32B87B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77" w:author="Author" w:date="2012-02-26T13:32:00Z" w:name="move318027875"/>
      <w:moveTo w:id="5878" w:author="Author" w:date="2012-02-26T13:32:00Z">
        <w:r w:rsidRPr="00673328">
          <w:rPr>
            <w:rFonts w:ascii="宋体" w:eastAsia="宋体" w:hAnsi="宋体" w:cs="宋体" w:hint="eastAsia"/>
          </w:rPr>
          <w:t>strimla</w:t>
        </w:r>
      </w:moveTo>
    </w:p>
    <w:moveToRangeEnd w:id="5877"/>
    <w:p w14:paraId="6A680D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strimlar</w:t>
      </w:r>
    </w:p>
    <w:p w14:paraId="757492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79" w:author="Author" w:date="2012-02-26T13:32:00Z" w:name="move318027875"/>
      <w:moveFrom w:id="5880" w:author="Author" w:date="2012-02-26T13:32:00Z">
        <w:r w:rsidRPr="00673328">
          <w:rPr>
            <w:rFonts w:ascii="宋体" w:eastAsia="宋体" w:hAnsi="宋体" w:cs="宋体" w:hint="eastAsia"/>
          </w:rPr>
          <w:t>strimla</w:t>
        </w:r>
      </w:moveFrom>
    </w:p>
    <w:moveFromRangeEnd w:id="5879"/>
    <w:p w14:paraId="34CAE8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strimma</w:t>
      </w:r>
    </w:p>
    <w:p w14:paraId="674352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stringent</w:t>
      </w:r>
    </w:p>
    <w:p w14:paraId="1CC0B5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stripig</w:t>
      </w:r>
    </w:p>
    <w:p w14:paraId="27F117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strippar</w:t>
      </w:r>
    </w:p>
    <w:p w14:paraId="67279C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striptease</w:t>
      </w:r>
    </w:p>
    <w:p w14:paraId="75B820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stritt</w:t>
      </w:r>
    </w:p>
    <w:p w14:paraId="33B8EE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strof</w:t>
      </w:r>
    </w:p>
    <w:p w14:paraId="58AEA6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stroke</w:t>
      </w:r>
    </w:p>
    <w:p w14:paraId="3F2766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strong</w:t>
      </w:r>
    </w:p>
    <w:p w14:paraId="658F41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stropp</w:t>
      </w:r>
    </w:p>
    <w:p w14:paraId="43CDB0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strosar</w:t>
      </w:r>
    </w:p>
    <w:p w14:paraId="44ED07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strukit</w:t>
      </w:r>
    </w:p>
    <w:p w14:paraId="5436D0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struktur</w:t>
      </w:r>
    </w:p>
    <w:p w14:paraId="55D79D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strul</w:t>
      </w:r>
    </w:p>
    <w:p w14:paraId="4BBC1C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struma</w:t>
      </w:r>
    </w:p>
    <w:p w14:paraId="0A8BF0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strumpa</w:t>
      </w:r>
    </w:p>
    <w:p w14:paraId="35A804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strumpbyxa</w:t>
      </w:r>
    </w:p>
    <w:p w14:paraId="09D2DA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strumpl0344sten</w:t>
      </w:r>
    </w:p>
    <w:p w14:paraId="79186D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struntar</w:t>
      </w:r>
    </w:p>
    <w:p w14:paraId="391D88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881" w:author="Author" w:date="2012-02-26T13:32:00Z" w:name="move318027876"/>
      <w:moveTo w:id="588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strunt</w:t>
        </w:r>
      </w:moveTo>
    </w:p>
    <w:moveToRangeEnd w:id="5881"/>
    <w:p w14:paraId="3CFC61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struntsumma</w:t>
      </w:r>
    </w:p>
    <w:p w14:paraId="141E6B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83" w:author="Author" w:date="2012-02-26T13:32:00Z" w:name="move318027876"/>
      <w:moveFrom w:id="5884" w:author="Author" w:date="2012-02-26T13:32:00Z">
        <w:r w:rsidRPr="00673328">
          <w:rPr>
            <w:rFonts w:ascii="宋体" w:eastAsia="宋体" w:hAnsi="宋体" w:cs="宋体" w:hint="eastAsia"/>
          </w:rPr>
          <w:t>strunt</w:t>
        </w:r>
      </w:moveFrom>
    </w:p>
    <w:moveFromRangeEnd w:id="5883"/>
    <w:p w14:paraId="39368E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strup</w:t>
      </w:r>
      <w:r w:rsidRPr="00673328">
        <w:rPr>
          <w:rFonts w:ascii="宋体" w:eastAsia="宋体" w:hAnsi="宋体" w:cs="宋体" w:hint="eastAsia"/>
        </w:rPr>
        <w:t>e</w:t>
      </w:r>
    </w:p>
    <w:p w14:paraId="7D1113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85" w:author="Author" w:date="2012-02-26T13:32:00Z" w:name="move318027877"/>
      <w:moveTo w:id="5886" w:author="Author" w:date="2012-02-26T13:32:00Z">
        <w:r w:rsidRPr="00673328">
          <w:rPr>
            <w:rFonts w:ascii="宋体" w:eastAsia="宋体" w:hAnsi="宋体" w:cs="宋体" w:hint="eastAsia"/>
          </w:rPr>
          <w:t>strut</w:t>
        </w:r>
      </w:moveTo>
    </w:p>
    <w:moveToRangeEnd w:id="5885"/>
    <w:p w14:paraId="132AFA6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struts</w:t>
      </w:r>
    </w:p>
    <w:p w14:paraId="6DFE61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87" w:author="Author" w:date="2012-02-26T13:32:00Z" w:name="move318027877"/>
      <w:moveFrom w:id="5888" w:author="Author" w:date="2012-02-26T13:32:00Z">
        <w:r w:rsidRPr="00673328">
          <w:rPr>
            <w:rFonts w:ascii="宋体" w:eastAsia="宋体" w:hAnsi="宋体" w:cs="宋体" w:hint="eastAsia"/>
          </w:rPr>
          <w:t>strut</w:t>
        </w:r>
      </w:moveFrom>
    </w:p>
    <w:moveFromRangeEnd w:id="5887"/>
    <w:p w14:paraId="72D619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struttar</w:t>
      </w:r>
    </w:p>
    <w:p w14:paraId="1AAB0D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strykande</w:t>
      </w:r>
    </w:p>
    <w:p w14:paraId="2F2636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strykbr0344da</w:t>
      </w:r>
    </w:p>
    <w:p w14:paraId="67F8E4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stryker med</w:t>
      </w:r>
    </w:p>
    <w:p w14:paraId="5271CD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stryker</w:t>
      </w:r>
    </w:p>
    <w:p w14:paraId="72E2BD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stryker under</w:t>
      </w:r>
    </w:p>
    <w:p w14:paraId="7F80DE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strykj0344rn</w:t>
      </w:r>
    </w:p>
    <w:p w14:paraId="0DE610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889" w:author="Author" w:date="2012-02-26T13:32:00Z" w:name="move318027878"/>
      <w:moveTo w:id="589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stryk</w:t>
        </w:r>
      </w:moveTo>
    </w:p>
    <w:moveToRangeEnd w:id="5889"/>
    <w:p w14:paraId="4E17AD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strykpojke</w:t>
      </w:r>
    </w:p>
    <w:p w14:paraId="52E34B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91" w:author="Author" w:date="2012-02-26T13:32:00Z" w:name="move318027878"/>
      <w:moveFrom w:id="5892" w:author="Author" w:date="2012-02-26T13:32:00Z">
        <w:r w:rsidRPr="00673328">
          <w:rPr>
            <w:rFonts w:ascii="宋体" w:eastAsia="宋体" w:hAnsi="宋体" w:cs="宋体" w:hint="eastAsia"/>
          </w:rPr>
          <w:t>stryk</w:t>
        </w:r>
      </w:moveFrom>
    </w:p>
    <w:moveFromRangeEnd w:id="5891"/>
    <w:p w14:paraId="7D7735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stryper</w:t>
      </w:r>
    </w:p>
    <w:p w14:paraId="74D437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93" w:author="Author" w:date="2012-02-26T13:32:00Z" w:name="move318027858"/>
      <w:moveFrom w:id="5894" w:author="Author" w:date="2012-02-26T13:32:00Z">
        <w:r w:rsidRPr="00673328">
          <w:rPr>
            <w:rFonts w:ascii="宋体" w:eastAsia="宋体" w:hAnsi="宋体" w:cs="宋体" w:hint="eastAsia"/>
          </w:rPr>
          <w:t>s t</w:t>
        </w:r>
      </w:moveFrom>
    </w:p>
    <w:moveFromRangeEnd w:id="5893"/>
    <w:p w14:paraId="613D43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895" w:author="Author" w:date="2012-02-26T13:32:00Z" w:name="move318027879"/>
      <w:moveTo w:id="5896" w:author="Author" w:date="2012-02-26T13:32:00Z">
        <w:r w:rsidRPr="00673328">
          <w:rPr>
            <w:rFonts w:ascii="宋体" w:eastAsia="宋体" w:hAnsi="宋体" w:cs="宋体" w:hint="eastAsia"/>
          </w:rPr>
          <w:t>stubbe</w:t>
        </w:r>
      </w:moveTo>
    </w:p>
    <w:moveToRangeEnd w:id="5895"/>
    <w:p w14:paraId="06618D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stubben</w:t>
      </w:r>
    </w:p>
    <w:p w14:paraId="0C7180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897" w:author="Author" w:date="2012-02-26T13:32:00Z" w:name="move318027879"/>
      <w:moveFrom w:id="5898" w:author="Author" w:date="2012-02-26T13:32:00Z">
        <w:r w:rsidRPr="00673328">
          <w:rPr>
            <w:rFonts w:ascii="宋体" w:eastAsia="宋体" w:hAnsi="宋体" w:cs="宋体" w:hint="eastAsia"/>
          </w:rPr>
          <w:t>stubbe</w:t>
        </w:r>
      </w:moveFrom>
    </w:p>
    <w:moveFromRangeEnd w:id="5897"/>
    <w:p w14:paraId="6782A4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stubb</w:t>
      </w:r>
    </w:p>
    <w:p w14:paraId="19EB45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stubin</w:t>
      </w:r>
    </w:p>
    <w:p w14:paraId="71E210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stuckatur</w:t>
      </w:r>
    </w:p>
    <w:p w14:paraId="089969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stuckit</w:t>
      </w:r>
    </w:p>
    <w:p w14:paraId="0073AD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studentbetyg</w:t>
      </w:r>
    </w:p>
    <w:p w14:paraId="70DAA3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studentbostad</w:t>
      </w:r>
    </w:p>
    <w:p w14:paraId="0EAE4E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studentexamen</w:t>
      </w:r>
    </w:p>
    <w:p w14:paraId="501186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studentikos</w:t>
      </w:r>
    </w:p>
    <w:p w14:paraId="4B65BF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studentk0345r</w:t>
      </w:r>
    </w:p>
    <w:p w14:paraId="196BA2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student</w:t>
      </w:r>
    </w:p>
    <w:p w14:paraId="513CBC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studerande</w:t>
      </w:r>
    </w:p>
    <w:p w14:paraId="22221E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</w:t>
      </w:r>
      <w:r w:rsidRPr="00780F39">
        <w:rPr>
          <w:rFonts w:ascii="宋体" w:eastAsia="宋体" w:hAnsi="宋体" w:cs="宋体" w:hint="eastAsia"/>
          <w:lang w:val="sv-SE"/>
        </w:rPr>
        <w:t>erar</w:t>
      </w:r>
    </w:p>
    <w:p w14:paraId="1205F9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studiebidrag</w:t>
      </w:r>
    </w:p>
    <w:p w14:paraId="0A30EE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studiecirkel</w:t>
      </w:r>
    </w:p>
    <w:p w14:paraId="124018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studief0366rbund</w:t>
      </w:r>
    </w:p>
    <w:p w14:paraId="3FEED6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studiehj0344lp</w:t>
      </w:r>
    </w:p>
    <w:p w14:paraId="48A2B7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studiel0345n</w:t>
      </w:r>
    </w:p>
    <w:p w14:paraId="257223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studiemedel</w:t>
      </w:r>
    </w:p>
    <w:p w14:paraId="26CE21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899" w:author="Author" w:date="2012-02-26T13:32:00Z" w:name="move318027880"/>
      <w:moveTo w:id="590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studie</w:t>
        </w:r>
      </w:moveTo>
    </w:p>
    <w:moveToRangeEnd w:id="5899"/>
    <w:p w14:paraId="4CDC54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studieplan</w:t>
      </w:r>
    </w:p>
    <w:p w14:paraId="3B935A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studierektor</w:t>
      </w:r>
    </w:p>
    <w:p w14:paraId="1F0710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studiest0366d</w:t>
      </w:r>
    </w:p>
    <w:p w14:paraId="796B95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01" w:author="Author" w:date="2012-02-26T13:32:00Z" w:name="move318027880"/>
      <w:moveFrom w:id="5902" w:author="Author" w:date="2012-02-26T13:32:00Z">
        <w:r w:rsidRPr="00673328">
          <w:rPr>
            <w:rFonts w:ascii="宋体" w:eastAsia="宋体" w:hAnsi="宋体" w:cs="宋体" w:hint="eastAsia"/>
          </w:rPr>
          <w:t>studie</w:t>
        </w:r>
      </w:moveFrom>
    </w:p>
    <w:moveFromRangeEnd w:id="5901"/>
    <w:p w14:paraId="6D22EA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studio</w:t>
      </w:r>
    </w:p>
    <w:p w14:paraId="6F7F03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studium</w:t>
      </w:r>
    </w:p>
    <w:p w14:paraId="76A640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903" w:author="Author" w:date="2012-02-26T13:32:00Z" w:name="move318027881"/>
      <w:moveTo w:id="590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stud</w:t>
        </w:r>
      </w:moveTo>
    </w:p>
    <w:moveToRangeEnd w:id="5903"/>
    <w:p w14:paraId="62F703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studsare</w:t>
      </w:r>
    </w:p>
    <w:p w14:paraId="394BA4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studsar</w:t>
      </w:r>
    </w:p>
    <w:p w14:paraId="25E8E6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studs</w:t>
      </w:r>
    </w:p>
    <w:p w14:paraId="2F5B0E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05" w:author="Author" w:date="2012-02-26T13:32:00Z" w:name="move318027881"/>
      <w:moveFrom w:id="5906" w:author="Author" w:date="2012-02-26T13:32:00Z">
        <w:r w:rsidRPr="00673328">
          <w:rPr>
            <w:rFonts w:ascii="宋体" w:eastAsia="宋体" w:hAnsi="宋体" w:cs="宋体" w:hint="eastAsia"/>
          </w:rPr>
          <w:t>stud</w:t>
        </w:r>
      </w:moveFrom>
    </w:p>
    <w:moveFromRangeEnd w:id="5905"/>
    <w:p w14:paraId="72DD69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stuga</w:t>
      </w:r>
    </w:p>
    <w:p w14:paraId="333559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stugby</w:t>
      </w:r>
    </w:p>
    <w:p w14:paraId="20BD2A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stukar</w:t>
      </w:r>
    </w:p>
    <w:p w14:paraId="1405A1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stulit</w:t>
      </w:r>
    </w:p>
    <w:p w14:paraId="3713AA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stultar</w:t>
      </w:r>
    </w:p>
    <w:p w14:paraId="088338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07" w:author="Author" w:date="2012-02-26T13:32:00Z" w:name="move318027882"/>
      <w:moveTo w:id="5908" w:author="Author" w:date="2012-02-26T13:32:00Z">
        <w:r w:rsidRPr="00673328">
          <w:rPr>
            <w:rFonts w:ascii="宋体" w:eastAsia="宋体" w:hAnsi="宋体" w:cs="宋体" w:hint="eastAsia"/>
          </w:rPr>
          <w:t>stum</w:t>
        </w:r>
      </w:moveTo>
    </w:p>
    <w:moveToRangeEnd w:id="5907"/>
    <w:p w14:paraId="2D146B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stumpa</w:t>
      </w:r>
    </w:p>
    <w:p w14:paraId="03763C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stump</w:t>
      </w:r>
    </w:p>
    <w:p w14:paraId="53493F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09" w:author="Author" w:date="2012-02-26T13:32:00Z" w:name="move318027882"/>
      <w:moveFrom w:id="5910" w:author="Author" w:date="2012-02-26T13:32:00Z">
        <w:r w:rsidRPr="00673328">
          <w:rPr>
            <w:rFonts w:ascii="宋体" w:eastAsia="宋体" w:hAnsi="宋体" w:cs="宋体" w:hint="eastAsia"/>
          </w:rPr>
          <w:t>stum</w:t>
        </w:r>
      </w:moveFrom>
    </w:p>
    <w:moveFromRangeEnd w:id="5909"/>
    <w:p w14:paraId="69FECA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stundar</w:t>
      </w:r>
    </w:p>
    <w:p w14:paraId="6EAA02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11" w:author="Author" w:date="2012-02-26T13:32:00Z" w:name="move318027883"/>
      <w:moveTo w:id="5912" w:author="Author" w:date="2012-02-26T13:32:00Z">
        <w:r w:rsidRPr="00673328">
          <w:rPr>
            <w:rFonts w:ascii="宋体" w:eastAsia="宋体" w:hAnsi="宋体" w:cs="宋体" w:hint="eastAsia"/>
          </w:rPr>
          <w:t>stund</w:t>
        </w:r>
      </w:moveTo>
    </w:p>
    <w:moveToRangeEnd w:id="5911"/>
    <w:p w14:paraId="0B38A9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stundom</w:t>
      </w:r>
    </w:p>
    <w:p w14:paraId="3C1E0D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13" w:author="Author" w:date="2012-02-26T13:32:00Z" w:name="move318027883"/>
      <w:moveFrom w:id="5914" w:author="Author" w:date="2012-02-26T13:32:00Z">
        <w:r w:rsidRPr="00673328">
          <w:rPr>
            <w:rFonts w:ascii="宋体" w:eastAsia="宋体" w:hAnsi="宋体" w:cs="宋体" w:hint="eastAsia"/>
          </w:rPr>
          <w:t>stund</w:t>
        </w:r>
      </w:moveFrom>
    </w:p>
    <w:moveFromRangeEnd w:id="5913"/>
    <w:p w14:paraId="17DB3C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stund</w:t>
      </w:r>
      <w:r w:rsidRPr="00780F39">
        <w:rPr>
          <w:rFonts w:ascii="宋体" w:eastAsia="宋体" w:hAnsi="宋体" w:cs="宋体" w:hint="eastAsia"/>
          <w:lang w:val="sv-SE"/>
        </w:rPr>
        <w:t>tals</w:t>
      </w:r>
    </w:p>
    <w:p w14:paraId="50BEAA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stuntman</w:t>
      </w:r>
    </w:p>
    <w:p w14:paraId="3D9036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stupar</w:t>
      </w:r>
    </w:p>
    <w:p w14:paraId="60935F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stupid</w:t>
      </w:r>
    </w:p>
    <w:p w14:paraId="10CCCC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915" w:author="Author" w:date="2012-02-26T13:32:00Z" w:name="move318027884"/>
      <w:moveTo w:id="591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stup</w:t>
        </w:r>
      </w:moveTo>
    </w:p>
    <w:moveToRangeEnd w:id="5915"/>
    <w:p w14:paraId="1BDC60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stupr0344nna</w:t>
      </w:r>
    </w:p>
    <w:p w14:paraId="706DFD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stupr0366r</w:t>
      </w:r>
    </w:p>
    <w:p w14:paraId="68050F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17" w:author="Author" w:date="2012-02-26T13:32:00Z" w:name="move318027884"/>
      <w:moveFrom w:id="5918" w:author="Author" w:date="2012-02-26T13:32:00Z">
        <w:r w:rsidRPr="00673328">
          <w:rPr>
            <w:rFonts w:ascii="宋体" w:eastAsia="宋体" w:hAnsi="宋体" w:cs="宋体" w:hint="eastAsia"/>
          </w:rPr>
          <w:t>stup</w:t>
        </w:r>
      </w:moveFrom>
    </w:p>
    <w:moveFromRangeEnd w:id="5917"/>
    <w:p w14:paraId="46A378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stursk</w:t>
      </w:r>
    </w:p>
    <w:p w14:paraId="0855DE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stuteri</w:t>
      </w:r>
    </w:p>
    <w:p w14:paraId="6152E1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stuvar</w:t>
      </w:r>
    </w:p>
    <w:p w14:paraId="43AE68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stuveriarbetare</w:t>
      </w:r>
    </w:p>
    <w:p w14:paraId="14E3DC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919" w:author="Author" w:date="2012-02-26T13:32:00Z" w:name="move318027885"/>
      <w:moveTo w:id="592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stuv</w:t>
        </w:r>
      </w:moveTo>
    </w:p>
    <w:moveToRangeEnd w:id="5919"/>
    <w:p w14:paraId="049904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stuvning</w:t>
      </w:r>
    </w:p>
    <w:p w14:paraId="2540BA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21" w:author="Author" w:date="2012-02-26T13:32:00Z" w:name="move318027885"/>
      <w:moveFrom w:id="5922" w:author="Author" w:date="2012-02-26T13:32:00Z">
        <w:r w:rsidRPr="00673328">
          <w:rPr>
            <w:rFonts w:ascii="宋体" w:eastAsia="宋体" w:hAnsi="宋体" w:cs="宋体" w:hint="eastAsia"/>
          </w:rPr>
          <w:t>stuv</w:t>
        </w:r>
      </w:moveFrom>
    </w:p>
    <w:moveFromRangeEnd w:id="5921"/>
    <w:p w14:paraId="7D5520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styckar</w:t>
      </w:r>
    </w:p>
    <w:p w14:paraId="45CE10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styckegods</w:t>
      </w:r>
    </w:p>
    <w:p w14:paraId="0D6535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stycken</w:t>
      </w:r>
    </w:p>
    <w:p w14:paraId="7EBA6A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923" w:author="Author" w:date="2012-02-26T13:32:00Z" w:name="move318027886"/>
      <w:moveTo w:id="592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styck</w:t>
        </w:r>
      </w:moveTo>
    </w:p>
    <w:moveToRangeEnd w:id="5923"/>
    <w:p w14:paraId="5086D6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styckning</w:t>
      </w:r>
    </w:p>
    <w:p w14:paraId="3F3B1F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25" w:author="Author" w:date="2012-02-26T13:32:00Z" w:name="move318027886"/>
      <w:moveFrom w:id="5926" w:author="Author" w:date="2012-02-26T13:32:00Z">
        <w:r w:rsidRPr="00673328">
          <w:rPr>
            <w:rFonts w:ascii="宋体" w:eastAsia="宋体" w:hAnsi="宋体" w:cs="宋体" w:hint="eastAsia"/>
          </w:rPr>
          <w:t>styck</w:t>
        </w:r>
      </w:moveFrom>
    </w:p>
    <w:moveFromRangeEnd w:id="5925"/>
    <w:p w14:paraId="5FDFA3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stygg</w:t>
      </w:r>
    </w:p>
    <w:p w14:paraId="219E84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stygn</w:t>
      </w:r>
    </w:p>
    <w:p w14:paraId="59583C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stylta</w:t>
      </w:r>
    </w:p>
    <w:p w14:paraId="2914F6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stympar</w:t>
      </w:r>
    </w:p>
    <w:p w14:paraId="242F3E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styng</w:t>
      </w:r>
    </w:p>
    <w:p w14:paraId="43903E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styrbord</w:t>
      </w:r>
    </w:p>
    <w:p w14:paraId="0FBDCF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27" w:author="Author" w:date="2012-02-26T13:32:00Z" w:name="move318027887"/>
      <w:moveTo w:id="5928" w:author="Author" w:date="2012-02-26T13:32:00Z">
        <w:r w:rsidRPr="00673328">
          <w:rPr>
            <w:rFonts w:ascii="宋体" w:eastAsia="宋体" w:hAnsi="宋体" w:cs="宋体" w:hint="eastAsia"/>
          </w:rPr>
          <w:t>styrelse</w:t>
        </w:r>
      </w:moveTo>
    </w:p>
    <w:moveToRangeEnd w:id="5927"/>
    <w:p w14:paraId="7FD592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styrelseskick</w:t>
      </w:r>
    </w:p>
    <w:p w14:paraId="3F71FE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29" w:author="Author" w:date="2012-02-26T13:32:00Z" w:name="move318027888"/>
      <w:moveTo w:id="5930" w:author="Author" w:date="2012-02-26T13:32:00Z">
        <w:r w:rsidRPr="00673328">
          <w:rPr>
            <w:rFonts w:ascii="宋体" w:eastAsia="宋体" w:hAnsi="宋体" w:cs="宋体" w:hint="eastAsia"/>
          </w:rPr>
          <w:t>styre</w:t>
        </w:r>
      </w:moveTo>
    </w:p>
    <w:p w14:paraId="5A3F48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31" w:author="Author" w:date="2012-02-26T13:32:00Z" w:name="move318027887"/>
      <w:moveToRangeEnd w:id="5929"/>
      <w:moveFrom w:id="5932" w:author="Author" w:date="2012-02-26T13:32:00Z">
        <w:r w:rsidRPr="00673328">
          <w:rPr>
            <w:rFonts w:ascii="宋体" w:eastAsia="宋体" w:hAnsi="宋体" w:cs="宋体" w:hint="eastAsia"/>
          </w:rPr>
          <w:t>styrelse</w:t>
        </w:r>
      </w:moveFrom>
    </w:p>
    <w:moveFromRangeEnd w:id="5931"/>
    <w:p w14:paraId="132F6A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styresman</w:t>
      </w:r>
    </w:p>
    <w:p w14:paraId="48C2834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33" w:author="Author" w:date="2012-02-26T13:32:00Z" w:name="move318027888"/>
      <w:moveFrom w:id="5934" w:author="Author" w:date="2012-02-26T13:32:00Z">
        <w:r w:rsidRPr="00673328">
          <w:rPr>
            <w:rFonts w:ascii="宋体" w:eastAsia="宋体" w:hAnsi="宋体" w:cs="宋体" w:hint="eastAsia"/>
          </w:rPr>
          <w:t>styre</w:t>
        </w:r>
      </w:moveFrom>
    </w:p>
    <w:moveFromRangeEnd w:id="5933"/>
    <w:p w14:paraId="1D172A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styrka</w:t>
      </w:r>
    </w:p>
    <w:p w14:paraId="1CC8CE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styrker</w:t>
      </w:r>
    </w:p>
    <w:p w14:paraId="5EB524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styrket0</w:t>
      </w:r>
      <w:r w:rsidRPr="00780F39">
        <w:rPr>
          <w:rFonts w:ascii="宋体" w:eastAsia="宋体" w:hAnsi="宋体" w:cs="宋体" w:hint="eastAsia"/>
          <w:lang w:val="sv-SE"/>
        </w:rPr>
        <w:t>345r</w:t>
      </w:r>
    </w:p>
    <w:p w14:paraId="66523D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styrman</w:t>
      </w:r>
    </w:p>
    <w:p w14:paraId="7C1497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935" w:author="Author" w:date="2012-02-26T13:32:00Z" w:name="move318027889"/>
      <w:moveTo w:id="593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styr</w:t>
        </w:r>
      </w:moveTo>
    </w:p>
    <w:moveToRangeEnd w:id="5935"/>
    <w:p w14:paraId="3D04BC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styrspak</w:t>
      </w:r>
    </w:p>
    <w:p w14:paraId="693238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37" w:author="Author" w:date="2012-02-26T13:32:00Z" w:name="move318027889"/>
      <w:moveFrom w:id="5938" w:author="Author" w:date="2012-02-26T13:32:00Z">
        <w:r w:rsidRPr="00673328">
          <w:rPr>
            <w:rFonts w:ascii="宋体" w:eastAsia="宋体" w:hAnsi="宋体" w:cs="宋体" w:hint="eastAsia"/>
          </w:rPr>
          <w:t>styr</w:t>
        </w:r>
      </w:moveFrom>
    </w:p>
    <w:moveFromRangeEnd w:id="5937"/>
    <w:p w14:paraId="79CCD4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styvbarn</w:t>
      </w:r>
    </w:p>
    <w:p w14:paraId="420D8B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styvfar</w:t>
      </w:r>
    </w:p>
    <w:p w14:paraId="1CA405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styvmoderlig</w:t>
      </w:r>
    </w:p>
    <w:p w14:paraId="5B85CE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styvmor</w:t>
      </w:r>
    </w:p>
    <w:p w14:paraId="3746D2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939" w:author="Author" w:date="2012-02-26T13:32:00Z" w:name="move318027890"/>
      <w:moveTo w:id="594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styv</w:t>
        </w:r>
      </w:moveTo>
    </w:p>
    <w:moveToRangeEnd w:id="5939"/>
    <w:p w14:paraId="32F35F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styvnackad</w:t>
      </w:r>
    </w:p>
    <w:p w14:paraId="3D9A3A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styvnar</w:t>
      </w:r>
    </w:p>
    <w:p w14:paraId="46B0F8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41" w:author="Author" w:date="2012-02-26T13:32:00Z" w:name="move318027890"/>
      <w:moveFrom w:id="5942" w:author="Author" w:date="2012-02-26T13:32:00Z">
        <w:r w:rsidRPr="00673328">
          <w:rPr>
            <w:rFonts w:ascii="宋体" w:eastAsia="宋体" w:hAnsi="宋体" w:cs="宋体" w:hint="eastAsia"/>
          </w:rPr>
          <w:t>styv</w:t>
        </w:r>
      </w:moveFrom>
    </w:p>
    <w:moveFromRangeEnd w:id="5941"/>
    <w:p w14:paraId="60B86E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styvt</w:t>
      </w:r>
    </w:p>
    <w:p w14:paraId="1E8657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subjektiv</w:t>
      </w:r>
    </w:p>
    <w:p w14:paraId="22DB35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subjekt</w:t>
      </w:r>
    </w:p>
    <w:p w14:paraId="4EAD47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subkultur</w:t>
      </w:r>
    </w:p>
    <w:p w14:paraId="68AA72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sublimerar</w:t>
      </w:r>
    </w:p>
    <w:p w14:paraId="6E001F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sublim</w:t>
      </w:r>
    </w:p>
    <w:p w14:paraId="15B48C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substans</w:t>
      </w:r>
    </w:p>
    <w:p w14:paraId="4A77E1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substantiell</w:t>
      </w:r>
    </w:p>
    <w:p w14:paraId="7418C8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substantiv</w:t>
      </w:r>
    </w:p>
    <w:p w14:paraId="75DFAB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substitut</w:t>
      </w:r>
    </w:p>
    <w:p w14:paraId="20B0B0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subtil</w:t>
      </w:r>
    </w:p>
    <w:p w14:paraId="357824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subtraherar</w:t>
      </w:r>
    </w:p>
    <w:p w14:paraId="5D1C98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subtraktion</w:t>
      </w:r>
    </w:p>
    <w:p w14:paraId="2D094B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subventionerar</w:t>
      </w:r>
    </w:p>
    <w:p w14:paraId="5899CA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subvention</w:t>
      </w:r>
    </w:p>
    <w:p w14:paraId="1F0B6B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subversiv</w:t>
      </w:r>
    </w:p>
    <w:p w14:paraId="143443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succ0</w:t>
      </w:r>
      <w:r w:rsidRPr="00673328">
        <w:rPr>
          <w:rFonts w:ascii="宋体" w:eastAsia="宋体" w:hAnsi="宋体" w:cs="宋体" w:hint="eastAsia"/>
        </w:rPr>
        <w:t>351</w:t>
      </w:r>
    </w:p>
    <w:p w14:paraId="340251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succession</w:t>
      </w:r>
    </w:p>
    <w:p w14:paraId="57FD2C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successiv</w:t>
      </w:r>
    </w:p>
    <w:p w14:paraId="269E7A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suckar</w:t>
      </w:r>
    </w:p>
    <w:p w14:paraId="28BF71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suck</w:t>
      </w:r>
    </w:p>
    <w:p w14:paraId="5374A9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suddar</w:t>
      </w:r>
    </w:p>
    <w:p w14:paraId="3D8489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suddgummi</w:t>
      </w:r>
    </w:p>
    <w:p w14:paraId="20A32E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suddig</w:t>
      </w:r>
    </w:p>
    <w:p w14:paraId="2F3ED7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sudd</w:t>
      </w:r>
    </w:p>
    <w:p w14:paraId="18DC68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suffix</w:t>
      </w:r>
    </w:p>
    <w:p w14:paraId="5A9C8E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suffl0351</w:t>
      </w:r>
    </w:p>
    <w:p w14:paraId="43211D9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suffl0366r</w:t>
      </w:r>
    </w:p>
    <w:p w14:paraId="6878B5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sugen</w:t>
      </w:r>
    </w:p>
    <w:p w14:paraId="79D97C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suger</w:t>
      </w:r>
    </w:p>
    <w:p w14:paraId="277F71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suger ut</w:t>
      </w:r>
    </w:p>
    <w:p w14:paraId="5F389A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sugga</w:t>
      </w:r>
    </w:p>
    <w:p w14:paraId="198F7B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suggererar</w:t>
      </w:r>
    </w:p>
    <w:p w14:paraId="307481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suggestion</w:t>
      </w:r>
    </w:p>
    <w:p w14:paraId="009423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suggestiv</w:t>
      </w:r>
    </w:p>
    <w:p w14:paraId="4E23E2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sugit</w:t>
      </w:r>
    </w:p>
    <w:p w14:paraId="51AA08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43" w:author="Author" w:date="2012-02-26T13:32:00Z" w:name="move318027891"/>
      <w:moveTo w:id="5944" w:author="Author" w:date="2012-02-26T13:32:00Z">
        <w:r w:rsidRPr="00673328">
          <w:rPr>
            <w:rFonts w:ascii="宋体" w:eastAsia="宋体" w:hAnsi="宋体" w:cs="宋体" w:hint="eastAsia"/>
          </w:rPr>
          <w:t>sug</w:t>
        </w:r>
      </w:moveTo>
    </w:p>
    <w:moveToRangeEnd w:id="5943"/>
    <w:p w14:paraId="030ACA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sugr0366r</w:t>
      </w:r>
    </w:p>
    <w:p w14:paraId="0E3481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45" w:author="Author" w:date="2012-02-26T13:32:00Z" w:name="move318027891"/>
      <w:moveFrom w:id="5946" w:author="Author" w:date="2012-02-26T13:32:00Z">
        <w:r w:rsidRPr="00673328">
          <w:rPr>
            <w:rFonts w:ascii="宋体" w:eastAsia="宋体" w:hAnsi="宋体" w:cs="宋体" w:hint="eastAsia"/>
          </w:rPr>
          <w:t>sug</w:t>
        </w:r>
      </w:moveFrom>
    </w:p>
    <w:moveFromRangeEnd w:id="5945"/>
    <w:p w14:paraId="4FFBEF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suktar</w:t>
      </w:r>
    </w:p>
    <w:p w14:paraId="0F25AD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sula</w:t>
      </w:r>
    </w:p>
    <w:p w14:paraId="337B95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sulfa</w:t>
      </w:r>
    </w:p>
    <w:p w14:paraId="271E6F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sulky</w:t>
      </w:r>
    </w:p>
    <w:p w14:paraId="5598E9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947" w:author="Author" w:date="2012-02-26T13:32:00Z" w:name="move318027892"/>
      <w:moveTo w:id="594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summa</w:t>
        </w:r>
      </w:moveTo>
    </w:p>
    <w:moveToRangeEnd w:id="5947"/>
    <w:p w14:paraId="663533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summarisk</w:t>
      </w:r>
    </w:p>
    <w:p w14:paraId="0F4D0F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49" w:author="Author" w:date="2012-02-26T13:32:00Z" w:name="move318027892"/>
      <w:moveFrom w:id="5950" w:author="Author" w:date="2012-02-26T13:32:00Z">
        <w:r w:rsidRPr="00673328">
          <w:rPr>
            <w:rFonts w:ascii="宋体" w:eastAsia="宋体" w:hAnsi="宋体" w:cs="宋体" w:hint="eastAsia"/>
          </w:rPr>
          <w:t>summa</w:t>
        </w:r>
      </w:moveFrom>
    </w:p>
    <w:moveFromRangeEnd w:id="5949"/>
    <w:p w14:paraId="21F9B7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summerar</w:t>
      </w:r>
    </w:p>
    <w:p w14:paraId="03F69F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summer</w:t>
      </w:r>
    </w:p>
    <w:p w14:paraId="2759BD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summit</w:t>
      </w:r>
    </w:p>
    <w:p w14:paraId="38D002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sumpar</w:t>
      </w:r>
    </w:p>
    <w:p w14:paraId="1F0E0C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sumpmark</w:t>
      </w:r>
    </w:p>
    <w:p w14:paraId="79055D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sump</w:t>
      </w:r>
    </w:p>
    <w:p w14:paraId="5DE50D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sund</w:t>
      </w:r>
    </w:p>
    <w:p w14:paraId="373D19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sup0351</w:t>
      </w:r>
    </w:p>
    <w:p w14:paraId="3E0135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superar</w:t>
      </w:r>
    </w:p>
    <w:p w14:paraId="4F6AAF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superb</w:t>
      </w:r>
    </w:p>
    <w:p w14:paraId="4AE416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superlativ</w:t>
      </w:r>
    </w:p>
    <w:p w14:paraId="2B52A6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super-</w:t>
      </w:r>
    </w:p>
    <w:p w14:paraId="1CB824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super</w:t>
      </w:r>
    </w:p>
    <w:p w14:paraId="5F5461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supinum</w:t>
      </w:r>
    </w:p>
    <w:p w14:paraId="431D19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51" w:author="Author" w:date="2012-02-26T13:32:00Z" w:name="move318027893"/>
      <w:moveTo w:id="5952" w:author="Author" w:date="2012-02-26T13:32:00Z">
        <w:r w:rsidRPr="00673328">
          <w:rPr>
            <w:rFonts w:ascii="宋体" w:eastAsia="宋体" w:hAnsi="宋体" w:cs="宋体" w:hint="eastAsia"/>
          </w:rPr>
          <w:t>sup</w:t>
        </w:r>
      </w:moveTo>
    </w:p>
    <w:moveToRangeEnd w:id="5951"/>
    <w:p w14:paraId="4E6175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suppleant</w:t>
      </w:r>
    </w:p>
    <w:p w14:paraId="0BF5A0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supporter</w:t>
      </w:r>
    </w:p>
    <w:p w14:paraId="1A4E7A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53" w:author="Author" w:date="2012-02-26T13:32:00Z" w:name="move318027893"/>
      <w:moveFrom w:id="5954" w:author="Author" w:date="2012-02-26T13:32:00Z">
        <w:r w:rsidRPr="00673328">
          <w:rPr>
            <w:rFonts w:ascii="宋体" w:eastAsia="宋体" w:hAnsi="宋体" w:cs="宋体" w:hint="eastAsia"/>
          </w:rPr>
          <w:t>sup</w:t>
        </w:r>
      </w:moveFrom>
    </w:p>
    <w:moveFromRangeEnd w:id="5953"/>
    <w:p w14:paraId="69163A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suput</w:t>
      </w:r>
    </w:p>
    <w:p w14:paraId="14DC64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surar</w:t>
      </w:r>
    </w:p>
    <w:p w14:paraId="660C7C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surfar</w:t>
      </w:r>
    </w:p>
    <w:p w14:paraId="082367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surfingbr0344da</w:t>
      </w:r>
    </w:p>
    <w:p w14:paraId="51475E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955" w:author="Author" w:date="2012-02-26T13:32:00Z" w:name="move318027894"/>
      <w:moveTo w:id="595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sur</w:t>
        </w:r>
      </w:moveTo>
    </w:p>
    <w:moveToRangeEnd w:id="5955"/>
    <w:p w14:paraId="39FA0C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surmulen</w:t>
      </w:r>
    </w:p>
    <w:p w14:paraId="48C680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surnar</w:t>
      </w:r>
    </w:p>
    <w:p w14:paraId="0234F0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surpuppa</w:t>
      </w:r>
    </w:p>
    <w:p w14:paraId="43EEBE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surrar</w:t>
      </w:r>
    </w:p>
    <w:p w14:paraId="391E3B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surrealistisk</w:t>
      </w:r>
    </w:p>
    <w:p w14:paraId="57CFF7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57" w:author="Author" w:date="2012-02-26T13:32:00Z" w:name="move318027895"/>
      <w:moveTo w:id="5958" w:author="Author" w:date="2012-02-26T13:32:00Z">
        <w:r w:rsidRPr="00673328">
          <w:rPr>
            <w:rFonts w:ascii="宋体" w:eastAsia="宋体" w:hAnsi="宋体" w:cs="宋体" w:hint="eastAsia"/>
          </w:rPr>
          <w:t>surr</w:t>
        </w:r>
      </w:moveTo>
    </w:p>
    <w:moveToRangeEnd w:id="5957"/>
    <w:p w14:paraId="604843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surrogat</w:t>
      </w:r>
    </w:p>
    <w:p w14:paraId="4FB36E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59" w:author="Author" w:date="2012-02-26T13:32:00Z" w:name="move318027895"/>
      <w:moveFrom w:id="5960" w:author="Author" w:date="2012-02-26T13:32:00Z">
        <w:r w:rsidRPr="00673328">
          <w:rPr>
            <w:rFonts w:ascii="宋体" w:eastAsia="宋体" w:hAnsi="宋体" w:cs="宋体" w:hint="eastAsia"/>
          </w:rPr>
          <w:t>surr</w:t>
        </w:r>
      </w:moveFrom>
    </w:p>
    <w:moveFromRangeEnd w:id="5959"/>
    <w:p w14:paraId="4F59B8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surstr0366mming</w:t>
      </w:r>
    </w:p>
    <w:p w14:paraId="31AD26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61" w:author="Author" w:date="2012-02-26T13:32:00Z" w:name="move318027894"/>
      <w:moveFrom w:id="5962" w:author="Author" w:date="2012-02-26T13:32:00Z">
        <w:r w:rsidRPr="00673328">
          <w:rPr>
            <w:rFonts w:ascii="宋体" w:eastAsia="宋体" w:hAnsi="宋体" w:cs="宋体" w:hint="eastAsia"/>
          </w:rPr>
          <w:t>sur</w:t>
        </w:r>
      </w:moveFrom>
    </w:p>
    <w:moveFromRangeEnd w:id="5961"/>
    <w:p w14:paraId="400A4F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susar</w:t>
      </w:r>
    </w:p>
    <w:p w14:paraId="6690C8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susen</w:t>
      </w:r>
    </w:p>
    <w:p w14:paraId="5B57E3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63" w:author="Author" w:date="2012-02-26T13:32:00Z" w:name="move318027896"/>
      <w:moveTo w:id="5964" w:author="Author" w:date="2012-02-26T13:32:00Z">
        <w:r w:rsidRPr="00673328">
          <w:rPr>
            <w:rFonts w:ascii="宋体" w:eastAsia="宋体" w:hAnsi="宋体" w:cs="宋体" w:hint="eastAsia"/>
          </w:rPr>
          <w:t>sus</w:t>
        </w:r>
      </w:moveTo>
    </w:p>
    <w:moveToRangeEnd w:id="5963"/>
    <w:p w14:paraId="55B24B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suspekt</w:t>
      </w:r>
    </w:p>
    <w:p w14:paraId="33F7E8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suspenderar</w:t>
      </w:r>
    </w:p>
    <w:p w14:paraId="48A16D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sussar</w:t>
      </w:r>
    </w:p>
    <w:p w14:paraId="5AA7F9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65" w:author="Author" w:date="2012-02-26T13:32:00Z" w:name="move318027896"/>
      <w:moveFrom w:id="5966" w:author="Author" w:date="2012-02-26T13:32:00Z">
        <w:r w:rsidRPr="00673328">
          <w:rPr>
            <w:rFonts w:ascii="宋体" w:eastAsia="宋体" w:hAnsi="宋体" w:cs="宋体" w:hint="eastAsia"/>
          </w:rPr>
          <w:t>sus</w:t>
        </w:r>
      </w:moveFrom>
    </w:p>
    <w:moveFromRangeEnd w:id="5965"/>
    <w:p w14:paraId="73FA24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suttit</w:t>
      </w:r>
    </w:p>
    <w:p w14:paraId="5E6660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suver0</w:t>
      </w:r>
      <w:r w:rsidRPr="00780F39">
        <w:rPr>
          <w:rFonts w:ascii="宋体" w:eastAsia="宋体" w:hAnsi="宋体" w:cs="宋体" w:hint="eastAsia"/>
          <w:lang w:val="sv-SE"/>
        </w:rPr>
        <w:t>344n</w:t>
      </w:r>
    </w:p>
    <w:p w14:paraId="18864E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sv0344gerska</w:t>
      </w:r>
    </w:p>
    <w:p w14:paraId="73762F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sv0344ljer</w:t>
      </w:r>
    </w:p>
    <w:p w14:paraId="181180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sv0344ller</w:t>
      </w:r>
    </w:p>
    <w:p w14:paraId="727EAC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sv0344lter</w:t>
      </w:r>
    </w:p>
    <w:p w14:paraId="00B6D6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sv0344lt</w:t>
      </w:r>
    </w:p>
    <w:p w14:paraId="015C9E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sv0344mmar 0366ver</w:t>
      </w:r>
    </w:p>
    <w:p w14:paraId="59335E33" w14:textId="77777777" w:rsidR="00000000" w:rsidRPr="00780F39" w:rsidRDefault="00780F39" w:rsidP="00673328">
      <w:pPr>
        <w:pStyle w:val="PlainText"/>
        <w:rPr>
          <w:ins w:id="5967" w:author="Author" w:date="2012-02-26T13:32:00Z"/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sv0344nger</w:t>
      </w:r>
    </w:p>
    <w:p w14:paraId="22B1B3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ins w:id="5968" w:author="Author" w:date="2012-02-26T13:32:00Z">
        <w:r w:rsidRPr="00673328">
          <w:rPr>
            <w:rFonts w:ascii="宋体" w:eastAsia="宋体" w:hAnsi="宋体" w:cs="宋体" w:hint="eastAsia"/>
          </w:rPr>
          <w:t>sv0344nger</w:t>
        </w:r>
      </w:ins>
      <w:r w:rsidRPr="00673328">
        <w:rPr>
          <w:rFonts w:ascii="宋体" w:eastAsia="宋体" w:hAnsi="宋体" w:cs="宋体" w:hint="eastAsia"/>
        </w:rPr>
        <w:t xml:space="preserve"> om</w:t>
      </w:r>
    </w:p>
    <w:p w14:paraId="791D0A15" w14:textId="77777777" w:rsidR="00000000" w:rsidRPr="003230D0" w:rsidRDefault="00780F39" w:rsidP="003230D0">
      <w:pPr>
        <w:pStyle w:val="PlainText"/>
        <w:rPr>
          <w:del w:id="5969" w:author="Author" w:date="2012-02-26T13:32:00Z"/>
          <w:rFonts w:ascii="宋体" w:eastAsia="宋体" w:hAnsi="宋体" w:cs="宋体" w:hint="eastAsia"/>
        </w:rPr>
      </w:pPr>
      <w:del w:id="5970" w:author="Author" w:date="2012-02-26T13:32:00Z">
        <w:r w:rsidRPr="003230D0">
          <w:rPr>
            <w:rFonts w:ascii="宋体" w:eastAsia="宋体" w:hAnsi="宋体" w:cs="宋体" w:hint="eastAsia"/>
          </w:rPr>
          <w:delText>sv0344nger</w:delText>
        </w:r>
      </w:del>
    </w:p>
    <w:p w14:paraId="164A1A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sv0344ngig</w:t>
      </w:r>
    </w:p>
    <w:p w14:paraId="33DEF8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971" w:author="Author" w:date="2012-02-26T13:32:00Z" w:name="move318027897"/>
      <w:moveTo w:id="597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sv0344ng</w:t>
        </w:r>
      </w:moveTo>
    </w:p>
    <w:moveToRangeEnd w:id="5971"/>
    <w:p w14:paraId="0BFD7B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sv0344ngning</w:t>
      </w:r>
    </w:p>
    <w:p w14:paraId="167C2D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sv0344ngom</w:t>
      </w:r>
    </w:p>
    <w:p w14:paraId="34EF02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sv0344ngrum</w:t>
      </w:r>
    </w:p>
    <w:p w14:paraId="50479A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73" w:author="Author" w:date="2012-02-26T13:32:00Z" w:name="move318027898"/>
      <w:moveTo w:id="5974" w:author="Author" w:date="2012-02-26T13:32:00Z">
        <w:r w:rsidRPr="00673328">
          <w:rPr>
            <w:rFonts w:ascii="宋体" w:eastAsia="宋体" w:hAnsi="宋体" w:cs="宋体" w:hint="eastAsia"/>
          </w:rPr>
          <w:t>sv0344rd</w:t>
        </w:r>
      </w:moveTo>
    </w:p>
    <w:p w14:paraId="6A18B7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75" w:author="Author" w:date="2012-02-26T13:32:00Z" w:name="move318027897"/>
      <w:moveToRangeEnd w:id="5973"/>
      <w:moveFrom w:id="5976" w:author="Author" w:date="2012-02-26T13:32:00Z">
        <w:r w:rsidRPr="00673328">
          <w:rPr>
            <w:rFonts w:ascii="宋体" w:eastAsia="宋体" w:hAnsi="宋体" w:cs="宋体" w:hint="eastAsia"/>
          </w:rPr>
          <w:t>sv0344ng</w:t>
        </w:r>
      </w:moveFrom>
    </w:p>
    <w:moveFromRangeEnd w:id="5975"/>
    <w:p w14:paraId="65F8EB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sv0344rdotter</w:t>
      </w:r>
    </w:p>
    <w:p w14:paraId="514464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77" w:author="Author" w:date="2012-02-26T13:32:00Z" w:name="move318027898"/>
      <w:moveFrom w:id="5978" w:author="Author" w:date="2012-02-26T13:32:00Z">
        <w:r w:rsidRPr="00673328">
          <w:rPr>
            <w:rFonts w:ascii="宋体" w:eastAsia="宋体" w:hAnsi="宋体" w:cs="宋体" w:hint="eastAsia"/>
          </w:rPr>
          <w:t>sv0344rd</w:t>
        </w:r>
      </w:moveFrom>
    </w:p>
    <w:moveFromRangeEnd w:id="5977"/>
    <w:p w14:paraId="196E62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sv0344rf0366r0344ldrar</w:t>
      </w:r>
    </w:p>
    <w:p w14:paraId="3AB4E9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sv0344rfar</w:t>
      </w:r>
    </w:p>
    <w:p w14:paraId="496492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sv0344rjer</w:t>
      </w:r>
    </w:p>
    <w:p w14:paraId="3252C5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sv0344rmar</w:t>
      </w:r>
    </w:p>
    <w:p w14:paraId="2C661E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5979" w:author="Author" w:date="2012-02-26T13:32:00Z" w:name="move318027899"/>
      <w:moveTo w:id="59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sv0344rm</w:t>
        </w:r>
      </w:moveTo>
    </w:p>
    <w:moveToRangeEnd w:id="5979"/>
    <w:p w14:paraId="649B2D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sv0344rm</w:t>
      </w:r>
      <w:r w:rsidRPr="00673328">
        <w:rPr>
          <w:rFonts w:ascii="宋体" w:eastAsia="宋体" w:hAnsi="宋体" w:cs="宋体" w:hint="eastAsia"/>
        </w:rPr>
        <w:t>or</w:t>
      </w:r>
    </w:p>
    <w:p w14:paraId="303875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81" w:author="Author" w:date="2012-02-26T13:32:00Z" w:name="move318027900"/>
      <w:moveTo w:id="5982" w:author="Author" w:date="2012-02-26T13:32:00Z">
        <w:r w:rsidRPr="00673328">
          <w:rPr>
            <w:rFonts w:ascii="宋体" w:eastAsia="宋体" w:hAnsi="宋体" w:cs="宋体" w:hint="eastAsia"/>
          </w:rPr>
          <w:t>sv0344r</w:t>
        </w:r>
      </w:moveTo>
    </w:p>
    <w:p w14:paraId="47C967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83" w:author="Author" w:date="2012-02-26T13:32:00Z" w:name="move318027899"/>
      <w:moveToRangeEnd w:id="5981"/>
      <w:moveFrom w:id="5984" w:author="Author" w:date="2012-02-26T13:32:00Z">
        <w:r w:rsidRPr="00673328">
          <w:rPr>
            <w:rFonts w:ascii="宋体" w:eastAsia="宋体" w:hAnsi="宋体" w:cs="宋体" w:hint="eastAsia"/>
          </w:rPr>
          <w:t>sv0344rm</w:t>
        </w:r>
      </w:moveFrom>
    </w:p>
    <w:moveFromRangeEnd w:id="5983"/>
    <w:p w14:paraId="00F319A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sv0344rord</w:t>
      </w:r>
    </w:p>
    <w:p w14:paraId="092D11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sv0344rson</w:t>
      </w:r>
    </w:p>
    <w:p w14:paraId="20F644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85" w:author="Author" w:date="2012-02-26T13:32:00Z" w:name="move318027901"/>
      <w:moveTo w:id="5986" w:author="Author" w:date="2012-02-26T13:32:00Z">
        <w:r w:rsidRPr="00673328">
          <w:rPr>
            <w:rFonts w:ascii="宋体" w:eastAsia="宋体" w:hAnsi="宋体" w:cs="宋体" w:hint="eastAsia"/>
          </w:rPr>
          <w:t>sv0344rta</w:t>
        </w:r>
      </w:moveTo>
    </w:p>
    <w:p w14:paraId="22AAF1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87" w:author="Author" w:date="2012-02-26T13:32:00Z" w:name="move318027902"/>
      <w:moveToRangeEnd w:id="5985"/>
      <w:moveTo w:id="5988" w:author="Author" w:date="2012-02-26T13:32:00Z">
        <w:r w:rsidRPr="00673328">
          <w:rPr>
            <w:rFonts w:ascii="宋体" w:eastAsia="宋体" w:hAnsi="宋体" w:cs="宋体" w:hint="eastAsia"/>
          </w:rPr>
          <w:t>sv0344rtar</w:t>
        </w:r>
      </w:moveTo>
    </w:p>
    <w:p w14:paraId="14A0A8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89" w:author="Author" w:date="2012-02-26T13:32:00Z" w:name="move318027900"/>
      <w:moveToRangeEnd w:id="5987"/>
      <w:moveFrom w:id="5990" w:author="Author" w:date="2012-02-26T13:32:00Z">
        <w:r w:rsidRPr="00673328">
          <w:rPr>
            <w:rFonts w:ascii="宋体" w:eastAsia="宋体" w:hAnsi="宋体" w:cs="宋体" w:hint="eastAsia"/>
          </w:rPr>
          <w:t>sv0344r</w:t>
        </w:r>
      </w:moveFrom>
    </w:p>
    <w:moveFromRangeEnd w:id="5989"/>
    <w:p w14:paraId="1303A2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sv0344rtar ner</w:t>
      </w:r>
    </w:p>
    <w:p w14:paraId="726B10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91" w:author="Author" w:date="2012-02-26T13:32:00Z" w:name="move318027902"/>
      <w:moveFrom w:id="5992" w:author="Author" w:date="2012-02-26T13:32:00Z">
        <w:r w:rsidRPr="00673328">
          <w:rPr>
            <w:rFonts w:ascii="宋体" w:eastAsia="宋体" w:hAnsi="宋体" w:cs="宋体" w:hint="eastAsia"/>
          </w:rPr>
          <w:t>sv0344rtar</w:t>
        </w:r>
      </w:moveFrom>
    </w:p>
    <w:p w14:paraId="105F3E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93" w:author="Author" w:date="2012-02-26T13:32:00Z" w:name="move318027901"/>
      <w:moveFromRangeEnd w:id="5991"/>
      <w:moveFrom w:id="5994" w:author="Author" w:date="2012-02-26T13:32:00Z">
        <w:r w:rsidRPr="00673328">
          <w:rPr>
            <w:rFonts w:ascii="宋体" w:eastAsia="宋体" w:hAnsi="宋体" w:cs="宋体" w:hint="eastAsia"/>
          </w:rPr>
          <w:t>sv0344rta</w:t>
        </w:r>
      </w:moveFrom>
    </w:p>
    <w:moveFromRangeEnd w:id="5993"/>
    <w:p w14:paraId="0D87CD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sv0344vare</w:t>
      </w:r>
    </w:p>
    <w:p w14:paraId="2DEB06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sv0344var</w:t>
      </w:r>
    </w:p>
    <w:p w14:paraId="2C5FCD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95" w:author="Author" w:date="2012-02-26T13:32:00Z" w:name="move318027903"/>
      <w:moveTo w:id="5996" w:author="Author" w:date="2012-02-26T13:32:00Z">
        <w:r w:rsidRPr="00673328">
          <w:rPr>
            <w:rFonts w:ascii="宋体" w:eastAsia="宋体" w:hAnsi="宋体" w:cs="宋体" w:hint="eastAsia"/>
          </w:rPr>
          <w:t>sv0345ger</w:t>
        </w:r>
      </w:moveTo>
    </w:p>
    <w:moveToRangeEnd w:id="5995"/>
    <w:p w14:paraId="72633F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sv0345gerpolitik</w:t>
      </w:r>
    </w:p>
    <w:p w14:paraId="30FF3D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5997" w:author="Author" w:date="2012-02-26T13:32:00Z" w:name="move318027903"/>
      <w:moveFrom w:id="5998" w:author="Author" w:date="2012-02-26T13:32:00Z">
        <w:r w:rsidRPr="00673328">
          <w:rPr>
            <w:rFonts w:ascii="宋体" w:eastAsia="宋体" w:hAnsi="宋体" w:cs="宋体" w:hint="eastAsia"/>
          </w:rPr>
          <w:t>sv0345ger</w:t>
        </w:r>
      </w:moveFrom>
    </w:p>
    <w:moveFromRangeEnd w:id="5997"/>
    <w:p w14:paraId="647AAB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sv0345l</w:t>
      </w:r>
    </w:p>
    <w:p w14:paraId="5118C8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sv0345ngrem</w:t>
      </w:r>
    </w:p>
    <w:p w14:paraId="3EC995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sv0345rartad</w:t>
      </w:r>
    </w:p>
    <w:p w14:paraId="5671AE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sv0345rbem0344strad</w:t>
      </w:r>
    </w:p>
    <w:p w14:paraId="625068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sv0345righet</w:t>
      </w:r>
    </w:p>
    <w:p w14:paraId="41C7DA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sv0345rl0366st</w:t>
      </w:r>
    </w:p>
    <w:p w14:paraId="2B1F65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sv0345rmod</w:t>
      </w:r>
    </w:p>
    <w:p w14:paraId="6E8A39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5999" w:author="Author" w:date="2012-02-26T13:32:00Z" w:name="move318027904"/>
      <w:moveTo w:id="6000" w:author="Author" w:date="2012-02-26T13:32:00Z">
        <w:r w:rsidRPr="00673328">
          <w:rPr>
            <w:rFonts w:ascii="宋体" w:eastAsia="宋体" w:hAnsi="宋体" w:cs="宋体" w:hint="eastAsia"/>
          </w:rPr>
          <w:t>sv0345r</w:t>
        </w:r>
      </w:moveTo>
    </w:p>
    <w:moveToRangeEnd w:id="5999"/>
    <w:p w14:paraId="47DB8A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sv0345rsm0344lt</w:t>
      </w:r>
    </w:p>
    <w:p w14:paraId="4AE1ABA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01" w:author="Author" w:date="2012-02-26T13:32:00Z" w:name="move318027904"/>
      <w:moveFrom w:id="6002" w:author="Author" w:date="2012-02-26T13:32:00Z">
        <w:r w:rsidRPr="00673328">
          <w:rPr>
            <w:rFonts w:ascii="宋体" w:eastAsia="宋体" w:hAnsi="宋体" w:cs="宋体" w:hint="eastAsia"/>
          </w:rPr>
          <w:t>sv0345r</w:t>
        </w:r>
      </w:moveFrom>
    </w:p>
    <w:moveFromRangeEnd w:id="6001"/>
    <w:p w14:paraId="4C6FD7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svacka</w:t>
      </w:r>
    </w:p>
    <w:p w14:paraId="79A5E1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svada</w:t>
      </w:r>
    </w:p>
    <w:p w14:paraId="6BBF45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svaghet</w:t>
      </w:r>
    </w:p>
    <w:p w14:paraId="23DE91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03" w:author="Author" w:date="2012-02-26T13:32:00Z" w:name="move318027905"/>
      <w:moveTo w:id="600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sv</w:t>
        </w:r>
        <w:r w:rsidRPr="00780F39">
          <w:rPr>
            <w:rFonts w:ascii="宋体" w:eastAsia="宋体" w:hAnsi="宋体" w:cs="宋体" w:hint="eastAsia"/>
            <w:lang w:val="sv-SE"/>
          </w:rPr>
          <w:t>ag</w:t>
        </w:r>
      </w:moveTo>
    </w:p>
    <w:moveToRangeEnd w:id="6003"/>
    <w:p w14:paraId="2C8079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svagsint</w:t>
      </w:r>
    </w:p>
    <w:p w14:paraId="4E8390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05" w:author="Author" w:date="2012-02-26T13:32:00Z" w:name="move318027905"/>
      <w:moveFrom w:id="6006" w:author="Author" w:date="2012-02-26T13:32:00Z">
        <w:r w:rsidRPr="00673328">
          <w:rPr>
            <w:rFonts w:ascii="宋体" w:eastAsia="宋体" w:hAnsi="宋体" w:cs="宋体" w:hint="eastAsia"/>
          </w:rPr>
          <w:t>sv</w:t>
        </w:r>
        <w:r w:rsidRPr="00673328">
          <w:rPr>
            <w:rFonts w:ascii="宋体" w:eastAsia="宋体" w:hAnsi="宋体" w:cs="宋体" w:hint="eastAsia"/>
          </w:rPr>
          <w:t>ag</w:t>
        </w:r>
      </w:moveFrom>
    </w:p>
    <w:moveFromRangeEnd w:id="6005"/>
    <w:p w14:paraId="57C3C3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svajar</w:t>
      </w:r>
    </w:p>
    <w:p w14:paraId="0C2F14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svajig</w:t>
      </w:r>
    </w:p>
    <w:p w14:paraId="052FBC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svala</w:t>
      </w:r>
    </w:p>
    <w:p w14:paraId="135F03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svalde</w:t>
      </w:r>
    </w:p>
    <w:p w14:paraId="3F0D2B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svale</w:t>
      </w:r>
    </w:p>
    <w:p w14:paraId="773F72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svalg0345ng</w:t>
      </w:r>
    </w:p>
    <w:p w14:paraId="5817DD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svalg</w:t>
      </w:r>
    </w:p>
    <w:p w14:paraId="26A8E5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007" w:author="Author" w:date="2012-02-26T13:32:00Z" w:name="move318027906"/>
      <w:moveTo w:id="6008" w:author="Author" w:date="2012-02-26T13:32:00Z">
        <w:r w:rsidRPr="00673328">
          <w:rPr>
            <w:rFonts w:ascii="宋体" w:eastAsia="宋体" w:hAnsi="宋体" w:cs="宋体" w:hint="eastAsia"/>
          </w:rPr>
          <w:t>svalka</w:t>
        </w:r>
      </w:moveTo>
    </w:p>
    <w:moveToRangeEnd w:id="6007"/>
    <w:p w14:paraId="387824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svalkar</w:t>
      </w:r>
    </w:p>
    <w:p w14:paraId="284276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09" w:author="Author" w:date="2012-02-26T13:32:00Z" w:name="move318027906"/>
      <w:moveFrom w:id="6010" w:author="Author" w:date="2012-02-26T13:32:00Z">
        <w:r w:rsidRPr="00673328">
          <w:rPr>
            <w:rFonts w:ascii="宋体" w:eastAsia="宋体" w:hAnsi="宋体" w:cs="宋体" w:hint="eastAsia"/>
          </w:rPr>
          <w:t>svalka</w:t>
        </w:r>
      </w:moveFrom>
    </w:p>
    <w:moveFromRangeEnd w:id="6009"/>
    <w:p w14:paraId="7427CD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svallar</w:t>
      </w:r>
    </w:p>
    <w:p w14:paraId="360812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svall</w:t>
      </w:r>
    </w:p>
    <w:p w14:paraId="6EC3F5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011" w:author="Author" w:date="2012-02-26T13:32:00Z" w:name="move318027907"/>
      <w:moveTo w:id="6012" w:author="Author" w:date="2012-02-26T13:32:00Z">
        <w:r w:rsidRPr="00673328">
          <w:rPr>
            <w:rFonts w:ascii="宋体" w:eastAsia="宋体" w:hAnsi="宋体" w:cs="宋体" w:hint="eastAsia"/>
          </w:rPr>
          <w:t>sval</w:t>
        </w:r>
      </w:moveTo>
    </w:p>
    <w:moveToRangeEnd w:id="6011"/>
    <w:p w14:paraId="6EBCF0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svalnar</w:t>
      </w:r>
    </w:p>
    <w:p w14:paraId="18B748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13" w:author="Author" w:date="2012-02-26T13:32:00Z" w:name="move318027907"/>
      <w:moveFrom w:id="6014" w:author="Author" w:date="2012-02-26T13:32:00Z">
        <w:r w:rsidRPr="00673328">
          <w:rPr>
            <w:rFonts w:ascii="宋体" w:eastAsia="宋体" w:hAnsi="宋体" w:cs="宋体" w:hint="eastAsia"/>
          </w:rPr>
          <w:t>sval</w:t>
        </w:r>
      </w:moveFrom>
    </w:p>
    <w:moveFromRangeEnd w:id="6013"/>
    <w:p w14:paraId="616D46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svalt</w:t>
      </w:r>
    </w:p>
    <w:p w14:paraId="3844D7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svamlar</w:t>
      </w:r>
    </w:p>
    <w:p w14:paraId="441467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svammel</w:t>
      </w:r>
    </w:p>
    <w:p w14:paraId="5DC96E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svamp</w:t>
      </w:r>
    </w:p>
    <w:p w14:paraId="13972D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svanes0345ng</w:t>
      </w:r>
    </w:p>
    <w:p w14:paraId="29BDF2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svank</w:t>
      </w:r>
    </w:p>
    <w:p w14:paraId="770236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015" w:author="Author" w:date="2012-02-26T13:32:00Z" w:name="move318027908"/>
      <w:moveTo w:id="6016" w:author="Author" w:date="2012-02-26T13:32:00Z">
        <w:r w:rsidRPr="00673328">
          <w:rPr>
            <w:rFonts w:ascii="宋体" w:eastAsia="宋体" w:hAnsi="宋体" w:cs="宋体" w:hint="eastAsia"/>
          </w:rPr>
          <w:t>svan</w:t>
        </w:r>
      </w:moveTo>
    </w:p>
    <w:moveToRangeEnd w:id="6015"/>
    <w:p w14:paraId="2AFCEB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svans</w:t>
      </w:r>
    </w:p>
    <w:p w14:paraId="4A6D10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17" w:author="Author" w:date="2012-02-26T13:32:00Z" w:name="move318027908"/>
      <w:moveFrom w:id="6018" w:author="Author" w:date="2012-02-26T13:32:00Z">
        <w:r w:rsidRPr="00673328">
          <w:rPr>
            <w:rFonts w:ascii="宋体" w:eastAsia="宋体" w:hAnsi="宋体" w:cs="宋体" w:hint="eastAsia"/>
          </w:rPr>
          <w:t>svan</w:t>
        </w:r>
      </w:moveFrom>
    </w:p>
    <w:moveFromRangeEnd w:id="6017"/>
    <w:p w14:paraId="43E475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svarande</w:t>
      </w:r>
    </w:p>
    <w:p w14:paraId="2E7DB3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svarar f0366r</w:t>
      </w:r>
    </w:p>
    <w:p w14:paraId="276C7C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svarar mot</w:t>
      </w:r>
    </w:p>
    <w:p w14:paraId="0800F3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svarar</w:t>
      </w:r>
    </w:p>
    <w:p w14:paraId="27895A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19" w:author="Author" w:date="2012-02-26T13:32:00Z" w:name="move318027909"/>
      <w:moveTo w:id="602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svar</w:t>
        </w:r>
      </w:moveTo>
    </w:p>
    <w:moveToRangeEnd w:id="6019"/>
    <w:p w14:paraId="5B5AF5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svarom0345l</w:t>
      </w:r>
    </w:p>
    <w:p w14:paraId="4B7C7C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svarsl0366s</w:t>
      </w:r>
    </w:p>
    <w:p w14:paraId="01C949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svars</w:t>
      </w:r>
    </w:p>
    <w:p w14:paraId="552D92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21" w:author="Author" w:date="2012-02-26T13:32:00Z" w:name="move318027909"/>
      <w:moveFrom w:id="6022" w:author="Author" w:date="2012-02-26T13:32:00Z">
        <w:r w:rsidRPr="00673328">
          <w:rPr>
            <w:rFonts w:ascii="宋体" w:eastAsia="宋体" w:hAnsi="宋体" w:cs="宋体" w:hint="eastAsia"/>
          </w:rPr>
          <w:t>svar</w:t>
        </w:r>
      </w:moveFrom>
    </w:p>
    <w:moveFromRangeEnd w:id="6021"/>
    <w:p w14:paraId="220C15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svartlistad</w:t>
      </w:r>
    </w:p>
    <w:p w14:paraId="4492AC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svart</w:t>
      </w:r>
      <w:r w:rsidRPr="00780F39">
        <w:rPr>
          <w:rFonts w:ascii="宋体" w:eastAsia="宋体" w:hAnsi="宋体" w:cs="宋体" w:hint="eastAsia"/>
          <w:lang w:val="sv-SE"/>
        </w:rPr>
        <w:t>m0345lar</w:t>
      </w:r>
    </w:p>
    <w:p w14:paraId="49F015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23" w:author="Author" w:date="2012-02-26T13:32:00Z" w:name="move318027910"/>
      <w:moveTo w:id="602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svart</w:t>
        </w:r>
      </w:moveTo>
    </w:p>
    <w:moveToRangeEnd w:id="6023"/>
    <w:p w14:paraId="1A7C2E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svartmuskig</w:t>
      </w:r>
    </w:p>
    <w:p w14:paraId="2908BF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svartnar</w:t>
      </w:r>
    </w:p>
    <w:p w14:paraId="4FAE0D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svartpeppar</w:t>
      </w:r>
    </w:p>
    <w:p w14:paraId="6354C6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svartsjuka</w:t>
      </w:r>
    </w:p>
    <w:p w14:paraId="465858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svartsjuk</w:t>
      </w:r>
    </w:p>
    <w:p w14:paraId="5062E7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25" w:author="Author" w:date="2012-02-26T13:32:00Z" w:name="move318027910"/>
      <w:moveFrom w:id="6026" w:author="Author" w:date="2012-02-26T13:32:00Z">
        <w:r w:rsidRPr="00673328">
          <w:rPr>
            <w:rFonts w:ascii="宋体" w:eastAsia="宋体" w:hAnsi="宋体" w:cs="宋体" w:hint="eastAsia"/>
          </w:rPr>
          <w:t>svart</w:t>
        </w:r>
      </w:moveFrom>
    </w:p>
    <w:moveFromRangeEnd w:id="6025"/>
    <w:p w14:paraId="465100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svartsyn</w:t>
      </w:r>
    </w:p>
    <w:p w14:paraId="2C9132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svartvit</w:t>
      </w:r>
    </w:p>
    <w:p w14:paraId="593C93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svarvar</w:t>
      </w:r>
    </w:p>
    <w:p w14:paraId="03FCE0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svarv</w:t>
      </w:r>
    </w:p>
    <w:p w14:paraId="174FA1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svavel</w:t>
      </w:r>
    </w:p>
    <w:p w14:paraId="64F18F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Svealand</w:t>
      </w:r>
    </w:p>
    <w:p w14:paraId="22140E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sveda</w:t>
      </w:r>
    </w:p>
    <w:p w14:paraId="76871D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sved</w:t>
      </w:r>
    </w:p>
    <w:p w14:paraId="388CBF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svek</w:t>
      </w:r>
    </w:p>
    <w:p w14:paraId="0AA58F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svendom</w:t>
      </w:r>
    </w:p>
    <w:p w14:paraId="0C7D39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svengelska</w:t>
      </w:r>
    </w:p>
    <w:p w14:paraId="3B0FB2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svensexa</w:t>
      </w:r>
    </w:p>
    <w:p w14:paraId="644E3D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svenska akademien</w:t>
      </w:r>
    </w:p>
    <w:p w14:paraId="28A3CA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Svenska Institutet</w:t>
      </w:r>
    </w:p>
    <w:p w14:paraId="2EA396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svenska</w:t>
      </w:r>
    </w:p>
    <w:p w14:paraId="54E11B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Svenska Turistf0366reningen</w:t>
      </w:r>
    </w:p>
    <w:p w14:paraId="5AE3E4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svensk</w:t>
      </w:r>
    </w:p>
    <w:p w14:paraId="73B761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svenskt n0344ri</w:t>
      </w:r>
      <w:r w:rsidRPr="00780F39">
        <w:rPr>
          <w:rFonts w:ascii="宋体" w:eastAsia="宋体" w:hAnsi="宋体" w:cs="宋体" w:hint="eastAsia"/>
          <w:lang w:val="sv-SE"/>
        </w:rPr>
        <w:t>ngsliv</w:t>
      </w:r>
    </w:p>
    <w:p w14:paraId="5D1CDE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svepande</w:t>
      </w:r>
    </w:p>
    <w:p w14:paraId="378453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sveper</w:t>
      </w:r>
    </w:p>
    <w:p w14:paraId="6A7D24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27" w:author="Author" w:date="2012-02-26T13:32:00Z" w:name="move318027911"/>
      <w:moveTo w:id="602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svep</w:t>
        </w:r>
      </w:moveTo>
    </w:p>
    <w:moveToRangeEnd w:id="6027"/>
    <w:p w14:paraId="5DF375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svepning</w:t>
      </w:r>
    </w:p>
    <w:p w14:paraId="5FF84B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svepsk0344l</w:t>
      </w:r>
    </w:p>
    <w:p w14:paraId="7D5BC6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29" w:author="Author" w:date="2012-02-26T13:32:00Z" w:name="move318027911"/>
      <w:moveFrom w:id="6030" w:author="Author" w:date="2012-02-26T13:32:00Z">
        <w:r w:rsidRPr="00673328">
          <w:rPr>
            <w:rFonts w:ascii="宋体" w:eastAsia="宋体" w:hAnsi="宋体" w:cs="宋体" w:hint="eastAsia"/>
          </w:rPr>
          <w:t>svep</w:t>
        </w:r>
      </w:moveFrom>
    </w:p>
    <w:moveFromRangeEnd w:id="6029"/>
    <w:p w14:paraId="537DA1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31" w:author="Author" w:date="2012-02-26T13:32:00Z" w:name="move318027912"/>
      <w:moveTo w:id="603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sverige</w:t>
        </w:r>
      </w:moveTo>
    </w:p>
    <w:moveToRangeEnd w:id="6031"/>
    <w:p w14:paraId="15BA7B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Sveriges Radio AB</w:t>
      </w:r>
    </w:p>
    <w:p w14:paraId="2E0FC6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Sveriges Televison AB</w:t>
      </w:r>
    </w:p>
    <w:p w14:paraId="44D548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33" w:author="Author" w:date="2012-02-26T13:32:00Z" w:name="move318027912"/>
      <w:moveFrom w:id="6034" w:author="Author" w:date="2012-02-26T13:32:00Z">
        <w:r w:rsidRPr="00673328">
          <w:rPr>
            <w:rFonts w:ascii="宋体" w:eastAsia="宋体" w:hAnsi="宋体" w:cs="宋体" w:hint="eastAsia"/>
          </w:rPr>
          <w:t>sverige</w:t>
        </w:r>
      </w:moveFrom>
    </w:p>
    <w:moveFromRangeEnd w:id="6033"/>
    <w:p w14:paraId="2E3E93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svetsar</w:t>
      </w:r>
    </w:p>
    <w:p w14:paraId="31B383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svettas</w:t>
      </w:r>
    </w:p>
    <w:p w14:paraId="4ECC70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svettig</w:t>
      </w:r>
    </w:p>
    <w:p w14:paraId="13F868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svett</w:t>
      </w:r>
    </w:p>
    <w:p w14:paraId="3BC473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svider</w:t>
      </w:r>
    </w:p>
    <w:p w14:paraId="7A99B3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sviker</w:t>
      </w:r>
    </w:p>
    <w:p w14:paraId="75923B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sviktar</w:t>
      </w:r>
    </w:p>
    <w:p w14:paraId="05FA9F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svikt</w:t>
      </w:r>
    </w:p>
    <w:p w14:paraId="7AD1E5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svimmar</w:t>
      </w:r>
    </w:p>
    <w:p w14:paraId="615D36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svindel</w:t>
      </w:r>
    </w:p>
    <w:p w14:paraId="50106E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svindlande</w:t>
      </w:r>
    </w:p>
    <w:p w14:paraId="21652C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svindlar</w:t>
      </w:r>
    </w:p>
    <w:p w14:paraId="4160C6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svingar</w:t>
      </w:r>
    </w:p>
    <w:p w14:paraId="38BD88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sving</w:t>
      </w:r>
    </w:p>
    <w:p w14:paraId="5A1986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35" w:author="Author" w:date="2012-02-26T13:32:00Z" w:name="move318027913"/>
      <w:moveTo w:id="603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svin</w:t>
        </w:r>
      </w:moveTo>
    </w:p>
    <w:moveToRangeEnd w:id="6035"/>
    <w:p w14:paraId="203F7D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svinn</w:t>
      </w:r>
    </w:p>
    <w:p w14:paraId="3EABFE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svinp0344ls</w:t>
      </w:r>
    </w:p>
    <w:p w14:paraId="454B66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37" w:author="Author" w:date="2012-02-26T13:32:00Z" w:name="move318027913"/>
      <w:moveFrom w:id="6038" w:author="Author" w:date="2012-02-26T13:32:00Z">
        <w:r w:rsidRPr="00673328">
          <w:rPr>
            <w:rFonts w:ascii="宋体" w:eastAsia="宋体" w:hAnsi="宋体" w:cs="宋体" w:hint="eastAsia"/>
          </w:rPr>
          <w:t>svin</w:t>
        </w:r>
      </w:moveFrom>
    </w:p>
    <w:moveFromRangeEnd w:id="6037"/>
    <w:p w14:paraId="67593F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svit</w:t>
      </w:r>
    </w:p>
    <w:p w14:paraId="65E328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svordom</w:t>
      </w:r>
    </w:p>
    <w:p w14:paraId="56943E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svor</w:t>
      </w:r>
    </w:p>
    <w:p w14:paraId="102852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svullen</w:t>
      </w:r>
    </w:p>
    <w:p w14:paraId="75F833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</w:t>
      </w:r>
      <w:r w:rsidRPr="00780F39">
        <w:rPr>
          <w:rFonts w:ascii="宋体" w:eastAsia="宋体" w:hAnsi="宋体" w:cs="宋体" w:hint="eastAsia"/>
          <w:lang w:val="sv-SE"/>
        </w:rPr>
        <w:t>ullnad</w:t>
      </w:r>
    </w:p>
    <w:p w14:paraId="4DD8C2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svullnar</w:t>
      </w:r>
    </w:p>
    <w:p w14:paraId="0FAF1D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svulstig</w:t>
      </w:r>
    </w:p>
    <w:p w14:paraId="4C0262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svulst</w:t>
      </w:r>
    </w:p>
    <w:p w14:paraId="128841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svulten</w:t>
      </w:r>
    </w:p>
    <w:p w14:paraId="105415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svultit</w:t>
      </w:r>
    </w:p>
    <w:p w14:paraId="04CE80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svunnen</w:t>
      </w:r>
    </w:p>
    <w:p w14:paraId="0124A5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svuren</w:t>
      </w:r>
    </w:p>
    <w:p w14:paraId="75ED70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svurit</w:t>
      </w:r>
    </w:p>
    <w:p w14:paraId="3113BB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sybeh0366r</w:t>
      </w:r>
    </w:p>
    <w:p w14:paraId="5D12C7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sydl0344ndsk</w:t>
      </w:r>
    </w:p>
    <w:p w14:paraId="34848D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sydl0344nning</w:t>
      </w:r>
    </w:p>
    <w:p w14:paraId="5C2F6F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sydlig</w:t>
      </w:r>
    </w:p>
    <w:p w14:paraId="22CE44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syd</w:t>
      </w:r>
    </w:p>
    <w:p w14:paraId="5E1587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sydv0344st</w:t>
      </w:r>
    </w:p>
    <w:p w14:paraId="7AFA5A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syfilis</w:t>
      </w:r>
    </w:p>
    <w:p w14:paraId="715EDB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syftar</w:t>
      </w:r>
    </w:p>
    <w:p w14:paraId="5F2611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syfte</w:t>
      </w:r>
    </w:p>
    <w:p w14:paraId="526C7A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syftning</w:t>
      </w:r>
    </w:p>
    <w:p w14:paraId="26970F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syl</w:t>
      </w:r>
    </w:p>
    <w:p w14:paraId="0C395E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39" w:author="Author" w:date="2012-02-26T13:32:00Z" w:name="move318027914"/>
      <w:moveTo w:id="604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sylta</w:t>
        </w:r>
      </w:moveTo>
    </w:p>
    <w:moveToRangeEnd w:id="6039"/>
    <w:p w14:paraId="0FEF75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syltar</w:t>
      </w:r>
    </w:p>
    <w:p w14:paraId="78AB6D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41" w:author="Author" w:date="2012-02-26T13:32:00Z" w:name="move318027914"/>
      <w:moveFrom w:id="6042" w:author="Author" w:date="2012-02-26T13:32:00Z">
        <w:r w:rsidRPr="00673328">
          <w:rPr>
            <w:rFonts w:ascii="宋体" w:eastAsia="宋体" w:hAnsi="宋体" w:cs="宋体" w:hint="eastAsia"/>
          </w:rPr>
          <w:t>sylta</w:t>
        </w:r>
      </w:moveFrom>
    </w:p>
    <w:moveFromRangeEnd w:id="6041"/>
    <w:p w14:paraId="7083CE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sylt</w:t>
      </w:r>
    </w:p>
    <w:p w14:paraId="0B9C19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symaskin</w:t>
      </w:r>
    </w:p>
    <w:p w14:paraId="7E961F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symbios</w:t>
      </w:r>
    </w:p>
    <w:p w14:paraId="6044E4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symboliserar</w:t>
      </w:r>
    </w:p>
    <w:p w14:paraId="4DEE78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symbolisk</w:t>
      </w:r>
    </w:p>
    <w:p w14:paraId="509D50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symbol</w:t>
      </w:r>
    </w:p>
    <w:p w14:paraId="3E2FAE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043" w:author="Author" w:date="2012-02-26T13:32:00Z" w:name="move318027915"/>
      <w:moveTo w:id="6044" w:author="Author" w:date="2012-02-26T13:32:00Z">
        <w:r w:rsidRPr="00673328">
          <w:rPr>
            <w:rFonts w:ascii="宋体" w:eastAsia="宋体" w:hAnsi="宋体" w:cs="宋体" w:hint="eastAsia"/>
          </w:rPr>
          <w:t>symfoni</w:t>
        </w:r>
      </w:moveTo>
    </w:p>
    <w:moveToRangeEnd w:id="6043"/>
    <w:p w14:paraId="464207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symfoniorkester</w:t>
      </w:r>
    </w:p>
    <w:p w14:paraId="639A35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45" w:author="Author" w:date="2012-02-26T13:32:00Z" w:name="move318027915"/>
      <w:moveFrom w:id="6046" w:author="Author" w:date="2012-02-26T13:32:00Z">
        <w:r w:rsidRPr="00673328">
          <w:rPr>
            <w:rFonts w:ascii="宋体" w:eastAsia="宋体" w:hAnsi="宋体" w:cs="宋体" w:hint="eastAsia"/>
          </w:rPr>
          <w:t>symfoni</w:t>
        </w:r>
      </w:moveFrom>
    </w:p>
    <w:moveFromRangeEnd w:id="6045"/>
    <w:p w14:paraId="6E2A47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sym</w:t>
      </w:r>
      <w:r w:rsidRPr="00780F39">
        <w:rPr>
          <w:rFonts w:ascii="宋体" w:eastAsia="宋体" w:hAnsi="宋体" w:cs="宋体" w:hint="eastAsia"/>
          <w:lang w:val="sv-SE"/>
        </w:rPr>
        <w:t>metrisk</w:t>
      </w:r>
    </w:p>
    <w:p w14:paraId="66F99E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47" w:author="Author" w:date="2012-02-26T13:32:00Z" w:name="move318027916"/>
      <w:moveTo w:id="604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sympati</w:t>
        </w:r>
      </w:moveTo>
    </w:p>
    <w:moveToRangeEnd w:id="6047"/>
    <w:p w14:paraId="113AF4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sympatis0366r</w:t>
      </w:r>
    </w:p>
    <w:p w14:paraId="1DB239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sympatiserar</w:t>
      </w:r>
    </w:p>
    <w:p w14:paraId="594CDB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sympatisk</w:t>
      </w:r>
    </w:p>
    <w:p w14:paraId="748E5F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sympatistrejk</w:t>
      </w:r>
    </w:p>
    <w:p w14:paraId="2DF0F8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49" w:author="Author" w:date="2012-02-26T13:32:00Z" w:name="move318027916"/>
      <w:moveFrom w:id="6050" w:author="Author" w:date="2012-02-26T13:32:00Z">
        <w:r w:rsidRPr="00673328">
          <w:rPr>
            <w:rFonts w:ascii="宋体" w:eastAsia="宋体" w:hAnsi="宋体" w:cs="宋体" w:hint="eastAsia"/>
          </w:rPr>
          <w:t>sympati</w:t>
        </w:r>
      </w:moveFrom>
    </w:p>
    <w:moveFromRangeEnd w:id="6049"/>
    <w:p w14:paraId="14E03D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symposium</w:t>
      </w:r>
    </w:p>
    <w:p w14:paraId="79A8F1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symptom</w:t>
      </w:r>
    </w:p>
    <w:p w14:paraId="6153F4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syn0345l</w:t>
      </w:r>
    </w:p>
    <w:p w14:paraId="6CD94D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synagoga</w:t>
      </w:r>
    </w:p>
    <w:p w14:paraId="6791C6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synar</w:t>
      </w:r>
    </w:p>
    <w:p w14:paraId="5E75B2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synbarligen</w:t>
      </w:r>
    </w:p>
    <w:p w14:paraId="6456DB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synbar</w:t>
      </w:r>
    </w:p>
    <w:p w14:paraId="733055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syncentral</w:t>
      </w:r>
    </w:p>
    <w:p w14:paraId="204D2E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syndabock</w:t>
      </w:r>
    </w:p>
    <w:p w14:paraId="4BEC69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syndikalist</w:t>
      </w:r>
    </w:p>
    <w:p w14:paraId="479F4A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syndikat</w:t>
      </w:r>
    </w:p>
    <w:p w14:paraId="450A0C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051" w:author="Author" w:date="2012-02-26T13:32:00Z" w:name="move318027917"/>
      <w:moveTo w:id="6052" w:author="Author" w:date="2012-02-26T13:32:00Z">
        <w:r w:rsidRPr="00673328">
          <w:rPr>
            <w:rFonts w:ascii="宋体" w:eastAsia="宋体" w:hAnsi="宋体" w:cs="宋体" w:hint="eastAsia"/>
          </w:rPr>
          <w:t>synd</w:t>
        </w:r>
      </w:moveTo>
    </w:p>
    <w:moveToRangeEnd w:id="6051"/>
    <w:p w14:paraId="2D8445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syndrom</w:t>
      </w:r>
    </w:p>
    <w:p w14:paraId="465B87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053" w:author="Author" w:date="2012-02-26T13:32:00Z" w:name="move318027918"/>
      <w:moveTo w:id="6054" w:author="Author" w:date="2012-02-26T13:32:00Z">
        <w:r w:rsidRPr="00673328">
          <w:rPr>
            <w:rFonts w:ascii="宋体" w:eastAsia="宋体" w:hAnsi="宋体" w:cs="宋体" w:hint="eastAsia"/>
          </w:rPr>
          <w:t>syne</w:t>
        </w:r>
      </w:moveTo>
    </w:p>
    <w:p w14:paraId="106DBD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55" w:author="Author" w:date="2012-02-26T13:32:00Z" w:name="move318027917"/>
      <w:moveToRangeEnd w:id="6053"/>
      <w:moveFrom w:id="6056" w:author="Author" w:date="2012-02-26T13:32:00Z">
        <w:r w:rsidRPr="00673328">
          <w:rPr>
            <w:rFonts w:ascii="宋体" w:eastAsia="宋体" w:hAnsi="宋体" w:cs="宋体" w:hint="eastAsia"/>
          </w:rPr>
          <w:t>synd</w:t>
        </w:r>
      </w:moveFrom>
    </w:p>
    <w:moveFromRangeEnd w:id="6055"/>
    <w:p w14:paraId="4073CF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synes</w:t>
      </w:r>
    </w:p>
    <w:p w14:paraId="5D153B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57" w:author="Author" w:date="2012-02-26T13:32:00Z" w:name="move318027918"/>
      <w:moveFrom w:id="6058" w:author="Author" w:date="2012-02-26T13:32:00Z">
        <w:r w:rsidRPr="00673328">
          <w:rPr>
            <w:rFonts w:ascii="宋体" w:eastAsia="宋体" w:hAnsi="宋体" w:cs="宋体" w:hint="eastAsia"/>
          </w:rPr>
          <w:t>syne</w:t>
        </w:r>
      </w:moveFrom>
    </w:p>
    <w:moveFromRangeEnd w:id="6057"/>
    <w:p w14:paraId="35E795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synf0344lt</w:t>
      </w:r>
    </w:p>
    <w:p w14:paraId="104D10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synh0345ll</w:t>
      </w:r>
    </w:p>
    <w:p w14:paraId="77885C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synkroniserar</w:t>
      </w:r>
    </w:p>
    <w:p w14:paraId="454267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synlig</w:t>
      </w:r>
    </w:p>
    <w:p w14:paraId="1F7C19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59" w:author="Author" w:date="2012-02-26T13:32:00Z" w:name="move318027919"/>
      <w:moveTo w:id="606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syn</w:t>
        </w:r>
      </w:moveTo>
    </w:p>
    <w:moveToRangeEnd w:id="6059"/>
    <w:p w14:paraId="76F8EC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synnerhet</w:t>
      </w:r>
    </w:p>
    <w:p w14:paraId="46A26E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synne</w:t>
      </w:r>
      <w:r w:rsidRPr="00780F39">
        <w:rPr>
          <w:rFonts w:ascii="宋体" w:eastAsia="宋体" w:hAnsi="宋体" w:cs="宋体" w:hint="eastAsia"/>
          <w:lang w:val="sv-SE"/>
        </w:rPr>
        <w:t>rligen</w:t>
      </w:r>
    </w:p>
    <w:p w14:paraId="606434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synod</w:t>
      </w:r>
    </w:p>
    <w:p w14:paraId="7F3355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synonym</w:t>
      </w:r>
    </w:p>
    <w:p w14:paraId="6F6BB7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synpunkt</w:t>
      </w:r>
    </w:p>
    <w:p w14:paraId="127247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syns0344tt</w:t>
      </w:r>
    </w:p>
    <w:p w14:paraId="452385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synsk0344rpa</w:t>
      </w:r>
    </w:p>
    <w:p w14:paraId="7EB68BD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synskadad</w:t>
      </w:r>
    </w:p>
    <w:p w14:paraId="3C1F9C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syns</w:t>
      </w:r>
    </w:p>
    <w:p w14:paraId="12A030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61" w:author="Author" w:date="2012-02-26T13:32:00Z" w:name="move318027919"/>
      <w:moveFrom w:id="6062" w:author="Author" w:date="2012-02-26T13:32:00Z">
        <w:r w:rsidRPr="00673328">
          <w:rPr>
            <w:rFonts w:ascii="宋体" w:eastAsia="宋体" w:hAnsi="宋体" w:cs="宋体" w:hint="eastAsia"/>
          </w:rPr>
          <w:t>syn</w:t>
        </w:r>
      </w:moveFrom>
    </w:p>
    <w:moveFromRangeEnd w:id="6061"/>
    <w:p w14:paraId="23D450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syntax</w:t>
      </w:r>
    </w:p>
    <w:p w14:paraId="233313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syntes</w:t>
      </w:r>
    </w:p>
    <w:p w14:paraId="7976AA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syntetisk</w:t>
      </w:r>
    </w:p>
    <w:p w14:paraId="587DED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syntet-</w:t>
      </w:r>
    </w:p>
    <w:p w14:paraId="720D85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synthesizer</w:t>
      </w:r>
    </w:p>
    <w:p w14:paraId="0BC52B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synt</w:t>
      </w:r>
    </w:p>
    <w:p w14:paraId="262293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synvilla</w:t>
      </w:r>
    </w:p>
    <w:p w14:paraId="177269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synvinkel</w:t>
      </w:r>
    </w:p>
    <w:p w14:paraId="1B3A7C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syo-funktion0344r</w:t>
      </w:r>
    </w:p>
    <w:p w14:paraId="2DCEE1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syo</w:t>
      </w:r>
    </w:p>
    <w:p w14:paraId="74AFC8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syra</w:t>
      </w:r>
    </w:p>
    <w:p w14:paraId="169C33D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063" w:author="Author" w:date="2012-02-26T13:32:00Z" w:name="move318027920"/>
      <w:moveTo w:id="6064" w:author="Author" w:date="2012-02-26T13:32:00Z">
        <w:r w:rsidRPr="00673328">
          <w:rPr>
            <w:rFonts w:ascii="宋体" w:eastAsia="宋体" w:hAnsi="宋体" w:cs="宋体" w:hint="eastAsia"/>
          </w:rPr>
          <w:t>syre</w:t>
        </w:r>
      </w:moveTo>
    </w:p>
    <w:moveToRangeEnd w:id="6063"/>
    <w:p w14:paraId="017C66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syren</w:t>
      </w:r>
    </w:p>
    <w:p w14:paraId="267BE1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65" w:author="Author" w:date="2012-02-26T13:32:00Z" w:name="move318027920"/>
      <w:moveFrom w:id="6066" w:author="Author" w:date="2012-02-26T13:32:00Z">
        <w:r w:rsidRPr="00673328">
          <w:rPr>
            <w:rFonts w:ascii="宋体" w:eastAsia="宋体" w:hAnsi="宋体" w:cs="宋体" w:hint="eastAsia"/>
          </w:rPr>
          <w:t>syre</w:t>
        </w:r>
      </w:moveFrom>
    </w:p>
    <w:moveFromRangeEnd w:id="6065"/>
    <w:p w14:paraId="1C635F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syrier</w:t>
      </w:r>
    </w:p>
    <w:p w14:paraId="2B4C0C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syr ihop</w:t>
      </w:r>
    </w:p>
    <w:p w14:paraId="1F9115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syrisk</w:t>
      </w:r>
    </w:p>
    <w:p w14:paraId="1BEADF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syrlig</w:t>
      </w:r>
    </w:p>
    <w:p w14:paraId="1C7A42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067" w:author="Author" w:date="2012-02-26T13:32:00Z" w:name="move318027921"/>
      <w:moveTo w:id="6068" w:author="Author" w:date="2012-02-26T13:32:00Z">
        <w:r w:rsidRPr="00673328">
          <w:rPr>
            <w:rFonts w:ascii="宋体" w:eastAsia="宋体" w:hAnsi="宋体" w:cs="宋体" w:hint="eastAsia"/>
          </w:rPr>
          <w:t>syr</w:t>
        </w:r>
      </w:moveTo>
    </w:p>
    <w:moveToRangeEnd w:id="6067"/>
    <w:p w14:paraId="195536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syrra</w:t>
      </w:r>
    </w:p>
    <w:p w14:paraId="7512C5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syrsa</w:t>
      </w:r>
    </w:p>
    <w:p w14:paraId="797CBB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69" w:author="Author" w:date="2012-02-26T13:32:00Z" w:name="move318027921"/>
      <w:moveFrom w:id="6070" w:author="Author" w:date="2012-02-26T13:32:00Z">
        <w:r w:rsidRPr="00673328">
          <w:rPr>
            <w:rFonts w:ascii="宋体" w:eastAsia="宋体" w:hAnsi="宋体" w:cs="宋体" w:hint="eastAsia"/>
          </w:rPr>
          <w:t>syr</w:t>
        </w:r>
      </w:moveFrom>
    </w:p>
    <w:moveFromRangeEnd w:id="6069"/>
    <w:p w14:paraId="6C2A7E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syskongrupp</w:t>
      </w:r>
    </w:p>
    <w:p w14:paraId="35514F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syskon</w:t>
      </w:r>
    </w:p>
    <w:p w14:paraId="0B5962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syssels0344tter</w:t>
      </w:r>
    </w:p>
    <w:p w14:paraId="7F2F25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71" w:author="Author" w:date="2012-02-26T13:32:00Z" w:name="move318027922"/>
      <w:moveTo w:id="607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syssla</w:t>
        </w:r>
      </w:moveTo>
    </w:p>
    <w:moveToRangeEnd w:id="6071"/>
    <w:p w14:paraId="4EC5B0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sysslar</w:t>
      </w:r>
    </w:p>
    <w:p w14:paraId="41389F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73" w:author="Author" w:date="2012-02-26T13:32:00Z" w:name="move318027922"/>
      <w:moveFrom w:id="6074" w:author="Author" w:date="2012-02-26T13:32:00Z">
        <w:r w:rsidRPr="00673328">
          <w:rPr>
            <w:rFonts w:ascii="宋体" w:eastAsia="宋体" w:hAnsi="宋体" w:cs="宋体" w:hint="eastAsia"/>
          </w:rPr>
          <w:t>syssla</w:t>
        </w:r>
      </w:moveFrom>
    </w:p>
    <w:moveFromRangeEnd w:id="6073"/>
    <w:p w14:paraId="10FE9C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syssling</w:t>
      </w:r>
    </w:p>
    <w:p w14:paraId="12D962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sysslol0366s</w:t>
      </w:r>
    </w:p>
    <w:p w14:paraId="389E61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systematisk</w:t>
      </w:r>
    </w:p>
    <w:p w14:paraId="2F1200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systembolaget</w:t>
      </w:r>
    </w:p>
    <w:p w14:paraId="609E56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systembutik</w:t>
      </w:r>
    </w:p>
    <w:p w14:paraId="355833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systemerare</w:t>
      </w:r>
    </w:p>
    <w:p w14:paraId="13B8A1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systemet</w:t>
      </w:r>
    </w:p>
    <w:p w14:paraId="2D1896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systemman</w:t>
      </w:r>
    </w:p>
    <w:p w14:paraId="234CAE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system</w:t>
      </w:r>
    </w:p>
    <w:p w14:paraId="4FDF5E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systerfartyg</w:t>
      </w:r>
    </w:p>
    <w:p w14:paraId="4733EC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syster</w:t>
      </w:r>
    </w:p>
    <w:p w14:paraId="2DFE24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systuga</w:t>
      </w:r>
    </w:p>
    <w:p w14:paraId="09CA9E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syvende</w:t>
      </w:r>
    </w:p>
    <w:p w14:paraId="3D2820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75" w:author="Author" w:date="2012-02-26T13:32:00Z" w:name="move318027923"/>
      <w:moveTo w:id="607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t0344cke</w:t>
        </w:r>
      </w:moveTo>
    </w:p>
    <w:moveToRangeEnd w:id="6075"/>
    <w:p w14:paraId="477F4C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t0344cker</w:t>
      </w:r>
    </w:p>
    <w:p w14:paraId="344C18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77" w:author="Author" w:date="2012-02-26T13:32:00Z" w:name="move318027923"/>
      <w:moveFrom w:id="6078" w:author="Author" w:date="2012-02-26T13:32:00Z">
        <w:r w:rsidRPr="00673328">
          <w:rPr>
            <w:rFonts w:ascii="宋体" w:eastAsia="宋体" w:hAnsi="宋体" w:cs="宋体" w:hint="eastAsia"/>
          </w:rPr>
          <w:t>t0344cke</w:t>
        </w:r>
      </w:moveFrom>
    </w:p>
    <w:moveFromRangeEnd w:id="6077"/>
    <w:p w14:paraId="7996CC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t0344ckjacka</w:t>
      </w:r>
    </w:p>
    <w:p w14:paraId="292668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t0344ckmantel</w:t>
      </w:r>
    </w:p>
    <w:p w14:paraId="41737C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t0344cknamn</w:t>
      </w:r>
    </w:p>
    <w:p w14:paraId="068ED8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t0344ckning</w:t>
      </w:r>
    </w:p>
    <w:p w14:paraId="31209A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t0344ljare</w:t>
      </w:r>
    </w:p>
    <w:p w14:paraId="4ADE77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t0344ljer</w:t>
      </w:r>
    </w:p>
    <w:p w14:paraId="539732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t0344ljkniv</w:t>
      </w:r>
    </w:p>
    <w:p w14:paraId="6A87F6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</w:t>
      </w:r>
      <w:r w:rsidRPr="00780F39">
        <w:rPr>
          <w:rFonts w:ascii="宋体" w:eastAsia="宋体" w:hAnsi="宋体" w:cs="宋体" w:hint="eastAsia"/>
          <w:lang w:val="sv-SE"/>
        </w:rPr>
        <w:t>4ltar</w:t>
      </w:r>
    </w:p>
    <w:p w14:paraId="7CF8E9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t0344lt</w:t>
      </w:r>
    </w:p>
    <w:p w14:paraId="742024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t0344mjer</w:t>
      </w:r>
    </w:p>
    <w:p w14:paraId="102C33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t0344mligen</w:t>
      </w:r>
    </w:p>
    <w:p w14:paraId="0ACE09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t0344ndare</w:t>
      </w:r>
    </w:p>
    <w:p w14:paraId="1D5A4A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t0344nder</w:t>
      </w:r>
    </w:p>
    <w:p w14:paraId="2BF53C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t0344ndning</w:t>
      </w:r>
    </w:p>
    <w:p w14:paraId="7A1419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t0344ndsticka</w:t>
      </w:r>
    </w:p>
    <w:p w14:paraId="702A83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t0344ndstift</w:t>
      </w:r>
    </w:p>
    <w:p w14:paraId="2A15DE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t0344nger</w:t>
      </w:r>
    </w:p>
    <w:p w14:paraId="23FAE0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t0344njbar</w:t>
      </w:r>
    </w:p>
    <w:p w14:paraId="6A80F7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t0344njer</w:t>
      </w:r>
    </w:p>
    <w:p w14:paraId="7098BA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t0344nkare</w:t>
      </w:r>
    </w:p>
    <w:p w14:paraId="2E2DBE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t0344nkbar</w:t>
      </w:r>
    </w:p>
    <w:p w14:paraId="2BED71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t0344nker 0366ver</w:t>
      </w:r>
    </w:p>
    <w:p w14:paraId="4F2CA732" w14:textId="6666944B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t0344nker</w:t>
      </w:r>
      <w:del w:id="607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om</w:delText>
        </w:r>
      </w:del>
    </w:p>
    <w:p w14:paraId="7F16F9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t0344nker</w:t>
      </w:r>
      <w:ins w:id="60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om</w:t>
        </w:r>
      </w:ins>
    </w:p>
    <w:p w14:paraId="2F5FA0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t0344nker ut</w:t>
      </w:r>
    </w:p>
    <w:p w14:paraId="028E0C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t0344nkespr0345k</w:t>
      </w:r>
    </w:p>
    <w:p w14:paraId="1E72B7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t0344nkt</w:t>
      </w:r>
    </w:p>
    <w:p w14:paraId="32041C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t0344nkv0344rd</w:t>
      </w:r>
    </w:p>
    <w:p w14:paraId="62D210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t0344ppa</w:t>
      </w:r>
    </w:p>
    <w:p w14:paraId="2FC787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</w:t>
      </w:r>
      <w:r w:rsidRPr="00780F39">
        <w:rPr>
          <w:rFonts w:ascii="宋体" w:eastAsia="宋体" w:hAnsi="宋体" w:cs="宋体" w:hint="eastAsia"/>
          <w:lang w:val="sv-SE"/>
        </w:rPr>
        <w:t>44pper</w:t>
      </w:r>
    </w:p>
    <w:p w14:paraId="149C8E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t0344ppt</w:t>
      </w:r>
    </w:p>
    <w:p w14:paraId="550330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t0344rd</w:t>
      </w:r>
    </w:p>
    <w:p w14:paraId="767B3B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81" w:author="Author" w:date="2012-02-26T13:32:00Z" w:name="move318027924"/>
      <w:moveTo w:id="608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t0344r</w:t>
        </w:r>
      </w:moveTo>
    </w:p>
    <w:p w14:paraId="70ADD0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083" w:author="Author" w:date="2012-02-26T13:32:00Z" w:name="move318027925"/>
      <w:moveToRangeEnd w:id="6081"/>
      <w:moveTo w:id="6084" w:author="Author" w:date="2012-02-26T13:32:00Z">
        <w:r w:rsidRPr="00673328">
          <w:rPr>
            <w:rFonts w:ascii="宋体" w:eastAsia="宋体" w:hAnsi="宋体" w:cs="宋体" w:hint="eastAsia"/>
          </w:rPr>
          <w:t>t0344rna</w:t>
        </w:r>
      </w:moveTo>
    </w:p>
    <w:moveToRangeEnd w:id="6083"/>
    <w:p w14:paraId="572CC7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t0344rnar</w:t>
      </w:r>
    </w:p>
    <w:p w14:paraId="0853F5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85" w:author="Author" w:date="2012-02-26T13:32:00Z" w:name="move318027925"/>
      <w:moveFrom w:id="6086" w:author="Author" w:date="2012-02-26T13:32:00Z">
        <w:r w:rsidRPr="00673328">
          <w:rPr>
            <w:rFonts w:ascii="宋体" w:eastAsia="宋体" w:hAnsi="宋体" w:cs="宋体" w:hint="eastAsia"/>
          </w:rPr>
          <w:t>t0344rna</w:t>
        </w:r>
      </w:moveFrom>
    </w:p>
    <w:moveFromRangeEnd w:id="6085"/>
    <w:p w14:paraId="6BDC73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t0344rning</w:t>
      </w:r>
    </w:p>
    <w:p w14:paraId="180DBE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87" w:author="Author" w:date="2012-02-26T13:32:00Z" w:name="move318027924"/>
      <w:moveFrom w:id="6088" w:author="Author" w:date="2012-02-26T13:32:00Z">
        <w:r w:rsidRPr="00673328">
          <w:rPr>
            <w:rFonts w:ascii="宋体" w:eastAsia="宋体" w:hAnsi="宋体" w:cs="宋体" w:hint="eastAsia"/>
          </w:rPr>
          <w:t>t0344r</w:t>
        </w:r>
      </w:moveFrom>
    </w:p>
    <w:moveFromRangeEnd w:id="6087"/>
    <w:p w14:paraId="0357DB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t0344tar</w:t>
      </w:r>
    </w:p>
    <w:p w14:paraId="5C89FB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089" w:author="Author" w:date="2012-02-26T13:32:00Z" w:name="move318027926"/>
      <w:moveTo w:id="6090" w:author="Author" w:date="2012-02-26T13:32:00Z">
        <w:r w:rsidRPr="00673328">
          <w:rPr>
            <w:rFonts w:ascii="宋体" w:eastAsia="宋体" w:hAnsi="宋体" w:cs="宋体" w:hint="eastAsia"/>
          </w:rPr>
          <w:t>t0344t</w:t>
        </w:r>
      </w:moveTo>
    </w:p>
    <w:moveToRangeEnd w:id="6089"/>
    <w:p w14:paraId="348AF6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t0344tort</w:t>
      </w:r>
    </w:p>
    <w:p w14:paraId="624CE4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91" w:author="Author" w:date="2012-02-26T13:32:00Z" w:name="move318027926"/>
      <w:moveFrom w:id="6092" w:author="Author" w:date="2012-02-26T13:32:00Z">
        <w:r w:rsidRPr="00673328">
          <w:rPr>
            <w:rFonts w:ascii="宋体" w:eastAsia="宋体" w:hAnsi="宋体" w:cs="宋体" w:hint="eastAsia"/>
          </w:rPr>
          <w:t>t0344t</w:t>
        </w:r>
      </w:moveFrom>
    </w:p>
    <w:moveFromRangeEnd w:id="6091"/>
    <w:p w14:paraId="52221D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t0344ttbebyggd</w:t>
      </w:r>
    </w:p>
    <w:p w14:paraId="01CDB9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t0344tting</w:t>
      </w:r>
    </w:p>
    <w:p w14:paraId="4C5803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t0344vlan</w:t>
      </w:r>
    </w:p>
    <w:p w14:paraId="679D4C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t0344vlar</w:t>
      </w:r>
    </w:p>
    <w:p w14:paraId="187FB6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t0344vling</w:t>
      </w:r>
    </w:p>
    <w:p w14:paraId="768A5F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093" w:author="Author" w:date="2012-02-26T13:32:00Z" w:name="move318027927"/>
      <w:moveTo w:id="6094" w:author="Author" w:date="2012-02-26T13:32:00Z">
        <w:r w:rsidRPr="00673328">
          <w:rPr>
            <w:rFonts w:ascii="宋体" w:eastAsia="宋体" w:hAnsi="宋体" w:cs="宋体" w:hint="eastAsia"/>
          </w:rPr>
          <w:t>t0345ga</w:t>
        </w:r>
      </w:moveTo>
    </w:p>
    <w:moveToRangeEnd w:id="6093"/>
    <w:p w14:paraId="35914B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t0345gar</w:t>
      </w:r>
    </w:p>
    <w:p w14:paraId="3AD3DB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095" w:author="Author" w:date="2012-02-26T13:32:00Z" w:name="move318027927"/>
      <w:moveFrom w:id="6096" w:author="Author" w:date="2012-02-26T13:32:00Z">
        <w:r w:rsidRPr="00673328">
          <w:rPr>
            <w:rFonts w:ascii="宋体" w:eastAsia="宋体" w:hAnsi="宋体" w:cs="宋体" w:hint="eastAsia"/>
          </w:rPr>
          <w:t>t0345ga</w:t>
        </w:r>
      </w:moveFrom>
    </w:p>
    <w:moveFromRangeEnd w:id="6095"/>
    <w:p w14:paraId="221A5C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t0345g</w:t>
      </w:r>
    </w:p>
    <w:p w14:paraId="685B64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t0345lamod</w:t>
      </w:r>
    </w:p>
    <w:p w14:paraId="151B3B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t0345lig</w:t>
      </w:r>
    </w:p>
    <w:p w14:paraId="50C05D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t0345lmodig</w:t>
      </w:r>
    </w:p>
    <w:p w14:paraId="7EDF7D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097" w:author="Author" w:date="2012-02-26T13:32:00Z" w:name="move318027928"/>
      <w:moveTo w:id="609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t0345l</w:t>
        </w:r>
      </w:moveTo>
    </w:p>
    <w:moveToRangeEnd w:id="6097"/>
    <w:p w14:paraId="5ED6BB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t0345ls</w:t>
      </w:r>
    </w:p>
    <w:p w14:paraId="6EE9D6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099" w:author="Author" w:date="2012-02-26T13:32:00Z" w:name="move318027929"/>
      <w:moveTo w:id="6100" w:author="Author" w:date="2012-02-26T13:32:00Z">
        <w:r w:rsidRPr="00673328">
          <w:rPr>
            <w:rFonts w:ascii="宋体" w:eastAsia="宋体" w:hAnsi="宋体" w:cs="宋体" w:hint="eastAsia"/>
          </w:rPr>
          <w:t>t0345</w:t>
        </w:r>
      </w:moveTo>
    </w:p>
    <w:p w14:paraId="6C9D33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01" w:author="Author" w:date="2012-02-26T13:32:00Z" w:name="move318027928"/>
      <w:moveToRangeEnd w:id="6099"/>
      <w:moveFrom w:id="6102" w:author="Author" w:date="2012-02-26T13:32:00Z">
        <w:r w:rsidRPr="00673328">
          <w:rPr>
            <w:rFonts w:ascii="宋体" w:eastAsia="宋体" w:hAnsi="宋体" w:cs="宋体" w:hint="eastAsia"/>
          </w:rPr>
          <w:t>t0345l</w:t>
        </w:r>
      </w:moveFrom>
    </w:p>
    <w:moveFromRangeEnd w:id="6101"/>
    <w:p w14:paraId="1BE433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t0345ng</w:t>
      </w:r>
    </w:p>
    <w:p w14:paraId="1C8DFD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t0345ras</w:t>
      </w:r>
    </w:p>
    <w:p w14:paraId="0E388D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t0345rdrypande</w:t>
      </w:r>
    </w:p>
    <w:p w14:paraId="2A8677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</w:t>
      </w:r>
      <w:r w:rsidRPr="00780F39">
        <w:rPr>
          <w:rFonts w:ascii="宋体" w:eastAsia="宋体" w:hAnsi="宋体" w:cs="宋体" w:hint="eastAsia"/>
          <w:lang w:val="sv-SE"/>
        </w:rPr>
        <w:t>45rgas</w:t>
      </w:r>
    </w:p>
    <w:p w14:paraId="03B625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t0345r</w:t>
      </w:r>
    </w:p>
    <w:p w14:paraId="7DBD7B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t0345rta</w:t>
      </w:r>
    </w:p>
    <w:p w14:paraId="65D780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03" w:author="Author" w:date="2012-02-26T13:32:00Z" w:name="move318027929"/>
      <w:moveFrom w:id="6104" w:author="Author" w:date="2012-02-26T13:32:00Z">
        <w:r w:rsidRPr="00673328">
          <w:rPr>
            <w:rFonts w:ascii="宋体" w:eastAsia="宋体" w:hAnsi="宋体" w:cs="宋体" w:hint="eastAsia"/>
          </w:rPr>
          <w:t>t0345</w:t>
        </w:r>
      </w:moveFrom>
    </w:p>
    <w:moveFromRangeEnd w:id="6103"/>
    <w:p w14:paraId="692783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t0366ar</w:t>
      </w:r>
    </w:p>
    <w:p w14:paraId="2BEDED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t0366cken</w:t>
      </w:r>
    </w:p>
    <w:p w14:paraId="61B81D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t0366jbar</w:t>
      </w:r>
    </w:p>
    <w:p w14:paraId="6F59DF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t0366jer</w:t>
      </w:r>
    </w:p>
    <w:p w14:paraId="65E9F8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t0366lp</w:t>
      </w:r>
    </w:p>
    <w:p w14:paraId="5BE4D8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t0366mmer</w:t>
      </w:r>
    </w:p>
    <w:p w14:paraId="755A79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t0366m</w:t>
      </w:r>
    </w:p>
    <w:p w14:paraId="2AF278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05" w:author="Author" w:date="2012-02-26T13:32:00Z" w:name="move318027930"/>
      <w:moveTo w:id="610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t0366</w:t>
        </w:r>
      </w:moveTo>
    </w:p>
    <w:moveToRangeEnd w:id="6105"/>
    <w:p w14:paraId="32FE63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t0366ntig</w:t>
      </w:r>
    </w:p>
    <w:p w14:paraId="6447F8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t0366nt</w:t>
      </w:r>
    </w:p>
    <w:p w14:paraId="381DF3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t0366rne</w:t>
      </w:r>
    </w:p>
    <w:p w14:paraId="701080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t0366rn</w:t>
      </w:r>
    </w:p>
    <w:p w14:paraId="440F47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t0366rs</w:t>
      </w:r>
    </w:p>
    <w:p w14:paraId="193D96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t0366rstar</w:t>
      </w:r>
    </w:p>
    <w:p w14:paraId="6ACE55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t0366rstig</w:t>
      </w:r>
    </w:p>
    <w:p w14:paraId="08BF00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t0366rst</w:t>
      </w:r>
    </w:p>
    <w:p w14:paraId="2287E1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t0366s</w:t>
      </w:r>
    </w:p>
    <w:p w14:paraId="177804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07" w:author="Author" w:date="2012-02-26T13:32:00Z" w:name="move318027930"/>
      <w:moveFrom w:id="6108" w:author="Author" w:date="2012-02-26T13:32:00Z">
        <w:r w:rsidRPr="00673328">
          <w:rPr>
            <w:rFonts w:ascii="宋体" w:eastAsia="宋体" w:hAnsi="宋体" w:cs="宋体" w:hint="eastAsia"/>
          </w:rPr>
          <w:t>t0366</w:t>
        </w:r>
      </w:moveFrom>
    </w:p>
    <w:moveFromRangeEnd w:id="6107"/>
    <w:p w14:paraId="51F224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t0366v0344der</w:t>
      </w:r>
    </w:p>
    <w:p w14:paraId="516944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tabbe</w:t>
      </w:r>
    </w:p>
    <w:p w14:paraId="4E749D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tabell</w:t>
      </w:r>
    </w:p>
    <w:p w14:paraId="6ABD36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tabl0345</w:t>
      </w:r>
    </w:p>
    <w:p w14:paraId="77F331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tablett</w:t>
      </w:r>
    </w:p>
    <w:p w14:paraId="47B608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tabloid</w:t>
      </w:r>
    </w:p>
    <w:p w14:paraId="2D616D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109" w:author="Author" w:date="2012-02-26T13:32:00Z" w:name="move318027931"/>
      <w:moveTo w:id="6110" w:author="Author" w:date="2012-02-26T13:32:00Z">
        <w:r w:rsidRPr="00673328">
          <w:rPr>
            <w:rFonts w:ascii="宋体" w:eastAsia="宋体" w:hAnsi="宋体" w:cs="宋体" w:hint="eastAsia"/>
          </w:rPr>
          <w:t>tabu</w:t>
        </w:r>
      </w:moveTo>
    </w:p>
    <w:moveToRangeEnd w:id="6109"/>
    <w:p w14:paraId="0DB051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taburett</w:t>
      </w:r>
    </w:p>
    <w:p w14:paraId="7258C2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11" w:author="Author" w:date="2012-02-26T13:32:00Z" w:name="move318027931"/>
      <w:moveFrom w:id="6112" w:author="Author" w:date="2012-02-26T13:32:00Z">
        <w:r w:rsidRPr="00673328">
          <w:rPr>
            <w:rFonts w:ascii="宋体" w:eastAsia="宋体" w:hAnsi="宋体" w:cs="宋体" w:hint="eastAsia"/>
          </w:rPr>
          <w:t>tabu</w:t>
        </w:r>
      </w:moveFrom>
    </w:p>
    <w:moveFromRangeEnd w:id="6111"/>
    <w:p w14:paraId="402176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113" w:author="Author" w:date="2012-02-26T13:32:00Z" w:name="move318027932"/>
      <w:moveTo w:id="6114" w:author="Author" w:date="2012-02-26T13:32:00Z">
        <w:r w:rsidRPr="00673328">
          <w:rPr>
            <w:rFonts w:ascii="宋体" w:eastAsia="宋体" w:hAnsi="宋体" w:cs="宋体" w:hint="eastAsia"/>
          </w:rPr>
          <w:t>tacka</w:t>
        </w:r>
      </w:moveTo>
    </w:p>
    <w:moveToRangeEnd w:id="6113"/>
    <w:p w14:paraId="5ECFAB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tackar</w:t>
      </w:r>
    </w:p>
    <w:p w14:paraId="523178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15" w:author="Author" w:date="2012-02-26T13:32:00Z" w:name="move318027932"/>
      <w:moveFrom w:id="6116" w:author="Author" w:date="2012-02-26T13:32:00Z">
        <w:r w:rsidRPr="00673328">
          <w:rPr>
            <w:rFonts w:ascii="宋体" w:eastAsia="宋体" w:hAnsi="宋体" w:cs="宋体" w:hint="eastAsia"/>
          </w:rPr>
          <w:t>tacka</w:t>
        </w:r>
      </w:moveFrom>
    </w:p>
    <w:moveFromRangeEnd w:id="6115"/>
    <w:p w14:paraId="5FF2C7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tackl</w:t>
      </w:r>
      <w:r w:rsidRPr="00780F39">
        <w:rPr>
          <w:rFonts w:ascii="宋体" w:eastAsia="宋体" w:hAnsi="宋体" w:cs="宋体" w:hint="eastAsia"/>
          <w:lang w:val="sv-SE"/>
        </w:rPr>
        <w:t>ar</w:t>
      </w:r>
    </w:p>
    <w:p w14:paraId="7FD9AB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17" w:author="Author" w:date="2012-02-26T13:32:00Z" w:name="move318027933"/>
      <w:moveTo w:id="611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tack</w:t>
        </w:r>
      </w:moveTo>
    </w:p>
    <w:moveToRangeEnd w:id="6117"/>
    <w:p w14:paraId="5CA137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tackn0344mlig</w:t>
      </w:r>
    </w:p>
    <w:p w14:paraId="2FCCF4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tacks0344gelse</w:t>
      </w:r>
    </w:p>
    <w:p w14:paraId="64D975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tacksam</w:t>
      </w:r>
    </w:p>
    <w:p w14:paraId="4EF750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19" w:author="Author" w:date="2012-02-26T13:32:00Z" w:name="move318027933"/>
      <w:moveFrom w:id="6120" w:author="Author" w:date="2012-02-26T13:32:00Z">
        <w:r w:rsidRPr="00673328">
          <w:rPr>
            <w:rFonts w:ascii="宋体" w:eastAsia="宋体" w:hAnsi="宋体" w:cs="宋体" w:hint="eastAsia"/>
          </w:rPr>
          <w:t>tack</w:t>
        </w:r>
      </w:moveFrom>
    </w:p>
    <w:moveFromRangeEnd w:id="6119"/>
    <w:p w14:paraId="057526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tafatt</w:t>
      </w:r>
    </w:p>
    <w:p w14:paraId="7A471A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tafsar</w:t>
      </w:r>
    </w:p>
    <w:p w14:paraId="14C67A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tagel</w:t>
      </w:r>
    </w:p>
    <w:p w14:paraId="1D502F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tagen</w:t>
      </w:r>
    </w:p>
    <w:p w14:paraId="284A71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tager</w:t>
      </w:r>
    </w:p>
    <w:p w14:paraId="4AF711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taggig</w:t>
      </w:r>
    </w:p>
    <w:p w14:paraId="036627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tagg</w:t>
      </w:r>
    </w:p>
    <w:p w14:paraId="01128D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taggtr0345d</w:t>
      </w:r>
    </w:p>
    <w:p w14:paraId="3FC9D0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tagit</w:t>
      </w:r>
    </w:p>
    <w:p w14:paraId="3C4F54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tag</w:t>
      </w:r>
    </w:p>
    <w:p w14:paraId="4A7ACC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tajmning</w:t>
      </w:r>
    </w:p>
    <w:p w14:paraId="6413F0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tajt</w:t>
      </w:r>
    </w:p>
    <w:p w14:paraId="6BF64B6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121" w:author="Author" w:date="2012-02-26T13:32:00Z" w:name="move318027934"/>
      <w:moveTo w:id="6122" w:author="Author" w:date="2012-02-26T13:32:00Z">
        <w:r w:rsidRPr="00673328">
          <w:rPr>
            <w:rFonts w:ascii="宋体" w:eastAsia="宋体" w:hAnsi="宋体" w:cs="宋体" w:hint="eastAsia"/>
          </w:rPr>
          <w:t>tak</w:t>
        </w:r>
      </w:moveTo>
    </w:p>
    <w:moveToRangeEnd w:id="6121"/>
    <w:p w14:paraId="62B8A1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takr0344cke</w:t>
      </w:r>
    </w:p>
    <w:p w14:paraId="00DF60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23" w:author="Author" w:date="2012-02-26T13:32:00Z" w:name="move318027934"/>
      <w:moveFrom w:id="6124" w:author="Author" w:date="2012-02-26T13:32:00Z">
        <w:r w:rsidRPr="00673328">
          <w:rPr>
            <w:rFonts w:ascii="宋体" w:eastAsia="宋体" w:hAnsi="宋体" w:cs="宋体" w:hint="eastAsia"/>
          </w:rPr>
          <w:t>tak</w:t>
        </w:r>
      </w:moveFrom>
    </w:p>
    <w:moveFromRangeEnd w:id="6123"/>
    <w:p w14:paraId="600B98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taktfull</w:t>
      </w:r>
    </w:p>
    <w:p w14:paraId="37F1FA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taktik</w:t>
      </w:r>
    </w:p>
    <w:p w14:paraId="592EFD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taktl0366s</w:t>
      </w:r>
    </w:p>
    <w:p w14:paraId="7AAF14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takt</w:t>
      </w:r>
    </w:p>
    <w:p w14:paraId="29C362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talande</w:t>
      </w:r>
    </w:p>
    <w:p w14:paraId="47A0F9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talang</w:t>
      </w:r>
    </w:p>
    <w:p w14:paraId="059CF9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talan</w:t>
      </w:r>
    </w:p>
    <w:p w14:paraId="7218D7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talarlista</w:t>
      </w:r>
    </w:p>
    <w:p w14:paraId="3E1ECF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25" w:author="Author" w:date="2012-02-26T13:32:00Z" w:name="move318027935"/>
      <w:moveTo w:id="612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talar</w:t>
        </w:r>
      </w:moveTo>
    </w:p>
    <w:moveToRangeEnd w:id="6125"/>
    <w:p w14:paraId="3F081F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talarstol</w:t>
      </w:r>
    </w:p>
    <w:p w14:paraId="149661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27" w:author="Author" w:date="2012-02-26T13:32:00Z" w:name="move318027935"/>
      <w:moveFrom w:id="6128" w:author="Author" w:date="2012-02-26T13:32:00Z">
        <w:r w:rsidRPr="00673328">
          <w:rPr>
            <w:rFonts w:ascii="宋体" w:eastAsia="宋体" w:hAnsi="宋体" w:cs="宋体" w:hint="eastAsia"/>
          </w:rPr>
          <w:t>talar</w:t>
        </w:r>
      </w:moveFrom>
    </w:p>
    <w:moveFromRangeEnd w:id="6127"/>
    <w:p w14:paraId="35A5A8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talbok</w:t>
      </w:r>
    </w:p>
    <w:p w14:paraId="2F33E8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tales0344tt</w:t>
      </w:r>
    </w:p>
    <w:p w14:paraId="7575F2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talesman</w:t>
      </w:r>
    </w:p>
    <w:p w14:paraId="48D5F1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talf036</w:t>
      </w:r>
      <w:r w:rsidRPr="00780F39">
        <w:rPr>
          <w:rFonts w:ascii="宋体" w:eastAsia="宋体" w:hAnsi="宋体" w:cs="宋体" w:hint="eastAsia"/>
          <w:lang w:val="sv-SE"/>
        </w:rPr>
        <w:t>6r</w:t>
      </w:r>
    </w:p>
    <w:p w14:paraId="529F2A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29" w:author="Author" w:date="2012-02-26T13:32:00Z" w:name="move318027936"/>
      <w:moveTo w:id="613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talg</w:t>
        </w:r>
      </w:moveTo>
    </w:p>
    <w:moveToRangeEnd w:id="6129"/>
    <w:p w14:paraId="3F31FA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talgoxe</w:t>
      </w:r>
    </w:p>
    <w:p w14:paraId="681435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31" w:author="Author" w:date="2012-02-26T13:32:00Z" w:name="move318027936"/>
      <w:moveFrom w:id="6132" w:author="Author" w:date="2012-02-26T13:32:00Z">
        <w:r w:rsidRPr="00673328">
          <w:rPr>
            <w:rFonts w:ascii="宋体" w:eastAsia="宋体" w:hAnsi="宋体" w:cs="宋体" w:hint="eastAsia"/>
          </w:rPr>
          <w:t>talg</w:t>
        </w:r>
      </w:moveFrom>
    </w:p>
    <w:moveFromRangeEnd w:id="6131"/>
    <w:p w14:paraId="7B69FF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talja</w:t>
      </w:r>
    </w:p>
    <w:p w14:paraId="2C7732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talk0366r</w:t>
      </w:r>
    </w:p>
    <w:p w14:paraId="73CE12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talk</w:t>
      </w:r>
    </w:p>
    <w:p w14:paraId="43B2B8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133" w:author="Author" w:date="2012-02-26T13:32:00Z" w:name="move318027937"/>
      <w:moveTo w:id="6134" w:author="Author" w:date="2012-02-26T13:32:00Z">
        <w:r w:rsidRPr="00673328">
          <w:rPr>
            <w:rFonts w:ascii="宋体" w:eastAsia="宋体" w:hAnsi="宋体" w:cs="宋体" w:hint="eastAsia"/>
          </w:rPr>
          <w:t>tall</w:t>
        </w:r>
      </w:moveTo>
    </w:p>
    <w:moveToRangeEnd w:id="6133"/>
    <w:p w14:paraId="3A5081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tallrik</w:t>
      </w:r>
    </w:p>
    <w:p w14:paraId="6A4EFE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35" w:author="Author" w:date="2012-02-26T13:32:00Z" w:name="move318027937"/>
      <w:moveFrom w:id="6136" w:author="Author" w:date="2012-02-26T13:32:00Z">
        <w:r w:rsidRPr="00673328">
          <w:rPr>
            <w:rFonts w:ascii="宋体" w:eastAsia="宋体" w:hAnsi="宋体" w:cs="宋体" w:hint="eastAsia"/>
          </w:rPr>
          <w:t>tall</w:t>
        </w:r>
      </w:moveFrom>
    </w:p>
    <w:moveFromRangeEnd w:id="6135"/>
    <w:p w14:paraId="3D81D5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talman</w:t>
      </w:r>
    </w:p>
    <w:p w14:paraId="38E335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37" w:author="Author" w:date="2012-02-26T13:32:00Z" w:name="move318027938"/>
      <w:moveTo w:id="613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tal</w:t>
        </w:r>
      </w:moveTo>
    </w:p>
    <w:moveToRangeEnd w:id="6137"/>
    <w:p w14:paraId="7F84FB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talong</w:t>
      </w:r>
    </w:p>
    <w:p w14:paraId="2BA4B4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talpedagog</w:t>
      </w:r>
    </w:p>
    <w:p w14:paraId="68B72D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talrik</w:t>
      </w:r>
    </w:p>
    <w:p w14:paraId="566C80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talspr0345k</w:t>
      </w:r>
    </w:p>
    <w:p w14:paraId="738BCC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39" w:author="Author" w:date="2012-02-26T13:32:00Z" w:name="move318027938"/>
      <w:moveFrom w:id="6140" w:author="Author" w:date="2012-02-26T13:32:00Z">
        <w:r w:rsidRPr="00673328">
          <w:rPr>
            <w:rFonts w:ascii="宋体" w:eastAsia="宋体" w:hAnsi="宋体" w:cs="宋体" w:hint="eastAsia"/>
          </w:rPr>
          <w:t>tal</w:t>
        </w:r>
      </w:moveFrom>
    </w:p>
    <w:moveFromRangeEnd w:id="6139"/>
    <w:p w14:paraId="1B83F7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taltidning</w:t>
      </w:r>
    </w:p>
    <w:p w14:paraId="30BC98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tamburin</w:t>
      </w:r>
    </w:p>
    <w:p w14:paraId="4E2C28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tambur</w:t>
      </w:r>
    </w:p>
    <w:p w14:paraId="0F2718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41" w:author="Author" w:date="2012-02-26T13:32:00Z" w:name="move318027939"/>
      <w:moveTo w:id="614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tam</w:t>
        </w:r>
      </w:moveTo>
    </w:p>
    <w:moveToRangeEnd w:id="6141"/>
    <w:p w14:paraId="69F0E9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tampas</w:t>
      </w:r>
    </w:p>
    <w:p w14:paraId="5A3764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tampong</w:t>
      </w:r>
    </w:p>
    <w:p w14:paraId="552C16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43" w:author="Author" w:date="2012-02-26T13:32:00Z" w:name="move318027939"/>
      <w:moveFrom w:id="6144" w:author="Author" w:date="2012-02-26T13:32:00Z">
        <w:r w:rsidRPr="00673328">
          <w:rPr>
            <w:rFonts w:ascii="宋体" w:eastAsia="宋体" w:hAnsi="宋体" w:cs="宋体" w:hint="eastAsia"/>
          </w:rPr>
          <w:t>tam</w:t>
        </w:r>
      </w:moveFrom>
    </w:p>
    <w:moveFromRangeEnd w:id="6143"/>
    <w:p w14:paraId="1A0E7F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tandad</w:t>
      </w:r>
    </w:p>
    <w:p w14:paraId="394FD2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tandborste</w:t>
      </w:r>
    </w:p>
    <w:p w14:paraId="464AE2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tandborstning</w:t>
      </w:r>
    </w:p>
    <w:p w14:paraId="41D666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tandemcykel</w:t>
      </w:r>
    </w:p>
    <w:p w14:paraId="5930A1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tandhygienist</w:t>
      </w:r>
    </w:p>
    <w:p w14:paraId="39BA1F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tandk0366tt</w:t>
      </w:r>
    </w:p>
    <w:p w14:paraId="3468F8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tandkr0344m</w:t>
      </w:r>
    </w:p>
    <w:p w14:paraId="3A1A17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tandl0344kare</w:t>
      </w:r>
    </w:p>
    <w:p w14:paraId="1604DB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tandl0366s</w:t>
      </w:r>
    </w:p>
    <w:p w14:paraId="536C42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tandl</w:t>
      </w:r>
      <w:r w:rsidRPr="00780F39">
        <w:rPr>
          <w:rFonts w:ascii="宋体" w:eastAsia="宋体" w:hAnsi="宋体" w:cs="宋体" w:hint="eastAsia"/>
          <w:lang w:val="sv-SE"/>
        </w:rPr>
        <w:t>ossning</w:t>
      </w:r>
    </w:p>
    <w:p w14:paraId="7B4313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45" w:author="Author" w:date="2012-02-26T13:32:00Z" w:name="move318027940"/>
      <w:moveTo w:id="614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tand</w:t>
        </w:r>
      </w:moveTo>
    </w:p>
    <w:moveToRangeEnd w:id="6145"/>
    <w:p w14:paraId="575349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tandpetare</w:t>
      </w:r>
    </w:p>
    <w:p w14:paraId="314884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tandprotes</w:t>
      </w:r>
    </w:p>
    <w:p w14:paraId="46098C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tandsk0366terska</w:t>
      </w:r>
    </w:p>
    <w:p w14:paraId="7757E3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tandst0344llning</w:t>
      </w:r>
    </w:p>
    <w:p w14:paraId="01CAFF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tandsten</w:t>
      </w:r>
    </w:p>
    <w:p w14:paraId="176728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47" w:author="Author" w:date="2012-02-26T13:32:00Z" w:name="move318027940"/>
      <w:moveFrom w:id="6148" w:author="Author" w:date="2012-02-26T13:32:00Z">
        <w:r w:rsidRPr="00673328">
          <w:rPr>
            <w:rFonts w:ascii="宋体" w:eastAsia="宋体" w:hAnsi="宋体" w:cs="宋体" w:hint="eastAsia"/>
          </w:rPr>
          <w:t>tand</w:t>
        </w:r>
      </w:moveFrom>
    </w:p>
    <w:moveFromRangeEnd w:id="6147"/>
    <w:p w14:paraId="63A745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tandtr0345d</w:t>
      </w:r>
    </w:p>
    <w:p w14:paraId="232041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tandv0344rk</w:t>
      </w:r>
    </w:p>
    <w:p w14:paraId="278415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49" w:author="Author" w:date="2012-02-26T13:32:00Z" w:name="move318027941"/>
      <w:moveTo w:id="615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tandv0345rd</w:t>
        </w:r>
      </w:moveTo>
    </w:p>
    <w:moveToRangeEnd w:id="6149"/>
    <w:p w14:paraId="11354F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tandv0345rdsf0366rs0344kring</w:t>
      </w:r>
    </w:p>
    <w:p w14:paraId="454182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tandv0345rdstaxa</w:t>
      </w:r>
    </w:p>
    <w:p w14:paraId="6B8B88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51" w:author="Author" w:date="2012-02-26T13:32:00Z" w:name="move318027941"/>
      <w:moveFrom w:id="6152" w:author="Author" w:date="2012-02-26T13:32:00Z">
        <w:r w:rsidRPr="00673328">
          <w:rPr>
            <w:rFonts w:ascii="宋体" w:eastAsia="宋体" w:hAnsi="宋体" w:cs="宋体" w:hint="eastAsia"/>
          </w:rPr>
          <w:t>tandv0345rd</w:t>
        </w:r>
      </w:moveFrom>
    </w:p>
    <w:moveFromRangeEnd w:id="6151"/>
    <w:p w14:paraId="7D314A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tangent</w:t>
      </w:r>
    </w:p>
    <w:p w14:paraId="66F65C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tangerar</w:t>
      </w:r>
    </w:p>
    <w:p w14:paraId="145261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tango</w:t>
      </w:r>
    </w:p>
    <w:p w14:paraId="377B63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tanig</w:t>
      </w:r>
    </w:p>
    <w:p w14:paraId="1392CA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tankar</w:t>
      </w:r>
    </w:p>
    <w:p w14:paraId="0163EB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tankeg0345ng</w:t>
      </w:r>
    </w:p>
    <w:p w14:paraId="7149D4C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153" w:author="Author" w:date="2012-02-26T13:32:00Z" w:name="move318027942"/>
      <w:moveTo w:id="6154" w:author="Author" w:date="2012-02-26T13:32:00Z">
        <w:r w:rsidRPr="00673328">
          <w:rPr>
            <w:rFonts w:ascii="宋体" w:eastAsia="宋体" w:hAnsi="宋体" w:cs="宋体" w:hint="eastAsia"/>
          </w:rPr>
          <w:t>tanke</w:t>
        </w:r>
      </w:moveTo>
    </w:p>
    <w:moveToRangeEnd w:id="6153"/>
    <w:p w14:paraId="3875EA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tanker</w:t>
      </w:r>
    </w:p>
    <w:p w14:paraId="1EB626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tankest0344llare</w:t>
      </w:r>
    </w:p>
    <w:p w14:paraId="62F065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55" w:author="Author" w:date="2012-02-26T13:32:00Z" w:name="move318027942"/>
      <w:moveFrom w:id="6156" w:author="Author" w:date="2012-02-26T13:32:00Z">
        <w:r w:rsidRPr="00673328">
          <w:rPr>
            <w:rFonts w:ascii="宋体" w:eastAsia="宋体" w:hAnsi="宋体" w:cs="宋体" w:hint="eastAsia"/>
          </w:rPr>
          <w:t>tanke</w:t>
        </w:r>
      </w:moveFrom>
    </w:p>
    <w:moveFromRangeEnd w:id="6155"/>
    <w:p w14:paraId="4CFAA4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tankev0344ckande</w:t>
      </w:r>
    </w:p>
    <w:p w14:paraId="468FD2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tankfull</w:t>
      </w:r>
    </w:p>
    <w:p w14:paraId="1688E7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tankl0366s</w:t>
      </w:r>
    </w:p>
    <w:p w14:paraId="1D2071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57" w:author="Author" w:date="2012-02-26T13:32:00Z" w:name="move318027943"/>
      <w:moveTo w:id="615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tank</w:t>
        </w:r>
      </w:moveTo>
    </w:p>
    <w:moveToRangeEnd w:id="6157"/>
    <w:p w14:paraId="00B463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tankspridd</w:t>
      </w:r>
    </w:p>
    <w:p w14:paraId="2356B4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tankstreck</w:t>
      </w:r>
    </w:p>
    <w:p w14:paraId="3B7EFB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59" w:author="Author" w:date="2012-02-26T13:32:00Z" w:name="move318027943"/>
      <w:moveFrom w:id="6160" w:author="Author" w:date="2012-02-26T13:32:00Z">
        <w:r w:rsidRPr="00673328">
          <w:rPr>
            <w:rFonts w:ascii="宋体" w:eastAsia="宋体" w:hAnsi="宋体" w:cs="宋体" w:hint="eastAsia"/>
          </w:rPr>
          <w:t>tank</w:t>
        </w:r>
      </w:moveFrom>
    </w:p>
    <w:moveFromRangeEnd w:id="6159"/>
    <w:p w14:paraId="504DAD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tantig</w:t>
      </w:r>
    </w:p>
    <w:p w14:paraId="4F0414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tant</w:t>
      </w:r>
    </w:p>
    <w:p w14:paraId="6AA442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tape</w:t>
      </w:r>
    </w:p>
    <w:p w14:paraId="3AA98F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61" w:author="Author" w:date="2012-02-26T13:32:00Z" w:name="move318027944"/>
      <w:moveTo w:id="616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tapet</w:t>
        </w:r>
      </w:moveTo>
    </w:p>
    <w:moveToRangeEnd w:id="6161"/>
    <w:p w14:paraId="1603C9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tapetserare</w:t>
      </w:r>
    </w:p>
    <w:p w14:paraId="2A5029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tapetserar</w:t>
      </w:r>
    </w:p>
    <w:p w14:paraId="117728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63" w:author="Author" w:date="2012-02-26T13:32:00Z" w:name="move318027944"/>
      <w:moveFrom w:id="6164" w:author="Author" w:date="2012-02-26T13:32:00Z">
        <w:r w:rsidRPr="00673328">
          <w:rPr>
            <w:rFonts w:ascii="宋体" w:eastAsia="宋体" w:hAnsi="宋体" w:cs="宋体" w:hint="eastAsia"/>
          </w:rPr>
          <w:t>tapet</w:t>
        </w:r>
      </w:moveFrom>
    </w:p>
    <w:moveFromRangeEnd w:id="6163"/>
    <w:p w14:paraId="6042FF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tappar</w:t>
      </w:r>
    </w:p>
    <w:p w14:paraId="0554C6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tapper</w:t>
      </w:r>
    </w:p>
    <w:p w14:paraId="2041E4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165" w:author="Author" w:date="2012-02-26T13:32:00Z" w:name="move318027945"/>
      <w:moveTo w:id="6166" w:author="Author" w:date="2012-02-26T13:32:00Z">
        <w:r w:rsidRPr="00673328">
          <w:rPr>
            <w:rFonts w:ascii="宋体" w:eastAsia="宋体" w:hAnsi="宋体" w:cs="宋体" w:hint="eastAsia"/>
          </w:rPr>
          <w:t>tapp</w:t>
        </w:r>
      </w:moveTo>
    </w:p>
    <w:moveToRangeEnd w:id="6165"/>
    <w:p w14:paraId="1AEC21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tappning</w:t>
      </w:r>
    </w:p>
    <w:p w14:paraId="235486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67" w:author="Author" w:date="2012-02-26T13:32:00Z" w:name="move318027945"/>
      <w:moveFrom w:id="6168" w:author="Author" w:date="2012-02-26T13:32:00Z">
        <w:r w:rsidRPr="00673328">
          <w:rPr>
            <w:rFonts w:ascii="宋体" w:eastAsia="宋体" w:hAnsi="宋体" w:cs="宋体" w:hint="eastAsia"/>
          </w:rPr>
          <w:t>tapp</w:t>
        </w:r>
      </w:moveFrom>
    </w:p>
    <w:moveFromRangeEnd w:id="6167"/>
    <w:p w14:paraId="6FDB27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tappt</w:t>
      </w:r>
    </w:p>
    <w:p w14:paraId="459660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0345t sig</w:t>
      </w:r>
    </w:p>
    <w:p w14:paraId="3501B0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0366ver</w:t>
      </w:r>
    </w:p>
    <w:p w14:paraId="1CDEC9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efter</w:t>
      </w:r>
    </w:p>
    <w:p w14:paraId="29ED70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emot</w:t>
      </w:r>
    </w:p>
    <w:p w14:paraId="14EFDB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fasta p0345</w:t>
      </w:r>
    </w:p>
    <w:p w14:paraId="50B4E8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tariff</w:t>
      </w:r>
    </w:p>
    <w:p w14:paraId="474F47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igen sig</w:t>
      </w:r>
    </w:p>
    <w:p w14:paraId="477905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in</w:t>
      </w:r>
    </w:p>
    <w:p w14:paraId="08D2F8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med sig</w:t>
      </w:r>
    </w:p>
    <w:p w14:paraId="2083CE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miste</w:t>
      </w:r>
    </w:p>
    <w:p w14:paraId="7BA6A5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tarm</w:t>
      </w:r>
    </w:p>
    <w:p w14:paraId="43262B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69" w:author="Author" w:date="2012-02-26T13:32:00Z" w:name="move318027946"/>
      <w:moveTo w:id="617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tar</w:t>
        </w:r>
      </w:moveTo>
    </w:p>
    <w:moveToRangeEnd w:id="6169"/>
    <w:p w14:paraId="2A702C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tarmvred</w:t>
      </w:r>
    </w:p>
    <w:p w14:paraId="2C7142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</w:t>
      </w:r>
      <w:r w:rsidRPr="00780F39">
        <w:rPr>
          <w:rFonts w:ascii="宋体" w:eastAsia="宋体" w:hAnsi="宋体" w:cs="宋体" w:hint="eastAsia"/>
          <w:lang w:val="sv-SE"/>
        </w:rPr>
        <w:t>ar p0345 sig</w:t>
      </w:r>
    </w:p>
    <w:p w14:paraId="100B3B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reda p0345</w:t>
      </w:r>
    </w:p>
    <w:p w14:paraId="19F88D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sig an</w:t>
      </w:r>
    </w:p>
    <w:p w14:paraId="6F5F1C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sig f0366r</w:t>
      </w:r>
    </w:p>
    <w:p w14:paraId="2EC41D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sig till</w:t>
      </w:r>
    </w:p>
    <w:p w14:paraId="7CB3DD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71" w:author="Author" w:date="2012-02-26T13:32:00Z" w:name="move318027946"/>
      <w:moveFrom w:id="6172" w:author="Author" w:date="2012-02-26T13:32:00Z">
        <w:r w:rsidRPr="00673328">
          <w:rPr>
            <w:rFonts w:ascii="宋体" w:eastAsia="宋体" w:hAnsi="宋体" w:cs="宋体" w:hint="eastAsia"/>
          </w:rPr>
          <w:t>tar</w:t>
        </w:r>
      </w:moveFrom>
    </w:p>
    <w:moveFromRangeEnd w:id="6171"/>
    <w:p w14:paraId="34AC9E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 upp</w:t>
      </w:r>
    </w:p>
    <w:p w14:paraId="5D3EF2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tarvar</w:t>
      </w:r>
    </w:p>
    <w:p w14:paraId="52D80A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tarvlig</w:t>
      </w:r>
    </w:p>
    <w:p w14:paraId="4512ED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taskig</w:t>
      </w:r>
    </w:p>
    <w:p w14:paraId="0221AB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task</w:t>
      </w:r>
    </w:p>
    <w:p w14:paraId="60B15A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tassar</w:t>
      </w:r>
    </w:p>
    <w:p w14:paraId="0EE804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tassemark</w:t>
      </w:r>
    </w:p>
    <w:p w14:paraId="75FA38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tasslar</w:t>
      </w:r>
    </w:p>
    <w:p w14:paraId="1B4F71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tass</w:t>
      </w:r>
    </w:p>
    <w:p w14:paraId="51C852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tattare</w:t>
      </w:r>
    </w:p>
    <w:p w14:paraId="0D0C77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tatuerar</w:t>
      </w:r>
    </w:p>
    <w:p w14:paraId="325DC2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tavla</w:t>
      </w:r>
    </w:p>
    <w:p w14:paraId="520620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taxa</w:t>
      </w:r>
    </w:p>
    <w:p w14:paraId="5008E2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taxerar</w:t>
      </w:r>
    </w:p>
    <w:p w14:paraId="7FE616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taxeringsv0344rde</w:t>
      </w:r>
    </w:p>
    <w:p w14:paraId="38F729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taxi</w:t>
      </w:r>
    </w:p>
    <w:p w14:paraId="7D0CF9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tax</w:t>
      </w:r>
    </w:p>
    <w:p w14:paraId="75D1EE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t-bana</w:t>
      </w:r>
    </w:p>
    <w:p w14:paraId="11C7FE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TBC</w:t>
      </w:r>
    </w:p>
    <w:p w14:paraId="408C65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TBV</w:t>
      </w:r>
    </w:p>
    <w:p w14:paraId="652671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TCO</w:t>
      </w:r>
    </w:p>
    <w:p w14:paraId="0EDA1D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teak</w:t>
      </w:r>
    </w:p>
    <w:p w14:paraId="60AD1B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team</w:t>
      </w:r>
    </w:p>
    <w:p w14:paraId="6C0A45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teater</w:t>
      </w:r>
    </w:p>
    <w:p w14:paraId="6126D6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teatralisk</w:t>
      </w:r>
    </w:p>
    <w:p w14:paraId="29F61A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tecken</w:t>
      </w:r>
    </w:p>
    <w:p w14:paraId="61547B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tecknar</w:t>
      </w:r>
    </w:p>
    <w:p w14:paraId="0108AF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teckning</w:t>
      </w:r>
    </w:p>
    <w:p w14:paraId="454366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teddybj0366rn</w:t>
      </w:r>
    </w:p>
    <w:p w14:paraId="45B772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tefat</w:t>
      </w:r>
    </w:p>
    <w:p w14:paraId="29A34E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teflon</w:t>
      </w:r>
    </w:p>
    <w:p w14:paraId="7918F2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73" w:author="Author" w:date="2012-02-26T13:32:00Z" w:name="move318027947"/>
      <w:moveTo w:id="617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tegel</w:t>
        </w:r>
      </w:moveTo>
    </w:p>
    <w:moveToRangeEnd w:id="6173"/>
    <w:p w14:paraId="4D1A4A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tegelpanna</w:t>
      </w:r>
    </w:p>
    <w:p w14:paraId="1B4EF6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75" w:author="Author" w:date="2012-02-26T13:32:00Z" w:name="move318027947"/>
      <w:moveFrom w:id="6176" w:author="Author" w:date="2012-02-26T13:32:00Z">
        <w:r w:rsidRPr="00673328">
          <w:rPr>
            <w:rFonts w:ascii="宋体" w:eastAsia="宋体" w:hAnsi="宋体" w:cs="宋体" w:hint="eastAsia"/>
          </w:rPr>
          <w:t>tegel</w:t>
        </w:r>
      </w:moveFrom>
    </w:p>
    <w:moveFromRangeEnd w:id="6175"/>
    <w:p w14:paraId="049961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teg</w:t>
      </w:r>
    </w:p>
    <w:p w14:paraId="0B41ED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tejpar</w:t>
      </w:r>
    </w:p>
    <w:p w14:paraId="7B327D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tejp</w:t>
      </w:r>
    </w:p>
    <w:p w14:paraId="5AF71D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tekniker</w:t>
      </w:r>
    </w:p>
    <w:p w14:paraId="553A42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teknik</w:t>
      </w:r>
    </w:p>
    <w:p w14:paraId="371BBB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teknisk</w:t>
      </w:r>
    </w:p>
    <w:p w14:paraId="3DE615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teknokrat</w:t>
      </w:r>
    </w:p>
    <w:p w14:paraId="3EC3C6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teknologi</w:t>
      </w:r>
    </w:p>
    <w:p w14:paraId="77ACCB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tekoindustri</w:t>
      </w:r>
    </w:p>
    <w:p w14:paraId="3AFB81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telefax</w:t>
      </w:r>
    </w:p>
    <w:p w14:paraId="5D9935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telefonautomat</w:t>
      </w:r>
    </w:p>
    <w:p w14:paraId="59A87E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telefonerar</w:t>
      </w:r>
    </w:p>
    <w:p w14:paraId="2FFF31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telefonist</w:t>
      </w:r>
    </w:p>
    <w:p w14:paraId="6C12C2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telefonk0366</w:t>
      </w:r>
    </w:p>
    <w:p w14:paraId="26CB8A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telefonkatalog</w:t>
      </w:r>
    </w:p>
    <w:p w14:paraId="699EA2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telefonkiosk</w:t>
      </w:r>
    </w:p>
    <w:p w14:paraId="05D2F6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telefonlur</w:t>
      </w:r>
    </w:p>
    <w:p w14:paraId="093718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77" w:author="Author" w:date="2012-02-26T13:32:00Z" w:name="move318027948"/>
      <w:moveTo w:id="617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telefon</w:t>
        </w:r>
      </w:moveTo>
    </w:p>
    <w:moveToRangeEnd w:id="6177"/>
    <w:p w14:paraId="21A3CE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telefonnummer</w:t>
      </w:r>
    </w:p>
    <w:p w14:paraId="242381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telefonsv</w:t>
      </w:r>
      <w:r w:rsidRPr="00780F39">
        <w:rPr>
          <w:rFonts w:ascii="宋体" w:eastAsia="宋体" w:hAnsi="宋体" w:cs="宋体" w:hint="eastAsia"/>
          <w:lang w:val="sv-SE"/>
        </w:rPr>
        <w:t>arare</w:t>
      </w:r>
    </w:p>
    <w:p w14:paraId="3F5462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79" w:author="Author" w:date="2012-02-26T13:32:00Z" w:name="move318027948"/>
      <w:moveFrom w:id="6180" w:author="Author" w:date="2012-02-26T13:32:00Z">
        <w:r w:rsidRPr="00673328">
          <w:rPr>
            <w:rFonts w:ascii="宋体" w:eastAsia="宋体" w:hAnsi="宋体" w:cs="宋体" w:hint="eastAsia"/>
          </w:rPr>
          <w:t>telefon</w:t>
        </w:r>
      </w:moveFrom>
    </w:p>
    <w:moveFromRangeEnd w:id="6179"/>
    <w:p w14:paraId="0125B3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telefontid</w:t>
      </w:r>
    </w:p>
    <w:p w14:paraId="1E57DD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telefonv0344ckning</w:t>
      </w:r>
    </w:p>
    <w:p w14:paraId="2BEB99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telefonv0344ktare</w:t>
      </w:r>
    </w:p>
    <w:p w14:paraId="0875A5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telefonv0344xel</w:t>
      </w:r>
    </w:p>
    <w:p w14:paraId="24589D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telegraferar</w:t>
      </w:r>
    </w:p>
    <w:p w14:paraId="76A312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telegraf</w:t>
      </w:r>
    </w:p>
    <w:p w14:paraId="6902AF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telegram</w:t>
      </w:r>
    </w:p>
    <w:p w14:paraId="2706B8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81" w:author="Author" w:date="2012-02-26T13:32:00Z" w:name="move318027949"/>
      <w:moveTo w:id="618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tele-</w:t>
        </w:r>
      </w:moveTo>
    </w:p>
    <w:moveToRangeEnd w:id="6181"/>
    <w:p w14:paraId="47E2A7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teleobjektiv</w:t>
      </w:r>
    </w:p>
    <w:p w14:paraId="5D5308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teleprinter</w:t>
      </w:r>
    </w:p>
    <w:p w14:paraId="55873D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teleskop</w:t>
      </w:r>
    </w:p>
    <w:p w14:paraId="235575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83" w:author="Author" w:date="2012-02-26T13:32:00Z" w:name="move318027949"/>
      <w:moveFrom w:id="6184" w:author="Author" w:date="2012-02-26T13:32:00Z">
        <w:r w:rsidRPr="00673328">
          <w:rPr>
            <w:rFonts w:ascii="宋体" w:eastAsia="宋体" w:hAnsi="宋体" w:cs="宋体" w:hint="eastAsia"/>
          </w:rPr>
          <w:t>tele-</w:t>
        </w:r>
      </w:moveFrom>
    </w:p>
    <w:moveFromRangeEnd w:id="6183"/>
    <w:p w14:paraId="4047B6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television</w:t>
      </w:r>
    </w:p>
    <w:p w14:paraId="1A2A51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telex</w:t>
      </w:r>
    </w:p>
    <w:p w14:paraId="6488D3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telia</w:t>
      </w:r>
    </w:p>
    <w:p w14:paraId="702B0B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185" w:author="Author" w:date="2012-02-26T13:32:00Z" w:name="move318027950"/>
      <w:moveTo w:id="6186" w:author="Author" w:date="2012-02-26T13:32:00Z">
        <w:r w:rsidRPr="00673328">
          <w:rPr>
            <w:rFonts w:ascii="宋体" w:eastAsia="宋体" w:hAnsi="宋体" w:cs="宋体" w:hint="eastAsia"/>
          </w:rPr>
          <w:t>tel</w:t>
        </w:r>
      </w:moveTo>
    </w:p>
    <w:moveToRangeEnd w:id="6185"/>
    <w:p w14:paraId="3E7806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telning</w:t>
      </w:r>
    </w:p>
    <w:p w14:paraId="209B6E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87" w:author="Author" w:date="2012-02-26T13:32:00Z" w:name="move318027950"/>
      <w:moveFrom w:id="6188" w:author="Author" w:date="2012-02-26T13:32:00Z">
        <w:r w:rsidRPr="00673328">
          <w:rPr>
            <w:rFonts w:ascii="宋体" w:eastAsia="宋体" w:hAnsi="宋体" w:cs="宋体" w:hint="eastAsia"/>
          </w:rPr>
          <w:t>tel</w:t>
        </w:r>
      </w:moveFrom>
    </w:p>
    <w:moveFromRangeEnd w:id="6187"/>
    <w:p w14:paraId="1DAEDB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tema</w:t>
      </w:r>
    </w:p>
    <w:p w14:paraId="58337DFF" w14:textId="77777777" w:rsidR="00000000" w:rsidRPr="00780F39" w:rsidRDefault="00780F39" w:rsidP="00673328">
      <w:pPr>
        <w:pStyle w:val="PlainText"/>
        <w:rPr>
          <w:ins w:id="6189" w:author="Author" w:date="2012-02-26T13:32:00Z"/>
          <w:rFonts w:ascii="宋体" w:eastAsia="宋体" w:hAnsi="宋体" w:cs="宋体" w:hint="eastAsia"/>
          <w:lang w:val="sv-SE"/>
        </w:rPr>
      </w:pPr>
      <w:ins w:id="619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te</w:t>
        </w:r>
      </w:ins>
    </w:p>
    <w:p w14:paraId="4A758B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tempel</w:t>
      </w:r>
    </w:p>
    <w:p w14:paraId="1A7F6F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temperament</w:t>
      </w:r>
    </w:p>
    <w:p w14:paraId="25E2EC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temperatur</w:t>
      </w:r>
    </w:p>
    <w:p w14:paraId="0DAA5C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tempererad</w:t>
      </w:r>
    </w:p>
    <w:p w14:paraId="5BA9D7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91" w:author="Author" w:date="2012-02-26T13:32:00Z" w:name="move318027951"/>
      <w:moveTo w:id="619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temp</w:t>
        </w:r>
      </w:moveTo>
    </w:p>
    <w:moveToRangeEnd w:id="6191"/>
    <w:p w14:paraId="1DB6C8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tempoarbete</w:t>
      </w:r>
    </w:p>
    <w:p w14:paraId="08282A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193" w:author="Author" w:date="2012-02-26T13:32:00Z" w:name="move318027952"/>
      <w:moveTo w:id="619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tempo</w:t>
        </w:r>
      </w:moveTo>
    </w:p>
    <w:moveToRangeEnd w:id="6193"/>
    <w:p w14:paraId="08009B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tempor03</w:t>
      </w:r>
      <w:r w:rsidRPr="00780F39">
        <w:rPr>
          <w:rFonts w:ascii="宋体" w:eastAsia="宋体" w:hAnsi="宋体" w:cs="宋体" w:hint="eastAsia"/>
          <w:lang w:val="sv-SE"/>
        </w:rPr>
        <w:t>44r</w:t>
      </w:r>
    </w:p>
    <w:p w14:paraId="05DDBD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95" w:author="Author" w:date="2012-02-26T13:32:00Z" w:name="move318027952"/>
      <w:moveFrom w:id="6196" w:author="Author" w:date="2012-02-26T13:32:00Z">
        <w:r w:rsidRPr="00673328">
          <w:rPr>
            <w:rFonts w:ascii="宋体" w:eastAsia="宋体" w:hAnsi="宋体" w:cs="宋体" w:hint="eastAsia"/>
          </w:rPr>
          <w:t>tempo</w:t>
        </w:r>
      </w:moveFrom>
    </w:p>
    <w:p w14:paraId="26C7A0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197" w:author="Author" w:date="2012-02-26T13:32:00Z" w:name="move318027951"/>
      <w:moveFromRangeEnd w:id="6195"/>
      <w:moveFrom w:id="6198" w:author="Author" w:date="2012-02-26T13:32:00Z">
        <w:r w:rsidRPr="00673328">
          <w:rPr>
            <w:rFonts w:ascii="宋体" w:eastAsia="宋体" w:hAnsi="宋体" w:cs="宋体" w:hint="eastAsia"/>
          </w:rPr>
          <w:t>temp</w:t>
        </w:r>
      </w:moveFrom>
    </w:p>
    <w:moveFromRangeEnd w:id="6197"/>
    <w:p w14:paraId="1A6020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tempus</w:t>
      </w:r>
    </w:p>
    <w:p w14:paraId="74D7F9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tendens</w:t>
      </w:r>
    </w:p>
    <w:p w14:paraId="1C81C1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tendenti0366s</w:t>
      </w:r>
    </w:p>
    <w:p w14:paraId="38E451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tenderar</w:t>
      </w:r>
    </w:p>
    <w:p w14:paraId="2A1661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tennis</w:t>
      </w:r>
    </w:p>
    <w:p w14:paraId="37A298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tenn</w:t>
      </w:r>
    </w:p>
    <w:p w14:paraId="73C47D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tenor</w:t>
      </w:r>
    </w:p>
    <w:p w14:paraId="541DA3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tentamen</w:t>
      </w:r>
    </w:p>
    <w:p w14:paraId="1016A7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199" w:author="Author" w:date="2012-02-26T13:32:00Z" w:name="move318027953"/>
      <w:moveTo w:id="6200" w:author="Author" w:date="2012-02-26T13:32:00Z">
        <w:r w:rsidRPr="00673328">
          <w:rPr>
            <w:rFonts w:ascii="宋体" w:eastAsia="宋体" w:hAnsi="宋体" w:cs="宋体" w:hint="eastAsia"/>
          </w:rPr>
          <w:t>tenta</w:t>
        </w:r>
      </w:moveTo>
    </w:p>
    <w:moveToRangeEnd w:id="6199"/>
    <w:p w14:paraId="502FC9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tentar</w:t>
      </w:r>
    </w:p>
    <w:p w14:paraId="536F4E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01" w:author="Author" w:date="2012-02-26T13:32:00Z" w:name="move318027953"/>
      <w:moveFrom w:id="6202" w:author="Author" w:date="2012-02-26T13:32:00Z">
        <w:r w:rsidRPr="00673328">
          <w:rPr>
            <w:rFonts w:ascii="宋体" w:eastAsia="宋体" w:hAnsi="宋体" w:cs="宋体" w:hint="eastAsia"/>
          </w:rPr>
          <w:t>tenta</w:t>
        </w:r>
      </w:moveFrom>
    </w:p>
    <w:moveFromRangeEnd w:id="6201"/>
    <w:p w14:paraId="54651E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tentativ</w:t>
      </w:r>
    </w:p>
    <w:p w14:paraId="465A2A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tenterar</w:t>
      </w:r>
    </w:p>
    <w:p w14:paraId="0C2EC6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teologi</w:t>
      </w:r>
    </w:p>
    <w:p w14:paraId="7972D0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teolog</w:t>
      </w:r>
    </w:p>
    <w:p w14:paraId="44A73F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teoretiker</w:t>
      </w:r>
    </w:p>
    <w:p w14:paraId="5F2AD7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teoretisk</w:t>
      </w:r>
    </w:p>
    <w:p w14:paraId="099734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teori</w:t>
      </w:r>
    </w:p>
    <w:p w14:paraId="08B9C2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tep0345se</w:t>
      </w:r>
    </w:p>
    <w:p w14:paraId="5971D5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terapeutisk</w:t>
      </w:r>
    </w:p>
    <w:p w14:paraId="7F1023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terapeut</w:t>
      </w:r>
    </w:p>
    <w:p w14:paraId="293147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terapi</w:t>
      </w:r>
    </w:p>
    <w:p w14:paraId="62927F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terminal</w:t>
      </w:r>
    </w:p>
    <w:p w14:paraId="29315F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203" w:author="Author" w:date="2012-02-26T13:32:00Z" w:name="move318027954"/>
      <w:moveTo w:id="6204" w:author="Author" w:date="2012-02-26T13:32:00Z">
        <w:r w:rsidRPr="00673328">
          <w:rPr>
            <w:rFonts w:ascii="宋体" w:eastAsia="宋体" w:hAnsi="宋体" w:cs="宋体" w:hint="eastAsia"/>
          </w:rPr>
          <w:t>termin</w:t>
        </w:r>
      </w:moveTo>
    </w:p>
    <w:moveToRangeEnd w:id="6203"/>
    <w:p w14:paraId="66223A6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terminologi</w:t>
      </w:r>
    </w:p>
    <w:p w14:paraId="4A287A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205" w:author="Author" w:date="2012-02-26T13:32:00Z" w:name="move318027955"/>
      <w:moveTo w:id="6206" w:author="Author" w:date="2012-02-26T13:32:00Z">
        <w:r w:rsidRPr="00673328">
          <w:rPr>
            <w:rFonts w:ascii="宋体" w:eastAsia="宋体" w:hAnsi="宋体" w:cs="宋体" w:hint="eastAsia"/>
          </w:rPr>
          <w:t>term</w:t>
        </w:r>
      </w:moveTo>
    </w:p>
    <w:p w14:paraId="70283E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07" w:author="Author" w:date="2012-02-26T13:32:00Z" w:name="move318027954"/>
      <w:moveToRangeEnd w:id="6205"/>
      <w:moveFrom w:id="6208" w:author="Author" w:date="2012-02-26T13:32:00Z">
        <w:r w:rsidRPr="00673328">
          <w:rPr>
            <w:rFonts w:ascii="宋体" w:eastAsia="宋体" w:hAnsi="宋体" w:cs="宋体" w:hint="eastAsia"/>
          </w:rPr>
          <w:t>termin</w:t>
        </w:r>
      </w:moveFrom>
    </w:p>
    <w:moveFromRangeEnd w:id="6207"/>
    <w:p w14:paraId="0DFFF4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termometer</w:t>
      </w:r>
    </w:p>
    <w:p w14:paraId="2F46DF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termos</w:t>
      </w:r>
    </w:p>
    <w:p w14:paraId="4D0A4E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termostat</w:t>
      </w:r>
    </w:p>
    <w:p w14:paraId="52F816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09" w:author="Author" w:date="2012-02-26T13:32:00Z" w:name="move318027955"/>
      <w:moveFrom w:id="6210" w:author="Author" w:date="2012-02-26T13:32:00Z">
        <w:r w:rsidRPr="00673328">
          <w:rPr>
            <w:rFonts w:ascii="宋体" w:eastAsia="宋体" w:hAnsi="宋体" w:cs="宋体" w:hint="eastAsia"/>
          </w:rPr>
          <w:t>term</w:t>
        </w:r>
      </w:moveFrom>
    </w:p>
    <w:moveFromRangeEnd w:id="6209"/>
    <w:p w14:paraId="1F6B0F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terpentin</w:t>
      </w:r>
    </w:p>
    <w:p w14:paraId="69313E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terr0</w:t>
      </w:r>
      <w:r w:rsidRPr="00780F39">
        <w:rPr>
          <w:rFonts w:ascii="宋体" w:eastAsia="宋体" w:hAnsi="宋体" w:cs="宋体" w:hint="eastAsia"/>
          <w:lang w:val="sv-SE"/>
        </w:rPr>
        <w:t>344ng</w:t>
      </w:r>
    </w:p>
    <w:p w14:paraId="214822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terrakotta</w:t>
      </w:r>
    </w:p>
    <w:p w14:paraId="676633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terrass</w:t>
      </w:r>
    </w:p>
    <w:p w14:paraId="56D6EA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terrier</w:t>
      </w:r>
    </w:p>
    <w:p w14:paraId="0DFA69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territoriell</w:t>
      </w:r>
    </w:p>
    <w:p w14:paraId="5A9B1D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territorium</w:t>
      </w:r>
    </w:p>
    <w:p w14:paraId="0BC6FA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terrorism</w:t>
      </w:r>
    </w:p>
    <w:p w14:paraId="6B938B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terrorist</w:t>
      </w:r>
    </w:p>
    <w:p w14:paraId="166D50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terror</w:t>
      </w:r>
    </w:p>
    <w:p w14:paraId="7ABEF3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 sig</w:t>
      </w:r>
    </w:p>
    <w:p w14:paraId="0A858A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tertial</w:t>
      </w:r>
    </w:p>
    <w:p w14:paraId="402504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tesaurus</w:t>
      </w:r>
    </w:p>
    <w:p w14:paraId="672303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tesked</w:t>
      </w:r>
    </w:p>
    <w:p w14:paraId="45556C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tes</w:t>
      </w:r>
    </w:p>
    <w:p w14:paraId="79295D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testamente</w:t>
      </w:r>
    </w:p>
    <w:p w14:paraId="42E1D9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testar</w:t>
      </w:r>
    </w:p>
    <w:p w14:paraId="6D6905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testikel</w:t>
      </w:r>
    </w:p>
    <w:p w14:paraId="70F8CA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test</w:t>
      </w:r>
    </w:p>
    <w:p w14:paraId="128C04A2" w14:textId="77777777" w:rsidR="00000000" w:rsidRPr="003230D0" w:rsidRDefault="00780F39" w:rsidP="003230D0">
      <w:pPr>
        <w:pStyle w:val="PlainText"/>
        <w:rPr>
          <w:del w:id="6211" w:author="Author" w:date="2012-02-26T13:32:00Z"/>
          <w:rFonts w:ascii="宋体" w:eastAsia="宋体" w:hAnsi="宋体" w:cs="宋体" w:hint="eastAsia"/>
        </w:rPr>
      </w:pPr>
      <w:del w:id="6212" w:author="Author" w:date="2012-02-26T13:32:00Z">
        <w:r w:rsidRPr="003230D0">
          <w:rPr>
            <w:rFonts w:ascii="宋体" w:eastAsia="宋体" w:hAnsi="宋体" w:cs="宋体" w:hint="eastAsia"/>
          </w:rPr>
          <w:delText>te</w:delText>
        </w:r>
      </w:del>
    </w:p>
    <w:p w14:paraId="137E20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teve</w:t>
      </w:r>
    </w:p>
    <w:p w14:paraId="68A2E39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 ex</w:t>
      </w:r>
    </w:p>
    <w:p w14:paraId="4C02A0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textar</w:t>
      </w:r>
    </w:p>
    <w:p w14:paraId="1BDFBD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textilier</w:t>
      </w:r>
    </w:p>
    <w:p w14:paraId="716666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textil</w:t>
      </w:r>
    </w:p>
    <w:p w14:paraId="00682D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text</w:t>
      </w:r>
    </w:p>
    <w:p w14:paraId="37B754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text-tv</w:t>
      </w:r>
    </w:p>
    <w:p w14:paraId="0F2F17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TFA</w:t>
      </w:r>
    </w:p>
    <w:p w14:paraId="1C92E3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TF</w:t>
      </w:r>
    </w:p>
    <w:p w14:paraId="4A3CBF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thail0344ndsk</w:t>
      </w:r>
    </w:p>
    <w:p w14:paraId="179205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thorax</w:t>
      </w:r>
    </w:p>
    <w:p w14:paraId="57E115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thriller</w:t>
      </w:r>
    </w:p>
    <w:p w14:paraId="710131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213" w:author="Author" w:date="2012-02-26T13:32:00Z" w:name="move318027956"/>
      <w:moveTo w:id="6214" w:author="Author" w:date="2012-02-26T13:32:00Z">
        <w:r w:rsidRPr="00673328">
          <w:rPr>
            <w:rFonts w:ascii="宋体" w:eastAsia="宋体" w:hAnsi="宋体" w:cs="宋体" w:hint="eastAsia"/>
          </w:rPr>
          <w:t>tia</w:t>
        </w:r>
      </w:moveTo>
    </w:p>
    <w:moveToRangeEnd w:id="6213"/>
    <w:p w14:paraId="55C949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tiara</w:t>
      </w:r>
    </w:p>
    <w:p w14:paraId="209A7D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15" w:author="Author" w:date="2012-02-26T13:32:00Z" w:name="move318027956"/>
      <w:moveFrom w:id="6216" w:author="Author" w:date="2012-02-26T13:32:00Z">
        <w:r w:rsidRPr="00673328">
          <w:rPr>
            <w:rFonts w:ascii="宋体" w:eastAsia="宋体" w:hAnsi="宋体" w:cs="宋体" w:hint="eastAsia"/>
          </w:rPr>
          <w:t>tia</w:t>
        </w:r>
      </w:moveFrom>
    </w:p>
    <w:moveFromRangeEnd w:id="6215"/>
    <w:p w14:paraId="26154A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tickar</w:t>
      </w:r>
    </w:p>
    <w:p w14:paraId="19C6C8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</w:t>
      </w:r>
      <w:r w:rsidRPr="00780F39">
        <w:rPr>
          <w:rFonts w:ascii="宋体" w:eastAsia="宋体" w:hAnsi="宋体" w:cs="宋体" w:hint="eastAsia"/>
          <w:lang w:val="sv-SE"/>
        </w:rPr>
        <w:t>ck</w:t>
      </w:r>
    </w:p>
    <w:p w14:paraId="7A034F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ticktack</w:t>
      </w:r>
    </w:p>
    <w:p w14:paraId="6C08A0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tidevarv</w:t>
      </w:r>
    </w:p>
    <w:p w14:paraId="21F73A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tidig</w:t>
      </w:r>
    </w:p>
    <w:p w14:paraId="248700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tidl0366n</w:t>
      </w:r>
    </w:p>
    <w:p w14:paraId="6A305A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tidl0366s</w:t>
      </w:r>
    </w:p>
    <w:p w14:paraId="5C1C73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17" w:author="Author" w:date="2012-02-26T13:32:00Z" w:name="move318027957"/>
      <w:moveTo w:id="621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tid</w:t>
        </w:r>
      </w:moveTo>
    </w:p>
    <w:p w14:paraId="4A8749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19" w:author="Author" w:date="2012-02-26T13:32:00Z" w:name="move318027958"/>
      <w:moveToRangeEnd w:id="6217"/>
      <w:moveTo w:id="622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tidning</w:t>
        </w:r>
      </w:moveTo>
    </w:p>
    <w:moveToRangeEnd w:id="6219"/>
    <w:p w14:paraId="432A94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tidningsanka</w:t>
      </w:r>
    </w:p>
    <w:p w14:paraId="61C924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21" w:author="Author" w:date="2012-02-26T13:32:00Z" w:name="move318027958"/>
      <w:moveFrom w:id="6222" w:author="Author" w:date="2012-02-26T13:32:00Z">
        <w:r w:rsidRPr="00673328">
          <w:rPr>
            <w:rFonts w:ascii="宋体" w:eastAsia="宋体" w:hAnsi="宋体" w:cs="宋体" w:hint="eastAsia"/>
          </w:rPr>
          <w:t>tidning</w:t>
        </w:r>
      </w:moveFrom>
    </w:p>
    <w:moveFromRangeEnd w:id="6221"/>
    <w:p w14:paraId="5393E3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tidpunkt</w:t>
      </w:r>
    </w:p>
    <w:p w14:paraId="6B9B47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tidrymd</w:t>
      </w:r>
    </w:p>
    <w:p w14:paraId="3F0641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tids0345lder</w:t>
      </w:r>
    </w:p>
    <w:p w14:paraId="6E0D54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tids0366dande</w:t>
      </w:r>
    </w:p>
    <w:p w14:paraId="106324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tidsanda</w:t>
      </w:r>
    </w:p>
    <w:p w14:paraId="468200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tidsenlig</w:t>
      </w:r>
    </w:p>
    <w:p w14:paraId="0459DC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tidsf0366rdriv</w:t>
      </w:r>
    </w:p>
    <w:p w14:paraId="0661AF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tidsfr0345ga</w:t>
      </w:r>
    </w:p>
    <w:p w14:paraId="6C94B2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tidskrift</w:t>
      </w:r>
    </w:p>
    <w:p w14:paraId="1F93D5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tidsm0344ssig</w:t>
      </w:r>
    </w:p>
    <w:p w14:paraId="05809A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tidsn0366d</w:t>
      </w:r>
    </w:p>
    <w:p w14:paraId="31B281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tidssignal</w:t>
      </w:r>
    </w:p>
    <w:p w14:paraId="281FD7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tidsstudie</w:t>
      </w:r>
    </w:p>
    <w:p w14:paraId="7C7E54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23" w:author="Author" w:date="2012-02-26T13:32:00Z" w:name="move318027957"/>
      <w:moveFrom w:id="6224" w:author="Author" w:date="2012-02-26T13:32:00Z">
        <w:r w:rsidRPr="00673328">
          <w:rPr>
            <w:rFonts w:ascii="宋体" w:eastAsia="宋体" w:hAnsi="宋体" w:cs="宋体" w:hint="eastAsia"/>
          </w:rPr>
          <w:t>tid</w:t>
        </w:r>
      </w:moveFrom>
    </w:p>
    <w:moveFromRangeEnd w:id="6223"/>
    <w:p w14:paraId="68A12A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tidtabell</w:t>
      </w:r>
    </w:p>
    <w:p w14:paraId="09D68B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tidtagare</w:t>
      </w:r>
    </w:p>
    <w:p w14:paraId="06B5DE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tidvatten</w:t>
      </w:r>
    </w:p>
    <w:p w14:paraId="0A1443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tidvis</w:t>
      </w:r>
    </w:p>
    <w:p w14:paraId="465D61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tiger</w:t>
      </w:r>
    </w:p>
    <w:p w14:paraId="078491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tigger</w:t>
      </w:r>
    </w:p>
    <w:p w14:paraId="03C557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tigrinska</w:t>
      </w:r>
    </w:p>
    <w:p w14:paraId="44C866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tigrinsk</w:t>
      </w:r>
    </w:p>
    <w:p w14:paraId="570A11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tik</w:t>
      </w:r>
    </w:p>
    <w:p w14:paraId="385356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tilde</w:t>
      </w:r>
    </w:p>
    <w:p w14:paraId="7025C1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tilja</w:t>
      </w:r>
    </w:p>
    <w:p w14:paraId="738F35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till0344gger</w:t>
      </w:r>
    </w:p>
    <w:p w14:paraId="57F75F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225" w:author="Author" w:date="2012-02-26T13:32:00Z" w:name="move318027959"/>
      <w:moveTo w:id="6226" w:author="Author" w:date="2012-02-26T13:32:00Z">
        <w:r w:rsidRPr="00673328">
          <w:rPr>
            <w:rFonts w:ascii="宋体" w:eastAsia="宋体" w:hAnsi="宋体" w:cs="宋体" w:hint="eastAsia"/>
          </w:rPr>
          <w:t>till0344gg</w:t>
        </w:r>
      </w:moveTo>
    </w:p>
    <w:moveToRangeEnd w:id="6225"/>
    <w:p w14:paraId="481D69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till0344ggspension</w:t>
      </w:r>
    </w:p>
    <w:p w14:paraId="1589FC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27" w:author="Author" w:date="2012-02-26T13:32:00Z" w:name="move318027959"/>
      <w:moveFrom w:id="6228" w:author="Author" w:date="2012-02-26T13:32:00Z">
        <w:r w:rsidRPr="00673328">
          <w:rPr>
            <w:rFonts w:ascii="宋体" w:eastAsia="宋体" w:hAnsi="宋体" w:cs="宋体" w:hint="eastAsia"/>
          </w:rPr>
          <w:t>till0344gg</w:t>
        </w:r>
      </w:moveFrom>
    </w:p>
    <w:moveFromRangeEnd w:id="6227"/>
    <w:p w14:paraId="2B7678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229" w:author="Author" w:date="2012-02-26T13:32:00Z" w:name="move318027960"/>
      <w:moveTo w:id="6230" w:author="Author" w:date="2012-02-26T13:32:00Z">
        <w:r w:rsidRPr="00673328">
          <w:rPr>
            <w:rFonts w:ascii="宋体" w:eastAsia="宋体" w:hAnsi="宋体" w:cs="宋体" w:hint="eastAsia"/>
          </w:rPr>
          <w:t>till0344gnar</w:t>
        </w:r>
      </w:moveTo>
    </w:p>
    <w:moveToRangeEnd w:id="6229"/>
    <w:p w14:paraId="7B043A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till0344gnar sig</w:t>
      </w:r>
    </w:p>
    <w:p w14:paraId="6995468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31" w:author="Author" w:date="2012-02-26T13:32:00Z" w:name="move318027960"/>
      <w:moveFrom w:id="6232" w:author="Author" w:date="2012-02-26T13:32:00Z">
        <w:r w:rsidRPr="00673328">
          <w:rPr>
            <w:rFonts w:ascii="宋体" w:eastAsia="宋体" w:hAnsi="宋体" w:cs="宋体" w:hint="eastAsia"/>
          </w:rPr>
          <w:t>till0344gnar</w:t>
        </w:r>
      </w:moveFrom>
    </w:p>
    <w:moveFromRangeEnd w:id="6231"/>
    <w:p w14:paraId="6C46AE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till0344mpar</w:t>
      </w:r>
    </w:p>
    <w:p w14:paraId="6EA433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till0344mplig</w:t>
      </w:r>
    </w:p>
    <w:p w14:paraId="2C5B06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till0344mpning</w:t>
      </w:r>
    </w:p>
    <w:p w14:paraId="3B10CD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till0344t</w:t>
      </w:r>
    </w:p>
    <w:p w14:paraId="0E9BD6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till0345telse</w:t>
      </w:r>
    </w:p>
    <w:p w14:paraId="0B75F5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till0345ten</w:t>
      </w:r>
    </w:p>
    <w:p w14:paraId="4766F3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till0345ter</w:t>
      </w:r>
    </w:p>
    <w:p w14:paraId="539C81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till0366kning</w:t>
      </w:r>
    </w:p>
    <w:p w14:paraId="36328F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till0366nskar</w:t>
      </w:r>
    </w:p>
    <w:p w14:paraId="4CB76F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 0366vers</w:t>
      </w:r>
    </w:p>
    <w:p w14:paraId="342CFC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</w:t>
      </w:r>
      <w:r w:rsidRPr="00780F39">
        <w:rPr>
          <w:rFonts w:ascii="宋体" w:eastAsia="宋体" w:hAnsi="宋体" w:cs="宋体" w:hint="eastAsia"/>
          <w:lang w:val="sv-SE"/>
        </w:rPr>
        <w:t>llade</w:t>
      </w:r>
    </w:p>
    <w:p w14:paraId="3CDACB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tillagt</w:t>
      </w:r>
    </w:p>
    <w:p w14:paraId="30CBA0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tillb0366rlig</w:t>
      </w:r>
    </w:p>
    <w:p w14:paraId="0EE19E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tillbakadragen</w:t>
      </w:r>
    </w:p>
    <w:p w14:paraId="009C47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tillbakag0345ng</w:t>
      </w:r>
    </w:p>
    <w:p w14:paraId="067722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tillbaka</w:t>
      </w:r>
    </w:p>
    <w:p w14:paraId="237724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tillbakavisar</w:t>
      </w:r>
    </w:p>
    <w:p w14:paraId="2CBFE4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tillbaks</w:t>
      </w:r>
    </w:p>
    <w:p w14:paraId="589EB8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tillbeh0366r</w:t>
      </w:r>
    </w:p>
    <w:p w14:paraId="5C1299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tillber</w:t>
      </w:r>
    </w:p>
    <w:p w14:paraId="508DA1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tillblivelse</w:t>
      </w:r>
    </w:p>
    <w:p w14:paraId="646C80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tillbringare</w:t>
      </w:r>
    </w:p>
    <w:p w14:paraId="318025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tillbringar</w:t>
      </w:r>
    </w:p>
    <w:p w14:paraId="1C2050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33" w:author="Author" w:date="2012-02-26T13:32:00Z" w:name="move318027961"/>
      <w:moveTo w:id="623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tillbud</w:t>
        </w:r>
      </w:moveTo>
    </w:p>
    <w:moveToRangeEnd w:id="6233"/>
    <w:p w14:paraId="1ECD52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 buds</w:t>
      </w:r>
    </w:p>
    <w:p w14:paraId="1EBF30D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35" w:author="Author" w:date="2012-02-26T13:32:00Z" w:name="move318027961"/>
      <w:moveFrom w:id="6236" w:author="Author" w:date="2012-02-26T13:32:00Z">
        <w:r w:rsidRPr="00673328">
          <w:rPr>
            <w:rFonts w:ascii="宋体" w:eastAsia="宋体" w:hAnsi="宋体" w:cs="宋体" w:hint="eastAsia"/>
          </w:rPr>
          <w:t>tillbud</w:t>
        </w:r>
      </w:moveFrom>
    </w:p>
    <w:moveFromRangeEnd w:id="6235"/>
    <w:p w14:paraId="45E071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tilld0366mer</w:t>
      </w:r>
    </w:p>
    <w:p w14:paraId="4E6840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tilldelar</w:t>
      </w:r>
    </w:p>
    <w:p w14:paraId="107CE6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tilldelning</w:t>
      </w:r>
    </w:p>
    <w:p w14:paraId="22B1DF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tilldragande</w:t>
      </w:r>
    </w:p>
    <w:p w14:paraId="1CCD11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tilldragelse</w:t>
      </w:r>
    </w:p>
    <w:p w14:paraId="02264C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tilldrar sig</w:t>
      </w:r>
    </w:p>
    <w:p w14:paraId="123E5B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tillerk0344nne</w:t>
      </w:r>
      <w:r w:rsidRPr="00780F39">
        <w:rPr>
          <w:rFonts w:ascii="宋体" w:eastAsia="宋体" w:hAnsi="宋体" w:cs="宋体" w:hint="eastAsia"/>
          <w:lang w:val="sv-SE"/>
        </w:rPr>
        <w:t>r</w:t>
      </w:r>
    </w:p>
    <w:p w14:paraId="7D41F8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tillf0344lle</w:t>
      </w:r>
    </w:p>
    <w:p w14:paraId="66E977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tillf0344llighet</w:t>
      </w:r>
    </w:p>
    <w:p w14:paraId="259611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tillf0344llig</w:t>
      </w:r>
    </w:p>
    <w:p w14:paraId="092330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tillf0345nga</w:t>
      </w:r>
    </w:p>
    <w:p w14:paraId="25F69A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tillf0345ngatar</w:t>
      </w:r>
    </w:p>
    <w:p w14:paraId="008EC9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tillf0366rlitlig</w:t>
      </w:r>
    </w:p>
    <w:p w14:paraId="00E24E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37" w:author="Author" w:date="2012-02-26T13:32:00Z" w:name="move318027962"/>
      <w:moveTo w:id="623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tillf0366r</w:t>
        </w:r>
      </w:moveTo>
    </w:p>
    <w:moveToRangeEnd w:id="6237"/>
    <w:p w14:paraId="04EBF3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tillf0366rordnad</w:t>
      </w:r>
    </w:p>
    <w:p w14:paraId="6AEE31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tillf0366rs0344krar</w:t>
      </w:r>
    </w:p>
    <w:p w14:paraId="4EE459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tillf0366rsel</w:t>
      </w:r>
    </w:p>
    <w:p w14:paraId="295B05F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tillf0366rsikt</w:t>
      </w:r>
    </w:p>
    <w:p w14:paraId="27C157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39" w:author="Author" w:date="2012-02-26T13:32:00Z" w:name="move318027962"/>
      <w:moveFrom w:id="6240" w:author="Author" w:date="2012-02-26T13:32:00Z">
        <w:r w:rsidRPr="00673328">
          <w:rPr>
            <w:rFonts w:ascii="宋体" w:eastAsia="宋体" w:hAnsi="宋体" w:cs="宋体" w:hint="eastAsia"/>
          </w:rPr>
          <w:t>tillf0366r</w:t>
        </w:r>
      </w:moveFrom>
    </w:p>
    <w:moveFromRangeEnd w:id="6239"/>
    <w:p w14:paraId="240063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tillfaller</w:t>
      </w:r>
    </w:p>
    <w:p w14:paraId="3DF88A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tillfart</w:t>
      </w:r>
    </w:p>
    <w:p w14:paraId="02D95A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tillfl0366de</w:t>
      </w:r>
    </w:p>
    <w:p w14:paraId="678319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41" w:author="Author" w:date="2012-02-26T13:32:00Z" w:name="move318027963"/>
      <w:moveTo w:id="624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tillflykt</w:t>
        </w:r>
      </w:moveTo>
    </w:p>
    <w:moveToRangeEnd w:id="6241"/>
    <w:p w14:paraId="2B7571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tillflyktsort</w:t>
      </w:r>
    </w:p>
    <w:p w14:paraId="3F423C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43" w:author="Author" w:date="2012-02-26T13:32:00Z" w:name="move318027963"/>
      <w:moveFrom w:id="6244" w:author="Author" w:date="2012-02-26T13:32:00Z">
        <w:r w:rsidRPr="00673328">
          <w:rPr>
            <w:rFonts w:ascii="宋体" w:eastAsia="宋体" w:hAnsi="宋体" w:cs="宋体" w:hint="eastAsia"/>
          </w:rPr>
          <w:t>tillflykt</w:t>
        </w:r>
      </w:moveFrom>
    </w:p>
    <w:moveFromRangeEnd w:id="6243"/>
    <w:p w14:paraId="539143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tillfogar</w:t>
      </w:r>
    </w:p>
    <w:p w14:paraId="06E3D2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tillfr0345gad</w:t>
      </w:r>
    </w:p>
    <w:p w14:paraId="6D0361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45" w:author="Author" w:date="2012-02-26T13:32:00Z" w:name="move318027964"/>
      <w:moveTo w:id="624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tillfr</w:t>
        </w:r>
        <w:r w:rsidRPr="00780F39">
          <w:rPr>
            <w:rFonts w:ascii="宋体" w:eastAsia="宋体" w:hAnsi="宋体" w:cs="宋体" w:hint="eastAsia"/>
            <w:lang w:val="sv-SE"/>
          </w:rPr>
          <w:t>eds</w:t>
        </w:r>
      </w:moveTo>
    </w:p>
    <w:moveToRangeEnd w:id="6245"/>
    <w:p w14:paraId="35CB60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tillfredsst0344llande</w:t>
      </w:r>
    </w:p>
    <w:p w14:paraId="565000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tillfredsst0344llelse</w:t>
      </w:r>
    </w:p>
    <w:p w14:paraId="562D8F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tillfredsst0344ller</w:t>
      </w:r>
    </w:p>
    <w:p w14:paraId="6B064B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47" w:author="Author" w:date="2012-02-26T13:32:00Z" w:name="move318027964"/>
      <w:moveFrom w:id="6248" w:author="Author" w:date="2012-02-26T13:32:00Z">
        <w:r w:rsidRPr="00673328">
          <w:rPr>
            <w:rFonts w:ascii="宋体" w:eastAsia="宋体" w:hAnsi="宋体" w:cs="宋体" w:hint="eastAsia"/>
          </w:rPr>
          <w:t>tillfr</w:t>
        </w:r>
        <w:r w:rsidRPr="00673328">
          <w:rPr>
            <w:rFonts w:ascii="宋体" w:eastAsia="宋体" w:hAnsi="宋体" w:cs="宋体" w:hint="eastAsia"/>
          </w:rPr>
          <w:t>eds</w:t>
        </w:r>
      </w:moveFrom>
    </w:p>
    <w:moveFromRangeEnd w:id="6247"/>
    <w:p w14:paraId="2CEF67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tillfrisknar</w:t>
      </w:r>
    </w:p>
    <w:p w14:paraId="7756014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tillg0344nglig</w:t>
      </w:r>
    </w:p>
    <w:p w14:paraId="397D3D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249" w:author="Author" w:date="2012-02-26T13:32:00Z" w:name="move318027965"/>
      <w:moveTo w:id="6250" w:author="Author" w:date="2012-02-26T13:32:00Z">
        <w:r w:rsidRPr="00673328">
          <w:rPr>
            <w:rFonts w:ascii="宋体" w:eastAsia="宋体" w:hAnsi="宋体" w:cs="宋体" w:hint="eastAsia"/>
          </w:rPr>
          <w:t>tillg0345</w:t>
        </w:r>
      </w:moveTo>
    </w:p>
    <w:moveToRangeEnd w:id="6249"/>
    <w:p w14:paraId="14A726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tillg0345ng</w:t>
      </w:r>
    </w:p>
    <w:p w14:paraId="6B9DE2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51" w:author="Author" w:date="2012-02-26T13:32:00Z" w:name="move318027965"/>
      <w:moveFrom w:id="6252" w:author="Author" w:date="2012-02-26T13:32:00Z">
        <w:r w:rsidRPr="00673328">
          <w:rPr>
            <w:rFonts w:ascii="宋体" w:eastAsia="宋体" w:hAnsi="宋体" w:cs="宋体" w:hint="eastAsia"/>
          </w:rPr>
          <w:t>tillg0345</w:t>
        </w:r>
      </w:moveFrom>
    </w:p>
    <w:moveFromRangeEnd w:id="6251"/>
    <w:p w14:paraId="6B77D6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tillgiven</w:t>
      </w:r>
    </w:p>
    <w:p w14:paraId="6F669A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tillgjord</w:t>
      </w:r>
    </w:p>
    <w:p w14:paraId="4E43F0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tillgodog0366r sig</w:t>
      </w:r>
    </w:p>
    <w:p w14:paraId="1F5D4B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53" w:author="Author" w:date="2012-02-26T13:32:00Z" w:name="move318027966"/>
      <w:moveTo w:id="625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tillgodo</w:t>
        </w:r>
      </w:moveTo>
    </w:p>
    <w:moveToRangeEnd w:id="6253"/>
    <w:p w14:paraId="5921E9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tillgodoser</w:t>
      </w:r>
    </w:p>
    <w:p w14:paraId="22F9E9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55" w:author="Author" w:date="2012-02-26T13:32:00Z" w:name="move318027966"/>
      <w:moveFrom w:id="6256" w:author="Author" w:date="2012-02-26T13:32:00Z">
        <w:r w:rsidRPr="00673328">
          <w:rPr>
            <w:rFonts w:ascii="宋体" w:eastAsia="宋体" w:hAnsi="宋体" w:cs="宋体" w:hint="eastAsia"/>
          </w:rPr>
          <w:t>tillgodo</w:t>
        </w:r>
      </w:moveFrom>
    </w:p>
    <w:moveFromRangeEnd w:id="6255"/>
    <w:p w14:paraId="05184E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tillgrepp</w:t>
      </w:r>
    </w:p>
    <w:p w14:paraId="10983F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tillgriper</w:t>
      </w:r>
    </w:p>
    <w:p w14:paraId="3BD178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tillh0345ll</w:t>
      </w:r>
    </w:p>
    <w:p w14:paraId="6E0677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tillh0366righet</w:t>
      </w:r>
    </w:p>
    <w:p w14:paraId="093254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tillh0366r</w:t>
      </w:r>
    </w:p>
    <w:p w14:paraId="6AEBF0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tillhandah0345ller</w:t>
      </w:r>
    </w:p>
    <w:p w14:paraId="78724E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tillhygge</w:t>
      </w:r>
    </w:p>
    <w:p w14:paraId="542DD5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tillika</w:t>
      </w:r>
    </w:p>
    <w:p w14:paraId="7D51A4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tillintetg0366r</w:t>
      </w:r>
    </w:p>
    <w:p w14:paraId="4025E5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tillit</w:t>
      </w:r>
    </w:p>
    <w:p w14:paraId="08D588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tillk0344nnager</w:t>
      </w:r>
    </w:p>
    <w:p w14:paraId="02DAB8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tillk0344nna</w:t>
      </w:r>
    </w:p>
    <w:p w14:paraId="1BD5BE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tillkallar</w:t>
      </w:r>
    </w:p>
    <w:p w14:paraId="71F059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tillkn0344ppt</w:t>
      </w:r>
    </w:p>
    <w:p w14:paraId="2CB768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tillkommande</w:t>
      </w:r>
    </w:p>
    <w:p w14:paraId="132A99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tillkommer</w:t>
      </w:r>
    </w:p>
    <w:p w14:paraId="6459A4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tillm0344le</w:t>
      </w:r>
    </w:p>
    <w:p w14:paraId="5E0CB5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tillm0344ter</w:t>
      </w:r>
    </w:p>
    <w:p w14:paraId="288FB4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tillm0366tesg0345ende</w:t>
      </w:r>
    </w:p>
    <w:p w14:paraId="2C1E99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57" w:author="Author" w:date="2012-02-26T13:32:00Z" w:name="move318027967"/>
      <w:moveTo w:id="625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till</w:t>
        </w:r>
      </w:moveTo>
    </w:p>
    <w:moveToRangeEnd w:id="6257"/>
    <w:p w14:paraId="2CFAB7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tilln0344rmelsevis</w:t>
      </w:r>
    </w:p>
    <w:p w14:paraId="296341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tillnamn</w:t>
      </w:r>
    </w:p>
    <w:p w14:paraId="5FE501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 pass</w:t>
      </w:r>
    </w:p>
    <w:p w14:paraId="6F86EE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tillr0344cklig</w:t>
      </w:r>
    </w:p>
    <w:p w14:paraId="26853B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tillr0344knelig</w:t>
      </w:r>
    </w:p>
    <w:p w14:paraId="603AC5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tillr0344ttal03</w:t>
      </w:r>
      <w:r w:rsidRPr="00780F39">
        <w:rPr>
          <w:rFonts w:ascii="宋体" w:eastAsia="宋体" w:hAnsi="宋体" w:cs="宋体" w:hint="eastAsia"/>
          <w:lang w:val="sv-SE"/>
        </w:rPr>
        <w:t>44gger</w:t>
      </w:r>
    </w:p>
    <w:p w14:paraId="49A9F9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tillr0344tta</w:t>
      </w:r>
    </w:p>
    <w:p w14:paraId="18E6D3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tillr0344ttavisar</w:t>
      </w:r>
    </w:p>
    <w:p w14:paraId="6A4C58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tillr0345dlig</w:t>
      </w:r>
    </w:p>
    <w:p w14:paraId="0DDAA4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tillreder</w:t>
      </w:r>
    </w:p>
    <w:p w14:paraId="17F690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tillryggal0344gger</w:t>
      </w:r>
    </w:p>
    <w:p w14:paraId="6914A4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tills0344gelse</w:t>
      </w:r>
    </w:p>
    <w:p w14:paraId="57E75C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tills0344tter</w:t>
      </w:r>
    </w:p>
    <w:p w14:paraId="61E1B2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tillsammans</w:t>
      </w:r>
    </w:p>
    <w:p w14:paraId="2A8B63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tillsats</w:t>
      </w:r>
    </w:p>
    <w:p w14:paraId="408079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tillsk0344rare</w:t>
      </w:r>
    </w:p>
    <w:p w14:paraId="1BB3AF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tillskansar sig</w:t>
      </w:r>
    </w:p>
    <w:p w14:paraId="576714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tillskott</w:t>
      </w:r>
    </w:p>
    <w:p w14:paraId="2882BE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tillskriver</w:t>
      </w:r>
    </w:p>
    <w:p w14:paraId="3ACDE1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tillskyndare</w:t>
      </w:r>
    </w:p>
    <w:p w14:paraId="074960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tillsluter</w:t>
      </w:r>
    </w:p>
    <w:p w14:paraId="24FF4F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59" w:author="Author" w:date="2012-02-26T13:32:00Z" w:name="move318027968"/>
      <w:moveTo w:id="626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tills</w:t>
        </w:r>
      </w:moveTo>
    </w:p>
    <w:moveToRangeEnd w:id="6259"/>
    <w:p w14:paraId="71A139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tillspetsad</w:t>
      </w:r>
    </w:p>
    <w:p w14:paraId="512ABB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 spillo</w:t>
      </w:r>
    </w:p>
    <w:p w14:paraId="688687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61" w:author="Author" w:date="2012-02-26T13:32:00Z" w:name="move318027968"/>
      <w:moveFrom w:id="6262" w:author="Author" w:date="2012-02-26T13:32:00Z">
        <w:r w:rsidRPr="00673328">
          <w:rPr>
            <w:rFonts w:ascii="宋体" w:eastAsia="宋体" w:hAnsi="宋体" w:cs="宋体" w:hint="eastAsia"/>
          </w:rPr>
          <w:t>tills</w:t>
        </w:r>
      </w:moveFrom>
    </w:p>
    <w:moveFromRangeEnd w:id="6261"/>
    <w:p w14:paraId="6F645A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tillst0344llning</w:t>
      </w:r>
    </w:p>
    <w:p w14:paraId="77E253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</w:t>
      </w:r>
      <w:r w:rsidRPr="00780F39">
        <w:rPr>
          <w:rFonts w:ascii="宋体" w:eastAsia="宋体" w:hAnsi="宋体" w:cs="宋体" w:hint="eastAsia"/>
          <w:lang w:val="sv-SE"/>
        </w:rPr>
        <w:t>illst0345nd</w:t>
      </w:r>
    </w:p>
    <w:p w14:paraId="409E69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tillst0345r</w:t>
      </w:r>
    </w:p>
    <w:p w14:paraId="183980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tillst0366ter</w:t>
      </w:r>
    </w:p>
    <w:p w14:paraId="7107ED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tillstr0366mning</w:t>
      </w:r>
    </w:p>
    <w:p w14:paraId="58250D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tillstymmelse</w:t>
      </w:r>
    </w:p>
    <w:p w14:paraId="208BBC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tillstyrker</w:t>
      </w:r>
    </w:p>
    <w:p w14:paraId="2BD631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tillsvidareanst0344llning</w:t>
      </w:r>
    </w:p>
    <w:p w14:paraId="0BFFE1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63" w:author="Author" w:date="2012-02-26T13:32:00Z" w:name="move318027967"/>
      <w:moveFrom w:id="6264" w:author="Author" w:date="2012-02-26T13:32:00Z">
        <w:r w:rsidRPr="00673328">
          <w:rPr>
            <w:rFonts w:ascii="宋体" w:eastAsia="宋体" w:hAnsi="宋体" w:cs="宋体" w:hint="eastAsia"/>
          </w:rPr>
          <w:t>till</w:t>
        </w:r>
      </w:moveFrom>
    </w:p>
    <w:moveFromRangeEnd w:id="6263"/>
    <w:p w14:paraId="532E3F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 synes</w:t>
      </w:r>
    </w:p>
    <w:p w14:paraId="3041142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265" w:author="Author" w:date="2012-02-26T13:32:00Z" w:name="move318027969"/>
      <w:moveTo w:id="6266" w:author="Author" w:date="2012-02-26T13:32:00Z">
        <w:r w:rsidRPr="00673328">
          <w:rPr>
            <w:rFonts w:ascii="宋体" w:eastAsia="宋体" w:hAnsi="宋体" w:cs="宋体" w:hint="eastAsia"/>
          </w:rPr>
          <w:t>tillsyn</w:t>
        </w:r>
      </w:moveTo>
    </w:p>
    <w:moveToRangeEnd w:id="6265"/>
    <w:p w14:paraId="4BAEAE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tillsynsl0344rare</w:t>
      </w:r>
    </w:p>
    <w:p w14:paraId="726841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67" w:author="Author" w:date="2012-02-26T13:32:00Z" w:name="move318027969"/>
      <w:moveFrom w:id="6268" w:author="Author" w:date="2012-02-26T13:32:00Z">
        <w:r w:rsidRPr="00673328">
          <w:rPr>
            <w:rFonts w:ascii="宋体" w:eastAsia="宋体" w:hAnsi="宋体" w:cs="宋体" w:hint="eastAsia"/>
          </w:rPr>
          <w:t>tillsyn</w:t>
        </w:r>
      </w:moveFrom>
    </w:p>
    <w:moveFromRangeEnd w:id="6267"/>
    <w:p w14:paraId="077B77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tillt0344nkt</w:t>
      </w:r>
    </w:p>
    <w:p w14:paraId="26910E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tilltag</w:t>
      </w:r>
    </w:p>
    <w:p w14:paraId="25D699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tilltalad</w:t>
      </w:r>
    </w:p>
    <w:p w14:paraId="34C86A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tilltalar</w:t>
      </w:r>
    </w:p>
    <w:p w14:paraId="07AB69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69" w:author="Author" w:date="2012-02-26T13:32:00Z" w:name="move318027970"/>
      <w:moveTo w:id="627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tilltal</w:t>
        </w:r>
      </w:moveTo>
    </w:p>
    <w:moveToRangeEnd w:id="6269"/>
    <w:p w14:paraId="55FD1C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tilltalsnamn</w:t>
      </w:r>
    </w:p>
    <w:p w14:paraId="24B220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71" w:author="Author" w:date="2012-02-26T13:32:00Z" w:name="move318027970"/>
      <w:moveFrom w:id="6272" w:author="Author" w:date="2012-02-26T13:32:00Z">
        <w:r w:rsidRPr="00673328">
          <w:rPr>
            <w:rFonts w:ascii="宋体" w:eastAsia="宋体" w:hAnsi="宋体" w:cs="宋体" w:hint="eastAsia"/>
          </w:rPr>
          <w:t>tilltal</w:t>
        </w:r>
      </w:moveFrom>
    </w:p>
    <w:moveFromRangeEnd w:id="6271"/>
    <w:p w14:paraId="6A289E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tilltar</w:t>
      </w:r>
    </w:p>
    <w:p w14:paraId="335433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273" w:author="Author" w:date="2012-02-26T13:32:00Z" w:name="move318027971"/>
      <w:moveTo w:id="6274" w:author="Author" w:date="2012-02-26T13:32:00Z">
        <w:r w:rsidRPr="00673328">
          <w:rPr>
            <w:rFonts w:ascii="宋体" w:eastAsia="宋体" w:hAnsi="宋体" w:cs="宋体" w:hint="eastAsia"/>
          </w:rPr>
          <w:t>tilltr0344de</w:t>
        </w:r>
      </w:moveTo>
    </w:p>
    <w:moveToRangeEnd w:id="6273"/>
    <w:p w14:paraId="404270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tilltr0344der</w:t>
      </w:r>
    </w:p>
    <w:p w14:paraId="609BA1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75" w:author="Author" w:date="2012-02-26T13:32:00Z" w:name="move318027971"/>
      <w:moveFrom w:id="6276" w:author="Author" w:date="2012-02-26T13:32:00Z">
        <w:r w:rsidRPr="00673328">
          <w:rPr>
            <w:rFonts w:ascii="宋体" w:eastAsia="宋体" w:hAnsi="宋体" w:cs="宋体" w:hint="eastAsia"/>
          </w:rPr>
          <w:t>tilltr0344de</w:t>
        </w:r>
      </w:moveFrom>
    </w:p>
    <w:moveFromRangeEnd w:id="6275"/>
    <w:p w14:paraId="4FF47D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tilltrasslad</w:t>
      </w:r>
    </w:p>
    <w:p w14:paraId="718C46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</w:t>
      </w:r>
      <w:r w:rsidRPr="00780F39">
        <w:rPr>
          <w:rFonts w:ascii="宋体" w:eastAsia="宋体" w:hAnsi="宋体" w:cs="宋体" w:hint="eastAsia"/>
          <w:lang w:val="sv-SE"/>
        </w:rPr>
        <w:t>lltro</w:t>
      </w:r>
    </w:p>
    <w:p w14:paraId="2D87A1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tilltugg</w:t>
      </w:r>
    </w:p>
    <w:p w14:paraId="474A44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tilltygad</w:t>
      </w:r>
    </w:p>
    <w:p w14:paraId="0743D5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tillv0344gag0345ngss0344tt</w:t>
      </w:r>
    </w:p>
    <w:p w14:paraId="5059C4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tillv0344ga</w:t>
      </w:r>
    </w:p>
    <w:p w14:paraId="1EDC2B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tillv0344njning</w:t>
      </w:r>
    </w:p>
    <w:p w14:paraId="7F74D5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tillv0344xt</w:t>
      </w:r>
    </w:p>
    <w:p w14:paraId="403EBE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tillval</w:t>
      </w:r>
    </w:p>
    <w:p w14:paraId="422329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tillvand</w:t>
      </w:r>
    </w:p>
    <w:p w14:paraId="59F39B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tillvaratar</w:t>
      </w:r>
    </w:p>
    <w:p w14:paraId="719BB0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tillvaratog</w:t>
      </w:r>
    </w:p>
    <w:p w14:paraId="7CD3B7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tillvaro</w:t>
      </w:r>
    </w:p>
    <w:p w14:paraId="612BE2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tillverkar</w:t>
      </w:r>
    </w:p>
    <w:p w14:paraId="6B93DD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tillverkning</w:t>
      </w:r>
    </w:p>
    <w:p w14:paraId="229FF5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till viljes</w:t>
      </w:r>
    </w:p>
    <w:p w14:paraId="6D87E8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timer</w:t>
      </w:r>
    </w:p>
    <w:p w14:paraId="11FDE9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timjan</w:t>
      </w:r>
    </w:p>
    <w:p w14:paraId="54FAD8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77" w:author="Author" w:date="2012-02-26T13:32:00Z" w:name="move318027972"/>
      <w:moveTo w:id="627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timme</w:t>
        </w:r>
      </w:moveTo>
    </w:p>
    <w:moveToRangeEnd w:id="6277"/>
    <w:p w14:paraId="365594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timmerman</w:t>
      </w:r>
    </w:p>
    <w:p w14:paraId="0C3177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timmer</w:t>
      </w:r>
    </w:p>
    <w:p w14:paraId="4D8314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79" w:author="Author" w:date="2012-02-26T13:32:00Z" w:name="move318027972"/>
      <w:moveFrom w:id="6280" w:author="Author" w:date="2012-02-26T13:32:00Z">
        <w:r w:rsidRPr="00673328">
          <w:rPr>
            <w:rFonts w:ascii="宋体" w:eastAsia="宋体" w:hAnsi="宋体" w:cs="宋体" w:hint="eastAsia"/>
          </w:rPr>
          <w:t>timme</w:t>
        </w:r>
      </w:moveFrom>
    </w:p>
    <w:moveFromRangeEnd w:id="6279"/>
    <w:p w14:paraId="60B25C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timpenning</w:t>
      </w:r>
    </w:p>
    <w:p w14:paraId="35A143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tinar</w:t>
      </w:r>
    </w:p>
    <w:p w14:paraId="06B6E8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tindrar</w:t>
      </w:r>
    </w:p>
    <w:p w14:paraId="3211ED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tingeltangel</w:t>
      </w:r>
    </w:p>
    <w:p w14:paraId="74BE79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ting</w:t>
      </w:r>
      <w:r w:rsidRPr="00780F39">
        <w:rPr>
          <w:rFonts w:ascii="宋体" w:eastAsia="宋体" w:hAnsi="宋体" w:cs="宋体" w:hint="eastAsia"/>
          <w:lang w:val="sv-SE"/>
        </w:rPr>
        <w:t>est</w:t>
      </w:r>
    </w:p>
    <w:p w14:paraId="4A362C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281" w:author="Author" w:date="2012-02-26T13:32:00Z" w:name="move318027973"/>
      <w:moveTo w:id="6282" w:author="Author" w:date="2012-02-26T13:32:00Z">
        <w:r w:rsidRPr="00673328">
          <w:rPr>
            <w:rFonts w:ascii="宋体" w:eastAsia="宋体" w:hAnsi="宋体" w:cs="宋体" w:hint="eastAsia"/>
          </w:rPr>
          <w:t>ting</w:t>
        </w:r>
      </w:moveTo>
    </w:p>
    <w:moveToRangeEnd w:id="6281"/>
    <w:p w14:paraId="1B48C4F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tingsr0344tt</w:t>
      </w:r>
    </w:p>
    <w:p w14:paraId="38B6C5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83" w:author="Author" w:date="2012-02-26T13:32:00Z" w:name="move318027973"/>
      <w:moveFrom w:id="6284" w:author="Author" w:date="2012-02-26T13:32:00Z">
        <w:r w:rsidRPr="00673328">
          <w:rPr>
            <w:rFonts w:ascii="宋体" w:eastAsia="宋体" w:hAnsi="宋体" w:cs="宋体" w:hint="eastAsia"/>
          </w:rPr>
          <w:t>ting</w:t>
        </w:r>
      </w:moveFrom>
    </w:p>
    <w:moveFromRangeEnd w:id="6283"/>
    <w:p w14:paraId="51B7EC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285" w:author="Author" w:date="2012-02-26T13:32:00Z" w:name="move318027974"/>
      <w:moveTo w:id="6286" w:author="Author" w:date="2012-02-26T13:32:00Z">
        <w:r w:rsidRPr="00673328">
          <w:rPr>
            <w:rFonts w:ascii="宋体" w:eastAsia="宋体" w:hAnsi="宋体" w:cs="宋体" w:hint="eastAsia"/>
          </w:rPr>
          <w:t>tinne</w:t>
        </w:r>
      </w:moveTo>
    </w:p>
    <w:moveToRangeEnd w:id="6285"/>
    <w:p w14:paraId="180538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tinner</w:t>
      </w:r>
    </w:p>
    <w:p w14:paraId="56BAE6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87" w:author="Author" w:date="2012-02-26T13:32:00Z" w:name="move318027974"/>
      <w:moveFrom w:id="6288" w:author="Author" w:date="2012-02-26T13:32:00Z">
        <w:r w:rsidRPr="00673328">
          <w:rPr>
            <w:rFonts w:ascii="宋体" w:eastAsia="宋体" w:hAnsi="宋体" w:cs="宋体" w:hint="eastAsia"/>
          </w:rPr>
          <w:t>tinne</w:t>
        </w:r>
      </w:moveFrom>
    </w:p>
    <w:moveFromRangeEnd w:id="6287"/>
    <w:p w14:paraId="1B680F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tinning</w:t>
      </w:r>
    </w:p>
    <w:p w14:paraId="022E9B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tiokrona</w:t>
      </w:r>
    </w:p>
    <w:p w14:paraId="51067E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89" w:author="Author" w:date="2012-02-26T13:32:00Z" w:name="move318027975"/>
      <w:moveTo w:id="629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tio</w:t>
        </w:r>
      </w:moveTo>
    </w:p>
    <w:moveToRangeEnd w:id="6289"/>
    <w:p w14:paraId="012555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tiondel</w:t>
      </w:r>
    </w:p>
    <w:p w14:paraId="1055DB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tionde</w:t>
      </w:r>
    </w:p>
    <w:p w14:paraId="5B2B53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91" w:author="Author" w:date="2012-02-26T13:32:00Z" w:name="move318027975"/>
      <w:moveFrom w:id="6292" w:author="Author" w:date="2012-02-26T13:32:00Z">
        <w:r w:rsidRPr="00673328">
          <w:rPr>
            <w:rFonts w:ascii="宋体" w:eastAsia="宋体" w:hAnsi="宋体" w:cs="宋体" w:hint="eastAsia"/>
          </w:rPr>
          <w:t>tio</w:t>
        </w:r>
      </w:moveFrom>
    </w:p>
    <w:moveFromRangeEnd w:id="6291"/>
    <w:p w14:paraId="48C10A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tippar</w:t>
      </w:r>
    </w:p>
    <w:p w14:paraId="30ADED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tipp</w:t>
      </w:r>
    </w:p>
    <w:p w14:paraId="1B6C5D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tipsar</w:t>
      </w:r>
    </w:p>
    <w:p w14:paraId="275DE7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tips</w:t>
      </w:r>
    </w:p>
    <w:p w14:paraId="5879D1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tisdag</w:t>
      </w:r>
    </w:p>
    <w:p w14:paraId="545CAD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tissel</w:t>
      </w:r>
    </w:p>
    <w:p w14:paraId="026F9B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tisslar</w:t>
      </w:r>
    </w:p>
    <w:p w14:paraId="0EA339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tistel</w:t>
      </w:r>
    </w:p>
    <w:p w14:paraId="26F3AB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93" w:author="Author" w:date="2012-02-26T13:32:00Z" w:name="move318027976"/>
      <w:moveTo w:id="629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titel</w:t>
        </w:r>
      </w:moveTo>
    </w:p>
    <w:moveToRangeEnd w:id="6293"/>
    <w:p w14:paraId="6D0808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titelroll</w:t>
      </w:r>
    </w:p>
    <w:p w14:paraId="283758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95" w:author="Author" w:date="2012-02-26T13:32:00Z" w:name="move318027976"/>
      <w:moveFrom w:id="6296" w:author="Author" w:date="2012-02-26T13:32:00Z">
        <w:r w:rsidRPr="00673328">
          <w:rPr>
            <w:rFonts w:ascii="宋体" w:eastAsia="宋体" w:hAnsi="宋体" w:cs="宋体" w:hint="eastAsia"/>
          </w:rPr>
          <w:t>titel</w:t>
        </w:r>
      </w:moveFrom>
    </w:p>
    <w:moveFromRangeEnd w:id="6295"/>
    <w:p w14:paraId="6840A1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tittare</w:t>
      </w:r>
    </w:p>
    <w:p w14:paraId="127C78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tittar in</w:t>
      </w:r>
    </w:p>
    <w:p w14:paraId="4C26E9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297" w:author="Author" w:date="2012-02-26T13:32:00Z" w:name="move318027977"/>
      <w:moveTo w:id="629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tittar</w:t>
        </w:r>
      </w:moveTo>
    </w:p>
    <w:moveToRangeEnd w:id="6297"/>
    <w:p w14:paraId="0BE796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tittar p0345</w:t>
      </w:r>
    </w:p>
    <w:p w14:paraId="6E4D78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299" w:author="Author" w:date="2012-02-26T13:32:00Z" w:name="move318027977"/>
      <w:moveFrom w:id="6300" w:author="Author" w:date="2012-02-26T13:32:00Z">
        <w:r w:rsidRPr="00673328">
          <w:rPr>
            <w:rFonts w:ascii="宋体" w:eastAsia="宋体" w:hAnsi="宋体" w:cs="宋体" w:hint="eastAsia"/>
          </w:rPr>
          <w:t>tittar</w:t>
        </w:r>
      </w:moveFrom>
    </w:p>
    <w:moveFromRangeEnd w:id="6299"/>
    <w:p w14:paraId="4E7978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titt</w:t>
      </w:r>
    </w:p>
    <w:p w14:paraId="250D77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tivoli</w:t>
      </w:r>
    </w:p>
    <w:p w14:paraId="10B0AF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tj0344der</w:t>
      </w:r>
    </w:p>
    <w:p w14:paraId="653EE4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tj0344le</w:t>
      </w:r>
    </w:p>
    <w:p w14:paraId="38CBA8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tj0344nare</w:t>
      </w:r>
    </w:p>
    <w:p w14:paraId="781161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tj0344nar</w:t>
      </w:r>
    </w:p>
    <w:p w14:paraId="4DE13D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tj0344nstebostad</w:t>
      </w:r>
    </w:p>
    <w:p w14:paraId="54FE5D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tj0344nst</w:t>
      </w:r>
      <w:r w:rsidRPr="00780F39">
        <w:rPr>
          <w:rFonts w:ascii="宋体" w:eastAsia="宋体" w:hAnsi="宋体" w:cs="宋体" w:hint="eastAsia"/>
          <w:lang w:val="sv-SE"/>
        </w:rPr>
        <w:t>efel</w:t>
      </w:r>
    </w:p>
    <w:p w14:paraId="3D5709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tj0344nstegrupplivf0366rs0344kring</w:t>
      </w:r>
    </w:p>
    <w:p w14:paraId="4F16CD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tj0344nsteman</w:t>
      </w:r>
    </w:p>
    <w:p w14:paraId="38D1C3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tj0344nstepension</w:t>
      </w:r>
    </w:p>
    <w:p w14:paraId="6248C7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tj0344nsteplikt</w:t>
      </w:r>
    </w:p>
    <w:p w14:paraId="1D0FDA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tj0344nstg0366ring</w:t>
      </w:r>
    </w:p>
    <w:p w14:paraId="0437B5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tj0344nstg0366r</w:t>
      </w:r>
    </w:p>
    <w:p w14:paraId="6841ED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tj0344nstgjorde</w:t>
      </w:r>
    </w:p>
    <w:p w14:paraId="443BED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tj0344nstgjort</w:t>
      </w:r>
    </w:p>
    <w:p w14:paraId="4A0453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tj0344nstledig</w:t>
      </w:r>
    </w:p>
    <w:p w14:paraId="230B85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tj0344nst</w:t>
      </w:r>
    </w:p>
    <w:p w14:paraId="0C0185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tj0344nstvillig</w:t>
      </w:r>
    </w:p>
    <w:p w14:paraId="315C7A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tj0344ra</w:t>
      </w:r>
    </w:p>
    <w:p w14:paraId="43E6DA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tj0344rn</w:t>
      </w:r>
    </w:p>
    <w:p w14:paraId="0A473F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tj0366t</w:t>
      </w:r>
    </w:p>
    <w:p w14:paraId="6A5BB5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tjack</w:t>
      </w:r>
    </w:p>
    <w:p w14:paraId="5B58F6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tjafsar</w:t>
      </w:r>
    </w:p>
    <w:p w14:paraId="7EFECF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tjafs</w:t>
      </w:r>
    </w:p>
    <w:p w14:paraId="1065CB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tjallar</w:t>
      </w:r>
    </w:p>
    <w:p w14:paraId="2C35EC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tja</w:t>
      </w:r>
    </w:p>
    <w:p w14:paraId="2BD0BA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tja</w:t>
      </w:r>
      <w:r w:rsidRPr="00780F39">
        <w:rPr>
          <w:rFonts w:ascii="宋体" w:eastAsia="宋体" w:hAnsi="宋体" w:cs="宋体" w:hint="eastAsia"/>
          <w:lang w:val="sv-SE"/>
        </w:rPr>
        <w:t>tar</w:t>
      </w:r>
    </w:p>
    <w:p w14:paraId="01886F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tjatig</w:t>
      </w:r>
    </w:p>
    <w:p w14:paraId="6A1EAC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tjat</w:t>
      </w:r>
    </w:p>
    <w:p w14:paraId="35D534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tjatter</w:t>
      </w:r>
    </w:p>
    <w:p w14:paraId="4F3B1C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tjattrar</w:t>
      </w:r>
    </w:p>
    <w:p w14:paraId="29C55B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tjeckisk</w:t>
      </w:r>
    </w:p>
    <w:p w14:paraId="1353F4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tjeck</w:t>
      </w:r>
    </w:p>
    <w:p w14:paraId="16CEF2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tjej</w:t>
      </w:r>
    </w:p>
    <w:p w14:paraId="1C4586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tjocka</w:t>
      </w:r>
    </w:p>
    <w:p w14:paraId="324009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tjockis</w:t>
      </w:r>
    </w:p>
    <w:p w14:paraId="5DB5A5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tjocklek</w:t>
      </w:r>
    </w:p>
    <w:p w14:paraId="1C8924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tjock</w:t>
      </w:r>
    </w:p>
    <w:p w14:paraId="5443B7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tjog</w:t>
      </w:r>
    </w:p>
    <w:p w14:paraId="44E1D0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tjuder</w:t>
      </w:r>
    </w:p>
    <w:p w14:paraId="2609C0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01" w:author="Author" w:date="2012-02-26T13:32:00Z" w:name="move318027978"/>
      <w:moveTo w:id="630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tjugo</w:t>
        </w:r>
      </w:moveTo>
    </w:p>
    <w:moveToRangeEnd w:id="6301"/>
    <w:p w14:paraId="5F3493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tjugonde dag knut</w:t>
      </w:r>
    </w:p>
    <w:p w14:paraId="7F11BB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tjugonde</w:t>
      </w:r>
    </w:p>
    <w:p w14:paraId="2D0C58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03" w:author="Author" w:date="2012-02-26T13:32:00Z" w:name="move318027978"/>
      <w:moveFrom w:id="6304" w:author="Author" w:date="2012-02-26T13:32:00Z">
        <w:r w:rsidRPr="00673328">
          <w:rPr>
            <w:rFonts w:ascii="宋体" w:eastAsia="宋体" w:hAnsi="宋体" w:cs="宋体" w:hint="eastAsia"/>
          </w:rPr>
          <w:t>tjugo</w:t>
        </w:r>
      </w:moveFrom>
    </w:p>
    <w:moveFromRangeEnd w:id="6303"/>
    <w:p w14:paraId="66588F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tjurar</w:t>
      </w:r>
    </w:p>
    <w:p w14:paraId="6E83CE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tjurig</w:t>
      </w:r>
    </w:p>
    <w:p w14:paraId="5194CB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tjur</w:t>
      </w:r>
    </w:p>
    <w:p w14:paraId="544CFB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tjusar</w:t>
      </w:r>
    </w:p>
    <w:p w14:paraId="2863B9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tjusig</w:t>
      </w:r>
    </w:p>
    <w:p w14:paraId="14CA13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tjusning</w:t>
      </w:r>
    </w:p>
    <w:p w14:paraId="275527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tjuter</w:t>
      </w:r>
    </w:p>
    <w:p w14:paraId="08E7C7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tjut</w:t>
      </w:r>
    </w:p>
    <w:p w14:paraId="3EE978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05" w:author="Author" w:date="2012-02-26T13:32:00Z" w:name="move318027979"/>
      <w:moveTo w:id="630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tjuv-</w:t>
        </w:r>
      </w:moveTo>
    </w:p>
    <w:p w14:paraId="1DAEEC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630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tjuv</w:t>
        </w:r>
      </w:moveTo>
    </w:p>
    <w:moveToRangeEnd w:id="6305"/>
    <w:p w14:paraId="5ABA88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tjuvnyp</w:t>
      </w:r>
    </w:p>
    <w:p w14:paraId="412300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tjuvstart</w:t>
      </w:r>
    </w:p>
    <w:p w14:paraId="4DADA6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08" w:author="Author" w:date="2012-02-26T13:32:00Z" w:name="move318027979"/>
      <w:moveFrom w:id="6309" w:author="Author" w:date="2012-02-26T13:32:00Z">
        <w:r w:rsidRPr="00673328">
          <w:rPr>
            <w:rFonts w:ascii="宋体" w:eastAsia="宋体" w:hAnsi="宋体" w:cs="宋体" w:hint="eastAsia"/>
          </w:rPr>
          <w:t>tjuv-</w:t>
        </w:r>
      </w:moveFrom>
    </w:p>
    <w:p w14:paraId="19C783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6310" w:author="Author" w:date="2012-02-26T13:32:00Z">
        <w:r w:rsidRPr="00673328">
          <w:rPr>
            <w:rFonts w:ascii="宋体" w:eastAsia="宋体" w:hAnsi="宋体" w:cs="宋体" w:hint="eastAsia"/>
          </w:rPr>
          <w:t>tjuv</w:t>
        </w:r>
      </w:moveFrom>
    </w:p>
    <w:moveFromRangeEnd w:id="6308"/>
    <w:p w14:paraId="76E56D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tjuvtjockt</w:t>
      </w:r>
    </w:p>
    <w:p w14:paraId="5AB949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tjyv-</w:t>
      </w:r>
    </w:p>
    <w:p w14:paraId="1153A4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toalettartikel</w:t>
      </w:r>
    </w:p>
    <w:p w14:paraId="50CAC3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11" w:author="Author" w:date="2012-02-26T13:32:00Z" w:name="move318027980"/>
      <w:moveTo w:id="631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toalett</w:t>
        </w:r>
      </w:moveTo>
    </w:p>
    <w:moveToRangeEnd w:id="6311"/>
    <w:p w14:paraId="0DA982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toale</w:t>
      </w:r>
      <w:r w:rsidRPr="00780F39">
        <w:rPr>
          <w:rFonts w:ascii="宋体" w:eastAsia="宋体" w:hAnsi="宋体" w:cs="宋体" w:hint="eastAsia"/>
          <w:lang w:val="sv-SE"/>
        </w:rPr>
        <w:t>ttpapper</w:t>
      </w:r>
    </w:p>
    <w:p w14:paraId="1609FCD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13" w:author="Author" w:date="2012-02-26T13:32:00Z" w:name="move318027980"/>
      <w:moveFrom w:id="6314" w:author="Author" w:date="2012-02-26T13:32:00Z">
        <w:r w:rsidRPr="00673328">
          <w:rPr>
            <w:rFonts w:ascii="宋体" w:eastAsia="宋体" w:hAnsi="宋体" w:cs="宋体" w:hint="eastAsia"/>
          </w:rPr>
          <w:t>toalett</w:t>
        </w:r>
      </w:moveFrom>
    </w:p>
    <w:moveFromRangeEnd w:id="6313"/>
    <w:p w14:paraId="3AF296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toalettv0344ska</w:t>
      </w:r>
    </w:p>
    <w:p w14:paraId="078ACD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toa</w:t>
      </w:r>
    </w:p>
    <w:p w14:paraId="730232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tobak</w:t>
      </w:r>
    </w:p>
    <w:p w14:paraId="366A90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toffel</w:t>
      </w:r>
    </w:p>
    <w:p w14:paraId="313D91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tofs</w:t>
      </w:r>
    </w:p>
    <w:p w14:paraId="21F51C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tog</w:t>
      </w:r>
    </w:p>
    <w:p w14:paraId="534B2E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tokig</w:t>
      </w:r>
    </w:p>
    <w:p w14:paraId="064018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tok</w:t>
      </w:r>
    </w:p>
    <w:p w14:paraId="63F34D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tolerans</w:t>
      </w:r>
    </w:p>
    <w:p w14:paraId="07EA43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tolerant</w:t>
      </w:r>
    </w:p>
    <w:p w14:paraId="411BBB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tolererar</w:t>
      </w:r>
    </w:p>
    <w:p w14:paraId="600116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tolfte</w:t>
      </w:r>
    </w:p>
    <w:p w14:paraId="24BD4A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tolkar</w:t>
      </w:r>
    </w:p>
    <w:p w14:paraId="0CEA09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15" w:author="Author" w:date="2012-02-26T13:32:00Z" w:name="move318027981"/>
      <w:moveTo w:id="631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tolk</w:t>
        </w:r>
      </w:moveTo>
    </w:p>
    <w:moveToRangeEnd w:id="6315"/>
    <w:p w14:paraId="0978C5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tolkning</w:t>
      </w:r>
    </w:p>
    <w:p w14:paraId="792CB3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tolkservice</w:t>
      </w:r>
    </w:p>
    <w:p w14:paraId="18356A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17" w:author="Author" w:date="2012-02-26T13:32:00Z" w:name="move318027981"/>
      <w:moveFrom w:id="6318" w:author="Author" w:date="2012-02-26T13:32:00Z">
        <w:r w:rsidRPr="00673328">
          <w:rPr>
            <w:rFonts w:ascii="宋体" w:eastAsia="宋体" w:hAnsi="宋体" w:cs="宋体" w:hint="eastAsia"/>
          </w:rPr>
          <w:t>tolk</w:t>
        </w:r>
      </w:moveFrom>
    </w:p>
    <w:moveFromRangeEnd w:id="6317"/>
    <w:p w14:paraId="42E3BB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tolva</w:t>
      </w:r>
    </w:p>
    <w:p w14:paraId="35901C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tolv</w:t>
      </w:r>
    </w:p>
    <w:p w14:paraId="749087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tomat</w:t>
      </w:r>
    </w:p>
    <w:p w14:paraId="6799A1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tombola</w:t>
      </w:r>
    </w:p>
    <w:p w14:paraId="0BE55D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tomg0345ng</w:t>
      </w:r>
    </w:p>
    <w:p w14:paraId="7946D3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tomglas</w:t>
      </w:r>
    </w:p>
    <w:p w14:paraId="2D1D0A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tomh0344nt</w:t>
      </w:r>
    </w:p>
    <w:p w14:paraId="544257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19" w:author="Author" w:date="2012-02-26T13:32:00Z" w:name="move318027982"/>
      <w:moveFrom w:id="6320" w:author="Author" w:date="2012-02-26T13:32:00Z">
        <w:r w:rsidRPr="00673328">
          <w:rPr>
            <w:rFonts w:ascii="宋体" w:eastAsia="宋体" w:hAnsi="宋体" w:cs="宋体" w:hint="eastAsia"/>
          </w:rPr>
          <w:t>tomrum</w:t>
        </w:r>
      </w:moveFrom>
    </w:p>
    <w:moveFromRangeEnd w:id="6319"/>
    <w:p w14:paraId="4E1A2F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 o m</w:t>
      </w:r>
    </w:p>
    <w:p w14:paraId="5D96DB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tom</w:t>
      </w:r>
    </w:p>
    <w:p w14:paraId="7F7153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21" w:author="Author" w:date="2012-02-26T13:32:00Z" w:name="move318027982"/>
      <w:moveTo w:id="632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tomrum</w:t>
        </w:r>
      </w:moveTo>
    </w:p>
    <w:moveToRangeEnd w:id="6321"/>
    <w:p w14:paraId="399DB7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tomtebloss</w:t>
      </w:r>
    </w:p>
    <w:p w14:paraId="729AA3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tomte</w:t>
      </w:r>
    </w:p>
    <w:p w14:paraId="316D5A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tomtk0366</w:t>
      </w:r>
    </w:p>
    <w:p w14:paraId="4B2E01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23" w:author="Author" w:date="2012-02-26T13:32:00Z" w:name="move318027983"/>
      <w:moveTo w:id="632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tomt</w:t>
        </w:r>
      </w:moveTo>
    </w:p>
    <w:p w14:paraId="3EEE41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25" w:author="Author" w:date="2012-02-26T13:32:00Z" w:name="move318027984"/>
      <w:moveToRangeEnd w:id="6323"/>
      <w:moveTo w:id="632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tomtr0344tt</w:t>
        </w:r>
      </w:moveTo>
    </w:p>
    <w:moveToRangeEnd w:id="6325"/>
    <w:p w14:paraId="556413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tomtr0344tt</w:t>
      </w:r>
      <w:r w:rsidRPr="00673328">
        <w:rPr>
          <w:rFonts w:ascii="宋体" w:eastAsia="宋体" w:hAnsi="宋体" w:cs="宋体" w:hint="eastAsia"/>
        </w:rPr>
        <w:t>savg0344ld</w:t>
      </w:r>
    </w:p>
    <w:p w14:paraId="10210F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27" w:author="Author" w:date="2012-02-26T13:32:00Z" w:name="move318027984"/>
      <w:moveFrom w:id="6328" w:author="Author" w:date="2012-02-26T13:32:00Z">
        <w:r w:rsidRPr="00673328">
          <w:rPr>
            <w:rFonts w:ascii="宋体" w:eastAsia="宋体" w:hAnsi="宋体" w:cs="宋体" w:hint="eastAsia"/>
          </w:rPr>
          <w:t>tomtr0344tt</w:t>
        </w:r>
      </w:moveFrom>
    </w:p>
    <w:p w14:paraId="5F49260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29" w:author="Author" w:date="2012-02-26T13:32:00Z" w:name="move318027983"/>
      <w:moveFromRangeEnd w:id="6327"/>
      <w:moveFrom w:id="6330" w:author="Author" w:date="2012-02-26T13:32:00Z">
        <w:r w:rsidRPr="00673328">
          <w:rPr>
            <w:rFonts w:ascii="宋体" w:eastAsia="宋体" w:hAnsi="宋体" w:cs="宋体" w:hint="eastAsia"/>
          </w:rPr>
          <w:t>tomt</w:t>
        </w:r>
      </w:moveFrom>
    </w:p>
    <w:moveFromRangeEnd w:id="6329"/>
    <w:p w14:paraId="7B47B0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ton0345ring</w:t>
      </w:r>
    </w:p>
    <w:p w14:paraId="08529B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ton0345r</w:t>
      </w:r>
    </w:p>
    <w:p w14:paraId="642AC4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31" w:author="Author" w:date="2012-02-26T13:32:00Z" w:name="move318027985"/>
      <w:moveTo w:id="633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tonar</w:t>
        </w:r>
      </w:moveTo>
    </w:p>
    <w:moveToRangeEnd w:id="6331"/>
    <w:p w14:paraId="57BFDE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tonar ned</w:t>
      </w:r>
    </w:p>
    <w:p w14:paraId="1444A8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33" w:author="Author" w:date="2012-02-26T13:32:00Z" w:name="move318027985"/>
      <w:moveFrom w:id="6334" w:author="Author" w:date="2012-02-26T13:32:00Z">
        <w:r w:rsidRPr="00673328">
          <w:rPr>
            <w:rFonts w:ascii="宋体" w:eastAsia="宋体" w:hAnsi="宋体" w:cs="宋体" w:hint="eastAsia"/>
          </w:rPr>
          <w:t>tonar</w:t>
        </w:r>
      </w:moveFrom>
    </w:p>
    <w:moveFromRangeEnd w:id="6333"/>
    <w:p w14:paraId="76D322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tonart</w:t>
      </w:r>
    </w:p>
    <w:p w14:paraId="1CE28C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tonfall</w:t>
      </w:r>
    </w:p>
    <w:p w14:paraId="3A2ADF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tonfisk</w:t>
      </w:r>
    </w:p>
    <w:p w14:paraId="19C8FA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tong0345ng</w:t>
      </w:r>
    </w:p>
    <w:p w14:paraId="4E397F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tongivande</w:t>
      </w:r>
    </w:p>
    <w:p w14:paraId="0ECA0C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335" w:author="Author" w:date="2012-02-26T13:32:00Z" w:name="move318027986"/>
      <w:moveTo w:id="6336" w:author="Author" w:date="2012-02-26T13:32:00Z">
        <w:r w:rsidRPr="00673328">
          <w:rPr>
            <w:rFonts w:ascii="宋体" w:eastAsia="宋体" w:hAnsi="宋体" w:cs="宋体" w:hint="eastAsia"/>
          </w:rPr>
          <w:t>ton</w:t>
        </w:r>
      </w:moveTo>
    </w:p>
    <w:moveToRangeEnd w:id="6335"/>
    <w:p w14:paraId="7842DB4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tonnage</w:t>
      </w:r>
    </w:p>
    <w:p w14:paraId="37E298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-tonnare</w:t>
      </w:r>
    </w:p>
    <w:p w14:paraId="0AF85D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tons0344ttare</w:t>
      </w:r>
    </w:p>
    <w:p w14:paraId="7522B1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tonsill</w:t>
      </w:r>
    </w:p>
    <w:p w14:paraId="290B59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37" w:author="Author" w:date="2012-02-26T13:32:00Z" w:name="move318027986"/>
      <w:moveFrom w:id="6338" w:author="Author" w:date="2012-02-26T13:32:00Z">
        <w:r w:rsidRPr="00673328">
          <w:rPr>
            <w:rFonts w:ascii="宋体" w:eastAsia="宋体" w:hAnsi="宋体" w:cs="宋体" w:hint="eastAsia"/>
          </w:rPr>
          <w:t>ton</w:t>
        </w:r>
      </w:moveFrom>
    </w:p>
    <w:moveFromRangeEnd w:id="6337"/>
    <w:p w14:paraId="4F0E7F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tonvikt</w:t>
      </w:r>
    </w:p>
    <w:p w14:paraId="7A4C48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topografi</w:t>
      </w:r>
    </w:p>
    <w:p w14:paraId="5B989D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toppar</w:t>
      </w:r>
    </w:p>
    <w:p w14:paraId="08D19E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toppen</w:t>
      </w:r>
    </w:p>
    <w:p w14:paraId="6CAA7F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toppl0345n</w:t>
      </w:r>
    </w:p>
    <w:p w14:paraId="63E331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toppm0366te</w:t>
      </w:r>
    </w:p>
    <w:p w14:paraId="1DF484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toppmatad</w:t>
      </w:r>
    </w:p>
    <w:p w14:paraId="4889EC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topp-</w:t>
      </w:r>
    </w:p>
    <w:p w14:paraId="6E4D15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topp</w:t>
      </w:r>
    </w:p>
    <w:p w14:paraId="1E4C80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tordes</w:t>
      </w:r>
    </w:p>
    <w:p w14:paraId="77D83D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torftig</w:t>
      </w:r>
    </w:p>
    <w:p w14:paraId="3DC0D5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339" w:author="Author" w:date="2012-02-26T13:32:00Z" w:name="move318027987"/>
      <w:moveTo w:id="6340" w:author="Author" w:date="2012-02-26T13:32:00Z">
        <w:r w:rsidRPr="00673328">
          <w:rPr>
            <w:rFonts w:ascii="宋体" w:eastAsia="宋体" w:hAnsi="宋体" w:cs="宋体" w:hint="eastAsia"/>
          </w:rPr>
          <w:t>torg</w:t>
        </w:r>
      </w:moveTo>
    </w:p>
    <w:moveToRangeEnd w:id="6339"/>
    <w:p w14:paraId="29D045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torgskr0344ck</w:t>
      </w:r>
    </w:p>
    <w:p w14:paraId="336E6A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41" w:author="Author" w:date="2012-02-26T13:32:00Z" w:name="move318027987"/>
      <w:moveFrom w:id="6342" w:author="Author" w:date="2012-02-26T13:32:00Z">
        <w:r w:rsidRPr="00673328">
          <w:rPr>
            <w:rFonts w:ascii="宋体" w:eastAsia="宋体" w:hAnsi="宋体" w:cs="宋体" w:hint="eastAsia"/>
          </w:rPr>
          <w:t>torg</w:t>
        </w:r>
      </w:moveFrom>
    </w:p>
    <w:moveFromRangeEnd w:id="6341"/>
    <w:p w14:paraId="35FF5D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343" w:author="Author" w:date="2012-02-26T13:32:00Z" w:name="move318027988"/>
      <w:moveTo w:id="6344" w:author="Author" w:date="2012-02-26T13:32:00Z">
        <w:r w:rsidRPr="00673328">
          <w:rPr>
            <w:rFonts w:ascii="宋体" w:eastAsia="宋体" w:hAnsi="宋体" w:cs="宋体" w:hint="eastAsia"/>
          </w:rPr>
          <w:t>torka</w:t>
        </w:r>
      </w:moveTo>
    </w:p>
    <w:moveToRangeEnd w:id="6343"/>
    <w:p w14:paraId="20A7A9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tork</w:t>
      </w:r>
      <w:r w:rsidRPr="00673328">
        <w:rPr>
          <w:rFonts w:ascii="宋体" w:eastAsia="宋体" w:hAnsi="宋体" w:cs="宋体" w:hint="eastAsia"/>
        </w:rPr>
        <w:t>ar</w:t>
      </w:r>
    </w:p>
    <w:p w14:paraId="2E02C2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45" w:author="Author" w:date="2012-02-26T13:32:00Z" w:name="move318027988"/>
      <w:moveFrom w:id="6346" w:author="Author" w:date="2012-02-26T13:32:00Z">
        <w:r w:rsidRPr="00673328">
          <w:rPr>
            <w:rFonts w:ascii="宋体" w:eastAsia="宋体" w:hAnsi="宋体" w:cs="宋体" w:hint="eastAsia"/>
          </w:rPr>
          <w:t>torka</w:t>
        </w:r>
      </w:moveFrom>
    </w:p>
    <w:moveFromRangeEnd w:id="6345"/>
    <w:p w14:paraId="5B3088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torkhuv</w:t>
      </w:r>
    </w:p>
    <w:p w14:paraId="6FF653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347" w:author="Author" w:date="2012-02-26T13:32:00Z" w:name="move318027989"/>
      <w:moveTo w:id="6348" w:author="Author" w:date="2012-02-26T13:32:00Z">
        <w:r w:rsidRPr="00673328">
          <w:rPr>
            <w:rFonts w:ascii="宋体" w:eastAsia="宋体" w:hAnsi="宋体" w:cs="宋体" w:hint="eastAsia"/>
          </w:rPr>
          <w:t>tork</w:t>
        </w:r>
      </w:moveTo>
    </w:p>
    <w:moveToRangeEnd w:id="6347"/>
    <w:p w14:paraId="57F95B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torksk0345p</w:t>
      </w:r>
    </w:p>
    <w:p w14:paraId="3ADC9A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49" w:author="Author" w:date="2012-02-26T13:32:00Z" w:name="move318027989"/>
      <w:moveFrom w:id="6350" w:author="Author" w:date="2012-02-26T13:32:00Z">
        <w:r w:rsidRPr="00673328">
          <w:rPr>
            <w:rFonts w:ascii="宋体" w:eastAsia="宋体" w:hAnsi="宋体" w:cs="宋体" w:hint="eastAsia"/>
          </w:rPr>
          <w:t>tork</w:t>
        </w:r>
      </w:moveFrom>
    </w:p>
    <w:moveFromRangeEnd w:id="6349"/>
    <w:p w14:paraId="142F86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torktumlare</w:t>
      </w:r>
    </w:p>
    <w:p w14:paraId="7E35FF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tornar upp sig</w:t>
      </w:r>
    </w:p>
    <w:p w14:paraId="78A72B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torn</w:t>
      </w:r>
    </w:p>
    <w:p w14:paraId="4043F8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torpare</w:t>
      </w:r>
    </w:p>
    <w:p w14:paraId="0AB424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torped</w:t>
      </w:r>
    </w:p>
    <w:p w14:paraId="3BE668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torp</w:t>
      </w:r>
    </w:p>
    <w:p w14:paraId="115610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torrl0344gger</w:t>
      </w:r>
    </w:p>
    <w:p w14:paraId="2DC66B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51" w:author="Author" w:date="2012-02-26T13:32:00Z" w:name="move318027990"/>
      <w:moveTo w:id="635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torr</w:t>
        </w:r>
      </w:moveTo>
    </w:p>
    <w:moveToRangeEnd w:id="6351"/>
    <w:p w14:paraId="300502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torrskodd</w:t>
      </w:r>
    </w:p>
    <w:p w14:paraId="3C2069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53" w:author="Author" w:date="2012-02-26T13:32:00Z" w:name="move318027990"/>
      <w:moveFrom w:id="6354" w:author="Author" w:date="2012-02-26T13:32:00Z">
        <w:r w:rsidRPr="00673328">
          <w:rPr>
            <w:rFonts w:ascii="宋体" w:eastAsia="宋体" w:hAnsi="宋体" w:cs="宋体" w:hint="eastAsia"/>
          </w:rPr>
          <w:t>torr</w:t>
        </w:r>
      </w:moveFrom>
    </w:p>
    <w:moveFromRangeEnd w:id="6353"/>
    <w:p w14:paraId="4B38E9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torsdag</w:t>
      </w:r>
    </w:p>
    <w:p w14:paraId="614F93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torsk</w:t>
      </w:r>
    </w:p>
    <w:p w14:paraId="44E6AB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torso</w:t>
      </w:r>
    </w:p>
    <w:p w14:paraId="6050B0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torterar</w:t>
      </w:r>
    </w:p>
    <w:p w14:paraId="127F66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tortyr</w:t>
      </w:r>
    </w:p>
    <w:p w14:paraId="3C8EEC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torva</w:t>
      </w:r>
    </w:p>
    <w:p w14:paraId="521573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torv</w:t>
      </w:r>
    </w:p>
    <w:p w14:paraId="1C0A46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totalisator</w:t>
      </w:r>
    </w:p>
    <w:p w14:paraId="513F10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totalit0344r</w:t>
      </w:r>
    </w:p>
    <w:p w14:paraId="7B6949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total</w:t>
      </w:r>
    </w:p>
    <w:p w14:paraId="112390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totar</w:t>
      </w:r>
    </w:p>
    <w:p w14:paraId="1C75BF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toto</w:t>
      </w:r>
    </w:p>
    <w:p w14:paraId="6C499E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tott</w:t>
      </w:r>
    </w:p>
    <w:p w14:paraId="5F4939B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touchar</w:t>
      </w:r>
    </w:p>
    <w:p w14:paraId="173734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touche</w:t>
      </w:r>
    </w:p>
    <w:p w14:paraId="3BF5A0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tova</w:t>
      </w:r>
    </w:p>
    <w:p w14:paraId="592B1B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tr0344da</w:t>
      </w:r>
    </w:p>
    <w:p w14:paraId="65D59B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tr0344der</w:t>
      </w:r>
    </w:p>
    <w:p w14:paraId="4EB2C1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55" w:author="Author" w:date="2012-02-26T13:32:00Z" w:name="move318027991"/>
      <w:moveTo w:id="635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tr0344dg0345rd</w:t>
        </w:r>
      </w:moveTo>
    </w:p>
    <w:moveToRangeEnd w:id="6355"/>
    <w:p w14:paraId="3AB7C7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tr0344dg0345rdsm0344stare</w:t>
      </w:r>
    </w:p>
    <w:p w14:paraId="4271ED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57" w:author="Author" w:date="2012-02-26T13:32:00Z" w:name="move318027991"/>
      <w:moveFrom w:id="6358" w:author="Author" w:date="2012-02-26T13:32:00Z">
        <w:r w:rsidRPr="00673328">
          <w:rPr>
            <w:rFonts w:ascii="宋体" w:eastAsia="宋体" w:hAnsi="宋体" w:cs="宋体" w:hint="eastAsia"/>
          </w:rPr>
          <w:t>tr0344dg0345rd</w:t>
        </w:r>
      </w:moveFrom>
    </w:p>
    <w:moveFromRangeEnd w:id="6357"/>
    <w:p w14:paraId="37739A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tr0344d</w:t>
      </w:r>
    </w:p>
    <w:p w14:paraId="68F16C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tr0344ffande</w:t>
      </w:r>
    </w:p>
    <w:p w14:paraId="10E60A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tr0344ffar</w:t>
      </w:r>
    </w:p>
    <w:p w14:paraId="6427B0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tr0344ffas</w:t>
      </w:r>
    </w:p>
    <w:p w14:paraId="61B78D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tr0344ff</w:t>
      </w:r>
    </w:p>
    <w:p w14:paraId="59B0FC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tr0344gen</w:t>
      </w:r>
    </w:p>
    <w:p w14:paraId="75C34C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tr0344l</w:t>
      </w:r>
    </w:p>
    <w:p w14:paraId="605039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59" w:author="Author" w:date="2012-02-26T13:32:00Z" w:name="move318027992"/>
      <w:moveTo w:id="636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tr0344</w:t>
        </w:r>
      </w:moveTo>
    </w:p>
    <w:moveToRangeEnd w:id="6359"/>
    <w:p w14:paraId="00B78A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tr0344nare</w:t>
      </w:r>
    </w:p>
    <w:p w14:paraId="1C4449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tr0344nar</w:t>
      </w:r>
    </w:p>
    <w:p w14:paraId="02D068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tr0344ngande</w:t>
      </w:r>
    </w:p>
    <w:p w14:paraId="103BA9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tr0344nger</w:t>
      </w:r>
    </w:p>
    <w:p w14:paraId="5BE4E0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tr0344ngre</w:t>
      </w:r>
    </w:p>
    <w:p w14:paraId="768F20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tr0344ngsel</w:t>
      </w:r>
    </w:p>
    <w:p w14:paraId="6BD9AC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tr0344ngs</w:t>
      </w:r>
    </w:p>
    <w:p w14:paraId="18CE1C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tr0344ngst</w:t>
      </w:r>
    </w:p>
    <w:p w14:paraId="362977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tr0344ngtar</w:t>
      </w:r>
    </w:p>
    <w:p w14:paraId="6FD1D1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tr0344ning</w:t>
      </w:r>
    </w:p>
    <w:p w14:paraId="5F6DA4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tr0344r</w:t>
      </w:r>
    </w:p>
    <w:p w14:paraId="0C5D83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61" w:author="Author" w:date="2012-02-26T13:32:00Z" w:name="move318027993"/>
      <w:moveTo w:id="636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tr0344sk</w:t>
        </w:r>
      </w:moveTo>
    </w:p>
    <w:moveToRangeEnd w:id="6361"/>
    <w:p w14:paraId="7A82DA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tr0344sko</w:t>
      </w:r>
    </w:p>
    <w:p w14:paraId="27BF84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63" w:author="Author" w:date="2012-02-26T13:32:00Z" w:name="move318027993"/>
      <w:moveFrom w:id="6364" w:author="Author" w:date="2012-02-26T13:32:00Z">
        <w:r w:rsidRPr="00673328">
          <w:rPr>
            <w:rFonts w:ascii="宋体" w:eastAsia="宋体" w:hAnsi="宋体" w:cs="宋体" w:hint="eastAsia"/>
          </w:rPr>
          <w:t>tr0344sk</w:t>
        </w:r>
      </w:moveFrom>
    </w:p>
    <w:moveFromRangeEnd w:id="6363"/>
    <w:p w14:paraId="091726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tr0344smak</w:t>
      </w:r>
    </w:p>
    <w:p w14:paraId="7945C36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65" w:author="Author" w:date="2012-02-26T13:32:00Z" w:name="move318027992"/>
      <w:moveFrom w:id="6366" w:author="Author" w:date="2012-02-26T13:32:00Z">
        <w:r w:rsidRPr="00673328">
          <w:rPr>
            <w:rFonts w:ascii="宋体" w:eastAsia="宋体" w:hAnsi="宋体" w:cs="宋体" w:hint="eastAsia"/>
          </w:rPr>
          <w:t>tr0344</w:t>
        </w:r>
      </w:moveFrom>
    </w:p>
    <w:moveFromRangeEnd w:id="6365"/>
    <w:p w14:paraId="58213E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</w:t>
      </w:r>
      <w:r w:rsidRPr="00780F39">
        <w:rPr>
          <w:rFonts w:ascii="宋体" w:eastAsia="宋体" w:hAnsi="宋体" w:cs="宋体" w:hint="eastAsia"/>
          <w:lang w:val="sv-SE"/>
        </w:rPr>
        <w:t>0344ta</w:t>
      </w:r>
    </w:p>
    <w:p w14:paraId="0E705B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tr0344ter</w:t>
      </w:r>
    </w:p>
    <w:p w14:paraId="076DA0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tr0344tt</w:t>
      </w:r>
    </w:p>
    <w:p w14:paraId="13B624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tr0345dig</w:t>
      </w:r>
    </w:p>
    <w:p w14:paraId="4DA45C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67" w:author="Author" w:date="2012-02-26T13:32:00Z" w:name="move318027994"/>
      <w:moveTo w:id="636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tr0345d</w:t>
        </w:r>
      </w:moveTo>
    </w:p>
    <w:moveToRangeEnd w:id="6367"/>
    <w:p w14:paraId="35751F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tr0345drulle</w:t>
      </w:r>
    </w:p>
    <w:p w14:paraId="0465CA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69" w:author="Author" w:date="2012-02-26T13:32:00Z" w:name="move318027994"/>
      <w:moveFrom w:id="6370" w:author="Author" w:date="2012-02-26T13:32:00Z">
        <w:r w:rsidRPr="00673328">
          <w:rPr>
            <w:rFonts w:ascii="宋体" w:eastAsia="宋体" w:hAnsi="宋体" w:cs="宋体" w:hint="eastAsia"/>
          </w:rPr>
          <w:t>tr0345d</w:t>
        </w:r>
      </w:moveFrom>
    </w:p>
    <w:moveFromRangeEnd w:id="6369"/>
    <w:p w14:paraId="693541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tr0345g</w:t>
      </w:r>
    </w:p>
    <w:p w14:paraId="3B1783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tr0345kar</w:t>
      </w:r>
    </w:p>
    <w:p w14:paraId="100DBC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tr0345kar ut</w:t>
      </w:r>
    </w:p>
    <w:p w14:paraId="79FF10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tr0345kig</w:t>
      </w:r>
    </w:p>
    <w:p w14:paraId="491790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tr0345km0345ns</w:t>
      </w:r>
    </w:p>
    <w:p w14:paraId="2806A7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tr0345lare</w:t>
      </w:r>
    </w:p>
    <w:p w14:paraId="224BD3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tr0345l</w:t>
      </w:r>
    </w:p>
    <w:p w14:paraId="5206D3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tr0345ngbodd</w:t>
      </w:r>
    </w:p>
    <w:p w14:paraId="6ADB67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tr0345ngm0345l</w:t>
      </w:r>
    </w:p>
    <w:p w14:paraId="7E2FA1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tr0345ng</w:t>
      </w:r>
    </w:p>
    <w:p w14:paraId="04417B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tr0345ngsynt</w:t>
      </w:r>
    </w:p>
    <w:p w14:paraId="5F3D4D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tr0366ghet</w:t>
      </w:r>
    </w:p>
    <w:p w14:paraId="4DE37A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tr0366g</w:t>
      </w:r>
    </w:p>
    <w:p w14:paraId="2AEBE8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tr0366ja</w:t>
      </w:r>
    </w:p>
    <w:p w14:paraId="375320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tr0366skar</w:t>
      </w:r>
    </w:p>
    <w:p w14:paraId="0B237F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tr0366skel</w:t>
      </w:r>
    </w:p>
    <w:p w14:paraId="6BDBD2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tr0366st0344ter</w:t>
      </w:r>
    </w:p>
    <w:p w14:paraId="6B22E1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tr0366st</w:t>
      </w:r>
      <w:r w:rsidRPr="00780F39">
        <w:rPr>
          <w:rFonts w:ascii="宋体" w:eastAsia="宋体" w:hAnsi="宋体" w:cs="宋体" w:hint="eastAsia"/>
          <w:lang w:val="sv-SE"/>
        </w:rPr>
        <w:t>ar</w:t>
      </w:r>
    </w:p>
    <w:p w14:paraId="342D0F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tr0366stl0366s</w:t>
      </w:r>
    </w:p>
    <w:p w14:paraId="3FC1CD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tr0366st</w:t>
      </w:r>
    </w:p>
    <w:p w14:paraId="08EA34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tr0366t</w:t>
      </w:r>
    </w:p>
    <w:p w14:paraId="1BE499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tr0366ttar</w:t>
      </w:r>
    </w:p>
    <w:p w14:paraId="2BE874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tr0366tthet</w:t>
      </w:r>
    </w:p>
    <w:p w14:paraId="0FD535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71" w:author="Author" w:date="2012-02-26T13:32:00Z" w:name="move318027995"/>
      <w:moveTo w:id="637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tr0366tt</w:t>
        </w:r>
      </w:moveTo>
    </w:p>
    <w:moveToRangeEnd w:id="6371"/>
    <w:p w14:paraId="016A0B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tr0366ttnar</w:t>
      </w:r>
    </w:p>
    <w:p w14:paraId="5C4579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tr0366ttsam</w:t>
      </w:r>
    </w:p>
    <w:p w14:paraId="502369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73" w:author="Author" w:date="2012-02-26T13:32:00Z" w:name="move318027995"/>
      <w:moveFrom w:id="6374" w:author="Author" w:date="2012-02-26T13:32:00Z">
        <w:r w:rsidRPr="00673328">
          <w:rPr>
            <w:rFonts w:ascii="宋体" w:eastAsia="宋体" w:hAnsi="宋体" w:cs="宋体" w:hint="eastAsia"/>
          </w:rPr>
          <w:t>tr0366tt</w:t>
        </w:r>
      </w:moveFrom>
    </w:p>
    <w:moveFromRangeEnd w:id="6373"/>
    <w:p w14:paraId="7064CD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tradig</w:t>
      </w:r>
    </w:p>
    <w:p w14:paraId="663FB0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traditionell</w:t>
      </w:r>
    </w:p>
    <w:p w14:paraId="34523C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tradition</w:t>
      </w:r>
    </w:p>
    <w:p w14:paraId="51E395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trafikant</w:t>
      </w:r>
    </w:p>
    <w:p w14:paraId="22E593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trafikerar</w:t>
      </w:r>
    </w:p>
    <w:p w14:paraId="5C54E4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trafikf0366rs0344kring</w:t>
      </w:r>
    </w:p>
    <w:p w14:paraId="3FC86B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trafikkort</w:t>
      </w:r>
    </w:p>
    <w:p w14:paraId="06DB24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trafikledare</w:t>
      </w:r>
    </w:p>
    <w:p w14:paraId="201BF9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trafikljus</w:t>
      </w:r>
    </w:p>
    <w:p w14:paraId="6C4B74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trafikm0344rke</w:t>
      </w:r>
    </w:p>
    <w:p w14:paraId="25AF3E1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375" w:author="Author" w:date="2012-02-26T13:32:00Z" w:name="move318027996"/>
      <w:moveTo w:id="6376" w:author="Author" w:date="2012-02-26T13:32:00Z">
        <w:r w:rsidRPr="00673328">
          <w:rPr>
            <w:rFonts w:ascii="宋体" w:eastAsia="宋体" w:hAnsi="宋体" w:cs="宋体" w:hint="eastAsia"/>
          </w:rPr>
          <w:t>trafik</w:t>
        </w:r>
      </w:moveTo>
    </w:p>
    <w:moveToRangeEnd w:id="6375"/>
    <w:p w14:paraId="4EED8A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trafikskola</w:t>
      </w:r>
    </w:p>
    <w:p w14:paraId="7985EF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77" w:author="Author" w:date="2012-02-26T13:32:00Z" w:name="move318027996"/>
      <w:moveFrom w:id="6378" w:author="Author" w:date="2012-02-26T13:32:00Z">
        <w:r w:rsidRPr="00673328">
          <w:rPr>
            <w:rFonts w:ascii="宋体" w:eastAsia="宋体" w:hAnsi="宋体" w:cs="宋体" w:hint="eastAsia"/>
          </w:rPr>
          <w:t>trafik</w:t>
        </w:r>
      </w:moveFrom>
    </w:p>
    <w:moveFromRangeEnd w:id="6377"/>
    <w:p w14:paraId="09D856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trafikvakt</w:t>
      </w:r>
    </w:p>
    <w:p w14:paraId="4B7195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tragedi</w:t>
      </w:r>
    </w:p>
    <w:p w14:paraId="5F7A03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</w:t>
      </w:r>
      <w:r w:rsidRPr="00780F39">
        <w:rPr>
          <w:rFonts w:ascii="宋体" w:eastAsia="宋体" w:hAnsi="宋体" w:cs="宋体" w:hint="eastAsia"/>
          <w:lang w:val="sv-SE"/>
        </w:rPr>
        <w:t>gglar</w:t>
      </w:r>
    </w:p>
    <w:p w14:paraId="66E5B6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tragik</w:t>
      </w:r>
    </w:p>
    <w:p w14:paraId="1598D9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tragisk</w:t>
      </w:r>
    </w:p>
    <w:p w14:paraId="23D51A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trailer</w:t>
      </w:r>
    </w:p>
    <w:p w14:paraId="416809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trakasserar</w:t>
      </w:r>
    </w:p>
    <w:p w14:paraId="4F409C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traktamente</w:t>
      </w:r>
    </w:p>
    <w:p w14:paraId="7CBB45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traktar</w:t>
      </w:r>
    </w:p>
    <w:p w14:paraId="376F7F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traktat</w:t>
      </w:r>
    </w:p>
    <w:p w14:paraId="4B78B7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trakterar</w:t>
      </w:r>
    </w:p>
    <w:p w14:paraId="712236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379" w:author="Author" w:date="2012-02-26T13:32:00Z" w:name="move318027997"/>
      <w:moveTo w:id="6380" w:author="Author" w:date="2012-02-26T13:32:00Z">
        <w:r w:rsidRPr="00673328">
          <w:rPr>
            <w:rFonts w:ascii="宋体" w:eastAsia="宋体" w:hAnsi="宋体" w:cs="宋体" w:hint="eastAsia"/>
          </w:rPr>
          <w:t>trakt</w:t>
        </w:r>
      </w:moveTo>
    </w:p>
    <w:moveToRangeEnd w:id="6379"/>
    <w:p w14:paraId="487F8B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traktor</w:t>
      </w:r>
    </w:p>
    <w:p w14:paraId="2236AF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81" w:author="Author" w:date="2012-02-26T13:32:00Z" w:name="move318027997"/>
      <w:moveFrom w:id="6382" w:author="Author" w:date="2012-02-26T13:32:00Z">
        <w:r w:rsidRPr="00673328">
          <w:rPr>
            <w:rFonts w:ascii="宋体" w:eastAsia="宋体" w:hAnsi="宋体" w:cs="宋体" w:hint="eastAsia"/>
          </w:rPr>
          <w:t>trakt</w:t>
        </w:r>
      </w:moveFrom>
    </w:p>
    <w:moveFromRangeEnd w:id="6381"/>
    <w:p w14:paraId="6014A9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trallar</w:t>
      </w:r>
    </w:p>
    <w:p w14:paraId="13AB99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trall</w:t>
      </w:r>
    </w:p>
    <w:p w14:paraId="39293E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83" w:author="Author" w:date="2012-02-26T13:32:00Z" w:name="move318027998"/>
      <w:moveTo w:id="638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trampa</w:t>
        </w:r>
      </w:moveTo>
    </w:p>
    <w:moveToRangeEnd w:id="6383"/>
    <w:p w14:paraId="7E4E35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trampar</w:t>
      </w:r>
    </w:p>
    <w:p w14:paraId="196AE4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85" w:author="Author" w:date="2012-02-26T13:32:00Z" w:name="move318027999"/>
      <w:moveTo w:id="638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tramp</w:t>
        </w:r>
      </w:moveTo>
    </w:p>
    <w:p w14:paraId="26FC72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87" w:author="Author" w:date="2012-02-26T13:32:00Z" w:name="move318027998"/>
      <w:moveToRangeEnd w:id="6385"/>
      <w:moveFrom w:id="6388" w:author="Author" w:date="2012-02-26T13:32:00Z">
        <w:r w:rsidRPr="00673328">
          <w:rPr>
            <w:rFonts w:ascii="宋体" w:eastAsia="宋体" w:hAnsi="宋体" w:cs="宋体" w:hint="eastAsia"/>
          </w:rPr>
          <w:t>trampa</w:t>
        </w:r>
      </w:moveFrom>
    </w:p>
    <w:moveFromRangeEnd w:id="6387"/>
    <w:p w14:paraId="34C5675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trampolin</w:t>
      </w:r>
    </w:p>
    <w:p w14:paraId="3DB610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89" w:author="Author" w:date="2012-02-26T13:32:00Z" w:name="move318027999"/>
      <w:moveFrom w:id="6390" w:author="Author" w:date="2012-02-26T13:32:00Z">
        <w:r w:rsidRPr="00673328">
          <w:rPr>
            <w:rFonts w:ascii="宋体" w:eastAsia="宋体" w:hAnsi="宋体" w:cs="宋体" w:hint="eastAsia"/>
          </w:rPr>
          <w:t>tramp</w:t>
        </w:r>
      </w:moveFrom>
    </w:p>
    <w:moveFromRangeEnd w:id="6389"/>
    <w:p w14:paraId="141966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trams</w:t>
      </w:r>
    </w:p>
    <w:p w14:paraId="2D742D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trana</w:t>
      </w:r>
    </w:p>
    <w:p w14:paraId="5D1073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transaktion</w:t>
      </w:r>
    </w:p>
    <w:p w14:paraId="5B20EF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transfererar</w:t>
      </w:r>
    </w:p>
    <w:p w14:paraId="198F13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transfer</w:t>
      </w:r>
    </w:p>
    <w:p w14:paraId="20E25D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transformator</w:t>
      </w:r>
    </w:p>
    <w:p w14:paraId="272932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transfusion</w:t>
      </w:r>
    </w:p>
    <w:p w14:paraId="728B7A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transistor</w:t>
      </w:r>
    </w:p>
    <w:p w14:paraId="6BD67A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transit</w:t>
      </w:r>
    </w:p>
    <w:p w14:paraId="1E2C0D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transkription</w:t>
      </w:r>
    </w:p>
    <w:p w14:paraId="1AFD37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translator</w:t>
      </w:r>
    </w:p>
    <w:p w14:paraId="7F4C3D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91" w:author="Author" w:date="2012-02-26T13:32:00Z" w:name="move318028000"/>
      <w:moveTo w:id="639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tr</w:t>
        </w:r>
        <w:r w:rsidRPr="00780F39">
          <w:rPr>
            <w:rFonts w:ascii="宋体" w:eastAsia="宋体" w:hAnsi="宋体" w:cs="宋体" w:hint="eastAsia"/>
            <w:lang w:val="sv-SE"/>
          </w:rPr>
          <w:t>ans</w:t>
        </w:r>
      </w:moveTo>
    </w:p>
    <w:moveToRangeEnd w:id="6391"/>
    <w:p w14:paraId="2ADF8C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transparent</w:t>
      </w:r>
    </w:p>
    <w:p w14:paraId="5D2384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transpiration</w:t>
      </w:r>
    </w:p>
    <w:p w14:paraId="36A339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transplantation</w:t>
      </w:r>
    </w:p>
    <w:p w14:paraId="2EDCF6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transplanterar</w:t>
      </w:r>
    </w:p>
    <w:p w14:paraId="6DE9C2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transporterar</w:t>
      </w:r>
    </w:p>
    <w:p w14:paraId="3BE5E9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transport</w:t>
      </w:r>
    </w:p>
    <w:p w14:paraId="0C90CB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93" w:author="Author" w:date="2012-02-26T13:32:00Z" w:name="move318028000"/>
      <w:moveFrom w:id="6394" w:author="Author" w:date="2012-02-26T13:32:00Z">
        <w:r w:rsidRPr="00673328">
          <w:rPr>
            <w:rFonts w:ascii="宋体" w:eastAsia="宋体" w:hAnsi="宋体" w:cs="宋体" w:hint="eastAsia"/>
          </w:rPr>
          <w:t>tr</w:t>
        </w:r>
        <w:r w:rsidRPr="00673328">
          <w:rPr>
            <w:rFonts w:ascii="宋体" w:eastAsia="宋体" w:hAnsi="宋体" w:cs="宋体" w:hint="eastAsia"/>
          </w:rPr>
          <w:t>ans</w:t>
        </w:r>
      </w:moveFrom>
    </w:p>
    <w:moveFromRangeEnd w:id="6393"/>
    <w:p w14:paraId="7E3DF9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transvestit</w:t>
      </w:r>
    </w:p>
    <w:p w14:paraId="2A8EFD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trapets</w:t>
      </w:r>
    </w:p>
    <w:p w14:paraId="4AA343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95" w:author="Author" w:date="2012-02-26T13:32:00Z" w:name="move318028001"/>
      <w:moveTo w:id="639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trappa</w:t>
        </w:r>
      </w:moveTo>
    </w:p>
    <w:moveToRangeEnd w:id="6395"/>
    <w:p w14:paraId="745AAD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trappar ner</w:t>
      </w:r>
    </w:p>
    <w:p w14:paraId="55B38C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trappar upp</w:t>
      </w:r>
    </w:p>
    <w:p w14:paraId="29D834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397" w:author="Author" w:date="2012-02-26T13:32:00Z" w:name="move318028001"/>
      <w:moveFrom w:id="6398" w:author="Author" w:date="2012-02-26T13:32:00Z">
        <w:r w:rsidRPr="00673328">
          <w:rPr>
            <w:rFonts w:ascii="宋体" w:eastAsia="宋体" w:hAnsi="宋体" w:cs="宋体" w:hint="eastAsia"/>
          </w:rPr>
          <w:t>trappa</w:t>
        </w:r>
      </w:moveFrom>
    </w:p>
    <w:moveFromRangeEnd w:id="6397"/>
    <w:p w14:paraId="642FE6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trasa</w:t>
      </w:r>
    </w:p>
    <w:p w14:paraId="1CACC1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trashank</w:t>
      </w:r>
    </w:p>
    <w:p w14:paraId="2A877B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trasig</w:t>
      </w:r>
    </w:p>
    <w:p w14:paraId="2A8A72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traskar</w:t>
      </w:r>
    </w:p>
    <w:p w14:paraId="1C4851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trasmatta</w:t>
      </w:r>
    </w:p>
    <w:p w14:paraId="1D6F21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trassel</w:t>
      </w:r>
    </w:p>
    <w:p w14:paraId="4B6965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trasslar</w:t>
      </w:r>
    </w:p>
    <w:p w14:paraId="25629F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trasslig</w:t>
      </w:r>
    </w:p>
    <w:p w14:paraId="537EFE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trast</w:t>
      </w:r>
    </w:p>
    <w:p w14:paraId="4A0265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tratt</w:t>
      </w:r>
    </w:p>
    <w:p w14:paraId="58F333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trauma</w:t>
      </w:r>
    </w:p>
    <w:p w14:paraId="050A80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traumatisk</w:t>
      </w:r>
    </w:p>
    <w:p w14:paraId="7EDE42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travare</w:t>
      </w:r>
    </w:p>
    <w:p w14:paraId="2FAC8D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travar</w:t>
      </w:r>
    </w:p>
    <w:p w14:paraId="09AD92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399" w:author="Author" w:date="2012-02-26T13:32:00Z" w:name="move318028002"/>
      <w:moveTo w:id="640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trave</w:t>
        </w:r>
      </w:moveTo>
    </w:p>
    <w:moveToRangeEnd w:id="6399"/>
    <w:p w14:paraId="62CA0A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tra</w:t>
      </w:r>
      <w:r w:rsidRPr="00673328">
        <w:rPr>
          <w:rFonts w:ascii="宋体" w:eastAsia="宋体" w:hAnsi="宋体" w:cs="宋体" w:hint="eastAsia"/>
        </w:rPr>
        <w:t>vers</w:t>
      </w:r>
    </w:p>
    <w:p w14:paraId="7C0530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travesti</w:t>
      </w:r>
    </w:p>
    <w:p w14:paraId="6E1BC8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01" w:author="Author" w:date="2012-02-26T13:32:00Z" w:name="move318028003"/>
      <w:moveTo w:id="6402" w:author="Author" w:date="2012-02-26T13:32:00Z">
        <w:r w:rsidRPr="00673328">
          <w:rPr>
            <w:rFonts w:ascii="宋体" w:eastAsia="宋体" w:hAnsi="宋体" w:cs="宋体" w:hint="eastAsia"/>
          </w:rPr>
          <w:t>trav</w:t>
        </w:r>
      </w:moveTo>
    </w:p>
    <w:p w14:paraId="666FF0B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03" w:author="Author" w:date="2012-02-26T13:32:00Z" w:name="move318028002"/>
      <w:moveToRangeEnd w:id="6401"/>
      <w:moveFrom w:id="6404" w:author="Author" w:date="2012-02-26T13:32:00Z">
        <w:r w:rsidRPr="00673328">
          <w:rPr>
            <w:rFonts w:ascii="宋体" w:eastAsia="宋体" w:hAnsi="宋体" w:cs="宋体" w:hint="eastAsia"/>
          </w:rPr>
          <w:t>trave</w:t>
        </w:r>
      </w:moveFrom>
    </w:p>
    <w:moveFromRangeEnd w:id="6403"/>
    <w:p w14:paraId="3AE5DD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travsport</w:t>
      </w:r>
    </w:p>
    <w:p w14:paraId="6F71DF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05" w:author="Author" w:date="2012-02-26T13:32:00Z" w:name="move318028003"/>
      <w:moveFrom w:id="6406" w:author="Author" w:date="2012-02-26T13:32:00Z">
        <w:r w:rsidRPr="00673328">
          <w:rPr>
            <w:rFonts w:ascii="宋体" w:eastAsia="宋体" w:hAnsi="宋体" w:cs="宋体" w:hint="eastAsia"/>
          </w:rPr>
          <w:t>trav</w:t>
        </w:r>
      </w:moveFrom>
    </w:p>
    <w:moveFromRangeEnd w:id="6405"/>
    <w:p w14:paraId="1F81F0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trea</w:t>
      </w:r>
    </w:p>
    <w:p w14:paraId="56EBA49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tredjedel</w:t>
      </w:r>
    </w:p>
    <w:p w14:paraId="291521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tredje man</w:t>
      </w:r>
    </w:p>
    <w:p w14:paraId="2AA66E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tredje</w:t>
      </w:r>
    </w:p>
    <w:p w14:paraId="4DE247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07" w:author="Author" w:date="2012-02-26T13:32:00Z" w:name="move318028004"/>
      <w:moveTo w:id="6408" w:author="Author" w:date="2012-02-26T13:32:00Z">
        <w:r w:rsidRPr="00673328">
          <w:rPr>
            <w:rFonts w:ascii="宋体" w:eastAsia="宋体" w:hAnsi="宋体" w:cs="宋体" w:hint="eastAsia"/>
          </w:rPr>
          <w:t>tredska</w:t>
        </w:r>
      </w:moveTo>
    </w:p>
    <w:moveToRangeEnd w:id="6407"/>
    <w:p w14:paraId="7CD3724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tredskas</w:t>
      </w:r>
    </w:p>
    <w:p w14:paraId="7E9D5D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09" w:author="Author" w:date="2012-02-26T13:32:00Z" w:name="move318028004"/>
      <w:moveFrom w:id="6410" w:author="Author" w:date="2012-02-26T13:32:00Z">
        <w:r w:rsidRPr="00673328">
          <w:rPr>
            <w:rFonts w:ascii="宋体" w:eastAsia="宋体" w:hAnsi="宋体" w:cs="宋体" w:hint="eastAsia"/>
          </w:rPr>
          <w:t>tredska</w:t>
        </w:r>
      </w:moveFrom>
    </w:p>
    <w:moveFromRangeEnd w:id="6409"/>
    <w:p w14:paraId="56D50C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trehjuling</w:t>
      </w:r>
    </w:p>
    <w:p w14:paraId="4645CA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trekant</w:t>
      </w:r>
    </w:p>
    <w:p w14:paraId="7E748D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trekvart</w:t>
      </w:r>
    </w:p>
    <w:p w14:paraId="587373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411" w:author="Author" w:date="2012-02-26T13:32:00Z" w:name="move318028005"/>
      <w:moveTo w:id="641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tre</w:t>
        </w:r>
      </w:moveTo>
    </w:p>
    <w:moveToRangeEnd w:id="6411"/>
    <w:p w14:paraId="6028F7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trenchcoat</w:t>
      </w:r>
    </w:p>
    <w:p w14:paraId="1EACED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trench</w:t>
      </w:r>
    </w:p>
    <w:p w14:paraId="6B2ACF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trendig</w:t>
      </w:r>
    </w:p>
    <w:p w14:paraId="645AA9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trend</w:t>
      </w:r>
    </w:p>
    <w:p w14:paraId="052CDB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trerummare</w:t>
      </w:r>
    </w:p>
    <w:p w14:paraId="24FDA0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treskift</w:t>
      </w:r>
    </w:p>
    <w:p w14:paraId="761A2B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13" w:author="Author" w:date="2012-02-26T13:32:00Z" w:name="move318028005"/>
      <w:moveFrom w:id="6414" w:author="Author" w:date="2012-02-26T13:32:00Z">
        <w:r w:rsidRPr="00673328">
          <w:rPr>
            <w:rFonts w:ascii="宋体" w:eastAsia="宋体" w:hAnsi="宋体" w:cs="宋体" w:hint="eastAsia"/>
          </w:rPr>
          <w:t>tre</w:t>
        </w:r>
      </w:moveFrom>
    </w:p>
    <w:moveFromRangeEnd w:id="6413"/>
    <w:p w14:paraId="3100A8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15" w:author="Author" w:date="2012-02-26T13:32:00Z" w:name="move318028006"/>
      <w:moveTo w:id="6416" w:author="Author" w:date="2012-02-26T13:32:00Z">
        <w:r w:rsidRPr="00673328">
          <w:rPr>
            <w:rFonts w:ascii="宋体" w:eastAsia="宋体" w:hAnsi="宋体" w:cs="宋体" w:hint="eastAsia"/>
          </w:rPr>
          <w:t>trettio</w:t>
        </w:r>
      </w:moveTo>
    </w:p>
    <w:moveToRangeEnd w:id="6415"/>
    <w:p w14:paraId="015C72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trettionde</w:t>
      </w:r>
    </w:p>
    <w:p w14:paraId="64F873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17" w:author="Author" w:date="2012-02-26T13:32:00Z" w:name="move318028006"/>
      <w:moveFrom w:id="6418" w:author="Author" w:date="2012-02-26T13:32:00Z">
        <w:r w:rsidRPr="00673328">
          <w:rPr>
            <w:rFonts w:ascii="宋体" w:eastAsia="宋体" w:hAnsi="宋体" w:cs="宋体" w:hint="eastAsia"/>
          </w:rPr>
          <w:t>trettio</w:t>
        </w:r>
      </w:moveFrom>
    </w:p>
    <w:moveFromRangeEnd w:id="6417"/>
    <w:p w14:paraId="52B27D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trettondagen</w:t>
      </w:r>
    </w:p>
    <w:p w14:paraId="247C5A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trettonde</w:t>
      </w:r>
    </w:p>
    <w:p w14:paraId="51B7C3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tretton</w:t>
      </w:r>
    </w:p>
    <w:p w14:paraId="11C79A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treudd</w:t>
      </w:r>
    </w:p>
    <w:p w14:paraId="31734B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trevare</w:t>
      </w:r>
    </w:p>
    <w:p w14:paraId="2F32B6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trevar</w:t>
      </w:r>
    </w:p>
    <w:p w14:paraId="479BBB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trevlig</w:t>
      </w:r>
    </w:p>
    <w:p w14:paraId="3C854A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trevnad</w:t>
      </w:r>
    </w:p>
    <w:p w14:paraId="608F28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trian</w:t>
      </w:r>
      <w:r w:rsidRPr="00780F39">
        <w:rPr>
          <w:rFonts w:ascii="宋体" w:eastAsia="宋体" w:hAnsi="宋体" w:cs="宋体" w:hint="eastAsia"/>
          <w:lang w:val="sv-SE"/>
        </w:rPr>
        <w:t>gel</w:t>
      </w:r>
    </w:p>
    <w:p w14:paraId="6F1ABC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tribun</w:t>
      </w:r>
    </w:p>
    <w:p w14:paraId="6FC1D6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tribut</w:t>
      </w:r>
    </w:p>
    <w:p w14:paraId="7A4371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19" w:author="Author" w:date="2012-02-26T13:32:00Z" w:name="move318028007"/>
      <w:moveTo w:id="6420" w:author="Author" w:date="2012-02-26T13:32:00Z">
        <w:r w:rsidRPr="00673328">
          <w:rPr>
            <w:rFonts w:ascii="宋体" w:eastAsia="宋体" w:hAnsi="宋体" w:cs="宋体" w:hint="eastAsia"/>
          </w:rPr>
          <w:t>trick</w:t>
        </w:r>
      </w:moveTo>
    </w:p>
    <w:moveToRangeEnd w:id="6419"/>
    <w:p w14:paraId="086898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tricksar</w:t>
      </w:r>
    </w:p>
    <w:p w14:paraId="2A6F5C6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21" w:author="Author" w:date="2012-02-26T13:32:00Z" w:name="move318028007"/>
      <w:moveFrom w:id="6422" w:author="Author" w:date="2012-02-26T13:32:00Z">
        <w:r w:rsidRPr="00673328">
          <w:rPr>
            <w:rFonts w:ascii="宋体" w:eastAsia="宋体" w:hAnsi="宋体" w:cs="宋体" w:hint="eastAsia"/>
          </w:rPr>
          <w:t>trick</w:t>
        </w:r>
      </w:moveFrom>
    </w:p>
    <w:moveFromRangeEnd w:id="6421"/>
    <w:p w14:paraId="2F9EE6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trik0345</w:t>
      </w:r>
    </w:p>
    <w:p w14:paraId="7E1093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trillar</w:t>
      </w:r>
    </w:p>
    <w:p w14:paraId="5CEA73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trilogi</w:t>
      </w:r>
    </w:p>
    <w:p w14:paraId="295E97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trilskas</w:t>
      </w:r>
    </w:p>
    <w:p w14:paraId="2CDD35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trilsk</w:t>
      </w:r>
    </w:p>
    <w:p w14:paraId="3D5027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trimmar</w:t>
      </w:r>
    </w:p>
    <w:p w14:paraId="47071D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trim</w:t>
      </w:r>
    </w:p>
    <w:p w14:paraId="76FB22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trind</w:t>
      </w:r>
    </w:p>
    <w:p w14:paraId="1B5C16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trio</w:t>
      </w:r>
    </w:p>
    <w:p w14:paraId="36E893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trippar</w:t>
      </w:r>
    </w:p>
    <w:p w14:paraId="137C37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tripp</w:t>
      </w:r>
    </w:p>
    <w:p w14:paraId="1F657E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23" w:author="Author" w:date="2012-02-26T13:32:00Z" w:name="move318028008"/>
      <w:moveTo w:id="6424" w:author="Author" w:date="2012-02-26T13:32:00Z">
        <w:r w:rsidRPr="00673328">
          <w:rPr>
            <w:rFonts w:ascii="宋体" w:eastAsia="宋体" w:hAnsi="宋体" w:cs="宋体" w:hint="eastAsia"/>
          </w:rPr>
          <w:t>trissa</w:t>
        </w:r>
      </w:moveTo>
    </w:p>
    <w:moveToRangeEnd w:id="6423"/>
    <w:p w14:paraId="13BC3E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trissar upp</w:t>
      </w:r>
    </w:p>
    <w:p w14:paraId="0D39BC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25" w:author="Author" w:date="2012-02-26T13:32:00Z" w:name="move318028008"/>
      <w:moveFrom w:id="6426" w:author="Author" w:date="2012-02-26T13:32:00Z">
        <w:r w:rsidRPr="00673328">
          <w:rPr>
            <w:rFonts w:ascii="宋体" w:eastAsia="宋体" w:hAnsi="宋体" w:cs="宋体" w:hint="eastAsia"/>
          </w:rPr>
          <w:t>trissa</w:t>
        </w:r>
      </w:moveFrom>
    </w:p>
    <w:moveFromRangeEnd w:id="6425"/>
    <w:p w14:paraId="37B886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tristess</w:t>
      </w:r>
    </w:p>
    <w:p w14:paraId="3D1C4A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trist</w:t>
      </w:r>
    </w:p>
    <w:p w14:paraId="015EF5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triumferar</w:t>
      </w:r>
    </w:p>
    <w:p w14:paraId="330CB0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triumf</w:t>
      </w:r>
    </w:p>
    <w:p w14:paraId="08E4BB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trivial</w:t>
      </w:r>
    </w:p>
    <w:p w14:paraId="49FB9F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trivsam</w:t>
      </w:r>
    </w:p>
    <w:p w14:paraId="55106B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trivsel</w:t>
      </w:r>
    </w:p>
    <w:p w14:paraId="71E5E1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trivs</w:t>
      </w:r>
    </w:p>
    <w:p w14:paraId="1B1AFAC8" w14:textId="77777777" w:rsidR="00000000" w:rsidRPr="00780F39" w:rsidRDefault="00780F39" w:rsidP="00673328">
      <w:pPr>
        <w:pStyle w:val="PlainText"/>
        <w:rPr>
          <w:ins w:id="6427" w:author="Author" w:date="2012-02-26T13:32:00Z"/>
          <w:rFonts w:ascii="宋体" w:eastAsia="宋体" w:hAnsi="宋体" w:cs="宋体" w:hint="eastAsia"/>
          <w:lang w:val="sv-SE"/>
        </w:rPr>
      </w:pPr>
      <w:ins w:id="642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tr</w:t>
        </w:r>
      </w:ins>
    </w:p>
    <w:p w14:paraId="75137E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troende</w:t>
      </w:r>
    </w:p>
    <w:p w14:paraId="07F1AE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trofast</w:t>
      </w:r>
    </w:p>
    <w:p w14:paraId="5DD2FE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trogen</w:t>
      </w:r>
    </w:p>
    <w:p w14:paraId="0281C3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trohet</w:t>
      </w:r>
    </w:p>
    <w:p w14:paraId="4744B1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trojka</w:t>
      </w:r>
    </w:p>
    <w:p w14:paraId="3156C9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trol0366s</w:t>
      </w:r>
    </w:p>
    <w:p w14:paraId="698611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troligen</w:t>
      </w:r>
    </w:p>
    <w:p w14:paraId="5765E3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</w:t>
      </w:r>
      <w:r w:rsidRPr="00780F39">
        <w:rPr>
          <w:rFonts w:ascii="宋体" w:eastAsia="宋体" w:hAnsi="宋体" w:cs="宋体" w:hint="eastAsia"/>
          <w:lang w:val="sv-SE"/>
        </w:rPr>
        <w:t>lig</w:t>
      </w:r>
    </w:p>
    <w:p w14:paraId="7AE3F2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troligtvis</w:t>
      </w:r>
    </w:p>
    <w:p w14:paraId="15DFAD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trollar</w:t>
      </w:r>
    </w:p>
    <w:p w14:paraId="41095B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trollbinder</w:t>
      </w:r>
    </w:p>
    <w:p w14:paraId="1EFC1A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trolleri</w:t>
      </w:r>
    </w:p>
    <w:p w14:paraId="48A2C6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trollkarl</w:t>
      </w:r>
    </w:p>
    <w:p w14:paraId="279E52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troll</w:t>
      </w:r>
    </w:p>
    <w:p w14:paraId="7FD508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trolovning</w:t>
      </w:r>
    </w:p>
    <w:p w14:paraId="2ABFE5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trolsk</w:t>
      </w:r>
    </w:p>
    <w:p w14:paraId="1EE6C6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29" w:author="Author" w:date="2012-02-26T13:32:00Z" w:name="move318028009"/>
      <w:moveTo w:id="6430" w:author="Author" w:date="2012-02-26T13:32:00Z">
        <w:r w:rsidRPr="00673328">
          <w:rPr>
            <w:rFonts w:ascii="宋体" w:eastAsia="宋体" w:hAnsi="宋体" w:cs="宋体" w:hint="eastAsia"/>
          </w:rPr>
          <w:t>tromb</w:t>
        </w:r>
      </w:moveTo>
    </w:p>
    <w:moveToRangeEnd w:id="6429"/>
    <w:p w14:paraId="16690A9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trombon</w:t>
      </w:r>
    </w:p>
    <w:p w14:paraId="56C752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31" w:author="Author" w:date="2012-02-26T13:32:00Z" w:name="move318028010"/>
      <w:moveTo w:id="6432" w:author="Author" w:date="2012-02-26T13:32:00Z">
        <w:r w:rsidRPr="00673328">
          <w:rPr>
            <w:rFonts w:ascii="宋体" w:eastAsia="宋体" w:hAnsi="宋体" w:cs="宋体" w:hint="eastAsia"/>
          </w:rPr>
          <w:t>tro</w:t>
        </w:r>
      </w:moveTo>
    </w:p>
    <w:p w14:paraId="7AEF511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33" w:author="Author" w:date="2012-02-26T13:32:00Z" w:name="move318028009"/>
      <w:moveToRangeEnd w:id="6431"/>
      <w:moveFrom w:id="6434" w:author="Author" w:date="2012-02-26T13:32:00Z">
        <w:r w:rsidRPr="00673328">
          <w:rPr>
            <w:rFonts w:ascii="宋体" w:eastAsia="宋体" w:hAnsi="宋体" w:cs="宋体" w:hint="eastAsia"/>
          </w:rPr>
          <w:t>tromb</w:t>
        </w:r>
      </w:moveFrom>
    </w:p>
    <w:moveFromRangeEnd w:id="6433"/>
    <w:p w14:paraId="37B647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tronar</w:t>
      </w:r>
    </w:p>
    <w:p w14:paraId="66D881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tronf0366ljd</w:t>
      </w:r>
    </w:p>
    <w:p w14:paraId="1AF198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tron</w:t>
      </w:r>
    </w:p>
    <w:p w14:paraId="416190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tropikerna</w:t>
      </w:r>
    </w:p>
    <w:p w14:paraId="56F01C3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tropisk</w:t>
      </w:r>
    </w:p>
    <w:p w14:paraId="547754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tror</w:t>
      </w:r>
    </w:p>
    <w:p w14:paraId="010103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trosa</w:t>
      </w:r>
    </w:p>
    <w:p w14:paraId="1EEF25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trosbek0344nnelse</w:t>
      </w:r>
    </w:p>
    <w:p w14:paraId="578B0C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troskyldig</w:t>
      </w:r>
    </w:p>
    <w:p w14:paraId="0C7C06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trossamfund</w:t>
      </w:r>
    </w:p>
    <w:p w14:paraId="0D1CC94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tross</w:t>
      </w:r>
    </w:p>
    <w:p w14:paraId="246259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trosviss</w:t>
      </w:r>
    </w:p>
    <w:p w14:paraId="4A07364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35" w:author="Author" w:date="2012-02-26T13:32:00Z" w:name="move318028010"/>
      <w:moveFrom w:id="6436" w:author="Author" w:date="2012-02-26T13:32:00Z">
        <w:r w:rsidRPr="00673328">
          <w:rPr>
            <w:rFonts w:ascii="宋体" w:eastAsia="宋体" w:hAnsi="宋体" w:cs="宋体" w:hint="eastAsia"/>
          </w:rPr>
          <w:t>tro</w:t>
        </w:r>
      </w:moveFrom>
    </w:p>
    <w:moveFromRangeEnd w:id="6435"/>
    <w:p w14:paraId="6C01DA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trotsar</w:t>
      </w:r>
    </w:p>
    <w:p w14:paraId="1E1B90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trotsig</w:t>
      </w:r>
    </w:p>
    <w:p w14:paraId="2288C8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trottoar</w:t>
      </w:r>
    </w:p>
    <w:p w14:paraId="7480F06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trov0344rdig</w:t>
      </w:r>
    </w:p>
    <w:p w14:paraId="11B90CFF" w14:textId="77777777" w:rsidR="00000000" w:rsidRPr="003230D0" w:rsidRDefault="00780F39" w:rsidP="003230D0">
      <w:pPr>
        <w:pStyle w:val="PlainText"/>
        <w:rPr>
          <w:del w:id="6437" w:author="Author" w:date="2012-02-26T13:32:00Z"/>
          <w:rFonts w:ascii="宋体" w:eastAsia="宋体" w:hAnsi="宋体" w:cs="宋体" w:hint="eastAsia"/>
        </w:rPr>
      </w:pPr>
      <w:del w:id="6438" w:author="Author" w:date="2012-02-26T13:32:00Z">
        <w:r w:rsidRPr="003230D0">
          <w:rPr>
            <w:rFonts w:ascii="宋体" w:eastAsia="宋体" w:hAnsi="宋体" w:cs="宋体" w:hint="eastAsia"/>
          </w:rPr>
          <w:delText>tr</w:delText>
        </w:r>
      </w:del>
    </w:p>
    <w:p w14:paraId="11937C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trubadur</w:t>
      </w:r>
    </w:p>
    <w:p w14:paraId="6223E4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</w:t>
      </w:r>
      <w:r w:rsidRPr="00673328">
        <w:rPr>
          <w:rFonts w:ascii="宋体" w:eastAsia="宋体" w:hAnsi="宋体" w:cs="宋体" w:hint="eastAsia"/>
        </w:rPr>
        <w:t>ubbel</w:t>
      </w:r>
    </w:p>
    <w:p w14:paraId="160C62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trubbig</w:t>
      </w:r>
    </w:p>
    <w:p w14:paraId="742CFD1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truck</w:t>
      </w:r>
    </w:p>
    <w:p w14:paraId="7CF6DE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trudelutt</w:t>
      </w:r>
    </w:p>
    <w:p w14:paraId="25CC8C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trugar</w:t>
      </w:r>
    </w:p>
    <w:p w14:paraId="332A49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truism</w:t>
      </w:r>
    </w:p>
    <w:p w14:paraId="785D30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trumf</w:t>
      </w:r>
    </w:p>
    <w:p w14:paraId="2A1318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trumhinna</w:t>
      </w:r>
    </w:p>
    <w:p w14:paraId="399DAD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439" w:author="Author" w:date="2012-02-26T13:32:00Z" w:name="move318028011"/>
      <w:moveTo w:id="644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trumma</w:t>
        </w:r>
      </w:moveTo>
    </w:p>
    <w:moveToRangeEnd w:id="6439"/>
    <w:p w14:paraId="71232E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trummar ihop</w:t>
      </w:r>
    </w:p>
    <w:p w14:paraId="6DCB42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trummar</w:t>
      </w:r>
    </w:p>
    <w:p w14:paraId="03343A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41" w:author="Author" w:date="2012-02-26T13:32:00Z" w:name="move318028011"/>
      <w:moveFrom w:id="6442" w:author="Author" w:date="2012-02-26T13:32:00Z">
        <w:r w:rsidRPr="00673328">
          <w:rPr>
            <w:rFonts w:ascii="宋体" w:eastAsia="宋体" w:hAnsi="宋体" w:cs="宋体" w:hint="eastAsia"/>
          </w:rPr>
          <w:t>trumma</w:t>
        </w:r>
      </w:moveFrom>
    </w:p>
    <w:moveFromRangeEnd w:id="6441"/>
    <w:p w14:paraId="29BAD9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trumpen</w:t>
      </w:r>
    </w:p>
    <w:p w14:paraId="0041EA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trumpet</w:t>
      </w:r>
    </w:p>
    <w:p w14:paraId="7BC1D1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trumslagare</w:t>
      </w:r>
    </w:p>
    <w:p w14:paraId="5596F5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trupp</w:t>
      </w:r>
    </w:p>
    <w:p w14:paraId="1B4C9B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trutar</w:t>
      </w:r>
    </w:p>
    <w:p w14:paraId="6503EC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trut</w:t>
      </w:r>
    </w:p>
    <w:p w14:paraId="6284E5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tryckande</w:t>
      </w:r>
    </w:p>
    <w:p w14:paraId="1F6273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tryckeri</w:t>
      </w:r>
    </w:p>
    <w:p w14:paraId="1F02F8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trycker</w:t>
      </w:r>
    </w:p>
    <w:p w14:paraId="501216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tryckfrihet</w:t>
      </w:r>
    </w:p>
    <w:p w14:paraId="60F5C2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tryckluft</w:t>
      </w:r>
    </w:p>
    <w:p w14:paraId="4F2BFE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43" w:author="Author" w:date="2012-02-26T13:32:00Z" w:name="move318028012"/>
      <w:moveTo w:id="6444" w:author="Author" w:date="2012-02-26T13:32:00Z">
        <w:r w:rsidRPr="00673328">
          <w:rPr>
            <w:rFonts w:ascii="宋体" w:eastAsia="宋体" w:hAnsi="宋体" w:cs="宋体" w:hint="eastAsia"/>
          </w:rPr>
          <w:t>tryck</w:t>
        </w:r>
      </w:moveTo>
    </w:p>
    <w:moveToRangeEnd w:id="6443"/>
    <w:p w14:paraId="65D72D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trycksak</w:t>
      </w:r>
    </w:p>
    <w:p w14:paraId="05BACB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45" w:author="Author" w:date="2012-02-26T13:32:00Z" w:name="move318028012"/>
      <w:moveFrom w:id="6446" w:author="Author" w:date="2012-02-26T13:32:00Z">
        <w:r w:rsidRPr="00673328">
          <w:rPr>
            <w:rFonts w:ascii="宋体" w:eastAsia="宋体" w:hAnsi="宋体" w:cs="宋体" w:hint="eastAsia"/>
          </w:rPr>
          <w:t>tryck</w:t>
        </w:r>
      </w:moveFrom>
    </w:p>
    <w:moveFromRangeEnd w:id="6445"/>
    <w:p w14:paraId="0AF7DB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tryffel</w:t>
      </w:r>
    </w:p>
    <w:p w14:paraId="61A099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tryggar</w:t>
      </w:r>
    </w:p>
    <w:p w14:paraId="693468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trygghet</w:t>
      </w:r>
    </w:p>
    <w:p w14:paraId="1A99CA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trygg</w:t>
      </w:r>
    </w:p>
    <w:p w14:paraId="18FA35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tryne</w:t>
      </w:r>
    </w:p>
    <w:p w14:paraId="51DE18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tryter</w:t>
      </w:r>
    </w:p>
    <w:p w14:paraId="5066D5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tsar</w:t>
      </w:r>
    </w:p>
    <w:p w14:paraId="1418C7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T-shirt</w:t>
      </w:r>
    </w:p>
    <w:p w14:paraId="15BB56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</w:t>
      </w:r>
      <w:r w:rsidRPr="00780F39">
        <w:rPr>
          <w:rFonts w:ascii="宋体" w:eastAsia="宋体" w:hAnsi="宋体" w:cs="宋体" w:hint="eastAsia"/>
          <w:lang w:val="sv-SE"/>
        </w:rPr>
        <w:t>sk</w:t>
      </w:r>
    </w:p>
    <w:p w14:paraId="4EFF84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TT</w:t>
      </w:r>
    </w:p>
    <w:p w14:paraId="3B926D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tuba</w:t>
      </w:r>
    </w:p>
    <w:p w14:paraId="7B812E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tuberkulos</w:t>
      </w:r>
    </w:p>
    <w:p w14:paraId="25F16A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tub</w:t>
      </w:r>
    </w:p>
    <w:p w14:paraId="397F35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tuffar</w:t>
      </w:r>
    </w:p>
    <w:p w14:paraId="6022AE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tuffar till sig</w:t>
      </w:r>
    </w:p>
    <w:p w14:paraId="2D80E3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tuffing</w:t>
      </w:r>
    </w:p>
    <w:p w14:paraId="44A8F4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tuff</w:t>
      </w:r>
    </w:p>
    <w:p w14:paraId="20AA2D4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tufsar till</w:t>
      </w:r>
    </w:p>
    <w:p w14:paraId="3B985C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47" w:author="Author" w:date="2012-02-26T13:32:00Z" w:name="move318028013"/>
      <w:moveTo w:id="6448" w:author="Author" w:date="2012-02-26T13:32:00Z">
        <w:r w:rsidRPr="00673328">
          <w:rPr>
            <w:rFonts w:ascii="宋体" w:eastAsia="宋体" w:hAnsi="宋体" w:cs="宋体" w:hint="eastAsia"/>
          </w:rPr>
          <w:t>tugga</w:t>
        </w:r>
      </w:moveTo>
    </w:p>
    <w:moveToRangeEnd w:id="6447"/>
    <w:p w14:paraId="5F228F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tuggar</w:t>
      </w:r>
    </w:p>
    <w:p w14:paraId="6A30B9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49" w:author="Author" w:date="2012-02-26T13:32:00Z" w:name="move318028013"/>
      <w:moveFrom w:id="6450" w:author="Author" w:date="2012-02-26T13:32:00Z">
        <w:r w:rsidRPr="00673328">
          <w:rPr>
            <w:rFonts w:ascii="宋体" w:eastAsia="宋体" w:hAnsi="宋体" w:cs="宋体" w:hint="eastAsia"/>
          </w:rPr>
          <w:t>tugga</w:t>
        </w:r>
      </w:moveFrom>
    </w:p>
    <w:moveFromRangeEnd w:id="6449"/>
    <w:p w14:paraId="4BE4D6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tuggummi</w:t>
      </w:r>
    </w:p>
    <w:p w14:paraId="250CD7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tukt</w:t>
      </w:r>
    </w:p>
    <w:p w14:paraId="78A517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tullare</w:t>
      </w:r>
    </w:p>
    <w:p w14:paraId="707DAA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tullar</w:t>
      </w:r>
    </w:p>
    <w:p w14:paraId="200DF2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tull</w:t>
      </w:r>
    </w:p>
    <w:p w14:paraId="520FBC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tulpan</w:t>
      </w:r>
    </w:p>
    <w:p w14:paraId="40B4D2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tum0366r</w:t>
      </w:r>
    </w:p>
    <w:p w14:paraId="740761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tumlar</w:t>
      </w:r>
    </w:p>
    <w:p w14:paraId="5A318E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tummar</w:t>
      </w:r>
    </w:p>
    <w:p w14:paraId="3A413B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tummelplats</w:t>
      </w:r>
    </w:p>
    <w:p w14:paraId="73813C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tumme</w:t>
      </w:r>
    </w:p>
    <w:p w14:paraId="3FFFA6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451" w:author="Author" w:date="2012-02-26T13:32:00Z" w:name="move318028014"/>
      <w:moveTo w:id="645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tum</w:t>
        </w:r>
      </w:moveTo>
    </w:p>
    <w:moveToRangeEnd w:id="6451"/>
    <w:p w14:paraId="4DB10C94" w14:textId="77777777" w:rsidR="00000000" w:rsidRPr="00780F39" w:rsidRDefault="00780F39" w:rsidP="00673328">
      <w:pPr>
        <w:pStyle w:val="PlainText"/>
        <w:rPr>
          <w:ins w:id="6453" w:author="Author" w:date="2012-02-26T13:32:00Z"/>
          <w:rFonts w:ascii="宋体" w:eastAsia="宋体" w:hAnsi="宋体" w:cs="宋体" w:hint="eastAsia"/>
          <w:lang w:val="sv-SE"/>
        </w:rPr>
      </w:pPr>
      <w:ins w:id="645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tu</w:t>
        </w:r>
      </w:ins>
    </w:p>
    <w:p w14:paraId="1C3C6E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tumregel</w:t>
      </w:r>
    </w:p>
    <w:p w14:paraId="556C8F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tumskruv</w:t>
      </w:r>
    </w:p>
    <w:p w14:paraId="40DBFE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tumstock</w:t>
      </w:r>
    </w:p>
    <w:p w14:paraId="6A446A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55" w:author="Author" w:date="2012-02-26T13:32:00Z" w:name="move318028014"/>
      <w:moveFrom w:id="6456" w:author="Author" w:date="2012-02-26T13:32:00Z">
        <w:r w:rsidRPr="00673328">
          <w:rPr>
            <w:rFonts w:ascii="宋体" w:eastAsia="宋体" w:hAnsi="宋体" w:cs="宋体" w:hint="eastAsia"/>
          </w:rPr>
          <w:t>tum</w:t>
        </w:r>
      </w:moveFrom>
    </w:p>
    <w:moveFromRangeEnd w:id="6455"/>
    <w:p w14:paraId="52BF53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tumult</w:t>
      </w:r>
    </w:p>
    <w:p w14:paraId="10F0A8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tunga</w:t>
      </w:r>
    </w:p>
    <w:p w14:paraId="7B7C6A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tungh0344fta</w:t>
      </w:r>
    </w:p>
    <w:p w14:paraId="6F1809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457" w:author="Author" w:date="2012-02-26T13:32:00Z" w:name="move318028015"/>
      <w:moveTo w:id="645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tung</w:t>
        </w:r>
      </w:moveTo>
    </w:p>
    <w:moveToRangeEnd w:id="6457"/>
    <w:p w14:paraId="082179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tungom0345l</w:t>
      </w:r>
    </w:p>
    <w:p w14:paraId="074B254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tungrodd</w:t>
      </w:r>
    </w:p>
    <w:p w14:paraId="68E149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</w:t>
      </w:r>
      <w:r w:rsidRPr="00673328">
        <w:rPr>
          <w:rFonts w:ascii="宋体" w:eastAsia="宋体" w:hAnsi="宋体" w:cs="宋体" w:hint="eastAsia"/>
        </w:rPr>
        <w:t>ungsinne</w:t>
      </w:r>
    </w:p>
    <w:p w14:paraId="5DA8CA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59" w:author="Author" w:date="2012-02-26T13:32:00Z" w:name="move318028015"/>
      <w:moveFrom w:id="6460" w:author="Author" w:date="2012-02-26T13:32:00Z">
        <w:r w:rsidRPr="00673328">
          <w:rPr>
            <w:rFonts w:ascii="宋体" w:eastAsia="宋体" w:hAnsi="宋体" w:cs="宋体" w:hint="eastAsia"/>
          </w:rPr>
          <w:t>tung</w:t>
        </w:r>
      </w:moveFrom>
    </w:p>
    <w:moveFromRangeEnd w:id="6459"/>
    <w:p w14:paraId="25BECC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tunisisk</w:t>
      </w:r>
    </w:p>
    <w:p w14:paraId="23ACCB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tunna</w:t>
      </w:r>
    </w:p>
    <w:p w14:paraId="370B64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tunnbr0366d</w:t>
      </w:r>
    </w:p>
    <w:p w14:paraId="4B28E8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tunnelbana</w:t>
      </w:r>
    </w:p>
    <w:p w14:paraId="7B7984A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tunnel</w:t>
      </w:r>
    </w:p>
    <w:p w14:paraId="7FE2E0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tunnland</w:t>
      </w:r>
    </w:p>
    <w:p w14:paraId="3DD99B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61" w:author="Author" w:date="2012-02-26T13:32:00Z" w:name="move318028016"/>
      <w:moveTo w:id="6462" w:author="Author" w:date="2012-02-26T13:32:00Z">
        <w:r w:rsidRPr="00673328">
          <w:rPr>
            <w:rFonts w:ascii="宋体" w:eastAsia="宋体" w:hAnsi="宋体" w:cs="宋体" w:hint="eastAsia"/>
          </w:rPr>
          <w:t>tunn</w:t>
        </w:r>
      </w:moveTo>
    </w:p>
    <w:moveToRangeEnd w:id="6461"/>
    <w:p w14:paraId="6031A0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tunns0345dd</w:t>
      </w:r>
    </w:p>
    <w:p w14:paraId="2F62390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63" w:author="Author" w:date="2012-02-26T13:32:00Z" w:name="move318028016"/>
      <w:moveFrom w:id="6464" w:author="Author" w:date="2012-02-26T13:32:00Z">
        <w:r w:rsidRPr="00673328">
          <w:rPr>
            <w:rFonts w:ascii="宋体" w:eastAsia="宋体" w:hAnsi="宋体" w:cs="宋体" w:hint="eastAsia"/>
          </w:rPr>
          <w:t>tunn</w:t>
        </w:r>
      </w:moveFrom>
    </w:p>
    <w:moveFromRangeEnd w:id="6463"/>
    <w:p w14:paraId="6AF983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tup0351</w:t>
      </w:r>
    </w:p>
    <w:p w14:paraId="013554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tuppar av</w:t>
      </w:r>
    </w:p>
    <w:p w14:paraId="75FB99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tupplur</w:t>
      </w:r>
    </w:p>
    <w:p w14:paraId="5030F9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tupp</w:t>
      </w:r>
    </w:p>
    <w:p w14:paraId="01E6E6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turas om</w:t>
      </w:r>
    </w:p>
    <w:p w14:paraId="122DF3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turban</w:t>
      </w:r>
    </w:p>
    <w:p w14:paraId="07DA4A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turbin</w:t>
      </w:r>
    </w:p>
    <w:p w14:paraId="5C57B7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turism</w:t>
      </w:r>
    </w:p>
    <w:p w14:paraId="2C184D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turistbyr0345</w:t>
      </w:r>
    </w:p>
    <w:p w14:paraId="3B5813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turist</w:t>
      </w:r>
    </w:p>
    <w:p w14:paraId="3CEFDB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turkiet</w:t>
      </w:r>
    </w:p>
    <w:p w14:paraId="58C5AA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turkiska</w:t>
      </w:r>
    </w:p>
    <w:p w14:paraId="32241B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turkisk</w:t>
      </w:r>
    </w:p>
    <w:p w14:paraId="2E45A5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65" w:author="Author" w:date="2012-02-26T13:32:00Z" w:name="move318028017"/>
      <w:moveTo w:id="6466" w:author="Author" w:date="2012-02-26T13:32:00Z">
        <w:r w:rsidRPr="00673328">
          <w:rPr>
            <w:rFonts w:ascii="宋体" w:eastAsia="宋体" w:hAnsi="宋体" w:cs="宋体" w:hint="eastAsia"/>
          </w:rPr>
          <w:t>turk</w:t>
        </w:r>
      </w:moveTo>
    </w:p>
    <w:moveToRangeEnd w:id="6465"/>
    <w:p w14:paraId="40FAF0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turkos</w:t>
      </w:r>
    </w:p>
    <w:p w14:paraId="6631CE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67" w:author="Author" w:date="2012-02-26T13:32:00Z" w:name="move318028017"/>
      <w:moveFrom w:id="6468" w:author="Author" w:date="2012-02-26T13:32:00Z">
        <w:r w:rsidRPr="00673328">
          <w:rPr>
            <w:rFonts w:ascii="宋体" w:eastAsia="宋体" w:hAnsi="宋体" w:cs="宋体" w:hint="eastAsia"/>
          </w:rPr>
          <w:t>turk</w:t>
        </w:r>
      </w:moveFrom>
    </w:p>
    <w:moveFromRangeEnd w:id="6467"/>
    <w:p w14:paraId="75E761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turlista</w:t>
      </w:r>
    </w:p>
    <w:p w14:paraId="48A51F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469" w:author="Author" w:date="2012-02-26T13:32:00Z" w:name="move318028018"/>
      <w:moveTo w:id="647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tur</w:t>
        </w:r>
      </w:moveTo>
    </w:p>
    <w:moveToRangeEnd w:id="6469"/>
    <w:p w14:paraId="01AA36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turn0351</w:t>
      </w:r>
    </w:p>
    <w:p w14:paraId="79FD74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turnerar</w:t>
      </w:r>
    </w:p>
    <w:p w14:paraId="0B64B8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turnering</w:t>
      </w:r>
    </w:p>
    <w:p w14:paraId="1FD871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71" w:author="Author" w:date="2012-02-26T13:32:00Z" w:name="move318028018"/>
      <w:moveFrom w:id="6472" w:author="Author" w:date="2012-02-26T13:32:00Z">
        <w:r w:rsidRPr="00673328">
          <w:rPr>
            <w:rFonts w:ascii="宋体" w:eastAsia="宋体" w:hAnsi="宋体" w:cs="宋体" w:hint="eastAsia"/>
          </w:rPr>
          <w:t>tur</w:t>
        </w:r>
      </w:moveFrom>
    </w:p>
    <w:moveFromRangeEnd w:id="6471"/>
    <w:p w14:paraId="31FA46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tusan</w:t>
      </w:r>
    </w:p>
    <w:p w14:paraId="696ABB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tusch</w:t>
      </w:r>
    </w:p>
    <w:p w14:paraId="3E9F43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tuse</w:t>
      </w:r>
      <w:r w:rsidRPr="00780F39">
        <w:rPr>
          <w:rFonts w:ascii="宋体" w:eastAsia="宋体" w:hAnsi="宋体" w:cs="宋体" w:hint="eastAsia"/>
          <w:lang w:val="sv-SE"/>
        </w:rPr>
        <w:t>ndel</w:t>
      </w:r>
    </w:p>
    <w:p w14:paraId="7EF01B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tusenkonstn0344r</w:t>
      </w:r>
    </w:p>
    <w:p w14:paraId="5C57C5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tusenlapp</w:t>
      </w:r>
    </w:p>
    <w:p w14:paraId="2E533B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tusen</w:t>
      </w:r>
    </w:p>
    <w:p w14:paraId="4A2706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tussilago</w:t>
      </w:r>
    </w:p>
    <w:p w14:paraId="5635B0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tuss</w:t>
      </w:r>
    </w:p>
    <w:p w14:paraId="64B33F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73" w:author="Author" w:date="2012-02-26T13:32:00Z" w:name="move318028019"/>
      <w:moveTo w:id="6474" w:author="Author" w:date="2012-02-26T13:32:00Z">
        <w:r w:rsidRPr="00673328">
          <w:rPr>
            <w:rFonts w:ascii="宋体" w:eastAsia="宋体" w:hAnsi="宋体" w:cs="宋体" w:hint="eastAsia"/>
          </w:rPr>
          <w:t>tuta</w:t>
        </w:r>
      </w:moveTo>
    </w:p>
    <w:moveToRangeEnd w:id="6473"/>
    <w:p w14:paraId="4D80AD4F" w14:textId="77777777" w:rsidR="00000000" w:rsidRPr="003230D0" w:rsidRDefault="00780F39" w:rsidP="003230D0">
      <w:pPr>
        <w:pStyle w:val="PlainText"/>
        <w:rPr>
          <w:del w:id="6475" w:author="Author" w:date="2012-02-26T13:32:00Z"/>
          <w:rFonts w:ascii="宋体" w:eastAsia="宋体" w:hAnsi="宋体" w:cs="宋体" w:hint="eastAsia"/>
        </w:rPr>
      </w:pPr>
      <w:del w:id="6476" w:author="Author" w:date="2012-02-26T13:32:00Z">
        <w:r w:rsidRPr="003230D0">
          <w:rPr>
            <w:rFonts w:ascii="宋体" w:eastAsia="宋体" w:hAnsi="宋体" w:cs="宋体" w:hint="eastAsia"/>
          </w:rPr>
          <w:delText>tu</w:delText>
        </w:r>
      </w:del>
    </w:p>
    <w:p w14:paraId="4B9CC2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tutar</w:t>
      </w:r>
    </w:p>
    <w:p w14:paraId="5C858A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77" w:author="Author" w:date="2012-02-26T13:32:00Z" w:name="move318028019"/>
      <w:moveFrom w:id="6478" w:author="Author" w:date="2012-02-26T13:32:00Z">
        <w:r w:rsidRPr="00673328">
          <w:rPr>
            <w:rFonts w:ascii="宋体" w:eastAsia="宋体" w:hAnsi="宋体" w:cs="宋体" w:hint="eastAsia"/>
          </w:rPr>
          <w:t>tuta</w:t>
        </w:r>
      </w:moveFrom>
    </w:p>
    <w:moveFromRangeEnd w:id="6477"/>
    <w:p w14:paraId="57D320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tut</w:t>
      </w:r>
    </w:p>
    <w:p w14:paraId="597F9B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tuva</w:t>
      </w:r>
    </w:p>
    <w:p w14:paraId="0F79C4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tv0344rgata</w:t>
      </w:r>
    </w:p>
    <w:p w14:paraId="4D8140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479" w:author="Author" w:date="2012-02-26T13:32:00Z" w:name="move318028020"/>
      <w:moveTo w:id="64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tv0344r</w:t>
        </w:r>
      </w:moveTo>
    </w:p>
    <w:moveToRangeEnd w:id="6479"/>
    <w:p w14:paraId="729BEF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tv0344rs0344ker</w:t>
      </w:r>
    </w:p>
    <w:p w14:paraId="63452D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81" w:author="Author" w:date="2012-02-26T13:32:00Z" w:name="move318028021"/>
      <w:moveTo w:id="6482" w:author="Author" w:date="2012-02-26T13:32:00Z">
        <w:r w:rsidRPr="00673328">
          <w:rPr>
            <w:rFonts w:ascii="宋体" w:eastAsia="宋体" w:hAnsi="宋体" w:cs="宋体" w:hint="eastAsia"/>
          </w:rPr>
          <w:t>tv0344rs</w:t>
        </w:r>
      </w:moveTo>
    </w:p>
    <w:moveToRangeEnd w:id="6481"/>
    <w:p w14:paraId="6FF0BB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tv0344rsnitt</w:t>
      </w:r>
    </w:p>
    <w:p w14:paraId="0A30E2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83" w:author="Author" w:date="2012-02-26T13:32:00Z" w:name="move318028021"/>
      <w:moveFrom w:id="6484" w:author="Author" w:date="2012-02-26T13:32:00Z">
        <w:r w:rsidRPr="00673328">
          <w:rPr>
            <w:rFonts w:ascii="宋体" w:eastAsia="宋体" w:hAnsi="宋体" w:cs="宋体" w:hint="eastAsia"/>
          </w:rPr>
          <w:t>tv0344rs</w:t>
        </w:r>
      </w:moveFrom>
    </w:p>
    <w:moveFromRangeEnd w:id="6483"/>
    <w:p w14:paraId="014AC3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tv0344rstannar</w:t>
      </w:r>
    </w:p>
    <w:p w14:paraId="106848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85" w:author="Author" w:date="2012-02-26T13:32:00Z" w:name="move318028020"/>
      <w:moveFrom w:id="6486" w:author="Author" w:date="2012-02-26T13:32:00Z">
        <w:r w:rsidRPr="00673328">
          <w:rPr>
            <w:rFonts w:ascii="宋体" w:eastAsia="宋体" w:hAnsi="宋体" w:cs="宋体" w:hint="eastAsia"/>
          </w:rPr>
          <w:t>tv0344r</w:t>
        </w:r>
      </w:moveFrom>
    </w:p>
    <w:moveFromRangeEnd w:id="6485"/>
    <w:p w14:paraId="2C338C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tv0344rtemot</w:t>
      </w:r>
    </w:p>
    <w:p w14:paraId="50A142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87" w:author="Author" w:date="2012-02-26T13:32:00Z" w:name="move318028022"/>
      <w:moveTo w:id="6488" w:author="Author" w:date="2012-02-26T13:32:00Z">
        <w:r w:rsidRPr="00673328">
          <w:rPr>
            <w:rFonts w:ascii="宋体" w:eastAsia="宋体" w:hAnsi="宋体" w:cs="宋体" w:hint="eastAsia"/>
          </w:rPr>
          <w:t>tv0344rt</w:t>
        </w:r>
      </w:moveTo>
    </w:p>
    <w:moveToRangeEnd w:id="6487"/>
    <w:p w14:paraId="557832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tv0344rtom</w:t>
      </w:r>
    </w:p>
    <w:p w14:paraId="0BA4AF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89" w:author="Author" w:date="2012-02-26T13:32:00Z" w:name="move318028022"/>
      <w:moveFrom w:id="6490" w:author="Author" w:date="2012-02-26T13:32:00Z">
        <w:r w:rsidRPr="00673328">
          <w:rPr>
            <w:rFonts w:ascii="宋体" w:eastAsia="宋体" w:hAnsi="宋体" w:cs="宋体" w:hint="eastAsia"/>
          </w:rPr>
          <w:t>tv0344rt</w:t>
        </w:r>
      </w:moveFrom>
    </w:p>
    <w:moveFromRangeEnd w:id="6489"/>
    <w:p w14:paraId="7F369A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tv0344rvetenskaplig</w:t>
      </w:r>
    </w:p>
    <w:p w14:paraId="6CDFF0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tv0344ttar</w:t>
      </w:r>
    </w:p>
    <w:p w14:paraId="662853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tv0344tteri</w:t>
      </w:r>
    </w:p>
    <w:p w14:paraId="34211A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tv0344ttmaskin</w:t>
      </w:r>
    </w:p>
    <w:p w14:paraId="74F34A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tv0344ttmedel</w:t>
      </w:r>
    </w:p>
    <w:p w14:paraId="3473C4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491" w:author="Author" w:date="2012-02-26T13:32:00Z" w:name="move318028023"/>
      <w:moveTo w:id="6492" w:author="Author" w:date="2012-02-26T13:32:00Z">
        <w:r w:rsidRPr="00673328">
          <w:rPr>
            <w:rFonts w:ascii="宋体" w:eastAsia="宋体" w:hAnsi="宋体" w:cs="宋体" w:hint="eastAsia"/>
          </w:rPr>
          <w:t>tv034</w:t>
        </w:r>
        <w:r w:rsidRPr="00673328">
          <w:rPr>
            <w:rFonts w:ascii="宋体" w:eastAsia="宋体" w:hAnsi="宋体" w:cs="宋体" w:hint="eastAsia"/>
          </w:rPr>
          <w:t>4tt</w:t>
        </w:r>
      </w:moveTo>
    </w:p>
    <w:moveToRangeEnd w:id="6491"/>
    <w:p w14:paraId="5837E1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tv0344ttrum</w:t>
      </w:r>
    </w:p>
    <w:p w14:paraId="72E06D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tv0344ttst0344ll</w:t>
      </w:r>
    </w:p>
    <w:p w14:paraId="26D27A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tv0344ttstuga</w:t>
      </w:r>
    </w:p>
    <w:p w14:paraId="47E01A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93" w:author="Author" w:date="2012-02-26T13:32:00Z" w:name="move318028023"/>
      <w:moveFrom w:id="6494" w:author="Author" w:date="2012-02-26T13:32:00Z">
        <w:r w:rsidRPr="00673328">
          <w:rPr>
            <w:rFonts w:ascii="宋体" w:eastAsia="宋体" w:hAnsi="宋体" w:cs="宋体" w:hint="eastAsia"/>
          </w:rPr>
          <w:t>tv034</w:t>
        </w:r>
        <w:r w:rsidRPr="00673328">
          <w:rPr>
            <w:rFonts w:ascii="宋体" w:eastAsia="宋体" w:hAnsi="宋体" w:cs="宋体" w:hint="eastAsia"/>
          </w:rPr>
          <w:t>4tt</w:t>
        </w:r>
      </w:moveFrom>
    </w:p>
    <w:moveFromRangeEnd w:id="6493"/>
    <w:p w14:paraId="73A189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tv0345a</w:t>
      </w:r>
    </w:p>
    <w:p w14:paraId="172CD3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tv0345hjuling</w:t>
      </w:r>
    </w:p>
    <w:p w14:paraId="2DA95B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tv0345lfager</w:t>
      </w:r>
    </w:p>
    <w:p w14:paraId="552B56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tv0345l</w:t>
      </w:r>
    </w:p>
    <w:p w14:paraId="7A9D3B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495" w:author="Author" w:date="2012-02-26T13:32:00Z" w:name="move318028024"/>
      <w:moveTo w:id="649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tv0345</w:t>
        </w:r>
      </w:moveTo>
    </w:p>
    <w:p w14:paraId="7D10BC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497" w:author="Author" w:date="2012-02-26T13:32:00Z" w:name="move318028025"/>
      <w:moveToRangeEnd w:id="6495"/>
      <w:moveTo w:id="649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tv0345ng</w:t>
        </w:r>
      </w:moveTo>
    </w:p>
    <w:moveToRangeEnd w:id="6497"/>
    <w:p w14:paraId="061D61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tv0345ngsintagning</w:t>
      </w:r>
    </w:p>
    <w:p w14:paraId="30260F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tv0345ngsomh0344ndertagande</w:t>
      </w:r>
    </w:p>
    <w:p w14:paraId="3F26FF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tv0345ngstanke</w:t>
      </w:r>
    </w:p>
    <w:p w14:paraId="562E5A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tv0345ngstr0366ja</w:t>
      </w:r>
    </w:p>
    <w:p w14:paraId="7B6098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499" w:author="Author" w:date="2012-02-26T13:32:00Z" w:name="move318028025"/>
      <w:moveFrom w:id="6500" w:author="Author" w:date="2012-02-26T13:32:00Z">
        <w:r w:rsidRPr="00673328">
          <w:rPr>
            <w:rFonts w:ascii="宋体" w:eastAsia="宋体" w:hAnsi="宋体" w:cs="宋体" w:hint="eastAsia"/>
          </w:rPr>
          <w:t>tv0345ng</w:t>
        </w:r>
      </w:moveFrom>
    </w:p>
    <w:moveFromRangeEnd w:id="6499"/>
    <w:p w14:paraId="4B5B02E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tv0345r</w:t>
      </w:r>
    </w:p>
    <w:p w14:paraId="7D8A813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tv0345rummare</w:t>
      </w:r>
    </w:p>
    <w:p w14:paraId="458C61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tv0345skift</w:t>
      </w:r>
    </w:p>
    <w:p w14:paraId="359251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tv0345spr0345kig</w:t>
      </w:r>
    </w:p>
    <w:p w14:paraId="43D9D9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01" w:author="Author" w:date="2012-02-26T13:32:00Z" w:name="move318028024"/>
      <w:moveFrom w:id="6502" w:author="Author" w:date="2012-02-26T13:32:00Z">
        <w:r w:rsidRPr="00673328">
          <w:rPr>
            <w:rFonts w:ascii="宋体" w:eastAsia="宋体" w:hAnsi="宋体" w:cs="宋体" w:hint="eastAsia"/>
          </w:rPr>
          <w:t>tv0345</w:t>
        </w:r>
      </w:moveFrom>
    </w:p>
    <w:moveFromRangeEnd w:id="6501"/>
    <w:p w14:paraId="4958A6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tvagning</w:t>
      </w:r>
    </w:p>
    <w:p w14:paraId="68FEEA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tvang</w:t>
      </w:r>
    </w:p>
    <w:p w14:paraId="167FBE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tv-a</w:t>
      </w:r>
      <w:r w:rsidRPr="00780F39">
        <w:rPr>
          <w:rFonts w:ascii="宋体" w:eastAsia="宋体" w:hAnsi="宋体" w:cs="宋体" w:hint="eastAsia"/>
          <w:lang w:val="sv-SE"/>
        </w:rPr>
        <w:t>vgift</w:t>
      </w:r>
    </w:p>
    <w:p w14:paraId="3DAA18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tveeggad</w:t>
      </w:r>
    </w:p>
    <w:p w14:paraId="4172B1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tveh0345gsen</w:t>
      </w:r>
    </w:p>
    <w:p w14:paraId="680FE3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tvekamp</w:t>
      </w:r>
    </w:p>
    <w:p w14:paraId="44A100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tvekan</w:t>
      </w:r>
    </w:p>
    <w:p w14:paraId="6F96B6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tvekar</w:t>
      </w:r>
    </w:p>
    <w:p w14:paraId="03F4EA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tveksam</w:t>
      </w:r>
    </w:p>
    <w:p w14:paraId="65E498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503" w:author="Author" w:date="2012-02-26T13:32:00Z" w:name="move318028026"/>
      <w:moveTo w:id="6504" w:author="Author" w:date="2012-02-26T13:32:00Z">
        <w:r w:rsidRPr="00673328">
          <w:rPr>
            <w:rFonts w:ascii="宋体" w:eastAsia="宋体" w:hAnsi="宋体" w:cs="宋体" w:hint="eastAsia"/>
          </w:rPr>
          <w:t>tve-</w:t>
        </w:r>
      </w:moveTo>
    </w:p>
    <w:moveToRangeEnd w:id="6503"/>
    <w:p w14:paraId="0DB4A4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tvenne</w:t>
      </w:r>
    </w:p>
    <w:p w14:paraId="177FE1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05" w:author="Author" w:date="2012-02-26T13:32:00Z" w:name="move318028026"/>
      <w:moveFrom w:id="6506" w:author="Author" w:date="2012-02-26T13:32:00Z">
        <w:r w:rsidRPr="00673328">
          <w:rPr>
            <w:rFonts w:ascii="宋体" w:eastAsia="宋体" w:hAnsi="宋体" w:cs="宋体" w:hint="eastAsia"/>
          </w:rPr>
          <w:t>tve-</w:t>
        </w:r>
      </w:moveFrom>
    </w:p>
    <w:moveFromRangeEnd w:id="6505"/>
    <w:p w14:paraId="661323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tvetydig</w:t>
      </w:r>
    </w:p>
    <w:p w14:paraId="0748FF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tvilling</w:t>
      </w:r>
    </w:p>
    <w:p w14:paraId="167002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tvinar</w:t>
      </w:r>
    </w:p>
    <w:p w14:paraId="6221C7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tvingar</w:t>
      </w:r>
    </w:p>
    <w:p w14:paraId="44ECCB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tving</w:t>
      </w:r>
    </w:p>
    <w:p w14:paraId="4B3CA0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tvinnar</w:t>
      </w:r>
    </w:p>
    <w:p w14:paraId="6FF744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tvistar</w:t>
      </w:r>
    </w:p>
    <w:p w14:paraId="7C1CDA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tvistem0345l</w:t>
      </w:r>
    </w:p>
    <w:p w14:paraId="79F23B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tvist</w:t>
      </w:r>
    </w:p>
    <w:p w14:paraId="5CF14B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tvivelaktig</w:t>
      </w:r>
    </w:p>
    <w:p w14:paraId="2FFA03A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507" w:author="Author" w:date="2012-02-26T13:32:00Z" w:name="move318028027"/>
      <w:moveTo w:id="6508" w:author="Author" w:date="2012-02-26T13:32:00Z">
        <w:r w:rsidRPr="00673328">
          <w:rPr>
            <w:rFonts w:ascii="宋体" w:eastAsia="宋体" w:hAnsi="宋体" w:cs="宋体" w:hint="eastAsia"/>
          </w:rPr>
          <w:t>tvivel</w:t>
        </w:r>
      </w:moveTo>
    </w:p>
    <w:moveToRangeEnd w:id="6507"/>
    <w:p w14:paraId="256A3D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tvivelsm0345l</w:t>
      </w:r>
    </w:p>
    <w:p w14:paraId="1FF1C26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09" w:author="Author" w:date="2012-02-26T13:32:00Z" w:name="move318028027"/>
      <w:moveFrom w:id="6510" w:author="Author" w:date="2012-02-26T13:32:00Z">
        <w:r w:rsidRPr="00673328">
          <w:rPr>
            <w:rFonts w:ascii="宋体" w:eastAsia="宋体" w:hAnsi="宋体" w:cs="宋体" w:hint="eastAsia"/>
          </w:rPr>
          <w:t>tvivel</w:t>
        </w:r>
      </w:moveFrom>
    </w:p>
    <w:moveFromRangeEnd w:id="6509"/>
    <w:p w14:paraId="77C4A9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tvivlar</w:t>
      </w:r>
    </w:p>
    <w:p w14:paraId="4E94CD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tv-licens</w:t>
      </w:r>
    </w:p>
    <w:p w14:paraId="3D99B9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</w:t>
      </w:r>
    </w:p>
    <w:p w14:paraId="4D74C4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tvungen</w:t>
      </w:r>
    </w:p>
    <w:p w14:paraId="13A79F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tvungit</w:t>
      </w:r>
    </w:p>
    <w:p w14:paraId="20A514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511" w:author="Author" w:date="2012-02-26T13:32:00Z" w:name="move318028028"/>
      <w:moveTo w:id="651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tycke</w:t>
        </w:r>
      </w:moveTo>
    </w:p>
    <w:p w14:paraId="780D61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513" w:author="Author" w:date="2012-02-26T13:32:00Z" w:name="move318028029"/>
      <w:moveToRangeEnd w:id="6511"/>
      <w:moveTo w:id="651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tycker</w:t>
        </w:r>
      </w:moveTo>
    </w:p>
    <w:moveToRangeEnd w:id="6513"/>
    <w:p w14:paraId="344F41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tycker om</w:t>
      </w:r>
    </w:p>
    <w:p w14:paraId="18BA9A1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15" w:author="Author" w:date="2012-02-26T13:32:00Z" w:name="move318028029"/>
      <w:moveFrom w:id="6516" w:author="Author" w:date="2012-02-26T13:32:00Z">
        <w:r w:rsidRPr="00673328">
          <w:rPr>
            <w:rFonts w:ascii="宋体" w:eastAsia="宋体" w:hAnsi="宋体" w:cs="宋体" w:hint="eastAsia"/>
          </w:rPr>
          <w:t>tycker</w:t>
        </w:r>
      </w:moveFrom>
    </w:p>
    <w:p w14:paraId="49B64D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17" w:author="Author" w:date="2012-02-26T13:32:00Z" w:name="move318028028"/>
      <w:moveFromRangeEnd w:id="6515"/>
      <w:moveFrom w:id="6518" w:author="Author" w:date="2012-02-26T13:32:00Z">
        <w:r w:rsidRPr="00673328">
          <w:rPr>
            <w:rFonts w:ascii="宋体" w:eastAsia="宋体" w:hAnsi="宋体" w:cs="宋体" w:hint="eastAsia"/>
          </w:rPr>
          <w:t>tycke</w:t>
        </w:r>
      </w:moveFrom>
    </w:p>
    <w:moveFromRangeEnd w:id="6517"/>
    <w:p w14:paraId="5F841E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tycks</w:t>
      </w:r>
    </w:p>
    <w:p w14:paraId="6A9AEA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519" w:author="Author" w:date="2012-02-26T13:32:00Z" w:name="move318028030"/>
      <w:moveTo w:id="6520" w:author="Author" w:date="2012-02-26T13:32:00Z">
        <w:r w:rsidRPr="00673328">
          <w:rPr>
            <w:rFonts w:ascii="宋体" w:eastAsia="宋体" w:hAnsi="宋体" w:cs="宋体" w:hint="eastAsia"/>
          </w:rPr>
          <w:t>tyder</w:t>
        </w:r>
      </w:moveTo>
    </w:p>
    <w:moveToRangeEnd w:id="6519"/>
    <w:p w14:paraId="5432A8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tyder p</w:t>
      </w:r>
      <w:r w:rsidRPr="00673328">
        <w:rPr>
          <w:rFonts w:ascii="宋体" w:eastAsia="宋体" w:hAnsi="宋体" w:cs="宋体" w:hint="eastAsia"/>
        </w:rPr>
        <w:t>0345</w:t>
      </w:r>
    </w:p>
    <w:p w14:paraId="71CA1B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21" w:author="Author" w:date="2012-02-26T13:32:00Z" w:name="move318028030"/>
      <w:moveFrom w:id="6522" w:author="Author" w:date="2012-02-26T13:32:00Z">
        <w:r w:rsidRPr="00673328">
          <w:rPr>
            <w:rFonts w:ascii="宋体" w:eastAsia="宋体" w:hAnsi="宋体" w:cs="宋体" w:hint="eastAsia"/>
          </w:rPr>
          <w:t>tyder</w:t>
        </w:r>
      </w:moveFrom>
    </w:p>
    <w:moveFromRangeEnd w:id="6521"/>
    <w:p w14:paraId="3671C8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tydligen</w:t>
      </w:r>
    </w:p>
    <w:p w14:paraId="462DA8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tydlig</w:t>
      </w:r>
    </w:p>
    <w:p w14:paraId="609A0A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tyfus</w:t>
      </w:r>
    </w:p>
    <w:p w14:paraId="10920B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tygel</w:t>
      </w:r>
    </w:p>
    <w:p w14:paraId="4DD3B5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tyglar</w:t>
      </w:r>
    </w:p>
    <w:p w14:paraId="4DE36C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tyg</w:t>
      </w:r>
    </w:p>
    <w:p w14:paraId="28BD2E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tyken</w:t>
      </w:r>
    </w:p>
    <w:p w14:paraId="7CAD5DAE" w14:textId="77777777" w:rsidR="00000000" w:rsidRPr="00780F39" w:rsidRDefault="00780F39" w:rsidP="00673328">
      <w:pPr>
        <w:pStyle w:val="PlainText"/>
        <w:rPr>
          <w:ins w:id="6523" w:author="Author" w:date="2012-02-26T13:32:00Z"/>
          <w:rFonts w:ascii="宋体" w:eastAsia="宋体" w:hAnsi="宋体" w:cs="宋体" w:hint="eastAsia"/>
          <w:lang w:val="sv-SE"/>
        </w:rPr>
      </w:pPr>
      <w:ins w:id="652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ty</w:t>
        </w:r>
      </w:ins>
    </w:p>
    <w:p w14:paraId="21EFC8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tynar</w:t>
      </w:r>
    </w:p>
    <w:p w14:paraId="06DCA3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tyngdkraft</w:t>
      </w:r>
    </w:p>
    <w:p w14:paraId="596EC5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tyngdl0366s</w:t>
      </w:r>
    </w:p>
    <w:p w14:paraId="09A472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525" w:author="Author" w:date="2012-02-26T13:32:00Z" w:name="move318028031"/>
      <w:moveTo w:id="6526" w:author="Author" w:date="2012-02-26T13:32:00Z">
        <w:r w:rsidRPr="00673328">
          <w:rPr>
            <w:rFonts w:ascii="宋体" w:eastAsia="宋体" w:hAnsi="宋体" w:cs="宋体" w:hint="eastAsia"/>
          </w:rPr>
          <w:t>tyngd</w:t>
        </w:r>
      </w:moveTo>
    </w:p>
    <w:moveToRangeEnd w:id="6525"/>
    <w:p w14:paraId="04D1EA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tyngdpunkt</w:t>
      </w:r>
    </w:p>
    <w:p w14:paraId="718717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27" w:author="Author" w:date="2012-02-26T13:32:00Z" w:name="move318028031"/>
      <w:moveFrom w:id="6528" w:author="Author" w:date="2012-02-26T13:32:00Z">
        <w:r w:rsidRPr="00673328">
          <w:rPr>
            <w:rFonts w:ascii="宋体" w:eastAsia="宋体" w:hAnsi="宋体" w:cs="宋体" w:hint="eastAsia"/>
          </w:rPr>
          <w:t>tyngd</w:t>
        </w:r>
      </w:moveFrom>
    </w:p>
    <w:moveFromRangeEnd w:id="6527"/>
    <w:p w14:paraId="041407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tynger</w:t>
      </w:r>
    </w:p>
    <w:p w14:paraId="0F7044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tyngre</w:t>
      </w:r>
    </w:p>
    <w:p w14:paraId="6109E9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tyngst</w:t>
      </w:r>
    </w:p>
    <w:p w14:paraId="54608F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typisk</w:t>
      </w:r>
    </w:p>
    <w:p w14:paraId="177C6F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529" w:author="Author" w:date="2012-02-26T13:32:00Z" w:name="move318028032"/>
      <w:moveTo w:id="653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typ</w:t>
        </w:r>
      </w:moveTo>
    </w:p>
    <w:moveToRangeEnd w:id="6529"/>
    <w:p w14:paraId="1BD217A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typograf</w:t>
      </w:r>
    </w:p>
    <w:p w14:paraId="65E217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typsnitt</w:t>
      </w:r>
    </w:p>
    <w:p w14:paraId="66A5BC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31" w:author="Author" w:date="2012-02-26T13:32:00Z" w:name="move318028032"/>
      <w:moveFrom w:id="6532" w:author="Author" w:date="2012-02-26T13:32:00Z">
        <w:r w:rsidRPr="00673328">
          <w:rPr>
            <w:rFonts w:ascii="宋体" w:eastAsia="宋体" w:hAnsi="宋体" w:cs="宋体" w:hint="eastAsia"/>
          </w:rPr>
          <w:t>typ</w:t>
        </w:r>
      </w:moveFrom>
    </w:p>
    <w:moveFromRangeEnd w:id="6531"/>
    <w:p w14:paraId="2DB3B9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tyrann</w:t>
      </w:r>
    </w:p>
    <w:p w14:paraId="62E888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tyr sig</w:t>
      </w:r>
    </w:p>
    <w:p w14:paraId="0DBE34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tyska</w:t>
      </w:r>
    </w:p>
    <w:p w14:paraId="54E60F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tysk</w:t>
      </w:r>
    </w:p>
    <w:p w14:paraId="18EB97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tystar</w:t>
      </w:r>
    </w:p>
    <w:p w14:paraId="210FAE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tystl0345ten</w:t>
      </w:r>
    </w:p>
    <w:p w14:paraId="71974B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533" w:author="Author" w:date="2012-02-26T13:32:00Z" w:name="move318028033"/>
      <w:moveTo w:id="653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tyst</w:t>
        </w:r>
      </w:moveTo>
    </w:p>
    <w:p w14:paraId="5444CD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535" w:author="Author" w:date="2012-02-26T13:32:00Z" w:name="move318028034"/>
      <w:moveToRangeEnd w:id="6533"/>
      <w:moveTo w:id="653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tystnad</w:t>
        </w:r>
      </w:moveTo>
    </w:p>
    <w:moveToRangeEnd w:id="6535"/>
    <w:p w14:paraId="6E98C7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tystnadsplikt</w:t>
      </w:r>
    </w:p>
    <w:p w14:paraId="7F2FAA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37" w:author="Author" w:date="2012-02-26T13:32:00Z" w:name="move318028034"/>
      <w:moveFrom w:id="6538" w:author="Author" w:date="2012-02-26T13:32:00Z">
        <w:r w:rsidRPr="00673328">
          <w:rPr>
            <w:rFonts w:ascii="宋体" w:eastAsia="宋体" w:hAnsi="宋体" w:cs="宋体" w:hint="eastAsia"/>
          </w:rPr>
          <w:t>tystnad</w:t>
        </w:r>
      </w:moveFrom>
    </w:p>
    <w:moveFromRangeEnd w:id="6537"/>
    <w:p w14:paraId="763CC8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tystnar</w:t>
      </w:r>
    </w:p>
    <w:p w14:paraId="62A2B4F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39" w:author="Author" w:date="2012-02-26T13:32:00Z" w:name="move318028033"/>
      <w:moveFrom w:id="6540" w:author="Author" w:date="2012-02-26T13:32:00Z">
        <w:r w:rsidRPr="00673328">
          <w:rPr>
            <w:rFonts w:ascii="宋体" w:eastAsia="宋体" w:hAnsi="宋体" w:cs="宋体" w:hint="eastAsia"/>
          </w:rPr>
          <w:t>tyst</w:t>
        </w:r>
      </w:moveFrom>
    </w:p>
    <w:moveFromRangeEnd w:id="6539"/>
    <w:p w14:paraId="170604B0" w14:textId="77777777" w:rsidR="00000000" w:rsidRPr="003230D0" w:rsidRDefault="00780F39" w:rsidP="003230D0">
      <w:pPr>
        <w:pStyle w:val="PlainText"/>
        <w:rPr>
          <w:del w:id="6541" w:author="Author" w:date="2012-02-26T13:32:00Z"/>
          <w:rFonts w:ascii="宋体" w:eastAsia="宋体" w:hAnsi="宋体" w:cs="宋体" w:hint="eastAsia"/>
        </w:rPr>
      </w:pPr>
      <w:del w:id="6542" w:author="Author" w:date="2012-02-26T13:32:00Z">
        <w:r w:rsidRPr="003230D0">
          <w:rPr>
            <w:rFonts w:ascii="宋体" w:eastAsia="宋体" w:hAnsi="宋体" w:cs="宋体" w:hint="eastAsia"/>
          </w:rPr>
          <w:delText>ty</w:delText>
        </w:r>
      </w:del>
    </w:p>
    <w:p w14:paraId="14D507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tyv0344rr</w:t>
      </w:r>
    </w:p>
    <w:p w14:paraId="4B88D2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ub0345t</w:t>
      </w:r>
    </w:p>
    <w:p w14:paraId="5B0BF6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udda</w:t>
      </w:r>
    </w:p>
    <w:p w14:paraId="74E9AE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udd</w:t>
      </w:r>
      <w:r w:rsidRPr="00780F39">
        <w:rPr>
          <w:rFonts w:ascii="宋体" w:eastAsia="宋体" w:hAnsi="宋体" w:cs="宋体" w:hint="eastAsia"/>
          <w:lang w:val="sv-SE"/>
        </w:rPr>
        <w:t>e</w:t>
      </w:r>
    </w:p>
    <w:p w14:paraId="43D378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udd</w:t>
      </w:r>
    </w:p>
    <w:p w14:paraId="22B67E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UD</w:t>
      </w:r>
    </w:p>
    <w:p w14:paraId="4E27EB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uggla</w:t>
      </w:r>
    </w:p>
    <w:p w14:paraId="6C854F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ugn</w:t>
      </w:r>
    </w:p>
    <w:p w14:paraId="515A01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U-hj0344lp</w:t>
      </w:r>
    </w:p>
    <w:p w14:paraId="04E6A0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U-land</w:t>
      </w:r>
    </w:p>
    <w:p w14:paraId="1EABB7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543" w:author="Author" w:date="2012-02-26T13:32:00Z" w:name="move318028035"/>
      <w:moveTo w:id="6544" w:author="Author" w:date="2012-02-26T13:32:00Z">
        <w:r w:rsidRPr="00673328">
          <w:rPr>
            <w:rFonts w:ascii="宋体" w:eastAsia="宋体" w:hAnsi="宋体" w:cs="宋体" w:hint="eastAsia"/>
          </w:rPr>
          <w:t>ull</w:t>
        </w:r>
      </w:moveTo>
    </w:p>
    <w:moveToRangeEnd w:id="6543"/>
    <w:p w14:paraId="3CA75E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ullstrumpa</w:t>
      </w:r>
    </w:p>
    <w:p w14:paraId="5CEE7E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45" w:author="Author" w:date="2012-02-26T13:32:00Z" w:name="move318028035"/>
      <w:moveFrom w:id="6546" w:author="Author" w:date="2012-02-26T13:32:00Z">
        <w:r w:rsidRPr="00673328">
          <w:rPr>
            <w:rFonts w:ascii="宋体" w:eastAsia="宋体" w:hAnsi="宋体" w:cs="宋体" w:hint="eastAsia"/>
          </w:rPr>
          <w:t>ull</w:t>
        </w:r>
      </w:moveFrom>
    </w:p>
    <w:moveFromRangeEnd w:id="6545"/>
    <w:p w14:paraId="7BECD8C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ultimatum</w:t>
      </w:r>
    </w:p>
    <w:p w14:paraId="48444E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547" w:author="Author" w:date="2012-02-26T13:32:00Z" w:name="move318028036"/>
      <w:moveTo w:id="6548" w:author="Author" w:date="2012-02-26T13:32:00Z">
        <w:r w:rsidRPr="00673328">
          <w:rPr>
            <w:rFonts w:ascii="宋体" w:eastAsia="宋体" w:hAnsi="宋体" w:cs="宋体" w:hint="eastAsia"/>
          </w:rPr>
          <w:t>ultra-</w:t>
        </w:r>
      </w:moveTo>
    </w:p>
    <w:moveToRangeEnd w:id="6547"/>
    <w:p w14:paraId="7F8D6E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ultrarapid</w:t>
      </w:r>
    </w:p>
    <w:p w14:paraId="4488ED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49" w:author="Author" w:date="2012-02-26T13:32:00Z" w:name="move318028036"/>
      <w:moveFrom w:id="6550" w:author="Author" w:date="2012-02-26T13:32:00Z">
        <w:r w:rsidRPr="00673328">
          <w:rPr>
            <w:rFonts w:ascii="宋体" w:eastAsia="宋体" w:hAnsi="宋体" w:cs="宋体" w:hint="eastAsia"/>
          </w:rPr>
          <w:t>ultra-</w:t>
        </w:r>
      </w:moveFrom>
    </w:p>
    <w:moveFromRangeEnd w:id="6549"/>
    <w:p w14:paraId="6FD1DCD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ulv</w:t>
      </w:r>
    </w:p>
    <w:p w14:paraId="6111A8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umb0344rande</w:t>
      </w:r>
    </w:p>
    <w:p w14:paraId="7D80D1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551" w:author="Author" w:date="2012-02-26T13:32:00Z" w:name="move318028037"/>
      <w:moveTo w:id="6552" w:author="Author" w:date="2012-02-26T13:32:00Z">
        <w:r w:rsidRPr="00673328">
          <w:rPr>
            <w:rFonts w:ascii="宋体" w:eastAsia="宋体" w:hAnsi="宋体" w:cs="宋体" w:hint="eastAsia"/>
          </w:rPr>
          <w:t>umg0344nge</w:t>
        </w:r>
      </w:moveTo>
    </w:p>
    <w:moveToRangeEnd w:id="6551"/>
    <w:p w14:paraId="51FEC22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umg0344ngesr0344tt</w:t>
      </w:r>
    </w:p>
    <w:p w14:paraId="5417637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53" w:author="Author" w:date="2012-02-26T13:32:00Z" w:name="move318028037"/>
      <w:moveFrom w:id="6554" w:author="Author" w:date="2012-02-26T13:32:00Z">
        <w:r w:rsidRPr="00673328">
          <w:rPr>
            <w:rFonts w:ascii="宋体" w:eastAsia="宋体" w:hAnsi="宋体" w:cs="宋体" w:hint="eastAsia"/>
          </w:rPr>
          <w:t>umg0344nge</w:t>
        </w:r>
      </w:moveFrom>
    </w:p>
    <w:moveFromRangeEnd w:id="6553"/>
    <w:p w14:paraId="356C24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umg0345s</w:t>
      </w:r>
    </w:p>
    <w:p w14:paraId="10BFED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umgicks</w:t>
      </w:r>
    </w:p>
    <w:p w14:paraId="2E0931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undanber sig</w:t>
      </w:r>
    </w:p>
    <w:p w14:paraId="31CB88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undandrar sig</w:t>
      </w:r>
    </w:p>
    <w:p w14:paraId="682DBDE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undanflykt</w:t>
      </w:r>
    </w:p>
    <w:p w14:paraId="3DDBD09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undanh0345ller</w:t>
      </w:r>
    </w:p>
    <w:p w14:paraId="34DEF4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555" w:author="Author" w:date="2012-02-26T13:32:00Z" w:name="move318028038"/>
      <w:moveTo w:id="6556" w:author="Author" w:date="2012-02-26T13:32:00Z">
        <w:r w:rsidRPr="00673328">
          <w:rPr>
            <w:rFonts w:ascii="宋体" w:eastAsia="宋体" w:hAnsi="宋体" w:cs="宋体" w:hint="eastAsia"/>
          </w:rPr>
          <w:t>undan</w:t>
        </w:r>
      </w:moveTo>
    </w:p>
    <w:moveToRangeEnd w:id="6555"/>
    <w:p w14:paraId="685B4C9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undanr0366jer</w:t>
      </w:r>
    </w:p>
    <w:p w14:paraId="204F49C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57" w:author="Author" w:date="2012-02-26T13:32:00Z" w:name="move318028038"/>
      <w:moveFrom w:id="6558" w:author="Author" w:date="2012-02-26T13:32:00Z">
        <w:r w:rsidRPr="00673328">
          <w:rPr>
            <w:rFonts w:ascii="宋体" w:eastAsia="宋体" w:hAnsi="宋体" w:cs="宋体" w:hint="eastAsia"/>
          </w:rPr>
          <w:t>undan</w:t>
        </w:r>
      </w:moveFrom>
    </w:p>
    <w:moveFromRangeEnd w:id="6557"/>
    <w:p w14:paraId="1195BB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undantagande fr0345n ATP</w:t>
      </w:r>
    </w:p>
    <w:p w14:paraId="383E9A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559" w:author="Author" w:date="2012-02-26T13:32:00Z" w:name="move318028039"/>
      <w:moveTo w:id="656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undantag</w:t>
        </w:r>
      </w:moveTo>
    </w:p>
    <w:moveToRangeEnd w:id="6559"/>
    <w:p w14:paraId="54AB26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undan</w:t>
      </w:r>
      <w:r w:rsidRPr="00780F39">
        <w:rPr>
          <w:rFonts w:ascii="宋体" w:eastAsia="宋体" w:hAnsi="宋体" w:cs="宋体" w:hint="eastAsia"/>
          <w:lang w:val="sv-SE"/>
        </w:rPr>
        <w:t>tagstillst0345nd</w:t>
      </w:r>
    </w:p>
    <w:p w14:paraId="1CCD71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61" w:author="Author" w:date="2012-02-26T13:32:00Z" w:name="move318028039"/>
      <w:moveFrom w:id="6562" w:author="Author" w:date="2012-02-26T13:32:00Z">
        <w:r w:rsidRPr="00673328">
          <w:rPr>
            <w:rFonts w:ascii="宋体" w:eastAsia="宋体" w:hAnsi="宋体" w:cs="宋体" w:hint="eastAsia"/>
          </w:rPr>
          <w:t>undantag</w:t>
        </w:r>
      </w:moveFrom>
    </w:p>
    <w:moveFromRangeEnd w:id="6561"/>
    <w:p w14:paraId="44DE85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undantar</w:t>
      </w:r>
    </w:p>
    <w:p w14:paraId="27BC15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563" w:author="Author" w:date="2012-02-26T13:32:00Z" w:name="move318028040"/>
      <w:moveTo w:id="6564" w:author="Author" w:date="2012-02-26T13:32:00Z">
        <w:r w:rsidRPr="00673328">
          <w:rPr>
            <w:rFonts w:ascii="宋体" w:eastAsia="宋体" w:hAnsi="宋体" w:cs="宋体" w:hint="eastAsia"/>
          </w:rPr>
          <w:t>underbar</w:t>
        </w:r>
      </w:moveTo>
    </w:p>
    <w:moveToRangeEnd w:id="6563"/>
    <w:p w14:paraId="759ED5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underbarn</w:t>
      </w:r>
    </w:p>
    <w:p w14:paraId="1089A1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65" w:author="Author" w:date="2012-02-26T13:32:00Z" w:name="move318028040"/>
      <w:moveFrom w:id="6566" w:author="Author" w:date="2012-02-26T13:32:00Z">
        <w:r w:rsidRPr="00673328">
          <w:rPr>
            <w:rFonts w:ascii="宋体" w:eastAsia="宋体" w:hAnsi="宋体" w:cs="宋体" w:hint="eastAsia"/>
          </w:rPr>
          <w:t>underbar</w:t>
        </w:r>
      </w:moveFrom>
    </w:p>
    <w:moveFromRangeEnd w:id="6565"/>
    <w:p w14:paraId="698223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underbemannad</w:t>
      </w:r>
    </w:p>
    <w:p w14:paraId="408CE1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underbl0345ser</w:t>
      </w:r>
    </w:p>
    <w:p w14:paraId="77C2F8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underbygger</w:t>
      </w:r>
    </w:p>
    <w:p w14:paraId="0DD30F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underbyxor</w:t>
      </w:r>
    </w:p>
    <w:p w14:paraId="7505B4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underd0345nig</w:t>
      </w:r>
    </w:p>
    <w:p w14:paraId="76EF61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underf0366rst0345r</w:t>
      </w:r>
    </w:p>
    <w:p w14:paraId="5872A9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underfundig</w:t>
      </w:r>
    </w:p>
    <w:p w14:paraId="41CFC2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underfund</w:t>
      </w:r>
    </w:p>
    <w:p w14:paraId="5A6ACB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underg0345ng</w:t>
      </w:r>
    </w:p>
    <w:p w14:paraId="4DFB56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underg0345r</w:t>
      </w:r>
    </w:p>
    <w:p w14:paraId="3E347A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underg0366rande</w:t>
      </w:r>
    </w:p>
    <w:p w14:paraId="7E459B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undergiven</w:t>
      </w:r>
    </w:p>
    <w:p w14:paraId="4F7871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undergr0344ver</w:t>
      </w:r>
    </w:p>
    <w:p w14:paraId="5A9BB9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underground-</w:t>
      </w:r>
    </w:p>
    <w:p w14:paraId="232917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underh0345llande</w:t>
      </w:r>
    </w:p>
    <w:p w14:paraId="7A6A2C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underh0</w:t>
      </w:r>
      <w:r w:rsidRPr="00780F39">
        <w:rPr>
          <w:rFonts w:ascii="宋体" w:eastAsia="宋体" w:hAnsi="宋体" w:cs="宋体" w:hint="eastAsia"/>
          <w:lang w:val="sv-SE"/>
        </w:rPr>
        <w:t>345ller</w:t>
      </w:r>
    </w:p>
    <w:p w14:paraId="563361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567" w:author="Author" w:date="2012-02-26T13:32:00Z" w:name="move318028041"/>
      <w:moveTo w:id="656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underh0345ll</w:t>
        </w:r>
      </w:moveTo>
    </w:p>
    <w:moveToRangeEnd w:id="6567"/>
    <w:p w14:paraId="0C2A23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underh0345llning</w:t>
      </w:r>
    </w:p>
    <w:p w14:paraId="47AA01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underh0345llsbidrag</w:t>
      </w:r>
    </w:p>
    <w:p w14:paraId="600463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underh0345llsskyldighet</w:t>
      </w:r>
    </w:p>
    <w:p w14:paraId="0B0D90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69" w:author="Author" w:date="2012-02-26T13:32:00Z" w:name="move318028041"/>
      <w:moveFrom w:id="6570" w:author="Author" w:date="2012-02-26T13:32:00Z">
        <w:r w:rsidRPr="00673328">
          <w:rPr>
            <w:rFonts w:ascii="宋体" w:eastAsia="宋体" w:hAnsi="宋体" w:cs="宋体" w:hint="eastAsia"/>
          </w:rPr>
          <w:t>underh0345ll</w:t>
        </w:r>
      </w:moveFrom>
    </w:p>
    <w:moveFromRangeEnd w:id="6569"/>
    <w:p w14:paraId="236CB6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underh0366ll</w:t>
      </w:r>
    </w:p>
    <w:p w14:paraId="1CABAE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underhandlar</w:t>
      </w:r>
    </w:p>
    <w:p w14:paraId="013F36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underifr0345n</w:t>
      </w:r>
    </w:p>
    <w:p w14:paraId="7117DA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underjordisk</w:t>
      </w:r>
    </w:p>
    <w:p w14:paraId="3B19BD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underk0344nner</w:t>
      </w:r>
    </w:p>
    <w:p w14:paraId="6582E6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underkant</w:t>
      </w:r>
    </w:p>
    <w:p w14:paraId="69DBAD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underkastar sig</w:t>
      </w:r>
    </w:p>
    <w:p w14:paraId="2B95CF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underkastelse</w:t>
      </w:r>
    </w:p>
    <w:p w14:paraId="2D3413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underkjol</w:t>
      </w:r>
    </w:p>
    <w:p w14:paraId="41CA41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underkl0344der</w:t>
      </w:r>
    </w:p>
    <w:p w14:paraId="0736AC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underkuvar</w:t>
      </w:r>
    </w:p>
    <w:p w14:paraId="5775A9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underl0344ge</w:t>
      </w:r>
    </w:p>
    <w:p w14:paraId="57EBF3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underl0344gg</w:t>
      </w:r>
    </w:p>
    <w:p w14:paraId="11E335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</w:t>
      </w:r>
      <w:r w:rsidRPr="00780F39">
        <w:rPr>
          <w:rFonts w:ascii="宋体" w:eastAsia="宋体" w:hAnsi="宋体" w:cs="宋体" w:hint="eastAsia"/>
          <w:lang w:val="sv-SE"/>
        </w:rPr>
        <w:t>rl0344gsen</w:t>
      </w:r>
    </w:p>
    <w:p w14:paraId="548F55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underl0344ttar</w:t>
      </w:r>
    </w:p>
    <w:p w14:paraId="19D715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underl0345ter</w:t>
      </w:r>
    </w:p>
    <w:p w14:paraId="6B731E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underlag</w:t>
      </w:r>
    </w:p>
    <w:p w14:paraId="3A5C05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underliggande</w:t>
      </w:r>
    </w:p>
    <w:p w14:paraId="773D2C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underlig</w:t>
      </w:r>
    </w:p>
    <w:p w14:paraId="00E444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underliv</w:t>
      </w:r>
    </w:p>
    <w:p w14:paraId="502193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underm0345lig</w:t>
      </w:r>
    </w:p>
    <w:p w14:paraId="33159C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undermedveten</w:t>
      </w:r>
    </w:p>
    <w:p w14:paraId="5F0E70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underminerar</w:t>
      </w:r>
    </w:p>
    <w:p w14:paraId="47FE1F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571" w:author="Author" w:date="2012-02-26T13:32:00Z" w:name="move318028042"/>
      <w:moveTo w:id="657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under</w:t>
        </w:r>
      </w:moveTo>
    </w:p>
    <w:moveToRangeEnd w:id="6571"/>
    <w:p w14:paraId="7B107A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undern0344rd</w:t>
      </w:r>
    </w:p>
    <w:p w14:paraId="424587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undern0344ring</w:t>
      </w:r>
    </w:p>
    <w:p w14:paraId="005950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underordnad</w:t>
      </w:r>
    </w:p>
    <w:p w14:paraId="7D6424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underordnar</w:t>
      </w:r>
    </w:p>
    <w:p w14:paraId="05DC48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underr0344ttar</w:t>
      </w:r>
    </w:p>
    <w:p w14:paraId="6EC75C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underr0344ttelse</w:t>
      </w:r>
    </w:p>
    <w:p w14:paraId="713362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underr0344ttelsetj0344nst</w:t>
      </w:r>
    </w:p>
    <w:p w14:paraId="5B66F7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underr0344tt</w:t>
      </w:r>
    </w:p>
    <w:p w14:paraId="1825C5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</w:t>
      </w:r>
      <w:r w:rsidRPr="00780F39">
        <w:rPr>
          <w:rFonts w:ascii="宋体" w:eastAsia="宋体" w:hAnsi="宋体" w:cs="宋体" w:hint="eastAsia"/>
          <w:lang w:val="sv-SE"/>
        </w:rPr>
        <w:t>rede</w:t>
      </w:r>
    </w:p>
    <w:p w14:paraId="7C0C25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unders0345te</w:t>
      </w:r>
    </w:p>
    <w:p w14:paraId="78FEDB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unders0366ker</w:t>
      </w:r>
    </w:p>
    <w:p w14:paraId="642A30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unders0366kning</w:t>
      </w:r>
    </w:p>
    <w:p w14:paraId="4188D8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undersk0366n</w:t>
      </w:r>
    </w:p>
    <w:p w14:paraId="39E449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underskattar</w:t>
      </w:r>
    </w:p>
    <w:p w14:paraId="05F04D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underskott</w:t>
      </w:r>
    </w:p>
    <w:p w14:paraId="6ECB0C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underskrider</w:t>
      </w:r>
    </w:p>
    <w:p w14:paraId="7EB9E8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underskrift</w:t>
      </w:r>
    </w:p>
    <w:p w14:paraId="3D0D21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underst0366djer</w:t>
      </w:r>
    </w:p>
    <w:p w14:paraId="3BD771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underst0366d</w:t>
      </w:r>
    </w:p>
    <w:p w14:paraId="53393A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understa</w:t>
      </w:r>
    </w:p>
    <w:p w14:paraId="558BF8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understatement</w:t>
      </w:r>
    </w:p>
    <w:p w14:paraId="75B7ED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understiger</w:t>
      </w:r>
    </w:p>
    <w:p w14:paraId="2C188A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573" w:author="Author" w:date="2012-02-26T13:32:00Z" w:name="move318028043"/>
      <w:moveTo w:id="657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underst</w:t>
        </w:r>
      </w:moveTo>
    </w:p>
    <w:moveToRangeEnd w:id="6573"/>
    <w:p w14:paraId="4493B7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understreckare</w:t>
      </w:r>
    </w:p>
    <w:p w14:paraId="71E8BA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understreck</w:t>
      </w:r>
    </w:p>
    <w:p w14:paraId="0834B0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understryker</w:t>
      </w:r>
    </w:p>
    <w:p w14:paraId="685D32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understrykning</w:t>
      </w:r>
    </w:p>
    <w:p w14:paraId="225FAAC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75" w:author="Author" w:date="2012-02-26T13:32:00Z" w:name="move318028043"/>
      <w:moveFrom w:id="6576" w:author="Author" w:date="2012-02-26T13:32:00Z">
        <w:r w:rsidRPr="00673328">
          <w:rPr>
            <w:rFonts w:ascii="宋体" w:eastAsia="宋体" w:hAnsi="宋体" w:cs="宋体" w:hint="eastAsia"/>
          </w:rPr>
          <w:t>underst</w:t>
        </w:r>
      </w:moveFrom>
    </w:p>
    <w:moveFromRangeEnd w:id="6575"/>
    <w:p w14:paraId="5A6CE3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understundom</w:t>
      </w:r>
    </w:p>
    <w:p w14:paraId="4B27EE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77" w:author="Author" w:date="2012-02-26T13:32:00Z" w:name="move318028042"/>
      <w:moveFrom w:id="6578" w:author="Author" w:date="2012-02-26T13:32:00Z">
        <w:r w:rsidRPr="00673328">
          <w:rPr>
            <w:rFonts w:ascii="宋体" w:eastAsia="宋体" w:hAnsi="宋体" w:cs="宋体" w:hint="eastAsia"/>
          </w:rPr>
          <w:t>under</w:t>
        </w:r>
      </w:moveFrom>
    </w:p>
    <w:moveFromRangeEnd w:id="6577"/>
    <w:p w14:paraId="1E6512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</w:t>
      </w:r>
      <w:r w:rsidRPr="00780F39">
        <w:rPr>
          <w:rFonts w:ascii="宋体" w:eastAsia="宋体" w:hAnsi="宋体" w:cs="宋体" w:hint="eastAsia"/>
          <w:lang w:val="sv-SE"/>
        </w:rPr>
        <w:t>tecknar</w:t>
      </w:r>
    </w:p>
    <w:p w14:paraId="267119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undertr0366ja</w:t>
      </w:r>
    </w:p>
    <w:p w14:paraId="5BF366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undertrycker</w:t>
      </w:r>
    </w:p>
    <w:p w14:paraId="23BF90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underutvecklad</w:t>
      </w:r>
    </w:p>
    <w:p w14:paraId="071082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underverk</w:t>
      </w:r>
    </w:p>
    <w:p w14:paraId="1F7B1E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undervisar</w:t>
      </w:r>
    </w:p>
    <w:p w14:paraId="515894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undervisning</w:t>
      </w:r>
    </w:p>
    <w:p w14:paraId="4E582F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undfallande</w:t>
      </w:r>
    </w:p>
    <w:p w14:paraId="28141B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undg0345r</w:t>
      </w:r>
    </w:p>
    <w:p w14:paraId="266C8D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undgick</w:t>
      </w:r>
    </w:p>
    <w:p w14:paraId="2D8F42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undkommer</w:t>
      </w:r>
    </w:p>
    <w:p w14:paraId="6BF624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undran</w:t>
      </w:r>
    </w:p>
    <w:p w14:paraId="5CF373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undrar</w:t>
      </w:r>
    </w:p>
    <w:p w14:paraId="02A053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undre</w:t>
      </w:r>
    </w:p>
    <w:p w14:paraId="5BAA57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unds0344tter</w:t>
      </w:r>
    </w:p>
    <w:p w14:paraId="30FEA3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unds0344ttning</w:t>
      </w:r>
    </w:p>
    <w:p w14:paraId="33C91E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undulat</w:t>
      </w:r>
    </w:p>
    <w:p w14:paraId="459939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undvarar</w:t>
      </w:r>
    </w:p>
    <w:p w14:paraId="22526B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undviker</w:t>
      </w:r>
    </w:p>
    <w:p w14:paraId="4EE406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Unesco</w:t>
      </w:r>
    </w:p>
    <w:p w14:paraId="1CEBD3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ungdomlig</w:t>
      </w:r>
    </w:p>
    <w:p w14:paraId="1E1E92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579" w:author="Author" w:date="2012-02-26T13:32:00Z" w:name="move318028044"/>
      <w:moveTo w:id="65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ungdom</w:t>
        </w:r>
      </w:moveTo>
    </w:p>
    <w:moveToRangeEnd w:id="6579"/>
    <w:p w14:paraId="15E506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ungdomsg0345rd</w:t>
      </w:r>
    </w:p>
    <w:p w14:paraId="0E2F2D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581" w:author="Author" w:date="2012-02-26T13:32:00Z" w:name="move318028045"/>
      <w:moveTo w:id="658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ungdomsv0345rd</w:t>
        </w:r>
      </w:moveTo>
    </w:p>
    <w:moveToRangeEnd w:id="6581"/>
    <w:p w14:paraId="42FC36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ungd</w:t>
      </w:r>
      <w:r w:rsidRPr="00780F39">
        <w:rPr>
          <w:rFonts w:ascii="宋体" w:eastAsia="宋体" w:hAnsi="宋体" w:cs="宋体" w:hint="eastAsia"/>
          <w:lang w:val="sv-SE"/>
        </w:rPr>
        <w:t>omsv0345rdsskola</w:t>
      </w:r>
    </w:p>
    <w:p w14:paraId="560621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83" w:author="Author" w:date="2012-02-26T13:32:00Z" w:name="move318028045"/>
      <w:moveFrom w:id="6584" w:author="Author" w:date="2012-02-26T13:32:00Z">
        <w:r w:rsidRPr="00673328">
          <w:rPr>
            <w:rFonts w:ascii="宋体" w:eastAsia="宋体" w:hAnsi="宋体" w:cs="宋体" w:hint="eastAsia"/>
          </w:rPr>
          <w:t>ungdomsv0345rd</w:t>
        </w:r>
      </w:moveFrom>
    </w:p>
    <w:p w14:paraId="444829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85" w:author="Author" w:date="2012-02-26T13:32:00Z" w:name="move318028044"/>
      <w:moveFromRangeEnd w:id="6583"/>
      <w:moveFrom w:id="6586" w:author="Author" w:date="2012-02-26T13:32:00Z">
        <w:r w:rsidRPr="00673328">
          <w:rPr>
            <w:rFonts w:ascii="宋体" w:eastAsia="宋体" w:hAnsi="宋体" w:cs="宋体" w:hint="eastAsia"/>
          </w:rPr>
          <w:t>ungdom</w:t>
        </w:r>
      </w:moveFrom>
    </w:p>
    <w:moveFromRangeEnd w:id="6585"/>
    <w:p w14:paraId="60D2652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ungef0344rlig</w:t>
      </w:r>
    </w:p>
    <w:p w14:paraId="027F55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ungef0344r</w:t>
      </w:r>
    </w:p>
    <w:p w14:paraId="6A11EB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587" w:author="Author" w:date="2012-02-26T13:32:00Z" w:name="move318028046"/>
      <w:moveTo w:id="6588" w:author="Author" w:date="2012-02-26T13:32:00Z">
        <w:r w:rsidRPr="00673328">
          <w:rPr>
            <w:rFonts w:ascii="宋体" w:eastAsia="宋体" w:hAnsi="宋体" w:cs="宋体" w:hint="eastAsia"/>
          </w:rPr>
          <w:t>unge</w:t>
        </w:r>
      </w:moveTo>
    </w:p>
    <w:moveToRangeEnd w:id="6587"/>
    <w:p w14:paraId="4C93CA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ungersk</w:t>
      </w:r>
    </w:p>
    <w:p w14:paraId="1F717E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89" w:author="Author" w:date="2012-02-26T13:32:00Z" w:name="move318028046"/>
      <w:moveFrom w:id="6590" w:author="Author" w:date="2012-02-26T13:32:00Z">
        <w:r w:rsidRPr="00673328">
          <w:rPr>
            <w:rFonts w:ascii="宋体" w:eastAsia="宋体" w:hAnsi="宋体" w:cs="宋体" w:hint="eastAsia"/>
          </w:rPr>
          <w:t>unge</w:t>
        </w:r>
      </w:moveFrom>
    </w:p>
    <w:moveFromRangeEnd w:id="6589"/>
    <w:p w14:paraId="5CCB4E5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591" w:author="Author" w:date="2012-02-26T13:32:00Z" w:name="move318028047"/>
      <w:moveTo w:id="6592" w:author="Author" w:date="2012-02-26T13:32:00Z">
        <w:r w:rsidRPr="00673328">
          <w:rPr>
            <w:rFonts w:ascii="宋体" w:eastAsia="宋体" w:hAnsi="宋体" w:cs="宋体" w:hint="eastAsia"/>
          </w:rPr>
          <w:t>ungkarl</w:t>
        </w:r>
      </w:moveTo>
    </w:p>
    <w:moveToRangeEnd w:id="6591"/>
    <w:p w14:paraId="7E8A07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ungkarlshotell</w:t>
      </w:r>
    </w:p>
    <w:p w14:paraId="104B98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593" w:author="Author" w:date="2012-02-26T13:32:00Z" w:name="move318028048"/>
      <w:moveTo w:id="6594" w:author="Author" w:date="2012-02-26T13:32:00Z">
        <w:r w:rsidRPr="00673328">
          <w:rPr>
            <w:rFonts w:ascii="宋体" w:eastAsia="宋体" w:hAnsi="宋体" w:cs="宋体" w:hint="eastAsia"/>
          </w:rPr>
          <w:t>ung</w:t>
        </w:r>
      </w:moveTo>
    </w:p>
    <w:p w14:paraId="601B11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95" w:author="Author" w:date="2012-02-26T13:32:00Z" w:name="move318028047"/>
      <w:moveToRangeEnd w:id="6593"/>
      <w:moveFrom w:id="6596" w:author="Author" w:date="2012-02-26T13:32:00Z">
        <w:r w:rsidRPr="00673328">
          <w:rPr>
            <w:rFonts w:ascii="宋体" w:eastAsia="宋体" w:hAnsi="宋体" w:cs="宋体" w:hint="eastAsia"/>
          </w:rPr>
          <w:t>ungkarl</w:t>
        </w:r>
      </w:moveFrom>
    </w:p>
    <w:moveFromRangeEnd w:id="6595"/>
    <w:p w14:paraId="3F28E6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ungrare</w:t>
      </w:r>
    </w:p>
    <w:p w14:paraId="098526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597" w:author="Author" w:date="2012-02-26T13:32:00Z" w:name="move318028048"/>
      <w:moveFrom w:id="6598" w:author="Author" w:date="2012-02-26T13:32:00Z">
        <w:r w:rsidRPr="00673328">
          <w:rPr>
            <w:rFonts w:ascii="宋体" w:eastAsia="宋体" w:hAnsi="宋体" w:cs="宋体" w:hint="eastAsia"/>
          </w:rPr>
          <w:t>ung</w:t>
        </w:r>
      </w:moveFrom>
    </w:p>
    <w:moveFromRangeEnd w:id="6597"/>
    <w:p w14:paraId="1F2E88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uniformerad</w:t>
      </w:r>
    </w:p>
    <w:p w14:paraId="57282E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uniform</w:t>
      </w:r>
    </w:p>
    <w:p w14:paraId="3B7AA1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unik</w:t>
      </w:r>
    </w:p>
    <w:p w14:paraId="6A9484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union</w:t>
      </w:r>
    </w:p>
    <w:p w14:paraId="5EA63A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unison</w:t>
      </w:r>
    </w:p>
    <w:p w14:paraId="2A1677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universalarvinge</w:t>
      </w:r>
    </w:p>
    <w:p w14:paraId="3AF375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universalmedel</w:t>
      </w:r>
    </w:p>
    <w:p w14:paraId="28E2BC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universal-</w:t>
      </w:r>
    </w:p>
    <w:p w14:paraId="1D5DB8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universell</w:t>
      </w:r>
    </w:p>
    <w:p w14:paraId="2F7ADB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universitet</w:t>
      </w:r>
    </w:p>
    <w:p w14:paraId="1735BE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universum</w:t>
      </w:r>
    </w:p>
    <w:p w14:paraId="03CAFD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unken</w:t>
      </w:r>
    </w:p>
    <w:p w14:paraId="1D6572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unnar</w:t>
      </w:r>
    </w:p>
    <w:p w14:paraId="57E4BE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uns</w:t>
      </w:r>
    </w:p>
    <w:p w14:paraId="7D6975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upp0345t</w:t>
      </w:r>
    </w:p>
    <w:p w14:paraId="51D506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upparbetning</w:t>
      </w:r>
    </w:p>
    <w:p w14:paraId="745FB3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uppassare</w:t>
      </w:r>
    </w:p>
    <w:p w14:paraId="167CEF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uppa</w:t>
      </w:r>
      <w:r w:rsidRPr="00780F39">
        <w:rPr>
          <w:rFonts w:ascii="宋体" w:eastAsia="宋体" w:hAnsi="宋体" w:cs="宋体" w:hint="eastAsia"/>
          <w:lang w:val="sv-SE"/>
        </w:rPr>
        <w:t>ssning</w:t>
      </w:r>
    </w:p>
    <w:p w14:paraId="52078F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uppb0344r</w:t>
      </w:r>
    </w:p>
    <w:p w14:paraId="072330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uppb0345dar</w:t>
      </w:r>
    </w:p>
    <w:p w14:paraId="6C014C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uppb0345d</w:t>
      </w:r>
    </w:p>
    <w:p w14:paraId="08D8D4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uppb0366rd</w:t>
      </w:r>
    </w:p>
    <w:p w14:paraId="01548B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uppbackning</w:t>
      </w:r>
    </w:p>
    <w:p w14:paraId="2373A4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uppbjuder</w:t>
      </w:r>
    </w:p>
    <w:p w14:paraId="2682B4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uppbl0345sbar</w:t>
      </w:r>
    </w:p>
    <w:p w14:paraId="7F6119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uppbl0345st</w:t>
      </w:r>
    </w:p>
    <w:p w14:paraId="4B20EC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uppbragt</w:t>
      </w:r>
    </w:p>
    <w:p w14:paraId="490D67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uppbringar</w:t>
      </w:r>
    </w:p>
    <w:p w14:paraId="225B8C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uppbrott</w:t>
      </w:r>
    </w:p>
    <w:p w14:paraId="2D238B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uppburen</w:t>
      </w:r>
    </w:p>
    <w:p w14:paraId="47BAA3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uppbygger</w:t>
      </w:r>
    </w:p>
    <w:p w14:paraId="5E0E72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uppbygglig</w:t>
      </w:r>
    </w:p>
    <w:p w14:paraId="6B4F7D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uppbyggnad</w:t>
      </w:r>
    </w:p>
    <w:p w14:paraId="6387AA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uppdagar</w:t>
      </w:r>
    </w:p>
    <w:p w14:paraId="66B419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uppdaterar</w:t>
      </w:r>
    </w:p>
    <w:p w14:paraId="2655CF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uppdelning</w:t>
      </w:r>
    </w:p>
    <w:p w14:paraId="4518BE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uppdiktad</w:t>
      </w:r>
    </w:p>
    <w:p w14:paraId="615316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uppdrag</w:t>
      </w:r>
    </w:p>
    <w:p w14:paraId="4B8FCF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uppdriven</w:t>
      </w:r>
    </w:p>
    <w:p w14:paraId="671D15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uppeh0344lle</w:t>
      </w:r>
    </w:p>
    <w:p w14:paraId="61C60AB3" w14:textId="5428B314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uppeh0345ller</w:t>
      </w:r>
      <w:del w:id="6599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delText xml:space="preserve"> sig</w:delText>
        </w:r>
      </w:del>
    </w:p>
    <w:p w14:paraId="059560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</w:t>
      </w:r>
      <w:r w:rsidRPr="00780F39">
        <w:rPr>
          <w:rFonts w:ascii="宋体" w:eastAsia="宋体" w:hAnsi="宋体" w:cs="宋体" w:hint="eastAsia"/>
          <w:lang w:val="sv-SE"/>
        </w:rPr>
        <w:t>peh0345ller</w:t>
      </w:r>
      <w:ins w:id="660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 xml:space="preserve"> sig</w:t>
        </w:r>
      </w:ins>
    </w:p>
    <w:p w14:paraId="4EB42D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01" w:author="Author" w:date="2012-02-26T13:32:00Z" w:name="move318028049"/>
      <w:moveTo w:id="660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uppeh0345ll</w:t>
        </w:r>
      </w:moveTo>
    </w:p>
    <w:moveToRangeEnd w:id="6601"/>
    <w:p w14:paraId="71350E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uppeh0345llstillst0345nd</w:t>
      </w:r>
    </w:p>
    <w:p w14:paraId="386ADB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03" w:author="Author" w:date="2012-02-26T13:32:00Z" w:name="move318028049"/>
      <w:moveFrom w:id="6604" w:author="Author" w:date="2012-02-26T13:32:00Z">
        <w:r w:rsidRPr="00673328">
          <w:rPr>
            <w:rFonts w:ascii="宋体" w:eastAsia="宋体" w:hAnsi="宋体" w:cs="宋体" w:hint="eastAsia"/>
          </w:rPr>
          <w:t>uppeh0345ll</w:t>
        </w:r>
      </w:moveFrom>
    </w:p>
    <w:moveFromRangeEnd w:id="6603"/>
    <w:p w14:paraId="1B86B6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uppemot</w:t>
      </w:r>
    </w:p>
    <w:p w14:paraId="1A1FC3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05" w:author="Author" w:date="2012-02-26T13:32:00Z" w:name="move318028050"/>
      <w:moveTo w:id="660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uppe</w:t>
        </w:r>
      </w:moveTo>
    </w:p>
    <w:p w14:paraId="4FACDC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07" w:author="Author" w:date="2012-02-26T13:32:00Z" w:name="move318028051"/>
      <w:moveToRangeEnd w:id="6605"/>
      <w:moveTo w:id="660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uppenbarar</w:t>
        </w:r>
      </w:moveTo>
    </w:p>
    <w:moveToRangeEnd w:id="6607"/>
    <w:p w14:paraId="35A16B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uppenbarar sig</w:t>
      </w:r>
    </w:p>
    <w:p w14:paraId="7660C6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09" w:author="Author" w:date="2012-02-26T13:32:00Z" w:name="move318028051"/>
      <w:moveFrom w:id="6610" w:author="Author" w:date="2012-02-26T13:32:00Z">
        <w:r w:rsidRPr="00673328">
          <w:rPr>
            <w:rFonts w:ascii="宋体" w:eastAsia="宋体" w:hAnsi="宋体" w:cs="宋体" w:hint="eastAsia"/>
          </w:rPr>
          <w:t>uppenbarar</w:t>
        </w:r>
      </w:moveFrom>
    </w:p>
    <w:moveFromRangeEnd w:id="6609"/>
    <w:p w14:paraId="0C9442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uppenbarelse</w:t>
      </w:r>
    </w:p>
    <w:p w14:paraId="2EBFDAB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uppenbarligen</w:t>
      </w:r>
    </w:p>
    <w:p w14:paraId="113568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uppenbar</w:t>
      </w:r>
    </w:p>
    <w:p w14:paraId="79A3508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11" w:author="Author" w:date="2012-02-26T13:32:00Z" w:name="move318028050"/>
      <w:moveFrom w:id="6612" w:author="Author" w:date="2012-02-26T13:32:00Z">
        <w:r w:rsidRPr="00673328">
          <w:rPr>
            <w:rFonts w:ascii="宋体" w:eastAsia="宋体" w:hAnsi="宋体" w:cs="宋体" w:hint="eastAsia"/>
          </w:rPr>
          <w:t>uppe</w:t>
        </w:r>
      </w:moveFrom>
    </w:p>
    <w:moveFromRangeEnd w:id="6611"/>
    <w:p w14:paraId="48F8E8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uppf0366dare</w:t>
      </w:r>
    </w:p>
    <w:p w14:paraId="0FFD4D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uppf0366ljare</w:t>
      </w:r>
    </w:p>
    <w:p w14:paraId="039F55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uppf0366ljning</w:t>
      </w:r>
    </w:p>
    <w:p w14:paraId="12AA30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uppf0366rande</w:t>
      </w:r>
    </w:p>
    <w:p w14:paraId="260BA3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13" w:author="Author" w:date="2012-02-26T13:32:00Z" w:name="move318028052"/>
      <w:moveTo w:id="661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uppf0366r</w:t>
        </w:r>
      </w:moveTo>
    </w:p>
    <w:moveToRangeEnd w:id="6613"/>
    <w:p w14:paraId="2782F80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uppf0366rsbacke</w:t>
      </w:r>
    </w:p>
    <w:p w14:paraId="667262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uppf0366r sig</w:t>
      </w:r>
    </w:p>
    <w:p w14:paraId="0954666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15" w:author="Author" w:date="2012-02-26T13:32:00Z" w:name="move318028052"/>
      <w:moveFrom w:id="6616" w:author="Author" w:date="2012-02-26T13:32:00Z">
        <w:r w:rsidRPr="00673328">
          <w:rPr>
            <w:rFonts w:ascii="宋体" w:eastAsia="宋体" w:hAnsi="宋体" w:cs="宋体" w:hint="eastAsia"/>
          </w:rPr>
          <w:t>uppf0366r</w:t>
        </w:r>
      </w:moveFrom>
    </w:p>
    <w:moveFromRangeEnd w:id="6615"/>
    <w:p w14:paraId="4D27DB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uppfann</w:t>
      </w:r>
    </w:p>
    <w:p w14:paraId="0D13C4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uppfart</w:t>
      </w:r>
    </w:p>
    <w:p w14:paraId="4A6271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uppfattar</w:t>
      </w:r>
    </w:p>
    <w:p w14:paraId="3D9D53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uppfat</w:t>
      </w:r>
      <w:r w:rsidRPr="00780F39">
        <w:rPr>
          <w:rFonts w:ascii="宋体" w:eastAsia="宋体" w:hAnsi="宋体" w:cs="宋体" w:hint="eastAsia"/>
          <w:lang w:val="sv-SE"/>
        </w:rPr>
        <w:t>tning</w:t>
      </w:r>
    </w:p>
    <w:p w14:paraId="579807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uppfinner</w:t>
      </w:r>
    </w:p>
    <w:p w14:paraId="7E5CCD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uppfinning</w:t>
      </w:r>
    </w:p>
    <w:p w14:paraId="493AAD2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uppfostran</w:t>
      </w:r>
    </w:p>
    <w:p w14:paraId="6B124F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uppfostrar</w:t>
      </w:r>
    </w:p>
    <w:p w14:paraId="38740A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uppfostringsmetod</w:t>
      </w:r>
    </w:p>
    <w:p w14:paraId="56D011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uppfriskande</w:t>
      </w:r>
    </w:p>
    <w:p w14:paraId="0730B5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uppfunnit</w:t>
      </w:r>
    </w:p>
    <w:p w14:paraId="72AF15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uppfyllelse</w:t>
      </w:r>
    </w:p>
    <w:p w14:paraId="41D356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uppfyller</w:t>
      </w:r>
    </w:p>
    <w:p w14:paraId="63BA4F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uppg0345ng</w:t>
      </w:r>
    </w:p>
    <w:p w14:paraId="7D949B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uppg0345r</w:t>
      </w:r>
    </w:p>
    <w:p w14:paraId="4914EB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uppg0366relse</w:t>
      </w:r>
    </w:p>
    <w:p w14:paraId="429779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uppger</w:t>
      </w:r>
    </w:p>
    <w:p w14:paraId="48174E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uppgift</w:t>
      </w:r>
    </w:p>
    <w:p w14:paraId="412F73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uppgiven</w:t>
      </w:r>
    </w:p>
    <w:p w14:paraId="5460F5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uppgjord</w:t>
      </w:r>
    </w:p>
    <w:p w14:paraId="26C895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upph0344llning</w:t>
      </w:r>
    </w:p>
    <w:p w14:paraId="781F96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upph0344ver</w:t>
      </w:r>
    </w:p>
    <w:p w14:paraId="6EE436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upph0366jd</w:t>
      </w:r>
    </w:p>
    <w:p w14:paraId="43F87F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upph0366jer</w:t>
      </w:r>
    </w:p>
    <w:p w14:paraId="2F2E38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upph0366r</w:t>
      </w:r>
    </w:p>
    <w:p w14:paraId="1B37F5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upphetsar</w:t>
      </w:r>
    </w:p>
    <w:p w14:paraId="4CC108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upphit</w:t>
      </w:r>
      <w:r w:rsidRPr="00780F39">
        <w:rPr>
          <w:rFonts w:ascii="宋体" w:eastAsia="宋体" w:hAnsi="宋体" w:cs="宋体" w:hint="eastAsia"/>
          <w:lang w:val="sv-SE"/>
        </w:rPr>
        <w:t>tad</w:t>
      </w:r>
    </w:p>
    <w:p w14:paraId="2462B9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upphittare</w:t>
      </w:r>
    </w:p>
    <w:p w14:paraId="7A80B9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17" w:author="Author" w:date="2012-02-26T13:32:00Z" w:name="move318028053"/>
      <w:moveTo w:id="661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upphov</w:t>
        </w:r>
      </w:moveTo>
    </w:p>
    <w:moveToRangeEnd w:id="6617"/>
    <w:p w14:paraId="3756BD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upphovsr0344tt</w:t>
      </w:r>
    </w:p>
    <w:p w14:paraId="05E9CC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19" w:author="Author" w:date="2012-02-26T13:32:00Z" w:name="move318028053"/>
      <w:moveFrom w:id="6620" w:author="Author" w:date="2012-02-26T13:32:00Z">
        <w:r w:rsidRPr="00673328">
          <w:rPr>
            <w:rFonts w:ascii="宋体" w:eastAsia="宋体" w:hAnsi="宋体" w:cs="宋体" w:hint="eastAsia"/>
          </w:rPr>
          <w:t>upphov</w:t>
        </w:r>
      </w:moveFrom>
    </w:p>
    <w:moveFromRangeEnd w:id="6619"/>
    <w:p w14:paraId="15C2F3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uppifr0345n</w:t>
      </w:r>
    </w:p>
    <w:p w14:paraId="731064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uppiggande</w:t>
      </w:r>
    </w:p>
    <w:p w14:paraId="56DF14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uppjagad</w:t>
      </w:r>
    </w:p>
    <w:p w14:paraId="4712B4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uppk0344ftig</w:t>
      </w:r>
    </w:p>
    <w:p w14:paraId="339661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uppk0366rning</w:t>
      </w:r>
    </w:p>
    <w:p w14:paraId="2B3139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uppkallar</w:t>
      </w:r>
    </w:p>
    <w:p w14:paraId="1A7D7D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uppkomling</w:t>
      </w:r>
    </w:p>
    <w:p w14:paraId="5B53F6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uppkommer</w:t>
      </w:r>
    </w:p>
    <w:p w14:paraId="3F299E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uppkomst</w:t>
      </w:r>
    </w:p>
    <w:p w14:paraId="3AAE07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uppl0344ggning</w:t>
      </w:r>
    </w:p>
    <w:p w14:paraId="4159AA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uppl0344sare</w:t>
      </w:r>
    </w:p>
    <w:p w14:paraId="27F282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uppl0345ter</w:t>
      </w:r>
    </w:p>
    <w:p w14:paraId="1D91D1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uppl0366ser</w:t>
      </w:r>
    </w:p>
    <w:p w14:paraId="7E16C8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21" w:author="Author" w:date="2012-02-26T13:32:00Z" w:name="move318028054"/>
      <w:moveTo w:id="662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uppl0366sning</w:t>
        </w:r>
      </w:moveTo>
    </w:p>
    <w:moveToRangeEnd w:id="6621"/>
    <w:p w14:paraId="4B0EB8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uppl0366sningstillst0345nd</w:t>
      </w:r>
    </w:p>
    <w:p w14:paraId="755AC61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23" w:author="Author" w:date="2012-02-26T13:32:00Z" w:name="move318028054"/>
      <w:moveFrom w:id="6624" w:author="Author" w:date="2012-02-26T13:32:00Z">
        <w:r w:rsidRPr="00673328">
          <w:rPr>
            <w:rFonts w:ascii="宋体" w:eastAsia="宋体" w:hAnsi="宋体" w:cs="宋体" w:hint="eastAsia"/>
          </w:rPr>
          <w:t>uppl0366sning</w:t>
        </w:r>
      </w:moveFrom>
    </w:p>
    <w:moveFromRangeEnd w:id="6623"/>
    <w:p w14:paraId="0ED6EB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uppladdning</w:t>
      </w:r>
    </w:p>
    <w:p w14:paraId="66117E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upplaga</w:t>
      </w:r>
    </w:p>
    <w:p w14:paraId="482426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upplagd</w:t>
      </w:r>
    </w:p>
    <w:p w14:paraId="2DDA56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upplag</w:t>
      </w:r>
    </w:p>
    <w:p w14:paraId="2C2353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Uppland</w:t>
      </w:r>
    </w:p>
    <w:p w14:paraId="623944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upplevelse</w:t>
      </w:r>
    </w:p>
    <w:p w14:paraId="4A08939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upplever</w:t>
      </w:r>
    </w:p>
    <w:p w14:paraId="461300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upplivar</w:t>
      </w:r>
    </w:p>
    <w:p w14:paraId="61F566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upplopp</w:t>
      </w:r>
    </w:p>
    <w:p w14:paraId="1E7BB1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uppluckrad</w:t>
      </w:r>
    </w:p>
    <w:p w14:paraId="0A4F96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upplupen</w:t>
      </w:r>
    </w:p>
    <w:p w14:paraId="2A41E7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upplyftande</w:t>
      </w:r>
    </w:p>
    <w:p w14:paraId="3D5977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upplyser</w:t>
      </w:r>
    </w:p>
    <w:p w14:paraId="2C59B1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25" w:author="Author" w:date="2012-02-26T13:32:00Z" w:name="move318028055"/>
      <w:moveTo w:id="662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upplysning</w:t>
        </w:r>
      </w:moveTo>
    </w:p>
    <w:moveToRangeEnd w:id="6625"/>
    <w:p w14:paraId="07EF30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upplysningsvis</w:t>
      </w:r>
    </w:p>
    <w:p w14:paraId="366F8A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27" w:author="Author" w:date="2012-02-26T13:32:00Z" w:name="move318028055"/>
      <w:moveFrom w:id="6628" w:author="Author" w:date="2012-02-26T13:32:00Z">
        <w:r w:rsidRPr="00673328">
          <w:rPr>
            <w:rFonts w:ascii="宋体" w:eastAsia="宋体" w:hAnsi="宋体" w:cs="宋体" w:hint="eastAsia"/>
          </w:rPr>
          <w:t>upplysning</w:t>
        </w:r>
      </w:moveFrom>
    </w:p>
    <w:moveFromRangeEnd w:id="6627"/>
    <w:p w14:paraId="7E3271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upplyst</w:t>
      </w:r>
    </w:p>
    <w:p w14:paraId="7038B5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uppm0344rksamhet</w:t>
      </w:r>
    </w:p>
    <w:p w14:paraId="4A89A2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uppm0344rksammad</w:t>
      </w:r>
    </w:p>
    <w:p w14:paraId="1D284D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uppm0344rksammar</w:t>
      </w:r>
    </w:p>
    <w:p w14:paraId="2E32A3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uppm0344rksam</w:t>
      </w:r>
    </w:p>
    <w:p w14:paraId="67BF40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uppmanar</w:t>
      </w:r>
    </w:p>
    <w:p w14:paraId="2F082E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uppmaning</w:t>
      </w:r>
    </w:p>
    <w:p w14:paraId="67E321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uppmjukning</w:t>
      </w:r>
    </w:p>
    <w:p w14:paraId="0F9078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29" w:author="Author" w:date="2012-02-26T13:32:00Z" w:name="move318028056"/>
      <w:moveTo w:id="663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upp</w:t>
        </w:r>
      </w:moveTo>
    </w:p>
    <w:moveToRangeEnd w:id="6629"/>
    <w:p w14:paraId="346570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uppmuntrar</w:t>
      </w:r>
    </w:p>
    <w:p w14:paraId="32A568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uppn0345r</w:t>
      </w:r>
    </w:p>
    <w:p w14:paraId="0EA4E6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uppnosi</w:t>
      </w:r>
      <w:r w:rsidRPr="00780F39">
        <w:rPr>
          <w:rFonts w:ascii="宋体" w:eastAsia="宋体" w:hAnsi="宋体" w:cs="宋体" w:hint="eastAsia"/>
          <w:lang w:val="sv-SE"/>
        </w:rPr>
        <w:t>g</w:t>
      </w:r>
    </w:p>
    <w:p w14:paraId="673B38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uppochnerv0344nd</w:t>
      </w:r>
    </w:p>
    <w:p w14:paraId="65E17E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uppoffrar sig</w:t>
      </w:r>
    </w:p>
    <w:p w14:paraId="16B9D8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uppoffring</w:t>
      </w:r>
    </w:p>
    <w:p w14:paraId="72C020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uppr0344kning</w:t>
      </w:r>
    </w:p>
    <w:p w14:paraId="4FA990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uppr0344ttar</w:t>
      </w:r>
    </w:p>
    <w:p w14:paraId="37201F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uppr0344ttelse</w:t>
      </w:r>
    </w:p>
    <w:p w14:paraId="6671DF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uppr0344tth0345ller</w:t>
      </w:r>
    </w:p>
    <w:p w14:paraId="39A4C3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uppr0344tt</w:t>
      </w:r>
    </w:p>
    <w:p w14:paraId="00F565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uppr0366rande</w:t>
      </w:r>
    </w:p>
    <w:p w14:paraId="614E47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uppr0366rd</w:t>
      </w:r>
    </w:p>
    <w:p w14:paraId="131618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uppr0366r</w:t>
      </w:r>
    </w:p>
    <w:p w14:paraId="51B7DD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upprensning</w:t>
      </w:r>
    </w:p>
    <w:p w14:paraId="15C28E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upprepar</w:t>
      </w:r>
    </w:p>
    <w:p w14:paraId="63E855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upprepning</w:t>
      </w:r>
    </w:p>
    <w:p w14:paraId="632D49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uppriktig</w:t>
      </w:r>
    </w:p>
    <w:p w14:paraId="5B6ECB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upprinnelse</w:t>
      </w:r>
    </w:p>
    <w:p w14:paraId="447768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uppriven</w:t>
      </w:r>
    </w:p>
    <w:p w14:paraId="33E48D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upprop</w:t>
      </w:r>
    </w:p>
    <w:p w14:paraId="6204B5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uppror</w:t>
      </w:r>
    </w:p>
    <w:p w14:paraId="69B947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upprustning</w:t>
      </w:r>
    </w:p>
    <w:p w14:paraId="03E846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uppryckning</w:t>
      </w:r>
    </w:p>
    <w:p w14:paraId="00D213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</w:t>
      </w:r>
      <w:r w:rsidRPr="00780F39">
        <w:rPr>
          <w:rFonts w:ascii="宋体" w:eastAsia="宋体" w:hAnsi="宋体" w:cs="宋体" w:hint="eastAsia"/>
          <w:lang w:val="sv-SE"/>
        </w:rPr>
        <w:t>rymd</w:t>
      </w:r>
    </w:p>
    <w:p w14:paraId="1652CE6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631" w:author="Author" w:date="2012-02-26T13:32:00Z" w:name="move318028057"/>
      <w:moveTo w:id="6632" w:author="Author" w:date="2012-02-26T13:32:00Z">
        <w:r w:rsidRPr="00673328">
          <w:rPr>
            <w:rFonts w:ascii="宋体" w:eastAsia="宋体" w:hAnsi="宋体" w:cs="宋体" w:hint="eastAsia"/>
          </w:rPr>
          <w:t>upps0344gning</w:t>
        </w:r>
      </w:moveTo>
    </w:p>
    <w:moveToRangeEnd w:id="6631"/>
    <w:p w14:paraId="01C509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upps0344gningstid</w:t>
      </w:r>
    </w:p>
    <w:p w14:paraId="70201D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33" w:author="Author" w:date="2012-02-26T13:32:00Z" w:name="move318028057"/>
      <w:moveFrom w:id="6634" w:author="Author" w:date="2012-02-26T13:32:00Z">
        <w:r w:rsidRPr="00673328">
          <w:rPr>
            <w:rFonts w:ascii="宋体" w:eastAsia="宋体" w:hAnsi="宋体" w:cs="宋体" w:hint="eastAsia"/>
          </w:rPr>
          <w:t>upps0344gning</w:t>
        </w:r>
      </w:moveFrom>
    </w:p>
    <w:moveFromRangeEnd w:id="6633"/>
    <w:p w14:paraId="7F0889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upps0344ttning</w:t>
      </w:r>
    </w:p>
    <w:p w14:paraId="059AAF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upps0345t</w:t>
      </w:r>
    </w:p>
    <w:p w14:paraId="1A51D2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upps0366ker</w:t>
      </w:r>
    </w:p>
    <w:p w14:paraId="4FF4B0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uppsagd</w:t>
      </w:r>
    </w:p>
    <w:p w14:paraId="792B39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uppsats</w:t>
      </w:r>
    </w:p>
    <w:p w14:paraId="0A5B6D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uppsatt</w:t>
      </w:r>
    </w:p>
    <w:p w14:paraId="70729D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uppseende</w:t>
      </w:r>
    </w:p>
    <w:p w14:paraId="781130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uppseendev0344ckande</w:t>
      </w:r>
    </w:p>
    <w:p w14:paraId="467632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uppsikt</w:t>
      </w:r>
    </w:p>
    <w:p w14:paraId="3F8A3A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uppsj0366</w:t>
      </w:r>
    </w:p>
    <w:p w14:paraId="34E3CD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uppsk0344rrad</w:t>
      </w:r>
    </w:p>
    <w:p w14:paraId="225F55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uppskakad</w:t>
      </w:r>
    </w:p>
    <w:p w14:paraId="3E4D27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uppskakande</w:t>
      </w:r>
    </w:p>
    <w:p w14:paraId="30E240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uppskattar</w:t>
      </w:r>
    </w:p>
    <w:p w14:paraId="72E0AE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35" w:author="Author" w:date="2012-02-26T13:32:00Z" w:name="move318028058"/>
      <w:moveTo w:id="663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uppskattning</w:t>
        </w:r>
      </w:moveTo>
    </w:p>
    <w:moveToRangeEnd w:id="6635"/>
    <w:p w14:paraId="309A8EC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uppskattningsvis</w:t>
      </w:r>
    </w:p>
    <w:p w14:paraId="1B186D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37" w:author="Author" w:date="2012-02-26T13:32:00Z" w:name="move318028058"/>
      <w:moveFrom w:id="6638" w:author="Author" w:date="2012-02-26T13:32:00Z">
        <w:r w:rsidRPr="00673328">
          <w:rPr>
            <w:rFonts w:ascii="宋体" w:eastAsia="宋体" w:hAnsi="宋体" w:cs="宋体" w:hint="eastAsia"/>
          </w:rPr>
          <w:t>uppskattning</w:t>
        </w:r>
      </w:moveFrom>
    </w:p>
    <w:moveFromRangeEnd w:id="6637"/>
    <w:p w14:paraId="346501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uppskjuter</w:t>
      </w:r>
    </w:p>
    <w:p w14:paraId="21F759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uppskov</w:t>
      </w:r>
    </w:p>
    <w:p w14:paraId="293A00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uppskruvad</w:t>
      </w:r>
    </w:p>
    <w:p w14:paraId="312B3C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39" w:author="Author" w:date="2012-02-26T13:32:00Z" w:name="move318028059"/>
      <w:moveTo w:id="664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up</w:t>
        </w:r>
        <w:r w:rsidRPr="00780F39">
          <w:rPr>
            <w:rFonts w:ascii="宋体" w:eastAsia="宋体" w:hAnsi="宋体" w:cs="宋体" w:hint="eastAsia"/>
            <w:lang w:val="sv-SE"/>
          </w:rPr>
          <w:t>pslag</w:t>
        </w:r>
      </w:moveTo>
    </w:p>
    <w:moveToRangeEnd w:id="6639"/>
    <w:p w14:paraId="62AE9E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uppslagsbok</w:t>
      </w:r>
    </w:p>
    <w:p w14:paraId="6011A5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uppslagsord</w:t>
      </w:r>
    </w:p>
    <w:p w14:paraId="2008280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uppslagsverk</w:t>
      </w:r>
    </w:p>
    <w:p w14:paraId="1325E6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41" w:author="Author" w:date="2012-02-26T13:32:00Z" w:name="move318028059"/>
      <w:moveFrom w:id="6642" w:author="Author" w:date="2012-02-26T13:32:00Z">
        <w:r w:rsidRPr="00673328">
          <w:rPr>
            <w:rFonts w:ascii="宋体" w:eastAsia="宋体" w:hAnsi="宋体" w:cs="宋体" w:hint="eastAsia"/>
          </w:rPr>
          <w:t>up</w:t>
        </w:r>
        <w:r w:rsidRPr="00673328">
          <w:rPr>
            <w:rFonts w:ascii="宋体" w:eastAsia="宋体" w:hAnsi="宋体" w:cs="宋体" w:hint="eastAsia"/>
          </w:rPr>
          <w:t>pslag</w:t>
        </w:r>
      </w:moveFrom>
    </w:p>
    <w:moveFromRangeEnd w:id="6641"/>
    <w:p w14:paraId="73F545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uppslitande</w:t>
      </w:r>
    </w:p>
    <w:p w14:paraId="2383A3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uppslukad</w:t>
      </w:r>
    </w:p>
    <w:p w14:paraId="0C22C5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uppsluppen</w:t>
      </w:r>
    </w:p>
    <w:p w14:paraId="2D018A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uppslutning</w:t>
      </w:r>
    </w:p>
    <w:p w14:paraId="2F24F6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uppspelt</w:t>
      </w:r>
    </w:p>
    <w:p w14:paraId="380FD1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uppst0344llning</w:t>
      </w:r>
    </w:p>
    <w:p w14:paraId="51F643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uppst0345ndelse</w:t>
      </w:r>
    </w:p>
    <w:p w14:paraId="6F7EBE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uppst0345r</w:t>
      </w:r>
    </w:p>
    <w:p w14:paraId="6C565C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uppst0366tning</w:t>
      </w:r>
    </w:p>
    <w:p w14:paraId="483972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uppstod</w:t>
      </w:r>
    </w:p>
    <w:p w14:paraId="5EE3F16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uppstudsig</w:t>
      </w:r>
    </w:p>
    <w:p w14:paraId="69B1FE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uppsving</w:t>
      </w:r>
    </w:p>
    <w:p w14:paraId="3007EF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43" w:author="Author" w:date="2012-02-26T13:32:00Z" w:name="move318028056"/>
      <w:moveFrom w:id="6644" w:author="Author" w:date="2012-02-26T13:32:00Z">
        <w:r w:rsidRPr="00673328">
          <w:rPr>
            <w:rFonts w:ascii="宋体" w:eastAsia="宋体" w:hAnsi="宋体" w:cs="宋体" w:hint="eastAsia"/>
          </w:rPr>
          <w:t>upp</w:t>
        </w:r>
      </w:moveFrom>
    </w:p>
    <w:moveFromRangeEnd w:id="6643"/>
    <w:p w14:paraId="6C8C93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uppsyn</w:t>
      </w:r>
    </w:p>
    <w:p w14:paraId="680915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uppt0344cker</w:t>
      </w:r>
    </w:p>
    <w:p w14:paraId="3F974D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uppt0344ckt</w:t>
      </w:r>
    </w:p>
    <w:p w14:paraId="2A8A6E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uppt0344nklig</w:t>
      </w:r>
    </w:p>
    <w:p w14:paraId="1BBB7A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uppt0345g</w:t>
      </w:r>
    </w:p>
    <w:p w14:paraId="025F38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upptagen</w:t>
      </w:r>
    </w:p>
    <w:p w14:paraId="19FB59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upptagni</w:t>
      </w:r>
      <w:r w:rsidRPr="00780F39">
        <w:rPr>
          <w:rFonts w:ascii="宋体" w:eastAsia="宋体" w:hAnsi="宋体" w:cs="宋体" w:hint="eastAsia"/>
          <w:lang w:val="sv-SE"/>
        </w:rPr>
        <w:t>ngsomr0345de</w:t>
      </w:r>
    </w:p>
    <w:p w14:paraId="5AA0FD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upptakt</w:t>
      </w:r>
    </w:p>
    <w:p w14:paraId="6D2B680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upptar</w:t>
      </w:r>
    </w:p>
    <w:p w14:paraId="3543C1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upptecknar</w:t>
      </w:r>
    </w:p>
    <w:p w14:paraId="0363DC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upptill</w:t>
      </w:r>
    </w:p>
    <w:p w14:paraId="290D90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upptr0344dande</w:t>
      </w:r>
    </w:p>
    <w:p w14:paraId="086205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645" w:author="Author" w:date="2012-02-26T13:32:00Z" w:name="move318028060"/>
      <w:moveTo w:id="6646" w:author="Author" w:date="2012-02-26T13:32:00Z">
        <w:r w:rsidRPr="00673328">
          <w:rPr>
            <w:rFonts w:ascii="宋体" w:eastAsia="宋体" w:hAnsi="宋体" w:cs="宋体" w:hint="eastAsia"/>
          </w:rPr>
          <w:t>upptr0344de</w:t>
        </w:r>
      </w:moveTo>
    </w:p>
    <w:moveToRangeEnd w:id="6645"/>
    <w:p w14:paraId="338B9D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upptr0344der</w:t>
      </w:r>
    </w:p>
    <w:p w14:paraId="3B8658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47" w:author="Author" w:date="2012-02-26T13:32:00Z" w:name="move318028060"/>
      <w:moveFrom w:id="6648" w:author="Author" w:date="2012-02-26T13:32:00Z">
        <w:r w:rsidRPr="00673328">
          <w:rPr>
            <w:rFonts w:ascii="宋体" w:eastAsia="宋体" w:hAnsi="宋体" w:cs="宋体" w:hint="eastAsia"/>
          </w:rPr>
          <w:t>upptr0344de</w:t>
        </w:r>
      </w:moveFrom>
    </w:p>
    <w:moveFromRangeEnd w:id="6647"/>
    <w:p w14:paraId="0E33E5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upptrappning</w:t>
      </w:r>
    </w:p>
    <w:p w14:paraId="77FA29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uppv0344ger</w:t>
      </w:r>
    </w:p>
    <w:p w14:paraId="5325D7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uppv0344rmning</w:t>
      </w:r>
    </w:p>
    <w:p w14:paraId="6DBEF6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uppv0344xt</w:t>
      </w:r>
    </w:p>
    <w:p w14:paraId="520A61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uppvaknande</w:t>
      </w:r>
    </w:p>
    <w:p w14:paraId="735ABB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uppvaktar</w:t>
      </w:r>
    </w:p>
    <w:p w14:paraId="7AE93B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uppviglar</w:t>
      </w:r>
    </w:p>
    <w:p w14:paraId="60A568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uppvisar</w:t>
      </w:r>
    </w:p>
    <w:p w14:paraId="44AE66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uppvisning</w:t>
      </w:r>
    </w:p>
    <w:p w14:paraId="71AF92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uran</w:t>
      </w:r>
    </w:p>
    <w:p w14:paraId="778F45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urartar</w:t>
      </w:r>
    </w:p>
    <w:p w14:paraId="4E6AAE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urbanisering</w:t>
      </w:r>
    </w:p>
    <w:p w14:paraId="6DAD6F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urberg</w:t>
      </w:r>
    </w:p>
    <w:p w14:paraId="3191DB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urbl0345st</w:t>
      </w:r>
    </w:p>
    <w:p w14:paraId="43A5EF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urblekt</w:t>
      </w:r>
    </w:p>
    <w:p w14:paraId="4FD9C9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urholkar</w:t>
      </w:r>
    </w:p>
    <w:p w14:paraId="7113B7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urinb</w:t>
      </w:r>
      <w:r w:rsidRPr="00780F39">
        <w:rPr>
          <w:rFonts w:ascii="宋体" w:eastAsia="宋体" w:hAnsi="宋体" w:cs="宋体" w:hint="eastAsia"/>
          <w:lang w:val="sv-SE"/>
        </w:rPr>
        <w:t>l0345sa</w:t>
      </w:r>
    </w:p>
    <w:p w14:paraId="1C83A7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urinerar</w:t>
      </w:r>
    </w:p>
    <w:p w14:paraId="01C5B5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49" w:author="Author" w:date="2012-02-26T13:32:00Z" w:name="move318028061"/>
      <w:moveTo w:id="665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urin</w:t>
        </w:r>
      </w:moveTo>
    </w:p>
    <w:moveToRangeEnd w:id="6649"/>
    <w:p w14:paraId="18DD4F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urinprov</w:t>
      </w:r>
    </w:p>
    <w:p w14:paraId="2C084F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51" w:author="Author" w:date="2012-02-26T13:32:00Z" w:name="move318028061"/>
      <w:moveFrom w:id="6652" w:author="Author" w:date="2012-02-26T13:32:00Z">
        <w:r w:rsidRPr="00673328">
          <w:rPr>
            <w:rFonts w:ascii="宋体" w:eastAsia="宋体" w:hAnsi="宋体" w:cs="宋体" w:hint="eastAsia"/>
          </w:rPr>
          <w:t>urin</w:t>
        </w:r>
      </w:moveFrom>
    </w:p>
    <w:moveFromRangeEnd w:id="6651"/>
    <w:p w14:paraId="7D3223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urinv0344gsinfektion</w:t>
      </w:r>
    </w:p>
    <w:p w14:paraId="077858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urklipp</w:t>
      </w:r>
    </w:p>
    <w:p w14:paraId="2EDCCE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urkund</w:t>
      </w:r>
    </w:p>
    <w:p w14:paraId="67D8EE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urladdning</w:t>
      </w:r>
    </w:p>
    <w:p w14:paraId="0842D6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urlakad</w:t>
      </w:r>
    </w:p>
    <w:p w14:paraId="073588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urmakare</w:t>
      </w:r>
    </w:p>
    <w:p w14:paraId="2BC9112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urmakeri</w:t>
      </w:r>
    </w:p>
    <w:p w14:paraId="5BA45A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urminnes</w:t>
      </w:r>
    </w:p>
    <w:p w14:paraId="4B332C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urmodig</w:t>
      </w:r>
    </w:p>
    <w:p w14:paraId="053135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53" w:author="Author" w:date="2012-02-26T13:32:00Z" w:name="move318028062"/>
      <w:moveTo w:id="665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ur-</w:t>
        </w:r>
      </w:moveTo>
    </w:p>
    <w:p w14:paraId="4BD0C50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6655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ur</w:t>
        </w:r>
      </w:moveTo>
    </w:p>
    <w:moveToRangeEnd w:id="6653"/>
    <w:p w14:paraId="232274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urna</w:t>
      </w:r>
    </w:p>
    <w:p w14:paraId="7BE7DA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urringar</w:t>
      </w:r>
    </w:p>
    <w:p w14:paraId="08B92E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urs0344ktar</w:t>
      </w:r>
    </w:p>
    <w:p w14:paraId="432BF4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urs0344kt</w:t>
      </w:r>
    </w:p>
    <w:p w14:paraId="0859ED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ursinne</w:t>
      </w:r>
    </w:p>
    <w:p w14:paraId="7CF184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ursinnig</w:t>
      </w:r>
    </w:p>
    <w:p w14:paraId="5878FB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urskiljer</w:t>
      </w:r>
    </w:p>
    <w:p w14:paraId="346020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urskillning</w:t>
      </w:r>
    </w:p>
    <w:p w14:paraId="66D7C0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urskog</w:t>
      </w:r>
    </w:p>
    <w:p w14:paraId="7E0A62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urskuldar sig</w:t>
      </w:r>
    </w:p>
    <w:p w14:paraId="6F806F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ursp0345ring</w:t>
      </w:r>
    </w:p>
    <w:p w14:paraId="2D4F48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ursprungligen</w:t>
      </w:r>
    </w:p>
    <w:p w14:paraId="55A1DA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urspr</w:t>
      </w:r>
      <w:r w:rsidRPr="00780F39">
        <w:rPr>
          <w:rFonts w:ascii="宋体" w:eastAsia="宋体" w:hAnsi="宋体" w:cs="宋体" w:hint="eastAsia"/>
          <w:lang w:val="sv-SE"/>
        </w:rPr>
        <w:t>unglig</w:t>
      </w:r>
    </w:p>
    <w:p w14:paraId="3D49FE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ursprung</w:t>
      </w:r>
    </w:p>
    <w:p w14:paraId="55D4B0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56" w:author="Author" w:date="2012-02-26T13:32:00Z" w:name="move318028062"/>
      <w:moveFrom w:id="6657" w:author="Author" w:date="2012-02-26T13:32:00Z">
        <w:r w:rsidRPr="00673328">
          <w:rPr>
            <w:rFonts w:ascii="宋体" w:eastAsia="宋体" w:hAnsi="宋体" w:cs="宋体" w:hint="eastAsia"/>
          </w:rPr>
          <w:t>ur-</w:t>
        </w:r>
      </w:moveFrom>
    </w:p>
    <w:p w14:paraId="5B85DF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6658" w:author="Author" w:date="2012-02-26T13:32:00Z">
        <w:r w:rsidRPr="00673328">
          <w:rPr>
            <w:rFonts w:ascii="宋体" w:eastAsia="宋体" w:hAnsi="宋体" w:cs="宋体" w:hint="eastAsia"/>
          </w:rPr>
          <w:t>ur</w:t>
        </w:r>
      </w:moveFrom>
    </w:p>
    <w:moveFromRangeEnd w:id="6656"/>
    <w:p w14:paraId="5AA541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urtid</w:t>
      </w:r>
    </w:p>
    <w:p w14:paraId="10D164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urusel</w:t>
      </w:r>
    </w:p>
    <w:p w14:paraId="4C1C2D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urval</w:t>
      </w:r>
    </w:p>
    <w:p w14:paraId="70150C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urvattnad</w:t>
      </w:r>
    </w:p>
    <w:p w14:paraId="72898E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usch</w:t>
      </w:r>
    </w:p>
    <w:p w14:paraId="222BCE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usel</w:t>
      </w:r>
    </w:p>
    <w:p w14:paraId="058C28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u-sv0344ng</w:t>
      </w:r>
    </w:p>
    <w:p w14:paraId="6D0912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59" w:author="Author" w:date="2012-02-26T13:32:00Z" w:name="move318028063"/>
      <w:moveTo w:id="666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ut0345t</w:t>
        </w:r>
      </w:moveTo>
    </w:p>
    <w:moveToRangeEnd w:id="6659"/>
    <w:p w14:paraId="1004C1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ut0345triktad</w:t>
      </w:r>
    </w:p>
    <w:p w14:paraId="39DA0A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61" w:author="Author" w:date="2012-02-26T13:32:00Z" w:name="move318028063"/>
      <w:moveFrom w:id="6662" w:author="Author" w:date="2012-02-26T13:32:00Z">
        <w:r w:rsidRPr="00673328">
          <w:rPr>
            <w:rFonts w:ascii="宋体" w:eastAsia="宋体" w:hAnsi="宋体" w:cs="宋体" w:hint="eastAsia"/>
          </w:rPr>
          <w:t>ut0345t</w:t>
        </w:r>
      </w:moveFrom>
    </w:p>
    <w:moveFromRangeEnd w:id="6661"/>
    <w:p w14:paraId="21801F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ut0366kar</w:t>
      </w:r>
    </w:p>
    <w:p w14:paraId="4B3996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ut0366var</w:t>
      </w:r>
    </w:p>
    <w:p w14:paraId="7B5E2E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ut0366ver</w:t>
      </w:r>
    </w:p>
    <w:p w14:paraId="671D3D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 050</w:t>
      </w:r>
    </w:p>
    <w:p w14:paraId="67D3CF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utagerad</w:t>
      </w:r>
    </w:p>
    <w:p w14:paraId="43CAFC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utanf0366r</w:t>
      </w:r>
    </w:p>
    <w:p w14:paraId="5D3AD1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663" w:author="Author" w:date="2012-02-26T13:32:00Z" w:name="move318028064"/>
      <w:moveTo w:id="6664" w:author="Author" w:date="2012-02-26T13:32:00Z">
        <w:r w:rsidRPr="00673328">
          <w:rPr>
            <w:rFonts w:ascii="宋体" w:eastAsia="宋体" w:hAnsi="宋体" w:cs="宋体" w:hint="eastAsia"/>
          </w:rPr>
          <w:t>utan</w:t>
        </w:r>
      </w:moveTo>
    </w:p>
    <w:moveToRangeEnd w:id="6663"/>
    <w:p w14:paraId="3473B2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utanp0345</w:t>
      </w:r>
    </w:p>
    <w:p w14:paraId="7CD2CF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65" w:author="Author" w:date="2012-02-26T13:32:00Z" w:name="move318028064"/>
      <w:moveFrom w:id="6666" w:author="Author" w:date="2012-02-26T13:32:00Z">
        <w:r w:rsidRPr="00673328">
          <w:rPr>
            <w:rFonts w:ascii="宋体" w:eastAsia="宋体" w:hAnsi="宋体" w:cs="宋体" w:hint="eastAsia"/>
          </w:rPr>
          <w:t>utan</w:t>
        </w:r>
      </w:moveFrom>
    </w:p>
    <w:moveFromRangeEnd w:id="6665"/>
    <w:p w14:paraId="55A10C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utantill</w:t>
      </w:r>
    </w:p>
    <w:p w14:paraId="1E71B9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utanverk</w:t>
      </w:r>
    </w:p>
    <w:p w14:paraId="0BD9AE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utarbetad</w:t>
      </w:r>
    </w:p>
    <w:p w14:paraId="38F5B1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utarbetar</w:t>
      </w:r>
    </w:p>
    <w:p w14:paraId="44B705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utarmar</w:t>
      </w:r>
    </w:p>
    <w:p w14:paraId="3C4969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utbildar</w:t>
      </w:r>
    </w:p>
    <w:p w14:paraId="6755296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667" w:author="Author" w:date="2012-02-26T13:32:00Z" w:name="move318028065"/>
      <w:moveTo w:id="6668" w:author="Author" w:date="2012-02-26T13:32:00Z">
        <w:r w:rsidRPr="00673328">
          <w:rPr>
            <w:rFonts w:ascii="宋体" w:eastAsia="宋体" w:hAnsi="宋体" w:cs="宋体" w:hint="eastAsia"/>
          </w:rPr>
          <w:t>utbildning</w:t>
        </w:r>
      </w:moveTo>
    </w:p>
    <w:moveToRangeEnd w:id="6667"/>
    <w:p w14:paraId="492171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utbildningsbidrag</w:t>
      </w:r>
    </w:p>
    <w:p w14:paraId="3E6AC37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69" w:author="Author" w:date="2012-02-26T13:32:00Z" w:name="move318028065"/>
      <w:moveFrom w:id="6670" w:author="Author" w:date="2012-02-26T13:32:00Z">
        <w:r w:rsidRPr="00673328">
          <w:rPr>
            <w:rFonts w:ascii="宋体" w:eastAsia="宋体" w:hAnsi="宋体" w:cs="宋体" w:hint="eastAsia"/>
          </w:rPr>
          <w:t>utbildning</w:t>
        </w:r>
      </w:moveFrom>
    </w:p>
    <w:moveFromRangeEnd w:id="6669"/>
    <w:p w14:paraId="2306D1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utblick</w:t>
      </w:r>
    </w:p>
    <w:p w14:paraId="57A6D2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utbl</w:t>
      </w:r>
      <w:r w:rsidRPr="00780F39">
        <w:rPr>
          <w:rFonts w:ascii="宋体" w:eastAsia="宋体" w:hAnsi="宋体" w:cs="宋体" w:hint="eastAsia"/>
          <w:lang w:val="sv-SE"/>
        </w:rPr>
        <w:t>ottad</w:t>
      </w:r>
    </w:p>
    <w:p w14:paraId="35DFE3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utbr0344nd</w:t>
      </w:r>
    </w:p>
    <w:p w14:paraId="692FBF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utbredd</w:t>
      </w:r>
    </w:p>
    <w:p w14:paraId="67CC60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utbreder sig</w:t>
      </w:r>
    </w:p>
    <w:p w14:paraId="26B0E7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utbringar</w:t>
      </w:r>
    </w:p>
    <w:p w14:paraId="6BA673A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utbrister</w:t>
      </w:r>
    </w:p>
    <w:p w14:paraId="6BB093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utbrott</w:t>
      </w:r>
    </w:p>
    <w:p w14:paraId="701B80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utbryter</w:t>
      </w:r>
    </w:p>
    <w:p w14:paraId="6A1969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utbud</w:t>
      </w:r>
    </w:p>
    <w:p w14:paraId="6BF1200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utbyggnad</w:t>
      </w:r>
    </w:p>
    <w:p w14:paraId="1C658B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671" w:author="Author" w:date="2012-02-26T13:32:00Z" w:name="move318028066"/>
      <w:moveTo w:id="6672" w:author="Author" w:date="2012-02-26T13:32:00Z">
        <w:r w:rsidRPr="00673328">
          <w:rPr>
            <w:rFonts w:ascii="宋体" w:eastAsia="宋体" w:hAnsi="宋体" w:cs="宋体" w:hint="eastAsia"/>
          </w:rPr>
          <w:t>utbyte</w:t>
        </w:r>
      </w:moveTo>
    </w:p>
    <w:moveToRangeEnd w:id="6671"/>
    <w:p w14:paraId="7E9DC0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utbyter</w:t>
      </w:r>
    </w:p>
    <w:p w14:paraId="20DA40A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73" w:author="Author" w:date="2012-02-26T13:32:00Z" w:name="move318028066"/>
      <w:moveFrom w:id="6674" w:author="Author" w:date="2012-02-26T13:32:00Z">
        <w:r w:rsidRPr="00673328">
          <w:rPr>
            <w:rFonts w:ascii="宋体" w:eastAsia="宋体" w:hAnsi="宋体" w:cs="宋体" w:hint="eastAsia"/>
          </w:rPr>
          <w:t>utbyte</w:t>
        </w:r>
      </w:moveFrom>
    </w:p>
    <w:moveFromRangeEnd w:id="6673"/>
    <w:p w14:paraId="04F452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utd0366d</w:t>
      </w:r>
    </w:p>
    <w:p w14:paraId="2C0294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utdelning</w:t>
      </w:r>
    </w:p>
    <w:p w14:paraId="79F64D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utdrag</w:t>
      </w:r>
    </w:p>
    <w:p w14:paraId="78FC8A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uteblir</w:t>
      </w:r>
    </w:p>
    <w:p w14:paraId="0B5082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utefter</w:t>
      </w:r>
    </w:p>
    <w:p w14:paraId="2AA3C8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uteg0345ngsf0366rbud</w:t>
      </w:r>
    </w:p>
    <w:p w14:paraId="683F3D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utel0344mnar</w:t>
      </w:r>
    </w:p>
    <w:p w14:paraId="5D1F4F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uteliv</w:t>
      </w:r>
    </w:p>
    <w:p w14:paraId="153A83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75" w:author="Author" w:date="2012-02-26T13:32:00Z" w:name="move318028067"/>
      <w:moveTo w:id="667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ute</w:t>
        </w:r>
      </w:moveTo>
    </w:p>
    <w:moveToRangeEnd w:id="6675"/>
    <w:p w14:paraId="00C151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uteslutande</w:t>
      </w:r>
    </w:p>
    <w:p w14:paraId="136535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utesluter</w:t>
      </w:r>
    </w:p>
    <w:p w14:paraId="2CCDC8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utest0344nger</w:t>
      </w:r>
    </w:p>
    <w:p w14:paraId="6FEEB0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77" w:author="Author" w:date="2012-02-26T13:32:00Z" w:name="move318028067"/>
      <w:moveFrom w:id="6678" w:author="Author" w:date="2012-02-26T13:32:00Z">
        <w:r w:rsidRPr="00673328">
          <w:rPr>
            <w:rFonts w:ascii="宋体" w:eastAsia="宋体" w:hAnsi="宋体" w:cs="宋体" w:hint="eastAsia"/>
          </w:rPr>
          <w:t>ute</w:t>
        </w:r>
      </w:moveFrom>
    </w:p>
    <w:moveFromRangeEnd w:id="6677"/>
    <w:p w14:paraId="6D9853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utf0344rdar</w:t>
      </w:r>
    </w:p>
    <w:p w14:paraId="07CC06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utf0344rd</w:t>
      </w:r>
    </w:p>
    <w:p w14:paraId="391CDD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utf03</w:t>
      </w:r>
      <w:r w:rsidRPr="00780F39">
        <w:rPr>
          <w:rFonts w:ascii="宋体" w:eastAsia="宋体" w:hAnsi="宋体" w:cs="宋体" w:hint="eastAsia"/>
          <w:lang w:val="sv-SE"/>
        </w:rPr>
        <w:t>44stelse</w:t>
      </w:r>
    </w:p>
    <w:p w14:paraId="236C33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utf0366rlig</w:t>
      </w:r>
    </w:p>
    <w:p w14:paraId="090C27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utf0366r</w:t>
      </w:r>
    </w:p>
    <w:p w14:paraId="32560B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utfall</w:t>
      </w:r>
    </w:p>
    <w:p w14:paraId="29F713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utfart</w:t>
      </w:r>
    </w:p>
    <w:p w14:paraId="06C3C0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utflugen</w:t>
      </w:r>
    </w:p>
    <w:p w14:paraId="1EC401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utflykt</w:t>
      </w:r>
    </w:p>
    <w:p w14:paraId="606BCC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utformar</w:t>
      </w:r>
    </w:p>
    <w:p w14:paraId="22891E6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utforskar</w:t>
      </w:r>
    </w:p>
    <w:p w14:paraId="016048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utfr0345gning</w:t>
      </w:r>
    </w:p>
    <w:p w14:paraId="65C4BD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utfryst</w:t>
      </w:r>
    </w:p>
    <w:p w14:paraId="479FF3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utfyllnad</w:t>
      </w:r>
    </w:p>
    <w:p w14:paraId="5E3CB7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79" w:author="Author" w:date="2012-02-26T13:32:00Z" w:name="move318028068"/>
      <w:moveTo w:id="66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utg0345ng</w:t>
        </w:r>
      </w:moveTo>
    </w:p>
    <w:moveToRangeEnd w:id="6679"/>
    <w:p w14:paraId="5A5012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utg0345ngspunkt</w:t>
      </w:r>
    </w:p>
    <w:p w14:paraId="32EA0E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81" w:author="Author" w:date="2012-02-26T13:32:00Z" w:name="move318028068"/>
      <w:moveFrom w:id="6682" w:author="Author" w:date="2012-02-26T13:32:00Z">
        <w:r w:rsidRPr="00673328">
          <w:rPr>
            <w:rFonts w:ascii="宋体" w:eastAsia="宋体" w:hAnsi="宋体" w:cs="宋体" w:hint="eastAsia"/>
          </w:rPr>
          <w:t>utg0345ng</w:t>
        </w:r>
      </w:moveFrom>
    </w:p>
    <w:moveFromRangeEnd w:id="6681"/>
    <w:p w14:paraId="4CDF04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utg0345r</w:t>
      </w:r>
    </w:p>
    <w:p w14:paraId="22AAA8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utg0345va</w:t>
      </w:r>
    </w:p>
    <w:p w14:paraId="080D6C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utg0366r</w:t>
      </w:r>
    </w:p>
    <w:p w14:paraId="0608DF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utger</w:t>
      </w:r>
    </w:p>
    <w:p w14:paraId="1D8202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utgift</w:t>
      </w:r>
    </w:p>
    <w:p w14:paraId="1FB225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utgivare</w:t>
      </w:r>
    </w:p>
    <w:p w14:paraId="1049EE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utgivning</w:t>
      </w:r>
    </w:p>
    <w:p w14:paraId="7F459C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utgjutelse</w:t>
      </w:r>
    </w:p>
    <w:p w14:paraId="2C9BAF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utgjuter sig</w:t>
      </w:r>
    </w:p>
    <w:p w14:paraId="6BA1A5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utgjutning</w:t>
      </w:r>
    </w:p>
    <w:p w14:paraId="3352ED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utgr0344vning</w:t>
      </w:r>
    </w:p>
    <w:p w14:paraId="0F7DAB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uth0344rd</w:t>
      </w:r>
      <w:r w:rsidRPr="00780F39">
        <w:rPr>
          <w:rFonts w:ascii="宋体" w:eastAsia="宋体" w:hAnsi="宋体" w:cs="宋体" w:hint="eastAsia"/>
          <w:lang w:val="sv-SE"/>
        </w:rPr>
        <w:t>ar</w:t>
      </w:r>
    </w:p>
    <w:p w14:paraId="632686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uth0345llig</w:t>
      </w:r>
    </w:p>
    <w:p w14:paraId="57F3B0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uthus</w:t>
      </w:r>
    </w:p>
    <w:p w14:paraId="3ABE27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uthyr</w:t>
      </w:r>
    </w:p>
    <w:p w14:paraId="2C010A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utifr0345n</w:t>
      </w:r>
    </w:p>
    <w:p w14:paraId="3EFA7B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utj0344mnar</w:t>
      </w:r>
    </w:p>
    <w:p w14:paraId="2A5902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utk0344mpar</w:t>
      </w:r>
    </w:p>
    <w:p w14:paraId="33B563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utkant</w:t>
      </w:r>
    </w:p>
    <w:p w14:paraId="50C80E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utkastare</w:t>
      </w:r>
    </w:p>
    <w:p w14:paraId="25DF8C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utkast</w:t>
      </w:r>
    </w:p>
    <w:p w14:paraId="0C23969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utkik</w:t>
      </w:r>
    </w:p>
    <w:p w14:paraId="4C551A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utkl0344dd</w:t>
      </w:r>
    </w:p>
    <w:p w14:paraId="77E03C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utklassar</w:t>
      </w:r>
    </w:p>
    <w:p w14:paraId="7074F38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utkommer</w:t>
      </w:r>
    </w:p>
    <w:p w14:paraId="51AFD2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utkomst</w:t>
      </w:r>
    </w:p>
    <w:p w14:paraId="611CB2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683" w:author="Author" w:date="2012-02-26T13:32:00Z" w:name="move318028069"/>
      <w:moveTo w:id="6684" w:author="Author" w:date="2012-02-26T13:32:00Z">
        <w:r w:rsidRPr="00673328">
          <w:rPr>
            <w:rFonts w:ascii="宋体" w:eastAsia="宋体" w:hAnsi="宋体" w:cs="宋体" w:hint="eastAsia"/>
          </w:rPr>
          <w:t>utl0344gg</w:t>
        </w:r>
      </w:moveTo>
    </w:p>
    <w:moveToRangeEnd w:id="6683"/>
    <w:p w14:paraId="250322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utl0344ggning</w:t>
      </w:r>
    </w:p>
    <w:p w14:paraId="584502E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85" w:author="Author" w:date="2012-02-26T13:32:00Z" w:name="move318028069"/>
      <w:moveFrom w:id="6686" w:author="Author" w:date="2012-02-26T13:32:00Z">
        <w:r w:rsidRPr="00673328">
          <w:rPr>
            <w:rFonts w:ascii="宋体" w:eastAsia="宋体" w:hAnsi="宋体" w:cs="宋体" w:hint="eastAsia"/>
          </w:rPr>
          <w:t>utl0344gg</w:t>
        </w:r>
      </w:moveFrom>
    </w:p>
    <w:moveFromRangeEnd w:id="6685"/>
    <w:p w14:paraId="045560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utl0344mnar</w:t>
      </w:r>
    </w:p>
    <w:p w14:paraId="5A721C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utl0344mning</w:t>
      </w:r>
    </w:p>
    <w:p w14:paraId="66C33E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utl0344ndsk</w:t>
      </w:r>
    </w:p>
    <w:p w14:paraId="6B5357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utl0344nning</w:t>
      </w:r>
    </w:p>
    <w:p w14:paraId="77621D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utl0344ser</w:t>
      </w:r>
    </w:p>
    <w:p w14:paraId="0A1C67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utl0345ning</w:t>
      </w:r>
    </w:p>
    <w:p w14:paraId="7EBC8D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utl0345tande</w:t>
      </w:r>
    </w:p>
    <w:p w14:paraId="229F3A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utl0366pare</w:t>
      </w:r>
    </w:p>
    <w:p w14:paraId="519292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utl0</w:t>
      </w:r>
      <w:r w:rsidRPr="00780F39">
        <w:rPr>
          <w:rFonts w:ascii="宋体" w:eastAsia="宋体" w:hAnsi="宋体" w:cs="宋体" w:hint="eastAsia"/>
          <w:lang w:val="sv-SE"/>
        </w:rPr>
        <w:t>366ser</w:t>
      </w:r>
    </w:p>
    <w:p w14:paraId="7F1531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utl0366sning</w:t>
      </w:r>
    </w:p>
    <w:p w14:paraId="6B0ACD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687" w:author="Author" w:date="2012-02-26T13:32:00Z" w:name="move318028070"/>
      <w:moveTo w:id="6688" w:author="Author" w:date="2012-02-26T13:32:00Z">
        <w:r w:rsidRPr="00673328">
          <w:rPr>
            <w:rFonts w:ascii="宋体" w:eastAsia="宋体" w:hAnsi="宋体" w:cs="宋体" w:hint="eastAsia"/>
          </w:rPr>
          <w:t>utland</w:t>
        </w:r>
      </w:moveTo>
    </w:p>
    <w:moveToRangeEnd w:id="6687"/>
    <w:p w14:paraId="187D73B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utlandsavdelningen</w:t>
      </w:r>
    </w:p>
    <w:p w14:paraId="1FCD224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utlandsv0345rd</w:t>
      </w:r>
    </w:p>
    <w:p w14:paraId="6A8DAE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89" w:author="Author" w:date="2012-02-26T13:32:00Z" w:name="move318028070"/>
      <w:moveFrom w:id="6690" w:author="Author" w:date="2012-02-26T13:32:00Z">
        <w:r w:rsidRPr="00673328">
          <w:rPr>
            <w:rFonts w:ascii="宋体" w:eastAsia="宋体" w:hAnsi="宋体" w:cs="宋体" w:hint="eastAsia"/>
          </w:rPr>
          <w:t>utland</w:t>
        </w:r>
      </w:moveFrom>
    </w:p>
    <w:moveFromRangeEnd w:id="6689"/>
    <w:p w14:paraId="1BA9B04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utlopp</w:t>
      </w:r>
    </w:p>
    <w:p w14:paraId="57DB5D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utlovar</w:t>
      </w:r>
    </w:p>
    <w:p w14:paraId="15A446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utlyser</w:t>
      </w:r>
    </w:p>
    <w:p w14:paraId="5A43BB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utm0344rglad</w:t>
      </w:r>
    </w:p>
    <w:p w14:paraId="738EAF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utm0344rkelse</w:t>
      </w:r>
    </w:p>
    <w:p w14:paraId="43F820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utm0344rker</w:t>
      </w:r>
    </w:p>
    <w:p w14:paraId="2103B5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utm0344rkt</w:t>
      </w:r>
    </w:p>
    <w:p w14:paraId="265D8C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utm0344tning</w:t>
      </w:r>
    </w:p>
    <w:p w14:paraId="6DDA94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utm0345lar</w:t>
      </w:r>
    </w:p>
    <w:p w14:paraId="758841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utmanande</w:t>
      </w:r>
    </w:p>
    <w:p w14:paraId="07417E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utmanar</w:t>
      </w:r>
    </w:p>
    <w:p w14:paraId="769B36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utmaning</w:t>
      </w:r>
    </w:p>
    <w:p w14:paraId="3B98A4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utmattad</w:t>
      </w:r>
    </w:p>
    <w:p w14:paraId="69DC7B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utmattning</w:t>
      </w:r>
    </w:p>
    <w:p w14:paraId="4A8423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utmed</w:t>
      </w:r>
    </w:p>
    <w:p w14:paraId="4A4D3326" w14:textId="77777777" w:rsidR="00000000" w:rsidRPr="00780F39" w:rsidRDefault="00780F39" w:rsidP="00673328">
      <w:pPr>
        <w:pStyle w:val="PlainText"/>
        <w:rPr>
          <w:ins w:id="6691" w:author="Author" w:date="2012-02-26T13:32:00Z"/>
          <w:rFonts w:ascii="宋体" w:eastAsia="宋体" w:hAnsi="宋体" w:cs="宋体" w:hint="eastAsia"/>
          <w:lang w:val="sv-SE"/>
        </w:rPr>
      </w:pPr>
      <w:ins w:id="669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UT</w:t>
        </w:r>
      </w:ins>
    </w:p>
    <w:p w14:paraId="0EB011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utmynnar</w:t>
      </w:r>
    </w:p>
    <w:p w14:paraId="139CF7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utn0344mner</w:t>
      </w:r>
    </w:p>
    <w:p w14:paraId="07D1CD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utnyttjar</w:t>
      </w:r>
    </w:p>
    <w:p w14:paraId="16B4CDC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utombordsmo</w:t>
      </w:r>
      <w:r w:rsidRPr="00780F39">
        <w:rPr>
          <w:rFonts w:ascii="宋体" w:eastAsia="宋体" w:hAnsi="宋体" w:cs="宋体" w:hint="eastAsia"/>
          <w:lang w:val="sv-SE"/>
        </w:rPr>
        <w:t>tor</w:t>
      </w:r>
    </w:p>
    <w:p w14:paraId="31474B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utomhus</w:t>
      </w:r>
    </w:p>
    <w:p w14:paraId="173678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utomlands</w:t>
      </w:r>
    </w:p>
    <w:p w14:paraId="1FACA8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693" w:author="Author" w:date="2012-02-26T13:32:00Z" w:name="move318028071"/>
      <w:moveTo w:id="669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utom</w:t>
        </w:r>
      </w:moveTo>
    </w:p>
    <w:moveToRangeEnd w:id="6693"/>
    <w:p w14:paraId="3DB77E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utomnordisk</w:t>
      </w:r>
    </w:p>
    <w:p w14:paraId="436D3F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utomordentlig</w:t>
      </w:r>
    </w:p>
    <w:p w14:paraId="511F6C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utomordentligt</w:t>
      </w:r>
    </w:p>
    <w:p w14:paraId="3D8358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utomst0345ende</w:t>
      </w:r>
    </w:p>
    <w:p w14:paraId="585B7A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95" w:author="Author" w:date="2012-02-26T13:32:00Z" w:name="move318028071"/>
      <w:moveFrom w:id="6696" w:author="Author" w:date="2012-02-26T13:32:00Z">
        <w:r w:rsidRPr="00673328">
          <w:rPr>
            <w:rFonts w:ascii="宋体" w:eastAsia="宋体" w:hAnsi="宋体" w:cs="宋体" w:hint="eastAsia"/>
          </w:rPr>
          <w:t>utom</w:t>
        </w:r>
      </w:moveFrom>
    </w:p>
    <w:moveFromRangeEnd w:id="6695"/>
    <w:p w14:paraId="72E3F0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utopi</w:t>
      </w:r>
    </w:p>
    <w:p w14:paraId="2D8BE4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utpekar</w:t>
      </w:r>
    </w:p>
    <w:p w14:paraId="6AC198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utpl0345nar</w:t>
      </w:r>
    </w:p>
    <w:p w14:paraId="1FF38B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utpost</w:t>
      </w:r>
    </w:p>
    <w:p w14:paraId="5D4D10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utpr0344glad</w:t>
      </w:r>
    </w:p>
    <w:p w14:paraId="7076E2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utpressning</w:t>
      </w:r>
    </w:p>
    <w:p w14:paraId="1BD6F0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utpumpad</w:t>
      </w:r>
    </w:p>
    <w:p w14:paraId="1FE12C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utr0344ttar</w:t>
      </w:r>
    </w:p>
    <w:p w14:paraId="1C6612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utr0366ner</w:t>
      </w:r>
    </w:p>
    <w:p w14:paraId="12D23B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utreder</w:t>
      </w:r>
    </w:p>
    <w:p w14:paraId="2639E5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utredning</w:t>
      </w:r>
    </w:p>
    <w:p w14:paraId="162507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Utrikesdepartementet</w:t>
      </w:r>
    </w:p>
    <w:p w14:paraId="258BA0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utrikes</w:t>
      </w:r>
    </w:p>
    <w:p w14:paraId="78AADC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utrikiska</w:t>
      </w:r>
    </w:p>
    <w:p w14:paraId="4DCC95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utropar</w:t>
      </w:r>
    </w:p>
    <w:p w14:paraId="3C8BF3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697" w:author="Author" w:date="2012-02-26T13:32:00Z" w:name="move318028072"/>
      <w:moveTo w:id="6698" w:author="Author" w:date="2012-02-26T13:32:00Z">
        <w:r w:rsidRPr="00673328">
          <w:rPr>
            <w:rFonts w:ascii="宋体" w:eastAsia="宋体" w:hAnsi="宋体" w:cs="宋体" w:hint="eastAsia"/>
          </w:rPr>
          <w:t>utrop</w:t>
        </w:r>
      </w:moveTo>
    </w:p>
    <w:moveToRangeEnd w:id="6697"/>
    <w:p w14:paraId="600085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utropstecken</w:t>
      </w:r>
    </w:p>
    <w:p w14:paraId="487B10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699" w:author="Author" w:date="2012-02-26T13:32:00Z" w:name="move318028072"/>
      <w:moveFrom w:id="6700" w:author="Author" w:date="2012-02-26T13:32:00Z">
        <w:r w:rsidRPr="00673328">
          <w:rPr>
            <w:rFonts w:ascii="宋体" w:eastAsia="宋体" w:hAnsi="宋体" w:cs="宋体" w:hint="eastAsia"/>
          </w:rPr>
          <w:t>utrop</w:t>
        </w:r>
      </w:moveFrom>
    </w:p>
    <w:moveFromRangeEnd w:id="6699"/>
    <w:p w14:paraId="0EFBDA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utrotar</w:t>
      </w:r>
    </w:p>
    <w:p w14:paraId="6EF35C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utrotning</w:t>
      </w:r>
    </w:p>
    <w:p w14:paraId="093FA6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utrustar</w:t>
      </w:r>
    </w:p>
    <w:p w14:paraId="69E7C4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utrustning</w:t>
      </w:r>
    </w:p>
    <w:p w14:paraId="7B73F3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utryckning</w:t>
      </w:r>
    </w:p>
    <w:p w14:paraId="2A4902D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701" w:author="Author" w:date="2012-02-26T13:32:00Z" w:name="move318028073"/>
      <w:moveTo w:id="6702" w:author="Author" w:date="2012-02-26T13:32:00Z">
        <w:r w:rsidRPr="00673328">
          <w:rPr>
            <w:rFonts w:ascii="宋体" w:eastAsia="宋体" w:hAnsi="宋体" w:cs="宋体" w:hint="eastAsia"/>
          </w:rPr>
          <w:t>utrymme</w:t>
        </w:r>
      </w:moveTo>
    </w:p>
    <w:moveToRangeEnd w:id="6701"/>
    <w:p w14:paraId="4DFE21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utrymmer</w:t>
      </w:r>
    </w:p>
    <w:p w14:paraId="344084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03" w:author="Author" w:date="2012-02-26T13:32:00Z" w:name="move318028073"/>
      <w:moveFrom w:id="6704" w:author="Author" w:date="2012-02-26T13:32:00Z">
        <w:r w:rsidRPr="00673328">
          <w:rPr>
            <w:rFonts w:ascii="宋体" w:eastAsia="宋体" w:hAnsi="宋体" w:cs="宋体" w:hint="eastAsia"/>
          </w:rPr>
          <w:t>utrymme</w:t>
        </w:r>
      </w:moveFrom>
    </w:p>
    <w:moveFromRangeEnd w:id="6703"/>
    <w:p w14:paraId="294EBB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uts0344de</w:t>
      </w:r>
    </w:p>
    <w:p w14:paraId="4C7014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uts0344ndning</w:t>
      </w:r>
    </w:p>
    <w:p w14:paraId="02E099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uts0344tter</w:t>
      </w:r>
    </w:p>
    <w:p w14:paraId="7D6ABA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uts0345ld</w:t>
      </w:r>
    </w:p>
    <w:p w14:paraId="02891F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uts0366kt</w:t>
      </w:r>
    </w:p>
    <w:p w14:paraId="617DC9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uts0366ndrar</w:t>
      </w:r>
    </w:p>
    <w:p w14:paraId="31B96F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uts0366vd</w:t>
      </w:r>
    </w:p>
    <w:p w14:paraId="320509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utsaga</w:t>
      </w:r>
    </w:p>
    <w:p w14:paraId="06526D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utsatte</w:t>
      </w:r>
    </w:p>
    <w:p w14:paraId="23340E7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utsatt</w:t>
      </w:r>
    </w:p>
    <w:p w14:paraId="1F1B32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utseendem0344ssig</w:t>
      </w:r>
    </w:p>
    <w:p w14:paraId="716212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utseende</w:t>
      </w:r>
    </w:p>
    <w:p w14:paraId="5A73D84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utser</w:t>
      </w:r>
    </w:p>
    <w:p w14:paraId="293E17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utsida</w:t>
      </w:r>
    </w:p>
    <w:p w14:paraId="4E1C65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utsikt</w:t>
      </w:r>
    </w:p>
    <w:p w14:paraId="325CC7F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utsk0344llning</w:t>
      </w:r>
    </w:p>
    <w:p w14:paraId="2C6F08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utsk0344nkning</w:t>
      </w:r>
    </w:p>
    <w:p w14:paraId="3AA4CB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utskick</w:t>
      </w:r>
    </w:p>
    <w:p w14:paraId="5F31C3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</w:t>
      </w:r>
      <w:r w:rsidRPr="00780F39">
        <w:rPr>
          <w:rFonts w:ascii="宋体" w:eastAsia="宋体" w:hAnsi="宋体" w:cs="宋体" w:hint="eastAsia"/>
          <w:lang w:val="sv-SE"/>
        </w:rPr>
        <w:t>kott</w:t>
      </w:r>
    </w:p>
    <w:p w14:paraId="13357A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utskrift</w:t>
      </w:r>
    </w:p>
    <w:p w14:paraId="05B56E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utsl0344pp</w:t>
      </w:r>
    </w:p>
    <w:p w14:paraId="1C4DD4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utsl0344tad</w:t>
      </w:r>
    </w:p>
    <w:p w14:paraId="70ED8C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utslagen</w:t>
      </w:r>
    </w:p>
    <w:p w14:paraId="643856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05" w:author="Author" w:date="2012-02-26T13:32:00Z" w:name="move318028074"/>
      <w:moveTo w:id="670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utslag</w:t>
        </w:r>
      </w:moveTo>
    </w:p>
    <w:moveToRangeEnd w:id="6705"/>
    <w:p w14:paraId="604A03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utslagning</w:t>
      </w:r>
    </w:p>
    <w:p w14:paraId="127B93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utslagsgivande</w:t>
      </w:r>
    </w:p>
    <w:p w14:paraId="29E519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utslagsr0366st</w:t>
      </w:r>
    </w:p>
    <w:p w14:paraId="2A32AD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07" w:author="Author" w:date="2012-02-26T13:32:00Z" w:name="move318028074"/>
      <w:moveFrom w:id="6708" w:author="Author" w:date="2012-02-26T13:32:00Z">
        <w:r w:rsidRPr="00673328">
          <w:rPr>
            <w:rFonts w:ascii="宋体" w:eastAsia="宋体" w:hAnsi="宋体" w:cs="宋体" w:hint="eastAsia"/>
          </w:rPr>
          <w:t>utslag</w:t>
        </w:r>
      </w:moveFrom>
    </w:p>
    <w:moveFromRangeEnd w:id="6707"/>
    <w:p w14:paraId="55231D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utsliten</w:t>
      </w:r>
    </w:p>
    <w:p w14:paraId="3F3978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utsmyckar</w:t>
      </w:r>
    </w:p>
    <w:p w14:paraId="1AC970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utsp0344dd</w:t>
      </w:r>
    </w:p>
    <w:p w14:paraId="3CFE02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utspel</w:t>
      </w:r>
    </w:p>
    <w:p w14:paraId="77A356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utspisning</w:t>
      </w:r>
    </w:p>
    <w:p w14:paraId="503253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utspridd</w:t>
      </w:r>
    </w:p>
    <w:p w14:paraId="35BD815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utst0344llning</w:t>
      </w:r>
    </w:p>
    <w:p w14:paraId="421733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utst0345r</w:t>
      </w:r>
    </w:p>
    <w:p w14:paraId="0F143A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utst0366ter</w:t>
      </w:r>
    </w:p>
    <w:p w14:paraId="16231C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utst0366tning</w:t>
      </w:r>
    </w:p>
    <w:p w14:paraId="5C087F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utstr0344ckning</w:t>
      </w:r>
    </w:p>
    <w:p w14:paraId="4D1477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utstr0345lar</w:t>
      </w:r>
    </w:p>
    <w:p w14:paraId="252E2F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utstr0345lning</w:t>
      </w:r>
    </w:p>
    <w:p w14:paraId="77F090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utstuderad</w:t>
      </w:r>
    </w:p>
    <w:p w14:paraId="62D9DC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utstyrsel</w:t>
      </w:r>
    </w:p>
    <w:p w14:paraId="5AF4EB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utsugning</w:t>
      </w:r>
    </w:p>
    <w:p w14:paraId="00F340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utsv0344vning</w:t>
      </w:r>
    </w:p>
    <w:p w14:paraId="752D1363" w14:textId="77777777" w:rsidR="00000000" w:rsidRPr="003230D0" w:rsidRDefault="00780F39" w:rsidP="003230D0">
      <w:pPr>
        <w:pStyle w:val="PlainText"/>
        <w:rPr>
          <w:del w:id="6709" w:author="Author" w:date="2012-02-26T13:32:00Z"/>
          <w:rFonts w:ascii="宋体" w:eastAsia="宋体" w:hAnsi="宋体" w:cs="宋体" w:hint="eastAsia"/>
        </w:rPr>
      </w:pPr>
      <w:del w:id="6710" w:author="Author" w:date="2012-02-26T13:32:00Z">
        <w:r w:rsidRPr="003230D0">
          <w:rPr>
            <w:rFonts w:ascii="宋体" w:eastAsia="宋体" w:hAnsi="宋体" w:cs="宋体" w:hint="eastAsia"/>
          </w:rPr>
          <w:delText>UT</w:delText>
        </w:r>
      </w:del>
    </w:p>
    <w:p w14:paraId="0EED78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utt0366mmande</w:t>
      </w:r>
    </w:p>
    <w:p w14:paraId="474446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uttag</w:t>
      </w:r>
    </w:p>
    <w:p w14:paraId="2163E3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uttalad</w:t>
      </w:r>
    </w:p>
    <w:p w14:paraId="10153B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uttalande</w:t>
      </w:r>
    </w:p>
    <w:p w14:paraId="19A3ED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11" w:author="Author" w:date="2012-02-26T13:32:00Z" w:name="move318028075"/>
      <w:moveTo w:id="671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uttalar</w:t>
        </w:r>
      </w:moveTo>
    </w:p>
    <w:moveToRangeEnd w:id="6711"/>
    <w:p w14:paraId="40ED8D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uttalar sig</w:t>
      </w:r>
    </w:p>
    <w:p w14:paraId="5D4DC4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13" w:author="Author" w:date="2012-02-26T13:32:00Z" w:name="move318028075"/>
      <w:moveFrom w:id="6714" w:author="Author" w:date="2012-02-26T13:32:00Z">
        <w:r w:rsidRPr="00673328">
          <w:rPr>
            <w:rFonts w:ascii="宋体" w:eastAsia="宋体" w:hAnsi="宋体" w:cs="宋体" w:hint="eastAsia"/>
          </w:rPr>
          <w:t>uttalar</w:t>
        </w:r>
      </w:moveFrom>
    </w:p>
    <w:moveFromRangeEnd w:id="6713"/>
    <w:p w14:paraId="744AECE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uttal</w:t>
      </w:r>
    </w:p>
    <w:p w14:paraId="796EED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uttr0344de</w:t>
      </w:r>
    </w:p>
    <w:p w14:paraId="2FA783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uttr0345kad</w:t>
      </w:r>
    </w:p>
    <w:p w14:paraId="48787E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uttr0366ttad</w:t>
      </w:r>
    </w:p>
    <w:p w14:paraId="519161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uttrycker</w:t>
      </w:r>
    </w:p>
    <w:p w14:paraId="51461C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uttryckligen</w:t>
      </w:r>
    </w:p>
    <w:p w14:paraId="09C7D0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uttrycklig</w:t>
      </w:r>
    </w:p>
    <w:p w14:paraId="51873D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uttryck</w:t>
      </w:r>
    </w:p>
    <w:p w14:paraId="4C4D53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utv0344g</w:t>
      </w:r>
    </w:p>
    <w:p w14:paraId="4D9B40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utv0344ndigt</w:t>
      </w:r>
    </w:p>
    <w:p w14:paraId="57FB3F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utv0344rderar</w:t>
      </w:r>
    </w:p>
    <w:p w14:paraId="5CCA2E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utv0344rtes</w:t>
      </w:r>
    </w:p>
    <w:p w14:paraId="5365C3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utv0344xlar</w:t>
      </w:r>
    </w:p>
    <w:p w14:paraId="021771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utv0344xt</w:t>
      </w:r>
    </w:p>
    <w:p w14:paraId="586E71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utvandrar</w:t>
      </w:r>
      <w:r w:rsidRPr="00780F39">
        <w:rPr>
          <w:rFonts w:ascii="宋体" w:eastAsia="宋体" w:hAnsi="宋体" w:cs="宋体" w:hint="eastAsia"/>
          <w:lang w:val="sv-SE"/>
        </w:rPr>
        <w:t>e</w:t>
      </w:r>
    </w:p>
    <w:p w14:paraId="200C957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utvandrarland</w:t>
      </w:r>
    </w:p>
    <w:p w14:paraId="1DCE61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utvandrar</w:t>
      </w:r>
    </w:p>
    <w:p w14:paraId="1172D3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utvecklar</w:t>
      </w:r>
    </w:p>
    <w:p w14:paraId="7D2D06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utvecklas</w:t>
      </w:r>
    </w:p>
    <w:p w14:paraId="436BAF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15" w:author="Author" w:date="2012-02-26T13:32:00Z" w:name="move318028076"/>
      <w:moveTo w:id="671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utveckling</w:t>
        </w:r>
      </w:moveTo>
    </w:p>
    <w:moveToRangeEnd w:id="6715"/>
    <w:p w14:paraId="1546514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utvecklingsland</w:t>
      </w:r>
    </w:p>
    <w:p w14:paraId="45A900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utvecklingsst0366rd</w:t>
      </w:r>
    </w:p>
    <w:p w14:paraId="0B75BF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17" w:author="Author" w:date="2012-02-26T13:32:00Z" w:name="move318028076"/>
      <w:moveFrom w:id="6718" w:author="Author" w:date="2012-02-26T13:32:00Z">
        <w:r w:rsidRPr="00673328">
          <w:rPr>
            <w:rFonts w:ascii="宋体" w:eastAsia="宋体" w:hAnsi="宋体" w:cs="宋体" w:hint="eastAsia"/>
          </w:rPr>
          <w:t>utveckling</w:t>
        </w:r>
      </w:moveFrom>
    </w:p>
    <w:moveFromRangeEnd w:id="6717"/>
    <w:p w14:paraId="7F7715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utverkar</w:t>
      </w:r>
    </w:p>
    <w:p w14:paraId="167D16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utvidgar</w:t>
      </w:r>
    </w:p>
    <w:p w14:paraId="57DC4A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19" w:author="Author" w:date="2012-02-26T13:32:00Z" w:name="move318028077"/>
      <w:moveTo w:id="672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utvikning</w:t>
        </w:r>
      </w:moveTo>
    </w:p>
    <w:moveToRangeEnd w:id="6719"/>
    <w:p w14:paraId="39347D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utvikningsbild</w:t>
      </w:r>
    </w:p>
    <w:p w14:paraId="2DCD27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utvikningsflicka</w:t>
      </w:r>
    </w:p>
    <w:p w14:paraId="3F49F2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21" w:author="Author" w:date="2012-02-26T13:32:00Z" w:name="move318028077"/>
      <w:moveFrom w:id="6722" w:author="Author" w:date="2012-02-26T13:32:00Z">
        <w:r w:rsidRPr="00673328">
          <w:rPr>
            <w:rFonts w:ascii="宋体" w:eastAsia="宋体" w:hAnsi="宋体" w:cs="宋体" w:hint="eastAsia"/>
          </w:rPr>
          <w:t>utvikning</w:t>
        </w:r>
      </w:moveFrom>
    </w:p>
    <w:moveFromRangeEnd w:id="6721"/>
    <w:p w14:paraId="3262FE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utvilad</w:t>
      </w:r>
    </w:p>
    <w:p w14:paraId="1AC647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utvinner</w:t>
      </w:r>
    </w:p>
    <w:p w14:paraId="43B6A4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utvisar</w:t>
      </w:r>
    </w:p>
    <w:p w14:paraId="50C952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utvisning</w:t>
      </w:r>
    </w:p>
    <w:p w14:paraId="566416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v0344ckarklocka</w:t>
      </w:r>
    </w:p>
    <w:p w14:paraId="58AE8C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v0344ckelse</w:t>
      </w:r>
    </w:p>
    <w:p w14:paraId="3B5D32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v0344cker</w:t>
      </w:r>
    </w:p>
    <w:p w14:paraId="016912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723" w:author="Author" w:date="2012-02-26T13:32:00Z" w:name="move318028078"/>
      <w:moveTo w:id="6724" w:author="Author" w:date="2012-02-26T13:32:00Z">
        <w:r w:rsidRPr="00673328">
          <w:rPr>
            <w:rFonts w:ascii="宋体" w:eastAsia="宋体" w:hAnsi="宋体" w:cs="宋体" w:hint="eastAsia"/>
          </w:rPr>
          <w:t>v0344ck</w:t>
        </w:r>
      </w:moveTo>
    </w:p>
    <w:moveToRangeEnd w:id="6723"/>
    <w:p w14:paraId="36E589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v0344ckning</w:t>
      </w:r>
    </w:p>
    <w:p w14:paraId="12D6E91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25" w:author="Author" w:date="2012-02-26T13:32:00Z" w:name="move318028078"/>
      <w:moveFrom w:id="6726" w:author="Author" w:date="2012-02-26T13:32:00Z">
        <w:r w:rsidRPr="00673328">
          <w:rPr>
            <w:rFonts w:ascii="宋体" w:eastAsia="宋体" w:hAnsi="宋体" w:cs="宋体" w:hint="eastAsia"/>
          </w:rPr>
          <w:t>v0344ck</w:t>
        </w:r>
      </w:moveFrom>
    </w:p>
    <w:moveFromRangeEnd w:id="6725"/>
    <w:p w14:paraId="1ED266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v0344derbi</w:t>
      </w:r>
      <w:r w:rsidRPr="00780F39">
        <w:rPr>
          <w:rFonts w:ascii="宋体" w:eastAsia="宋体" w:hAnsi="宋体" w:cs="宋体" w:hint="eastAsia"/>
          <w:lang w:val="sv-SE"/>
        </w:rPr>
        <w:t>ten</w:t>
      </w:r>
    </w:p>
    <w:p w14:paraId="08A7EC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v0344derkorn</w:t>
      </w:r>
    </w:p>
    <w:p w14:paraId="2D371D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v0344derkvarn</w:t>
      </w:r>
    </w:p>
    <w:p w14:paraId="3669EB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v0344derlek</w:t>
      </w:r>
    </w:p>
    <w:p w14:paraId="1889EE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27" w:author="Author" w:date="2012-02-26T13:32:00Z" w:name="move318028079"/>
      <w:moveTo w:id="672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v0344der</w:t>
        </w:r>
      </w:moveTo>
    </w:p>
    <w:moveToRangeEnd w:id="6727"/>
    <w:p w14:paraId="7E934CB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v0344derstreck</w:t>
      </w:r>
    </w:p>
    <w:p w14:paraId="59B9A6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29" w:author="Author" w:date="2012-02-26T13:32:00Z" w:name="move318028079"/>
      <w:moveFrom w:id="6730" w:author="Author" w:date="2012-02-26T13:32:00Z">
        <w:r w:rsidRPr="00673328">
          <w:rPr>
            <w:rFonts w:ascii="宋体" w:eastAsia="宋体" w:hAnsi="宋体" w:cs="宋体" w:hint="eastAsia"/>
          </w:rPr>
          <w:t>v0344der</w:t>
        </w:r>
      </w:moveFrom>
    </w:p>
    <w:moveFromRangeEnd w:id="6729"/>
    <w:p w14:paraId="73F28F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v0344djar</w:t>
      </w:r>
    </w:p>
    <w:p w14:paraId="3B78E4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v0344drar</w:t>
      </w:r>
    </w:p>
    <w:p w14:paraId="27DDB8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v0344dur</w:t>
      </w:r>
    </w:p>
    <w:p w14:paraId="7FEE67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v0344ga</w:t>
      </w:r>
    </w:p>
    <w:p w14:paraId="77F2DC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v0344ger</w:t>
      </w:r>
    </w:p>
    <w:p w14:paraId="3B0D37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v0344gg</w:t>
      </w:r>
    </w:p>
    <w:p w14:paraId="051A0E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v0344gguttag</w:t>
      </w:r>
    </w:p>
    <w:p w14:paraId="53BA30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v0344glag</w:t>
      </w:r>
    </w:p>
    <w:p w14:paraId="28EDDD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v0344gleder</w:t>
      </w:r>
    </w:p>
    <w:p w14:paraId="485CC1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v0344gledning</w:t>
      </w:r>
    </w:p>
    <w:p w14:paraId="2986C4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v0344gm0344rke</w:t>
      </w:r>
    </w:p>
    <w:p w14:paraId="32370F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31" w:author="Author" w:date="2012-02-26T13:32:00Z" w:name="move318028080"/>
      <w:moveTo w:id="673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v0344g</w:t>
        </w:r>
      </w:moveTo>
    </w:p>
    <w:moveToRangeEnd w:id="6731"/>
    <w:p w14:paraId="054D52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v0344gnar</w:t>
      </w:r>
    </w:p>
    <w:p w14:paraId="026B00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v0344gran</w:t>
      </w:r>
    </w:p>
    <w:p w14:paraId="5DFF66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v0344grar</w:t>
      </w:r>
    </w:p>
    <w:p w14:paraId="2A15A0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v0344gren</w:t>
      </w:r>
    </w:p>
    <w:p w14:paraId="1AB499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v0344gsk0344l</w:t>
      </w:r>
    </w:p>
    <w:p w14:paraId="423903B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33" w:author="Author" w:date="2012-02-26T13:32:00Z" w:name="move318028080"/>
      <w:moveFrom w:id="6734" w:author="Author" w:date="2012-02-26T13:32:00Z">
        <w:r w:rsidRPr="00673328">
          <w:rPr>
            <w:rFonts w:ascii="宋体" w:eastAsia="宋体" w:hAnsi="宋体" w:cs="宋体" w:hint="eastAsia"/>
          </w:rPr>
          <w:t>v0344g</w:t>
        </w:r>
      </w:moveFrom>
    </w:p>
    <w:moveFromRangeEnd w:id="6733"/>
    <w:p w14:paraId="1D6E95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v0344gtraf</w:t>
      </w:r>
      <w:r w:rsidRPr="00780F39">
        <w:rPr>
          <w:rFonts w:ascii="宋体" w:eastAsia="宋体" w:hAnsi="宋体" w:cs="宋体" w:hint="eastAsia"/>
          <w:lang w:val="sv-SE"/>
        </w:rPr>
        <w:t>ikskatt</w:t>
      </w:r>
    </w:p>
    <w:p w14:paraId="365A20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v0344gverket</w:t>
      </w:r>
    </w:p>
    <w:p w14:paraId="3A8E0D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v0344gvisare</w:t>
      </w:r>
    </w:p>
    <w:p w14:paraId="76B891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v0344jer</w:t>
      </w:r>
    </w:p>
    <w:p w14:paraId="21B80C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v0344ktare</w:t>
      </w:r>
    </w:p>
    <w:p w14:paraId="2CD4E3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v0344lartad</w:t>
      </w:r>
    </w:p>
    <w:p w14:paraId="7E37B5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v0344lb0344rgad</w:t>
      </w:r>
    </w:p>
    <w:p w14:paraId="3A385D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v0344lbefinnande</w:t>
      </w:r>
    </w:p>
    <w:p w14:paraId="1F57CE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v0344lbeh0345llen</w:t>
      </w:r>
    </w:p>
    <w:p w14:paraId="06A9AA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v0344lbehag</w:t>
      </w:r>
    </w:p>
    <w:p w14:paraId="35F11D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v0344lbekant</w:t>
      </w:r>
    </w:p>
    <w:p w14:paraId="7E0CD7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v0344lbest0344lld</w:t>
      </w:r>
    </w:p>
    <w:p w14:paraId="4DAF9A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v0344ldeliga</w:t>
      </w:r>
    </w:p>
    <w:p w14:paraId="64C326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v0344lde</w:t>
      </w:r>
    </w:p>
    <w:p w14:paraId="2D9A89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v0344ldig</w:t>
      </w:r>
    </w:p>
    <w:p w14:paraId="1C8B28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v0344ldigt</w:t>
      </w:r>
    </w:p>
    <w:p w14:paraId="219E9A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v0344lf0344rd</w:t>
      </w:r>
    </w:p>
    <w:p w14:paraId="5CA1FF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v0344lg0344rning</w:t>
      </w:r>
    </w:p>
    <w:p w14:paraId="4DD495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v0344lg0345ng</w:t>
      </w:r>
    </w:p>
    <w:p w14:paraId="6F77C6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v0344lg0</w:t>
      </w:r>
      <w:r w:rsidRPr="00780F39">
        <w:rPr>
          <w:rFonts w:ascii="宋体" w:eastAsia="宋体" w:hAnsi="宋体" w:cs="宋体" w:hint="eastAsia"/>
          <w:lang w:val="sv-SE"/>
        </w:rPr>
        <w:t>366rande</w:t>
      </w:r>
    </w:p>
    <w:p w14:paraId="60F8EB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v0344lg0366renhet</w:t>
      </w:r>
    </w:p>
    <w:p w14:paraId="486F95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v0344ljare</w:t>
      </w:r>
    </w:p>
    <w:p w14:paraId="7BD835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v0344ljer</w:t>
      </w:r>
    </w:p>
    <w:p w14:paraId="309633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v0344lk0344nd</w:t>
      </w:r>
    </w:p>
    <w:p w14:paraId="0D3616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v0344lkommen</w:t>
      </w:r>
    </w:p>
    <w:p w14:paraId="6F09D5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v0344lkomnar</w:t>
      </w:r>
    </w:p>
    <w:p w14:paraId="67417E3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v0344lkomst-</w:t>
      </w:r>
    </w:p>
    <w:p w14:paraId="569500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v0344ller</w:t>
      </w:r>
    </w:p>
    <w:p w14:paraId="2D315D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v0344lling</w:t>
      </w:r>
    </w:p>
    <w:p w14:paraId="59EE2D2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v0344lljud</w:t>
      </w:r>
    </w:p>
    <w:p w14:paraId="214852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v0344lm0345ga</w:t>
      </w:r>
    </w:p>
    <w:p w14:paraId="6E8708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v0344lment</w:t>
      </w:r>
    </w:p>
    <w:p w14:paraId="4D6303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35" w:author="Author" w:date="2012-02-26T13:32:00Z" w:name="move318028081"/>
      <w:moveTo w:id="673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v0344l-</w:t>
        </w:r>
      </w:moveTo>
    </w:p>
    <w:p w14:paraId="6A9C28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6737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v0344l</w:t>
        </w:r>
      </w:moveTo>
    </w:p>
    <w:moveToRangeEnd w:id="6735"/>
    <w:p w14:paraId="03BBFD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v0344lsignar</w:t>
      </w:r>
    </w:p>
    <w:p w14:paraId="5E01F2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v0344lsignelse</w:t>
      </w:r>
    </w:p>
    <w:p w14:paraId="0BB89D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v0344lsk0366tt</w:t>
      </w:r>
    </w:p>
    <w:p w14:paraId="449085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v0344lskapt</w:t>
      </w:r>
    </w:p>
    <w:p w14:paraId="776867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v0344lsorterad</w:t>
      </w:r>
    </w:p>
    <w:p w14:paraId="7B62F4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v0344lst0345n</w:t>
      </w:r>
      <w:r w:rsidRPr="00780F39">
        <w:rPr>
          <w:rFonts w:ascii="宋体" w:eastAsia="宋体" w:hAnsi="宋体" w:cs="宋体" w:hint="eastAsia"/>
          <w:lang w:val="sv-SE"/>
        </w:rPr>
        <w:t>d</w:t>
      </w:r>
    </w:p>
    <w:p w14:paraId="2051406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38" w:author="Author" w:date="2012-02-26T13:32:00Z" w:name="move318028081"/>
      <w:moveFrom w:id="6739" w:author="Author" w:date="2012-02-26T13:32:00Z">
        <w:r w:rsidRPr="00673328">
          <w:rPr>
            <w:rFonts w:ascii="宋体" w:eastAsia="宋体" w:hAnsi="宋体" w:cs="宋体" w:hint="eastAsia"/>
          </w:rPr>
          <w:t>v0344l-</w:t>
        </w:r>
      </w:moveFrom>
    </w:p>
    <w:p w14:paraId="68217C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6740" w:author="Author" w:date="2012-02-26T13:32:00Z">
        <w:r w:rsidRPr="00673328">
          <w:rPr>
            <w:rFonts w:ascii="宋体" w:eastAsia="宋体" w:hAnsi="宋体" w:cs="宋体" w:hint="eastAsia"/>
          </w:rPr>
          <w:t>v0344l</w:t>
        </w:r>
      </w:moveFrom>
    </w:p>
    <w:moveFromRangeEnd w:id="6738"/>
    <w:p w14:paraId="1E5506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v0344ltalig</w:t>
      </w:r>
    </w:p>
    <w:p w14:paraId="3EE939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v0344lter</w:t>
      </w:r>
    </w:p>
    <w:p w14:paraId="144040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v0344ltrar</w:t>
      </w:r>
    </w:p>
    <w:p w14:paraId="00031F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v0344luppfostrad</w:t>
      </w:r>
    </w:p>
    <w:p w14:paraId="12CA94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v0344lvd</w:t>
      </w:r>
    </w:p>
    <w:p w14:paraId="00A84DB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741" w:author="Author" w:date="2012-02-26T13:32:00Z" w:name="move318028082"/>
      <w:moveTo w:id="6742" w:author="Author" w:date="2012-02-26T13:32:00Z">
        <w:r w:rsidRPr="00673328">
          <w:rPr>
            <w:rFonts w:ascii="宋体" w:eastAsia="宋体" w:hAnsi="宋体" w:cs="宋体" w:hint="eastAsia"/>
          </w:rPr>
          <w:t>v0344lver</w:t>
        </w:r>
      </w:moveTo>
    </w:p>
    <w:moveToRangeEnd w:id="6741"/>
    <w:p w14:paraId="53BAB4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v0344lver sig</w:t>
      </w:r>
    </w:p>
    <w:p w14:paraId="67B116D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43" w:author="Author" w:date="2012-02-26T13:32:00Z" w:name="move318028082"/>
      <w:moveFrom w:id="6744" w:author="Author" w:date="2012-02-26T13:32:00Z">
        <w:r w:rsidRPr="00673328">
          <w:rPr>
            <w:rFonts w:ascii="宋体" w:eastAsia="宋体" w:hAnsi="宋体" w:cs="宋体" w:hint="eastAsia"/>
          </w:rPr>
          <w:t>v0344lver</w:t>
        </w:r>
      </w:moveFrom>
    </w:p>
    <w:moveFromRangeEnd w:id="6743"/>
    <w:p w14:paraId="3CB0BB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v0344lvilja</w:t>
      </w:r>
    </w:p>
    <w:p w14:paraId="632800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v0344lvillig</w:t>
      </w:r>
    </w:p>
    <w:p w14:paraId="109695D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v0344mjelig</w:t>
      </w:r>
    </w:p>
    <w:p w14:paraId="7C0020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v0344mjelse</w:t>
      </w:r>
    </w:p>
    <w:p w14:paraId="2BE785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v0344nda</w:t>
      </w:r>
    </w:p>
    <w:p w14:paraId="6C03067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745" w:author="Author" w:date="2012-02-26T13:32:00Z" w:name="move318028083"/>
      <w:moveTo w:id="6746" w:author="Author" w:date="2012-02-26T13:32:00Z">
        <w:r w:rsidRPr="00673328">
          <w:rPr>
            <w:rFonts w:ascii="宋体" w:eastAsia="宋体" w:hAnsi="宋体" w:cs="宋体" w:hint="eastAsia"/>
          </w:rPr>
          <w:t>v0344nder</w:t>
        </w:r>
      </w:moveTo>
    </w:p>
    <w:moveToRangeEnd w:id="6745"/>
    <w:p w14:paraId="4B1BFC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v0344nder sig</w:t>
      </w:r>
    </w:p>
    <w:p w14:paraId="0FC6B4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47" w:author="Author" w:date="2012-02-26T13:32:00Z" w:name="move318028083"/>
      <w:moveFrom w:id="6748" w:author="Author" w:date="2012-02-26T13:32:00Z">
        <w:r w:rsidRPr="00673328">
          <w:rPr>
            <w:rFonts w:ascii="宋体" w:eastAsia="宋体" w:hAnsi="宋体" w:cs="宋体" w:hint="eastAsia"/>
          </w:rPr>
          <w:t>v0344nder</w:t>
        </w:r>
      </w:moveFrom>
    </w:p>
    <w:moveFromRangeEnd w:id="6747"/>
    <w:p w14:paraId="0BBCB6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v0344ndning</w:t>
      </w:r>
    </w:p>
    <w:p w14:paraId="61B261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v0344ndpunkt</w:t>
      </w:r>
    </w:p>
    <w:p w14:paraId="135D22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v0344ninna</w:t>
      </w:r>
    </w:p>
    <w:p w14:paraId="7709E5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v0344njer</w:t>
      </w:r>
    </w:p>
    <w:p w14:paraId="51B564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v0344nligen</w:t>
      </w:r>
    </w:p>
    <w:p w14:paraId="36CDC0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-v0344nlig</w:t>
      </w:r>
    </w:p>
    <w:p w14:paraId="0E5B78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v0344nlig</w:t>
      </w:r>
    </w:p>
    <w:p w14:paraId="66201B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49" w:author="Author" w:date="2012-02-26T13:32:00Z" w:name="move318028084"/>
      <w:moveTo w:id="675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v0344n</w:t>
        </w:r>
      </w:moveTo>
    </w:p>
    <w:moveToRangeEnd w:id="6749"/>
    <w:p w14:paraId="78BD23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</w:t>
      </w:r>
      <w:r w:rsidRPr="00780F39">
        <w:rPr>
          <w:rFonts w:ascii="宋体" w:eastAsia="宋体" w:hAnsi="宋体" w:cs="宋体" w:hint="eastAsia"/>
          <w:lang w:val="sv-SE"/>
        </w:rPr>
        <w:t>44nskap</w:t>
      </w:r>
    </w:p>
    <w:p w14:paraId="0B11F6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v0344nslas</w:t>
      </w:r>
    </w:p>
    <w:p w14:paraId="4B1E5D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v0344nsterh0344nt</w:t>
      </w:r>
    </w:p>
    <w:p w14:paraId="66E7EF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751" w:author="Author" w:date="2012-02-26T13:32:00Z" w:name="move318028085"/>
      <w:moveTo w:id="6752" w:author="Author" w:date="2012-02-26T13:32:00Z">
        <w:r w:rsidRPr="00673328">
          <w:rPr>
            <w:rFonts w:ascii="宋体" w:eastAsia="宋体" w:hAnsi="宋体" w:cs="宋体" w:hint="eastAsia"/>
          </w:rPr>
          <w:t>v0344nster</w:t>
        </w:r>
      </w:moveTo>
    </w:p>
    <w:moveToRangeEnd w:id="6751"/>
    <w:p w14:paraId="6AD89E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v0344nsterpartiet</w:t>
      </w:r>
    </w:p>
    <w:p w14:paraId="133F012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v0344nsterprassel</w:t>
      </w:r>
    </w:p>
    <w:p w14:paraId="55126C1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53" w:author="Author" w:date="2012-02-26T13:32:00Z" w:name="move318028085"/>
      <w:moveFrom w:id="6754" w:author="Author" w:date="2012-02-26T13:32:00Z">
        <w:r w:rsidRPr="00673328">
          <w:rPr>
            <w:rFonts w:ascii="宋体" w:eastAsia="宋体" w:hAnsi="宋体" w:cs="宋体" w:hint="eastAsia"/>
          </w:rPr>
          <w:t>v0344nster</w:t>
        </w:r>
      </w:moveFrom>
    </w:p>
    <w:p w14:paraId="3EC8BB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55" w:author="Author" w:date="2012-02-26T13:32:00Z" w:name="move318028084"/>
      <w:moveFromRangeEnd w:id="6753"/>
      <w:moveFrom w:id="6756" w:author="Author" w:date="2012-02-26T13:32:00Z">
        <w:r w:rsidRPr="00673328">
          <w:rPr>
            <w:rFonts w:ascii="宋体" w:eastAsia="宋体" w:hAnsi="宋体" w:cs="宋体" w:hint="eastAsia"/>
          </w:rPr>
          <w:t>v0344n</w:t>
        </w:r>
      </w:moveFrom>
    </w:p>
    <w:moveFromRangeEnd w:id="6755"/>
    <w:p w14:paraId="731B88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v0344ntar</w:t>
      </w:r>
    </w:p>
    <w:p w14:paraId="025F38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v0344ntetid</w:t>
      </w:r>
    </w:p>
    <w:p w14:paraId="1A1667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v0344ntrum</w:t>
      </w:r>
    </w:p>
    <w:p w14:paraId="68804B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v0344ntsal</w:t>
      </w:r>
    </w:p>
    <w:p w14:paraId="1CE48D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v0344pnad</w:t>
      </w:r>
    </w:p>
    <w:p w14:paraId="0721F7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v0344rdebest0344ndig</w:t>
      </w:r>
    </w:p>
    <w:p w14:paraId="3D25876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v0344rdef0366rs0344ndelse</w:t>
      </w:r>
    </w:p>
    <w:p w14:paraId="63C8187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v0344rdefull</w:t>
      </w:r>
    </w:p>
    <w:p w14:paraId="0E5F60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v0344rdel0366s</w:t>
      </w:r>
    </w:p>
    <w:p w14:paraId="7C1359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v0344rdeladdad</w:t>
      </w:r>
    </w:p>
    <w:p w14:paraId="0D6E6F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57" w:author="Author" w:date="2012-02-26T13:32:00Z" w:name="move318028086"/>
      <w:moveTo w:id="675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v0344rde</w:t>
        </w:r>
      </w:moveTo>
    </w:p>
    <w:moveToRangeEnd w:id="6757"/>
    <w:p w14:paraId="60A84E1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v0344rdepapper</w:t>
      </w:r>
    </w:p>
    <w:p w14:paraId="33C9DE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</w:t>
      </w:r>
      <w:r w:rsidRPr="00780F39">
        <w:rPr>
          <w:rFonts w:ascii="宋体" w:eastAsia="宋体" w:hAnsi="宋体" w:cs="宋体" w:hint="eastAsia"/>
          <w:lang w:val="sv-SE"/>
        </w:rPr>
        <w:t>4rderar</w:t>
      </w:r>
    </w:p>
    <w:p w14:paraId="6273E7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v0344rdering</w:t>
      </w:r>
    </w:p>
    <w:p w14:paraId="13826C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v0344rdes0344krar</w:t>
      </w:r>
    </w:p>
    <w:p w14:paraId="0D7D1F4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v0344rdes0344tter</w:t>
      </w:r>
    </w:p>
    <w:p w14:paraId="142545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v0344rdesak</w:t>
      </w:r>
    </w:p>
    <w:p w14:paraId="35C7D9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59" w:author="Author" w:date="2012-02-26T13:32:00Z" w:name="move318028086"/>
      <w:moveFrom w:id="6760" w:author="Author" w:date="2012-02-26T13:32:00Z">
        <w:r w:rsidRPr="00673328">
          <w:rPr>
            <w:rFonts w:ascii="宋体" w:eastAsia="宋体" w:hAnsi="宋体" w:cs="宋体" w:hint="eastAsia"/>
          </w:rPr>
          <w:t>v0344rde</w:t>
        </w:r>
      </w:moveFrom>
    </w:p>
    <w:moveFromRangeEnd w:id="6759"/>
    <w:p w14:paraId="74E90D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v0344rdfolk</w:t>
      </w:r>
    </w:p>
    <w:p w14:paraId="2BA4CB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v0344rdig</w:t>
      </w:r>
    </w:p>
    <w:p w14:paraId="6C27D1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v0344rdinna</w:t>
      </w:r>
    </w:p>
    <w:p w14:paraId="4EA185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61" w:author="Author" w:date="2012-02-26T13:32:00Z" w:name="move318028087"/>
      <w:moveTo w:id="676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v0344rd</w:t>
        </w:r>
      </w:moveTo>
    </w:p>
    <w:moveToRangeEnd w:id="6761"/>
    <w:p w14:paraId="2592DB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v0344rdshus</w:t>
      </w:r>
    </w:p>
    <w:p w14:paraId="4EEC85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63" w:author="Author" w:date="2012-02-26T13:32:00Z" w:name="move318028087"/>
      <w:moveFrom w:id="6764" w:author="Author" w:date="2012-02-26T13:32:00Z">
        <w:r w:rsidRPr="00673328">
          <w:rPr>
            <w:rFonts w:ascii="宋体" w:eastAsia="宋体" w:hAnsi="宋体" w:cs="宋体" w:hint="eastAsia"/>
          </w:rPr>
          <w:t>v0344rd</w:t>
        </w:r>
      </w:moveFrom>
    </w:p>
    <w:moveFromRangeEnd w:id="6763"/>
    <w:p w14:paraId="0E033A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v0344rja</w:t>
      </w:r>
    </w:p>
    <w:p w14:paraId="2CE028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v0344rjer sig</w:t>
      </w:r>
    </w:p>
    <w:p w14:paraId="2E6CC4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v0344rker</w:t>
      </w:r>
    </w:p>
    <w:p w14:paraId="1DBA42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v0344rk</w:t>
      </w:r>
    </w:p>
    <w:p w14:paraId="0D9CD6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65" w:author="Author" w:date="2012-02-26T13:32:00Z" w:name="move318028088"/>
      <w:moveTo w:id="676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v0344rld</w:t>
        </w:r>
      </w:moveTo>
    </w:p>
    <w:moveToRangeEnd w:id="6765"/>
    <w:p w14:paraId="54D1EC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v0344rldsber0366md</w:t>
      </w:r>
    </w:p>
    <w:p w14:paraId="146A7D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v0344rldsbild</w:t>
      </w:r>
    </w:p>
    <w:p w14:paraId="546469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v0344rldsdel</w:t>
      </w:r>
    </w:p>
    <w:p w14:paraId="2B25E1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v0344rldsf0366rb0344ttrare</w:t>
      </w:r>
    </w:p>
    <w:p w14:paraId="67409A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v0344rldsh</w:t>
      </w:r>
      <w:r w:rsidRPr="00780F39">
        <w:rPr>
          <w:rFonts w:ascii="宋体" w:eastAsia="宋体" w:hAnsi="宋体" w:cs="宋体" w:hint="eastAsia"/>
          <w:lang w:val="sv-SE"/>
        </w:rPr>
        <w:t>av</w:t>
      </w:r>
    </w:p>
    <w:p w14:paraId="346445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v0344rldskrig</w:t>
      </w:r>
    </w:p>
    <w:p w14:paraId="05D528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v0344rldslig</w:t>
      </w:r>
    </w:p>
    <w:p w14:paraId="5D8A13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v0344rldsm0344stare</w:t>
      </w:r>
    </w:p>
    <w:p w14:paraId="150B27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v0344rldsm0344sterskap</w:t>
      </w:r>
    </w:p>
    <w:p w14:paraId="67E62BC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v0344rldsrekord</w:t>
      </w:r>
    </w:p>
    <w:p w14:paraId="042AA6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v0344rldsvan</w:t>
      </w:r>
    </w:p>
    <w:p w14:paraId="62B96A3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67" w:author="Author" w:date="2012-02-26T13:32:00Z" w:name="move318028088"/>
      <w:moveFrom w:id="6768" w:author="Author" w:date="2012-02-26T13:32:00Z">
        <w:r w:rsidRPr="00673328">
          <w:rPr>
            <w:rFonts w:ascii="宋体" w:eastAsia="宋体" w:hAnsi="宋体" w:cs="宋体" w:hint="eastAsia"/>
          </w:rPr>
          <w:t>v0344rld</w:t>
        </w:r>
      </w:moveFrom>
    </w:p>
    <w:moveFromRangeEnd w:id="6767"/>
    <w:p w14:paraId="734F8A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v0344rmeb0366lja</w:t>
      </w:r>
    </w:p>
    <w:p w14:paraId="4D89EE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v0344rmeelement</w:t>
      </w:r>
    </w:p>
    <w:p w14:paraId="3F98BB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769" w:author="Author" w:date="2012-02-26T13:32:00Z" w:name="move318028089"/>
      <w:moveTo w:id="6770" w:author="Author" w:date="2012-02-26T13:32:00Z">
        <w:r w:rsidRPr="00673328">
          <w:rPr>
            <w:rFonts w:ascii="宋体" w:eastAsia="宋体" w:hAnsi="宋体" w:cs="宋体" w:hint="eastAsia"/>
          </w:rPr>
          <w:t>v0344rme</w:t>
        </w:r>
      </w:moveTo>
    </w:p>
    <w:moveToRangeEnd w:id="6769"/>
    <w:p w14:paraId="615EEEF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v0344rmer</w:t>
      </w:r>
    </w:p>
    <w:p w14:paraId="1202CA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v0344rmeslag</w:t>
      </w:r>
    </w:p>
    <w:p w14:paraId="7E2C8A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71" w:author="Author" w:date="2012-02-26T13:32:00Z" w:name="move318028089"/>
      <w:moveFrom w:id="6772" w:author="Author" w:date="2012-02-26T13:32:00Z">
        <w:r w:rsidRPr="00673328">
          <w:rPr>
            <w:rFonts w:ascii="宋体" w:eastAsia="宋体" w:hAnsi="宋体" w:cs="宋体" w:hint="eastAsia"/>
          </w:rPr>
          <w:t>v0344rme</w:t>
        </w:r>
      </w:moveFrom>
    </w:p>
    <w:moveFromRangeEnd w:id="6771"/>
    <w:p w14:paraId="102D0B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v0344rml0344nning</w:t>
      </w:r>
    </w:p>
    <w:p w14:paraId="2B2B767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V0344rmland</w:t>
      </w:r>
    </w:p>
    <w:p w14:paraId="3D6BB0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v0344rnar</w:t>
      </w:r>
    </w:p>
    <w:p w14:paraId="67559A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v0344rnl0366s</w:t>
      </w:r>
    </w:p>
    <w:p w14:paraId="5A0E9E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73" w:author="Author" w:date="2012-02-26T13:32:00Z" w:name="move318028090"/>
      <w:moveTo w:id="677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v0344rn</w:t>
        </w:r>
      </w:moveTo>
    </w:p>
    <w:moveToRangeEnd w:id="6773"/>
    <w:p w14:paraId="7DD8C7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v0344rnpliktig</w:t>
      </w:r>
    </w:p>
    <w:p w14:paraId="006673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v0344rnplikt</w:t>
      </w:r>
    </w:p>
    <w:p w14:paraId="0DD139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75" w:author="Author" w:date="2012-02-26T13:32:00Z" w:name="move318028090"/>
      <w:moveFrom w:id="6776" w:author="Author" w:date="2012-02-26T13:32:00Z">
        <w:r w:rsidRPr="00673328">
          <w:rPr>
            <w:rFonts w:ascii="宋体" w:eastAsia="宋体" w:hAnsi="宋体" w:cs="宋体" w:hint="eastAsia"/>
          </w:rPr>
          <w:t>v0344rn</w:t>
        </w:r>
      </w:moveFrom>
    </w:p>
    <w:moveFromRangeEnd w:id="6775"/>
    <w:p w14:paraId="757B91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v0344rper</w:t>
      </w:r>
    </w:p>
    <w:p w14:paraId="208567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v0344rre</w:t>
      </w:r>
    </w:p>
    <w:p w14:paraId="38ECB7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v0344rst</w:t>
      </w:r>
    </w:p>
    <w:p w14:paraId="6C5735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v0344rvar</w:t>
      </w:r>
    </w:p>
    <w:p w14:paraId="68B4746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v0344rv</w:t>
      </w:r>
    </w:p>
    <w:p w14:paraId="6DE3C7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777" w:author="Author" w:date="2012-02-26T13:32:00Z" w:name="move318028091"/>
      <w:moveTo w:id="6778" w:author="Author" w:date="2012-02-26T13:32:00Z">
        <w:r w:rsidRPr="00673328">
          <w:rPr>
            <w:rFonts w:ascii="宋体" w:eastAsia="宋体" w:hAnsi="宋体" w:cs="宋体" w:hint="eastAsia"/>
          </w:rPr>
          <w:t>-v0344sen</w:t>
        </w:r>
      </w:moveTo>
    </w:p>
    <w:moveToRangeEnd w:id="6777"/>
    <w:p w14:paraId="565AF9A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v0344sensskild</w:t>
      </w:r>
    </w:p>
    <w:p w14:paraId="2E87CE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79" w:author="Author" w:date="2012-02-26T13:32:00Z" w:name="move318028091"/>
      <w:moveFrom w:id="6780" w:author="Author" w:date="2012-02-26T13:32:00Z">
        <w:r w:rsidRPr="00673328">
          <w:rPr>
            <w:rFonts w:ascii="宋体" w:eastAsia="宋体" w:hAnsi="宋体" w:cs="宋体" w:hint="eastAsia"/>
          </w:rPr>
          <w:t>-v0344sen</w:t>
        </w:r>
      </w:moveFrom>
    </w:p>
    <w:moveFromRangeEnd w:id="6779"/>
    <w:p w14:paraId="7B2966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v0344sentlighet</w:t>
      </w:r>
    </w:p>
    <w:p w14:paraId="7E6115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v0344sentlig</w:t>
      </w:r>
    </w:p>
    <w:p w14:paraId="6D906E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v0344sentligt</w:t>
      </w:r>
    </w:p>
    <w:p w14:paraId="58F9FB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v0344ser</w:t>
      </w:r>
    </w:p>
    <w:p w14:paraId="092AFC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v0344ska</w:t>
      </w:r>
    </w:p>
    <w:p w14:paraId="5129D0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v0344snas</w:t>
      </w:r>
    </w:p>
    <w:p w14:paraId="4C356F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v0344ssar</w:t>
      </w:r>
    </w:p>
    <w:p w14:paraId="390EF7F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V0344sterbotten</w:t>
      </w:r>
    </w:p>
    <w:p w14:paraId="0E4BBF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V0344sterg0366tland</w:t>
      </w:r>
    </w:p>
    <w:p w14:paraId="0AFFA7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v0344sterl0344ndsk</w:t>
      </w:r>
    </w:p>
    <w:p w14:paraId="0CC838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781" w:author="Author" w:date="2012-02-26T13:32:00Z" w:name="move318028092"/>
      <w:moveTo w:id="6782" w:author="Author" w:date="2012-02-26T13:32:00Z">
        <w:r w:rsidRPr="00673328">
          <w:rPr>
            <w:rFonts w:ascii="宋体" w:eastAsia="宋体" w:hAnsi="宋体" w:cs="宋体" w:hint="eastAsia"/>
          </w:rPr>
          <w:t>v0344ster</w:t>
        </w:r>
      </w:moveTo>
    </w:p>
    <w:moveToRangeEnd w:id="6781"/>
    <w:p w14:paraId="78322FE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v0344stern</w:t>
      </w:r>
    </w:p>
    <w:p w14:paraId="2B1703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83" w:author="Author" w:date="2012-02-26T13:32:00Z" w:name="move318028092"/>
      <w:moveFrom w:id="6784" w:author="Author" w:date="2012-02-26T13:32:00Z">
        <w:r w:rsidRPr="00673328">
          <w:rPr>
            <w:rFonts w:ascii="宋体" w:eastAsia="宋体" w:hAnsi="宋体" w:cs="宋体" w:hint="eastAsia"/>
          </w:rPr>
          <w:t>v0344ster</w:t>
        </w:r>
      </w:moveFrom>
    </w:p>
    <w:moveFromRangeEnd w:id="6783"/>
    <w:p w14:paraId="386413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v0344sterut</w:t>
      </w:r>
    </w:p>
    <w:p w14:paraId="725753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v0344stg0366tak</w:t>
      </w:r>
      <w:r w:rsidRPr="00780F39">
        <w:rPr>
          <w:rFonts w:ascii="宋体" w:eastAsia="宋体" w:hAnsi="宋体" w:cs="宋体" w:hint="eastAsia"/>
          <w:lang w:val="sv-SE"/>
        </w:rPr>
        <w:t>limax</w:t>
      </w:r>
    </w:p>
    <w:p w14:paraId="1B2EBE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v0344stg0366te</w:t>
      </w:r>
    </w:p>
    <w:p w14:paraId="6B56694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v0344stkusten</w:t>
      </w:r>
    </w:p>
    <w:p w14:paraId="6D11FF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v0344stlig</w:t>
      </w:r>
    </w:p>
    <w:p w14:paraId="667CB28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v0344stmakterna</w:t>
      </w:r>
    </w:p>
    <w:p w14:paraId="58DA82E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V0344stmanland</w:t>
      </w:r>
    </w:p>
    <w:p w14:paraId="51DC637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785" w:author="Author" w:date="2012-02-26T13:32:00Z" w:name="move318028093"/>
      <w:moveTo w:id="6786" w:author="Author" w:date="2012-02-26T13:32:00Z">
        <w:r w:rsidRPr="00673328">
          <w:rPr>
            <w:rFonts w:ascii="宋体" w:eastAsia="宋体" w:hAnsi="宋体" w:cs="宋体" w:hint="eastAsia"/>
          </w:rPr>
          <w:t>v0344st</w:t>
        </w:r>
      </w:moveTo>
    </w:p>
    <w:moveToRangeEnd w:id="6785"/>
    <w:p w14:paraId="0EE0584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v0344stra</w:t>
      </w:r>
    </w:p>
    <w:p w14:paraId="2CF770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87" w:author="Author" w:date="2012-02-26T13:32:00Z" w:name="move318028093"/>
      <w:moveFrom w:id="6788" w:author="Author" w:date="2012-02-26T13:32:00Z">
        <w:r w:rsidRPr="00673328">
          <w:rPr>
            <w:rFonts w:ascii="宋体" w:eastAsia="宋体" w:hAnsi="宋体" w:cs="宋体" w:hint="eastAsia"/>
          </w:rPr>
          <w:t>v0344st</w:t>
        </w:r>
      </w:moveFrom>
    </w:p>
    <w:moveFromRangeEnd w:id="6787"/>
    <w:p w14:paraId="4FA8187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v0344ta</w:t>
      </w:r>
    </w:p>
    <w:p w14:paraId="7EBEE07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789" w:author="Author" w:date="2012-02-26T13:32:00Z" w:name="move318028094"/>
      <w:moveTo w:id="6790" w:author="Author" w:date="2012-02-26T13:32:00Z">
        <w:r w:rsidRPr="00673328">
          <w:rPr>
            <w:rFonts w:ascii="宋体" w:eastAsia="宋体" w:hAnsi="宋体" w:cs="宋体" w:hint="eastAsia"/>
          </w:rPr>
          <w:t>v0344te</w:t>
        </w:r>
      </w:moveTo>
    </w:p>
    <w:moveToRangeEnd w:id="6789"/>
    <w:p w14:paraId="7BB7577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v0344ter</w:t>
      </w:r>
    </w:p>
    <w:p w14:paraId="2BA7C95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91" w:author="Author" w:date="2012-02-26T13:32:00Z" w:name="move318028094"/>
      <w:moveFrom w:id="6792" w:author="Author" w:date="2012-02-26T13:32:00Z">
        <w:r w:rsidRPr="00673328">
          <w:rPr>
            <w:rFonts w:ascii="宋体" w:eastAsia="宋体" w:hAnsi="宋体" w:cs="宋体" w:hint="eastAsia"/>
          </w:rPr>
          <w:t>v0344te</w:t>
        </w:r>
      </w:moveFrom>
    </w:p>
    <w:moveFromRangeEnd w:id="6791"/>
    <w:p w14:paraId="43A3E06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v0344tska</w:t>
      </w:r>
    </w:p>
    <w:p w14:paraId="00E3A2D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v0344ver</w:t>
      </w:r>
    </w:p>
    <w:p w14:paraId="37EB9F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793" w:author="Author" w:date="2012-02-26T13:32:00Z" w:name="move318028095"/>
      <w:moveTo w:id="679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v0344v</w:t>
        </w:r>
      </w:moveTo>
    </w:p>
    <w:moveToRangeEnd w:id="6793"/>
    <w:p w14:paraId="65549E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v0344vnad</w:t>
      </w:r>
    </w:p>
    <w:p w14:paraId="7A54FF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v0344vstol</w:t>
      </w:r>
    </w:p>
    <w:p w14:paraId="5EE30E8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95" w:author="Author" w:date="2012-02-26T13:32:00Z" w:name="move318028095"/>
      <w:moveFrom w:id="6796" w:author="Author" w:date="2012-02-26T13:32:00Z">
        <w:r w:rsidRPr="00673328">
          <w:rPr>
            <w:rFonts w:ascii="宋体" w:eastAsia="宋体" w:hAnsi="宋体" w:cs="宋体" w:hint="eastAsia"/>
          </w:rPr>
          <w:t>v0344v</w:t>
        </w:r>
      </w:moveFrom>
    </w:p>
    <w:moveFromRangeEnd w:id="6795"/>
    <w:p w14:paraId="29D1A99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v0344xelkurs</w:t>
      </w:r>
    </w:p>
    <w:p w14:paraId="6B6326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v0344xell0345da</w:t>
      </w:r>
    </w:p>
    <w:p w14:paraId="55B681C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797" w:author="Author" w:date="2012-02-26T13:32:00Z" w:name="move318028096"/>
      <w:moveTo w:id="6798" w:author="Author" w:date="2012-02-26T13:32:00Z">
        <w:r w:rsidRPr="00673328">
          <w:rPr>
            <w:rFonts w:ascii="宋体" w:eastAsia="宋体" w:hAnsi="宋体" w:cs="宋体" w:hint="eastAsia"/>
          </w:rPr>
          <w:t>v0344xel</w:t>
        </w:r>
      </w:moveTo>
    </w:p>
    <w:moveToRangeEnd w:id="6797"/>
    <w:p w14:paraId="559E9C9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v0344xelstr0366m</w:t>
      </w:r>
    </w:p>
    <w:p w14:paraId="47B2272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799" w:author="Author" w:date="2012-02-26T13:32:00Z" w:name="move318028096"/>
      <w:moveFrom w:id="6800" w:author="Author" w:date="2012-02-26T13:32:00Z">
        <w:r w:rsidRPr="00673328">
          <w:rPr>
            <w:rFonts w:ascii="宋体" w:eastAsia="宋体" w:hAnsi="宋体" w:cs="宋体" w:hint="eastAsia"/>
          </w:rPr>
          <w:t>v0344xel</w:t>
        </w:r>
      </w:moveFrom>
    </w:p>
    <w:moveFromRangeEnd w:id="6799"/>
    <w:p w14:paraId="40E953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v0344xelverkan</w:t>
      </w:r>
    </w:p>
    <w:p w14:paraId="5239D8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v0344xelvis</w:t>
      </w:r>
    </w:p>
    <w:p w14:paraId="103922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v0344xe</w:t>
      </w:r>
      <w:r w:rsidRPr="00780F39">
        <w:rPr>
          <w:rFonts w:ascii="宋体" w:eastAsia="宋体" w:hAnsi="宋体" w:cs="宋体" w:hint="eastAsia"/>
          <w:lang w:val="sv-SE"/>
        </w:rPr>
        <w:t>r</w:t>
      </w:r>
    </w:p>
    <w:p w14:paraId="7AF281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v0344xlar</w:t>
      </w:r>
    </w:p>
    <w:p w14:paraId="446D9D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v0344xthus</w:t>
      </w:r>
    </w:p>
    <w:p w14:paraId="3C4244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v0344xtlighet</w:t>
      </w:r>
    </w:p>
    <w:p w14:paraId="5544FC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01" w:author="Author" w:date="2012-02-26T13:32:00Z" w:name="move318028097"/>
      <w:moveTo w:id="6802" w:author="Author" w:date="2012-02-26T13:32:00Z">
        <w:r w:rsidRPr="00673328">
          <w:rPr>
            <w:rFonts w:ascii="宋体" w:eastAsia="宋体" w:hAnsi="宋体" w:cs="宋体" w:hint="eastAsia"/>
          </w:rPr>
          <w:t>v0344xt</w:t>
        </w:r>
      </w:moveTo>
    </w:p>
    <w:moveToRangeEnd w:id="6801"/>
    <w:p w14:paraId="529873A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v0344xtriket</w:t>
      </w:r>
    </w:p>
    <w:p w14:paraId="18955E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03" w:author="Author" w:date="2012-02-26T13:32:00Z" w:name="move318028097"/>
      <w:moveFrom w:id="6804" w:author="Author" w:date="2012-02-26T13:32:00Z">
        <w:r w:rsidRPr="00673328">
          <w:rPr>
            <w:rFonts w:ascii="宋体" w:eastAsia="宋体" w:hAnsi="宋体" w:cs="宋体" w:hint="eastAsia"/>
          </w:rPr>
          <w:t>v0344xt</w:t>
        </w:r>
      </w:moveFrom>
    </w:p>
    <w:moveFromRangeEnd w:id="6803"/>
    <w:p w14:paraId="3D989D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v0344xtv0344rk</w:t>
      </w:r>
    </w:p>
    <w:p w14:paraId="22EDE25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v0345da</w:t>
      </w:r>
    </w:p>
    <w:p w14:paraId="1B11B5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v0345dlig</w:t>
      </w:r>
    </w:p>
    <w:p w14:paraId="116E72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v0345ffla</w:t>
      </w:r>
    </w:p>
    <w:p w14:paraId="552502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v0345gad</w:t>
      </w:r>
    </w:p>
    <w:p w14:paraId="07E701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v0345gar</w:t>
      </w:r>
    </w:p>
    <w:p w14:paraId="441F206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v0345gbrytare</w:t>
      </w:r>
    </w:p>
    <w:p w14:paraId="792A74A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v0345ghalsig</w:t>
      </w:r>
    </w:p>
    <w:p w14:paraId="6CCAA3E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v0345ghals</w:t>
      </w:r>
    </w:p>
    <w:p w14:paraId="34FDCD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v0345gig</w:t>
      </w:r>
    </w:p>
    <w:p w14:paraId="07CDDE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v0345gl0344ngd</w:t>
      </w:r>
    </w:p>
    <w:p w14:paraId="7FDC21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v0345gm0344stare</w:t>
      </w:r>
    </w:p>
    <w:p w14:paraId="3AF61E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805" w:author="Author" w:date="2012-02-26T13:32:00Z" w:name="move318028098"/>
      <w:moveTo w:id="680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v0345g</w:t>
        </w:r>
      </w:moveTo>
    </w:p>
    <w:moveToRangeEnd w:id="6805"/>
    <w:p w14:paraId="0EFFCFA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v0345gr0344t</w:t>
      </w:r>
    </w:p>
    <w:p w14:paraId="06CD58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v0345gspel</w:t>
      </w:r>
    </w:p>
    <w:p w14:paraId="3550C8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07" w:author="Author" w:date="2012-02-26T13:32:00Z" w:name="move318028098"/>
      <w:moveFrom w:id="6808" w:author="Author" w:date="2012-02-26T13:32:00Z">
        <w:r w:rsidRPr="00673328">
          <w:rPr>
            <w:rFonts w:ascii="宋体" w:eastAsia="宋体" w:hAnsi="宋体" w:cs="宋体" w:hint="eastAsia"/>
          </w:rPr>
          <w:t>v0345g</w:t>
        </w:r>
      </w:moveFrom>
    </w:p>
    <w:moveFromRangeEnd w:id="6807"/>
    <w:p w14:paraId="0ED116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v0345ldf0366r sig</w:t>
      </w:r>
    </w:p>
    <w:p w14:paraId="0651A6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v0345ldg0</w:t>
      </w:r>
      <w:r w:rsidRPr="00780F39">
        <w:rPr>
          <w:rFonts w:ascii="宋体" w:eastAsia="宋体" w:hAnsi="宋体" w:cs="宋体" w:hint="eastAsia"/>
          <w:lang w:val="sv-SE"/>
        </w:rPr>
        <w:t>344star</w:t>
      </w:r>
    </w:p>
    <w:p w14:paraId="056E23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809" w:author="Author" w:date="2012-02-26T13:32:00Z" w:name="move318028099"/>
      <w:moveTo w:id="681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v0345ld</w:t>
        </w:r>
      </w:moveTo>
    </w:p>
    <w:moveToRangeEnd w:id="6809"/>
    <w:p w14:paraId="6D5A36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v0345ldsam</w:t>
      </w:r>
    </w:p>
    <w:p w14:paraId="38F9EE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v0345ldsamt</w:t>
      </w:r>
    </w:p>
    <w:p w14:paraId="67434E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v0345ldsd0345d</w:t>
      </w:r>
    </w:p>
    <w:p w14:paraId="1C38CB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v0345ldshandling</w:t>
      </w:r>
    </w:p>
    <w:p w14:paraId="49E94D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v0345ldsman</w:t>
      </w:r>
    </w:p>
    <w:p w14:paraId="163F1E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v0345ldsverkare</w:t>
      </w:r>
    </w:p>
    <w:p w14:paraId="771C7C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11" w:author="Author" w:date="2012-02-26T13:32:00Z" w:name="move318028099"/>
      <w:moveFrom w:id="6812" w:author="Author" w:date="2012-02-26T13:32:00Z">
        <w:r w:rsidRPr="00673328">
          <w:rPr>
            <w:rFonts w:ascii="宋体" w:eastAsia="宋体" w:hAnsi="宋体" w:cs="宋体" w:hint="eastAsia"/>
          </w:rPr>
          <w:t>v0345ld</w:t>
        </w:r>
      </w:moveFrom>
    </w:p>
    <w:moveFromRangeEnd w:id="6811"/>
    <w:p w14:paraId="0E74C4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v0345ldt0344kt</w:t>
      </w:r>
    </w:p>
    <w:p w14:paraId="30984A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v0345ldtar</w:t>
      </w:r>
    </w:p>
    <w:p w14:paraId="5D5F6BE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v0345llar</w:t>
      </w:r>
    </w:p>
    <w:p w14:paraId="30BC9B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v0345lnad</w:t>
      </w:r>
    </w:p>
    <w:p w14:paraId="4E9D92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v0345nda</w:t>
      </w:r>
    </w:p>
    <w:p w14:paraId="0DF859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v0345ning</w:t>
      </w:r>
    </w:p>
    <w:p w14:paraId="0B945B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v0345p</w:t>
      </w:r>
    </w:p>
    <w:p w14:paraId="5589CC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v0345ran</w:t>
      </w:r>
    </w:p>
    <w:p w14:paraId="226BAA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v0345ras</w:t>
      </w:r>
    </w:p>
    <w:p w14:paraId="1774FE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v0345rdad</w:t>
      </w:r>
    </w:p>
    <w:p w14:paraId="7E46AB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v0345rdagj0344mning</w:t>
      </w:r>
    </w:p>
    <w:p w14:paraId="7825BA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v0345rdare</w:t>
      </w:r>
    </w:p>
    <w:p w14:paraId="5A7D30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v0345rdar</w:t>
      </w:r>
    </w:p>
    <w:p w14:paraId="0FB6D4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v0345rdbidrag</w:t>
      </w:r>
    </w:p>
    <w:p w14:paraId="73F2FC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</w:t>
      </w:r>
      <w:r w:rsidRPr="00780F39">
        <w:rPr>
          <w:rFonts w:ascii="宋体" w:eastAsia="宋体" w:hAnsi="宋体" w:cs="宋体" w:hint="eastAsia"/>
          <w:lang w:val="sv-SE"/>
        </w:rPr>
        <w:t>345rdbitr0344de</w:t>
      </w:r>
    </w:p>
    <w:p w14:paraId="4BC7D0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v0345rdcentral</w:t>
      </w:r>
    </w:p>
    <w:p w14:paraId="4B9892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v0345rdhem</w:t>
      </w:r>
    </w:p>
    <w:p w14:paraId="373B29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813" w:author="Author" w:date="2012-02-26T13:32:00Z" w:name="move318028100"/>
      <w:moveTo w:id="681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v0345rd</w:t>
        </w:r>
      </w:moveTo>
    </w:p>
    <w:p w14:paraId="73B5E9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815" w:author="Author" w:date="2012-02-26T13:32:00Z" w:name="move318028101"/>
      <w:moveToRangeEnd w:id="6813"/>
      <w:moveTo w:id="681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v0345rdnad</w:t>
        </w:r>
      </w:moveTo>
    </w:p>
    <w:moveToRangeEnd w:id="6815"/>
    <w:p w14:paraId="24CBC7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v0345rdnadshavare</w:t>
      </w:r>
    </w:p>
    <w:p w14:paraId="38A567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v0345rdnadsutredning</w:t>
      </w:r>
    </w:p>
    <w:p w14:paraId="1AE9DA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17" w:author="Author" w:date="2012-02-26T13:32:00Z" w:name="move318028101"/>
      <w:moveFrom w:id="6818" w:author="Author" w:date="2012-02-26T13:32:00Z">
        <w:r w:rsidRPr="00673328">
          <w:rPr>
            <w:rFonts w:ascii="宋体" w:eastAsia="宋体" w:hAnsi="宋体" w:cs="宋体" w:hint="eastAsia"/>
          </w:rPr>
          <w:t>v0345rdnad</w:t>
        </w:r>
      </w:moveFrom>
    </w:p>
    <w:moveFromRangeEnd w:id="6817"/>
    <w:p w14:paraId="3C8695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v0345rdsl0366s</w:t>
      </w:r>
    </w:p>
    <w:p w14:paraId="18749A3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19" w:author="Author" w:date="2012-02-26T13:32:00Z" w:name="move318028100"/>
      <w:moveFrom w:id="6820" w:author="Author" w:date="2012-02-26T13:32:00Z">
        <w:r w:rsidRPr="00673328">
          <w:rPr>
            <w:rFonts w:ascii="宋体" w:eastAsia="宋体" w:hAnsi="宋体" w:cs="宋体" w:hint="eastAsia"/>
          </w:rPr>
          <w:t>v0345rd</w:t>
        </w:r>
      </w:moveFrom>
    </w:p>
    <w:moveFromRangeEnd w:id="6819"/>
    <w:p w14:paraId="1220AC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v0345rdyrke</w:t>
      </w:r>
    </w:p>
    <w:p w14:paraId="0A7D12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v0345rflod</w:t>
      </w:r>
    </w:p>
    <w:p w14:paraId="7B297D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</w:t>
      </w:r>
    </w:p>
    <w:p w14:paraId="01B79B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v0345rta</w:t>
      </w:r>
    </w:p>
    <w:p w14:paraId="7BC349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v0345t</w:t>
      </w:r>
    </w:p>
    <w:p w14:paraId="0DD4E0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v0345tutrymme</w:t>
      </w:r>
    </w:p>
    <w:p w14:paraId="3AB147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v0366rdar</w:t>
      </w:r>
    </w:p>
    <w:p w14:paraId="3E0184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v0366rdnad</w:t>
      </w:r>
    </w:p>
    <w:p w14:paraId="5B344E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v0366rt</w:t>
      </w:r>
    </w:p>
    <w:p w14:paraId="00C4B0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vaccinerar</w:t>
      </w:r>
    </w:p>
    <w:p w14:paraId="14AAF6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vaccin</w:t>
      </w:r>
    </w:p>
    <w:p w14:paraId="7DB3BF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vacker</w:t>
      </w:r>
    </w:p>
    <w:p w14:paraId="73CCF0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vacklar</w:t>
      </w:r>
    </w:p>
    <w:p w14:paraId="1840C8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vad0345</w:t>
      </w:r>
    </w:p>
    <w:p w14:paraId="085F0A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vadare</w:t>
      </w:r>
    </w:p>
    <w:p w14:paraId="411495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vada</w:t>
      </w:r>
      <w:r w:rsidRPr="00780F39">
        <w:rPr>
          <w:rFonts w:ascii="宋体" w:eastAsia="宋体" w:hAnsi="宋体" w:cs="宋体" w:hint="eastAsia"/>
          <w:lang w:val="sv-SE"/>
        </w:rPr>
        <w:t>r</w:t>
      </w:r>
    </w:p>
    <w:p w14:paraId="4DAB4B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vadderar</w:t>
      </w:r>
    </w:p>
    <w:p w14:paraId="3F8774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vadd</w:t>
      </w:r>
    </w:p>
    <w:p w14:paraId="4A9D7B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vad</w:t>
      </w:r>
    </w:p>
    <w:p w14:paraId="168BF1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vagabond</w:t>
      </w:r>
    </w:p>
    <w:p w14:paraId="11BC882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21" w:author="Author" w:date="2012-02-26T13:32:00Z" w:name="move318028102"/>
      <w:moveTo w:id="6822" w:author="Author" w:date="2012-02-26T13:32:00Z">
        <w:r w:rsidRPr="00673328">
          <w:rPr>
            <w:rFonts w:ascii="宋体" w:eastAsia="宋体" w:hAnsi="宋体" w:cs="宋体" w:hint="eastAsia"/>
          </w:rPr>
          <w:t>vagga</w:t>
        </w:r>
      </w:moveTo>
    </w:p>
    <w:moveToRangeEnd w:id="6821"/>
    <w:p w14:paraId="08C0130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vaggar</w:t>
      </w:r>
    </w:p>
    <w:p w14:paraId="4C4D20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23" w:author="Author" w:date="2012-02-26T13:32:00Z" w:name="move318028102"/>
      <w:moveFrom w:id="6824" w:author="Author" w:date="2012-02-26T13:32:00Z">
        <w:r w:rsidRPr="00673328">
          <w:rPr>
            <w:rFonts w:ascii="宋体" w:eastAsia="宋体" w:hAnsi="宋体" w:cs="宋体" w:hint="eastAsia"/>
          </w:rPr>
          <w:t>vagga</w:t>
        </w:r>
      </w:moveFrom>
    </w:p>
    <w:moveFromRangeEnd w:id="6823"/>
    <w:p w14:paraId="4BA73C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vagina</w:t>
      </w:r>
    </w:p>
    <w:p w14:paraId="69C5FA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25" w:author="Author" w:date="2012-02-26T13:32:00Z" w:name="move318028103"/>
      <w:moveTo w:id="6826" w:author="Author" w:date="2012-02-26T13:32:00Z">
        <w:r w:rsidRPr="00673328">
          <w:rPr>
            <w:rFonts w:ascii="宋体" w:eastAsia="宋体" w:hAnsi="宋体" w:cs="宋体" w:hint="eastAsia"/>
          </w:rPr>
          <w:t>vag</w:t>
        </w:r>
      </w:moveTo>
    </w:p>
    <w:p w14:paraId="6B2C2A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27" w:author="Author" w:date="2012-02-26T13:32:00Z" w:name="move318028104"/>
      <w:moveToRangeEnd w:id="6825"/>
      <w:moveTo w:id="6828" w:author="Author" w:date="2012-02-26T13:32:00Z">
        <w:r w:rsidRPr="00673328">
          <w:rPr>
            <w:rFonts w:ascii="宋体" w:eastAsia="宋体" w:hAnsi="宋体" w:cs="宋体" w:hint="eastAsia"/>
          </w:rPr>
          <w:t>vagn</w:t>
        </w:r>
      </w:moveTo>
    </w:p>
    <w:moveToRangeEnd w:id="6827"/>
    <w:p w14:paraId="18721B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vagnskadef0366rs0344kring</w:t>
      </w:r>
    </w:p>
    <w:p w14:paraId="45DFC80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29" w:author="Author" w:date="2012-02-26T13:32:00Z" w:name="move318028104"/>
      <w:moveFrom w:id="6830" w:author="Author" w:date="2012-02-26T13:32:00Z">
        <w:r w:rsidRPr="00673328">
          <w:rPr>
            <w:rFonts w:ascii="宋体" w:eastAsia="宋体" w:hAnsi="宋体" w:cs="宋体" w:hint="eastAsia"/>
          </w:rPr>
          <w:t>vagn</w:t>
        </w:r>
      </w:moveFrom>
    </w:p>
    <w:p w14:paraId="3509CDD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31" w:author="Author" w:date="2012-02-26T13:32:00Z" w:name="move318028103"/>
      <w:moveFromRangeEnd w:id="6829"/>
      <w:moveFrom w:id="6832" w:author="Author" w:date="2012-02-26T13:32:00Z">
        <w:r w:rsidRPr="00673328">
          <w:rPr>
            <w:rFonts w:ascii="宋体" w:eastAsia="宋体" w:hAnsi="宋体" w:cs="宋体" w:hint="eastAsia"/>
          </w:rPr>
          <w:t>vag</w:t>
        </w:r>
      </w:moveFrom>
    </w:p>
    <w:moveFromRangeEnd w:id="6831"/>
    <w:p w14:paraId="6C8332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vajar</w:t>
      </w:r>
    </w:p>
    <w:p w14:paraId="003764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vajer</w:t>
      </w:r>
    </w:p>
    <w:p w14:paraId="68071B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vakans</w:t>
      </w:r>
    </w:p>
    <w:p w14:paraId="73BF54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vakant</w:t>
      </w:r>
    </w:p>
    <w:p w14:paraId="0E18FDD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vakar</w:t>
      </w:r>
    </w:p>
    <w:p w14:paraId="6FCE6D5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vaken</w:t>
      </w:r>
    </w:p>
    <w:p w14:paraId="5D451C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33" w:author="Author" w:date="2012-02-26T13:32:00Z" w:name="move318028105"/>
      <w:moveTo w:id="6834" w:author="Author" w:date="2012-02-26T13:32:00Z">
        <w:r w:rsidRPr="00673328">
          <w:rPr>
            <w:rFonts w:ascii="宋体" w:eastAsia="宋体" w:hAnsi="宋体" w:cs="宋体" w:hint="eastAsia"/>
          </w:rPr>
          <w:t>vak</w:t>
        </w:r>
      </w:moveTo>
    </w:p>
    <w:moveToRangeEnd w:id="6833"/>
    <w:p w14:paraId="3F50798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vaknar</w:t>
      </w:r>
    </w:p>
    <w:p w14:paraId="0D5313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vaksam</w:t>
      </w:r>
    </w:p>
    <w:p w14:paraId="542AC9B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35" w:author="Author" w:date="2012-02-26T13:32:00Z" w:name="move318028105"/>
      <w:moveFrom w:id="6836" w:author="Author" w:date="2012-02-26T13:32:00Z">
        <w:r w:rsidRPr="00673328">
          <w:rPr>
            <w:rFonts w:ascii="宋体" w:eastAsia="宋体" w:hAnsi="宋体" w:cs="宋体" w:hint="eastAsia"/>
          </w:rPr>
          <w:t>vak</w:t>
        </w:r>
      </w:moveFrom>
    </w:p>
    <w:moveFromRangeEnd w:id="6835"/>
    <w:p w14:paraId="471084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vaktar</w:t>
      </w:r>
    </w:p>
    <w:p w14:paraId="5FC609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vaktm0344stare</w:t>
      </w:r>
    </w:p>
    <w:p w14:paraId="4B7585F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37" w:author="Author" w:date="2012-02-26T13:32:00Z" w:name="move318028106"/>
      <w:moveTo w:id="6838" w:author="Author" w:date="2012-02-26T13:32:00Z">
        <w:r w:rsidRPr="00673328">
          <w:rPr>
            <w:rFonts w:ascii="宋体" w:eastAsia="宋体" w:hAnsi="宋体" w:cs="宋体" w:hint="eastAsia"/>
          </w:rPr>
          <w:t>vakt</w:t>
        </w:r>
      </w:moveTo>
    </w:p>
    <w:moveToRangeEnd w:id="6837"/>
    <w:p w14:paraId="76A0C8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vaktparad</w:t>
      </w:r>
    </w:p>
    <w:p w14:paraId="088A0B3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39" w:author="Author" w:date="2012-02-26T13:32:00Z" w:name="move318028106"/>
      <w:moveFrom w:id="6840" w:author="Author" w:date="2012-02-26T13:32:00Z">
        <w:r w:rsidRPr="00673328">
          <w:rPr>
            <w:rFonts w:ascii="宋体" w:eastAsia="宋体" w:hAnsi="宋体" w:cs="宋体" w:hint="eastAsia"/>
          </w:rPr>
          <w:t>vakt</w:t>
        </w:r>
      </w:moveFrom>
    </w:p>
    <w:moveFromRangeEnd w:id="6839"/>
    <w:p w14:paraId="113C38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vakuum</w:t>
      </w:r>
    </w:p>
    <w:p w14:paraId="4E58F2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val0366r</w:t>
      </w:r>
    </w:p>
    <w:p w14:paraId="4557B0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valbar</w:t>
      </w:r>
    </w:p>
    <w:p w14:paraId="50157E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841" w:author="Author" w:date="2012-02-26T13:32:00Z" w:name="move318028107"/>
      <w:moveTo w:id="684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Valborg</w:t>
        </w:r>
      </w:moveTo>
    </w:p>
    <w:moveToRangeEnd w:id="6841"/>
    <w:p w14:paraId="63A5E6B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Valborgsm0344ssoafton</w:t>
      </w:r>
    </w:p>
    <w:p w14:paraId="32DCEF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43" w:author="Author" w:date="2012-02-26T13:32:00Z" w:name="move318028107"/>
      <w:moveFrom w:id="6844" w:author="Author" w:date="2012-02-26T13:32:00Z">
        <w:r w:rsidRPr="00673328">
          <w:rPr>
            <w:rFonts w:ascii="宋体" w:eastAsia="宋体" w:hAnsi="宋体" w:cs="宋体" w:hint="eastAsia"/>
          </w:rPr>
          <w:t>Valborg</w:t>
        </w:r>
      </w:moveFrom>
    </w:p>
    <w:moveFromRangeEnd w:id="6843"/>
    <w:p w14:paraId="6E9079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valbyr0345</w:t>
      </w:r>
    </w:p>
    <w:p w14:paraId="3797FB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valde</w:t>
      </w:r>
    </w:p>
    <w:p w14:paraId="5CA94B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valdistri</w:t>
      </w:r>
      <w:r w:rsidRPr="00780F39">
        <w:rPr>
          <w:rFonts w:ascii="宋体" w:eastAsia="宋体" w:hAnsi="宋体" w:cs="宋体" w:hint="eastAsia"/>
          <w:lang w:val="sv-SE"/>
        </w:rPr>
        <w:t>kt</w:t>
      </w:r>
    </w:p>
    <w:p w14:paraId="65C45B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valf0366rr0344ttare</w:t>
      </w:r>
    </w:p>
    <w:p w14:paraId="3904AF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valfl0344sk</w:t>
      </w:r>
    </w:p>
    <w:p w14:paraId="03C0802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valfr0344ndskap</w:t>
      </w:r>
    </w:p>
    <w:p w14:paraId="0B0029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valfrihet</w:t>
      </w:r>
    </w:p>
    <w:p w14:paraId="203F91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valfri</w:t>
      </w:r>
    </w:p>
    <w:p w14:paraId="41B154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valh0344nt</w:t>
      </w:r>
    </w:p>
    <w:p w14:paraId="4B0839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validitet</w:t>
      </w:r>
    </w:p>
    <w:p w14:paraId="1591850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45" w:author="Author" w:date="2012-02-26T13:32:00Z" w:name="move318028108"/>
      <w:moveTo w:id="6846" w:author="Author" w:date="2012-02-26T13:32:00Z">
        <w:r w:rsidRPr="00673328">
          <w:rPr>
            <w:rFonts w:ascii="宋体" w:eastAsia="宋体" w:hAnsi="宋体" w:cs="宋体" w:hint="eastAsia"/>
          </w:rPr>
          <w:t>valk</w:t>
        </w:r>
      </w:moveTo>
    </w:p>
    <w:moveToRangeEnd w:id="6845"/>
    <w:p w14:paraId="0AA99F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valkrets</w:t>
      </w:r>
    </w:p>
    <w:p w14:paraId="60D38C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47" w:author="Author" w:date="2012-02-26T13:32:00Z" w:name="move318028108"/>
      <w:moveFrom w:id="6848" w:author="Author" w:date="2012-02-26T13:32:00Z">
        <w:r w:rsidRPr="00673328">
          <w:rPr>
            <w:rFonts w:ascii="宋体" w:eastAsia="宋体" w:hAnsi="宋体" w:cs="宋体" w:hint="eastAsia"/>
          </w:rPr>
          <w:t>valk</w:t>
        </w:r>
      </w:moveFrom>
    </w:p>
    <w:moveFromRangeEnd w:id="6847"/>
    <w:p w14:paraId="285168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49" w:author="Author" w:date="2012-02-26T13:32:00Z" w:name="move318028109"/>
      <w:moveTo w:id="6850" w:author="Author" w:date="2012-02-26T13:32:00Z">
        <w:r w:rsidRPr="00673328">
          <w:rPr>
            <w:rFonts w:ascii="宋体" w:eastAsia="宋体" w:hAnsi="宋体" w:cs="宋体" w:hint="eastAsia"/>
          </w:rPr>
          <w:t>valla</w:t>
        </w:r>
      </w:moveTo>
    </w:p>
    <w:moveToRangeEnd w:id="6849"/>
    <w:p w14:paraId="5632192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vallar</w:t>
      </w:r>
    </w:p>
    <w:p w14:paraId="2EB81B7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51" w:author="Author" w:date="2012-02-26T13:32:00Z" w:name="move318028109"/>
      <w:moveFrom w:id="6852" w:author="Author" w:date="2012-02-26T13:32:00Z">
        <w:r w:rsidRPr="00673328">
          <w:rPr>
            <w:rFonts w:ascii="宋体" w:eastAsia="宋体" w:hAnsi="宋体" w:cs="宋体" w:hint="eastAsia"/>
          </w:rPr>
          <w:t>valla</w:t>
        </w:r>
      </w:moveFrom>
    </w:p>
    <w:moveFromRangeEnd w:id="6851"/>
    <w:p w14:paraId="5AFC69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vallf0344rdar</w:t>
      </w:r>
    </w:p>
    <w:p w14:paraId="2071D0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vallf0344rd</w:t>
      </w:r>
    </w:p>
    <w:p w14:paraId="4958B1F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vallfart</w:t>
      </w:r>
    </w:p>
    <w:p w14:paraId="6AB027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vallgrav</w:t>
      </w:r>
    </w:p>
    <w:p w14:paraId="02D6DA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vallmo</w:t>
      </w:r>
    </w:p>
    <w:p w14:paraId="079452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53" w:author="Author" w:date="2012-02-26T13:32:00Z" w:name="move318028110"/>
      <w:moveTo w:id="6854" w:author="Author" w:date="2012-02-26T13:32:00Z">
        <w:r w:rsidRPr="00673328">
          <w:rPr>
            <w:rFonts w:ascii="宋体" w:eastAsia="宋体" w:hAnsi="宋体" w:cs="宋体" w:hint="eastAsia"/>
          </w:rPr>
          <w:t>vall</w:t>
        </w:r>
      </w:moveTo>
    </w:p>
    <w:moveToRangeEnd w:id="6853"/>
    <w:p w14:paraId="603366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vallokal</w:t>
      </w:r>
    </w:p>
    <w:p w14:paraId="680352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55" w:author="Author" w:date="2012-02-26T13:32:00Z" w:name="move318028110"/>
      <w:moveFrom w:id="6856" w:author="Author" w:date="2012-02-26T13:32:00Z">
        <w:r w:rsidRPr="00673328">
          <w:rPr>
            <w:rFonts w:ascii="宋体" w:eastAsia="宋体" w:hAnsi="宋体" w:cs="宋体" w:hint="eastAsia"/>
          </w:rPr>
          <w:t>vall</w:t>
        </w:r>
      </w:moveFrom>
    </w:p>
    <w:moveFromRangeEnd w:id="6855"/>
    <w:p w14:paraId="2F005A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valm0366jlighet</w:t>
      </w:r>
    </w:p>
    <w:p w14:paraId="3B9E69D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857" w:author="Author" w:date="2012-02-26T13:32:00Z" w:name="move318028111"/>
      <w:moveTo w:id="685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val</w:t>
        </w:r>
      </w:moveTo>
    </w:p>
    <w:moveToRangeEnd w:id="6857"/>
    <w:p w14:paraId="474FA4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valn0366t</w:t>
      </w:r>
    </w:p>
    <w:p w14:paraId="556636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valpar</w:t>
      </w:r>
    </w:p>
    <w:p w14:paraId="4D4617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valp</w:t>
      </w:r>
    </w:p>
    <w:p w14:paraId="14EE66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valr0366relse</w:t>
      </w:r>
    </w:p>
    <w:p w14:paraId="18E97D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valsedel</w:t>
      </w:r>
    </w:p>
    <w:p w14:paraId="5089A44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59" w:author="Author" w:date="2012-02-26T13:32:00Z" w:name="move318028112"/>
      <w:moveTo w:id="6860" w:author="Author" w:date="2012-02-26T13:32:00Z">
        <w:r w:rsidRPr="00673328">
          <w:rPr>
            <w:rFonts w:ascii="宋体" w:eastAsia="宋体" w:hAnsi="宋体" w:cs="宋体" w:hint="eastAsia"/>
          </w:rPr>
          <w:t>vals</w:t>
        </w:r>
      </w:moveTo>
    </w:p>
    <w:moveToRangeEnd w:id="6859"/>
    <w:p w14:paraId="4B6F67B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valsp</w:t>
      </w:r>
      <w:r w:rsidRPr="00673328">
        <w:rPr>
          <w:rFonts w:ascii="宋体" w:eastAsia="宋体" w:hAnsi="宋体" w:cs="宋体" w:hint="eastAsia"/>
        </w:rPr>
        <w:t>r0345k</w:t>
      </w:r>
    </w:p>
    <w:p w14:paraId="62863B5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61" w:author="Author" w:date="2012-02-26T13:32:00Z" w:name="move318028112"/>
      <w:moveFrom w:id="6862" w:author="Author" w:date="2012-02-26T13:32:00Z">
        <w:r w:rsidRPr="00673328">
          <w:rPr>
            <w:rFonts w:ascii="宋体" w:eastAsia="宋体" w:hAnsi="宋体" w:cs="宋体" w:hint="eastAsia"/>
          </w:rPr>
          <w:t>vals</w:t>
        </w:r>
      </w:moveFrom>
    </w:p>
    <w:p w14:paraId="529E4E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63" w:author="Author" w:date="2012-02-26T13:32:00Z" w:name="move318028111"/>
      <w:moveFromRangeEnd w:id="6861"/>
      <w:moveFrom w:id="6864" w:author="Author" w:date="2012-02-26T13:32:00Z">
        <w:r w:rsidRPr="00673328">
          <w:rPr>
            <w:rFonts w:ascii="宋体" w:eastAsia="宋体" w:hAnsi="宋体" w:cs="宋体" w:hint="eastAsia"/>
          </w:rPr>
          <w:t>val</w:t>
        </w:r>
      </w:moveFrom>
    </w:p>
    <w:moveFromRangeEnd w:id="6863"/>
    <w:p w14:paraId="0BE9EAD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valt</w:t>
      </w:r>
    </w:p>
    <w:p w14:paraId="27E2DF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valurna</w:t>
      </w:r>
    </w:p>
    <w:p w14:paraId="459397E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65" w:author="Author" w:date="2012-02-26T13:32:00Z" w:name="move318028113"/>
      <w:moveTo w:id="6866" w:author="Author" w:date="2012-02-26T13:32:00Z">
        <w:r w:rsidRPr="00673328">
          <w:rPr>
            <w:rFonts w:ascii="宋体" w:eastAsia="宋体" w:hAnsi="宋体" w:cs="宋体" w:hint="eastAsia"/>
          </w:rPr>
          <w:t>valuta</w:t>
        </w:r>
      </w:moveTo>
    </w:p>
    <w:moveToRangeEnd w:id="6865"/>
    <w:p w14:paraId="4A36D9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valutareserv</w:t>
      </w:r>
    </w:p>
    <w:p w14:paraId="1E42913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67" w:author="Author" w:date="2012-02-26T13:32:00Z" w:name="move318028113"/>
      <w:moveFrom w:id="6868" w:author="Author" w:date="2012-02-26T13:32:00Z">
        <w:r w:rsidRPr="00673328">
          <w:rPr>
            <w:rFonts w:ascii="宋体" w:eastAsia="宋体" w:hAnsi="宋体" w:cs="宋体" w:hint="eastAsia"/>
          </w:rPr>
          <w:t>valuta</w:t>
        </w:r>
      </w:moveFrom>
    </w:p>
    <w:moveFromRangeEnd w:id="6867"/>
    <w:p w14:paraId="353280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valv</w:t>
      </w:r>
    </w:p>
    <w:p w14:paraId="6D6C02C1" w14:textId="77777777" w:rsidR="00000000" w:rsidRPr="00780F39" w:rsidRDefault="00780F39" w:rsidP="00673328">
      <w:pPr>
        <w:pStyle w:val="PlainText"/>
        <w:rPr>
          <w:ins w:id="6869" w:author="Author" w:date="2012-02-26T13:32:00Z"/>
          <w:rFonts w:ascii="宋体" w:eastAsia="宋体" w:hAnsi="宋体" w:cs="宋体" w:hint="eastAsia"/>
          <w:lang w:val="sv-SE"/>
        </w:rPr>
      </w:pPr>
      <w:ins w:id="687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va</w:t>
        </w:r>
      </w:ins>
    </w:p>
    <w:p w14:paraId="63B2A01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van0344ra</w:t>
      </w:r>
    </w:p>
    <w:p w14:paraId="56B4ADD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871" w:author="Author" w:date="2012-02-26T13:32:00Z" w:name="move318028114"/>
      <w:moveTo w:id="687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vana</w:t>
        </w:r>
      </w:moveTo>
    </w:p>
    <w:moveToRangeEnd w:id="6871"/>
    <w:p w14:paraId="6C7D9A8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vanartad</w:t>
      </w:r>
    </w:p>
    <w:p w14:paraId="7AC9333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73" w:author="Author" w:date="2012-02-26T13:32:00Z" w:name="move318028114"/>
      <w:moveFrom w:id="6874" w:author="Author" w:date="2012-02-26T13:32:00Z">
        <w:r w:rsidRPr="00673328">
          <w:rPr>
            <w:rFonts w:ascii="宋体" w:eastAsia="宋体" w:hAnsi="宋体" w:cs="宋体" w:hint="eastAsia"/>
          </w:rPr>
          <w:t>vana</w:t>
        </w:r>
      </w:moveFrom>
    </w:p>
    <w:moveFromRangeEnd w:id="6873"/>
    <w:p w14:paraId="299EC25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vandaliserar</w:t>
      </w:r>
    </w:p>
    <w:p w14:paraId="4A92DA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vandalism</w:t>
      </w:r>
    </w:p>
    <w:p w14:paraId="7ECC98A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vandel</w:t>
      </w:r>
    </w:p>
    <w:p w14:paraId="0A0833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vande</w:t>
      </w:r>
    </w:p>
    <w:p w14:paraId="77A210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vandrare</w:t>
      </w:r>
    </w:p>
    <w:p w14:paraId="1F67EB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vandrarhem</w:t>
      </w:r>
    </w:p>
    <w:p w14:paraId="70BE03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vandrar</w:t>
      </w:r>
    </w:p>
    <w:p w14:paraId="449B99E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75" w:author="Author" w:date="2012-02-26T13:32:00Z" w:name="move318028115"/>
      <w:moveTo w:id="6876" w:author="Author" w:date="2012-02-26T13:32:00Z">
        <w:r w:rsidRPr="00673328">
          <w:rPr>
            <w:rFonts w:ascii="宋体" w:eastAsia="宋体" w:hAnsi="宋体" w:cs="宋体" w:hint="eastAsia"/>
          </w:rPr>
          <w:t>vandring</w:t>
        </w:r>
      </w:moveTo>
    </w:p>
    <w:moveToRangeEnd w:id="6875"/>
    <w:p w14:paraId="206C37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vandringsled</w:t>
      </w:r>
    </w:p>
    <w:p w14:paraId="13BF593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77" w:author="Author" w:date="2012-02-26T13:32:00Z" w:name="move318028115"/>
      <w:moveFrom w:id="6878" w:author="Author" w:date="2012-02-26T13:32:00Z">
        <w:r w:rsidRPr="00673328">
          <w:rPr>
            <w:rFonts w:ascii="宋体" w:eastAsia="宋体" w:hAnsi="宋体" w:cs="宋体" w:hint="eastAsia"/>
          </w:rPr>
          <w:t>vandring</w:t>
        </w:r>
      </w:moveFrom>
    </w:p>
    <w:moveFromRangeEnd w:id="6877"/>
    <w:p w14:paraId="728777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vanebildande</w:t>
      </w:r>
    </w:p>
    <w:p w14:paraId="51F5158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vanf0366rest0344llning</w:t>
      </w:r>
    </w:p>
    <w:p w14:paraId="4247BD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vanhedrar</w:t>
      </w:r>
    </w:p>
    <w:p w14:paraId="554A231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vanhelgar</w:t>
      </w:r>
    </w:p>
    <w:p w14:paraId="18300D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vanilj</w:t>
      </w:r>
    </w:p>
    <w:p w14:paraId="068B8E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vankar</w:t>
      </w:r>
    </w:p>
    <w:p w14:paraId="32E6E7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vankas</w:t>
      </w:r>
    </w:p>
    <w:p w14:paraId="5F45035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vankelmodig</w:t>
      </w:r>
    </w:p>
    <w:p w14:paraId="759CFB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vanligen</w:t>
      </w:r>
    </w:p>
    <w:p w14:paraId="227070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vanlig</w:t>
      </w:r>
    </w:p>
    <w:p w14:paraId="4EA3FE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vanligtvis</w:t>
      </w:r>
    </w:p>
    <w:p w14:paraId="0458FE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879" w:author="Author" w:date="2012-02-26T13:32:00Z" w:name="move318028116"/>
      <w:moveTo w:id="68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van-</w:t>
        </w:r>
      </w:moveTo>
    </w:p>
    <w:p w14:paraId="652545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 w:id="6881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van</w:t>
        </w:r>
      </w:moveTo>
    </w:p>
    <w:moveToRangeEnd w:id="6879"/>
    <w:p w14:paraId="61DBEE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vann</w:t>
      </w:r>
    </w:p>
    <w:p w14:paraId="4D5F103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vansinne</w:t>
      </w:r>
    </w:p>
    <w:p w14:paraId="52FE44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vansinnig</w:t>
      </w:r>
    </w:p>
    <w:p w14:paraId="7F8B75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vansinnigt</w:t>
      </w:r>
    </w:p>
    <w:p w14:paraId="24279D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vansklig</w:t>
      </w:r>
    </w:p>
    <w:p w14:paraId="2ECF6E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82" w:author="Author" w:date="2012-02-26T13:32:00Z" w:name="move318028116"/>
      <w:moveFrom w:id="6883" w:author="Author" w:date="2012-02-26T13:32:00Z">
        <w:r w:rsidRPr="00673328">
          <w:rPr>
            <w:rFonts w:ascii="宋体" w:eastAsia="宋体" w:hAnsi="宋体" w:cs="宋体" w:hint="eastAsia"/>
          </w:rPr>
          <w:t>van-</w:t>
        </w:r>
      </w:moveFrom>
    </w:p>
    <w:p w14:paraId="66C649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 w:id="6884" w:author="Author" w:date="2012-02-26T13:32:00Z">
        <w:r w:rsidRPr="00673328">
          <w:rPr>
            <w:rFonts w:ascii="宋体" w:eastAsia="宋体" w:hAnsi="宋体" w:cs="宋体" w:hint="eastAsia"/>
          </w:rPr>
          <w:t>van</w:t>
        </w:r>
      </w:moveFrom>
    </w:p>
    <w:moveFromRangeEnd w:id="6882"/>
    <w:p w14:paraId="1EE31C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vante</w:t>
      </w:r>
    </w:p>
    <w:p w14:paraId="09D15D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885" w:author="Author" w:date="2012-02-26T13:32:00Z" w:name="move318028117"/>
      <w:moveTo w:id="6886" w:author="Author" w:date="2012-02-26T13:32:00Z">
        <w:r w:rsidRPr="00673328">
          <w:rPr>
            <w:rFonts w:ascii="宋体" w:eastAsia="宋体" w:hAnsi="宋体" w:cs="宋体" w:hint="eastAsia"/>
          </w:rPr>
          <w:t>vant</w:t>
        </w:r>
      </w:moveTo>
    </w:p>
    <w:moveToRangeEnd w:id="6885"/>
    <w:p w14:paraId="3FEE0A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vantrivs</w:t>
      </w:r>
    </w:p>
    <w:p w14:paraId="600248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87" w:author="Author" w:date="2012-02-26T13:32:00Z" w:name="move318028117"/>
      <w:moveFrom w:id="6888" w:author="Author" w:date="2012-02-26T13:32:00Z">
        <w:r w:rsidRPr="00673328">
          <w:rPr>
            <w:rFonts w:ascii="宋体" w:eastAsia="宋体" w:hAnsi="宋体" w:cs="宋体" w:hint="eastAsia"/>
          </w:rPr>
          <w:t>vant</w:t>
        </w:r>
      </w:moveFrom>
    </w:p>
    <w:moveFromRangeEnd w:id="6887"/>
    <w:p w14:paraId="2A04CA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vanv0345rdar</w:t>
      </w:r>
    </w:p>
    <w:p w14:paraId="14CDDDD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vanv0366rdig</w:t>
      </w:r>
    </w:p>
    <w:p w14:paraId="38C38C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vanvett</w:t>
      </w:r>
    </w:p>
    <w:p w14:paraId="40E70C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vapenbroder</w:t>
      </w:r>
    </w:p>
    <w:p w14:paraId="7AD3668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vapendragare</w:t>
      </w:r>
    </w:p>
    <w:p w14:paraId="1B11B2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vapenf0366r</w:t>
      </w:r>
    </w:p>
    <w:p w14:paraId="1108D1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vapenfri tj0344nst</w:t>
      </w:r>
    </w:p>
    <w:p w14:paraId="1A51AC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vapenlicens</w:t>
      </w:r>
    </w:p>
    <w:p w14:paraId="4A4209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vapen</w:t>
      </w:r>
    </w:p>
    <w:p w14:paraId="6277FA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vapenv0344grare</w:t>
      </w:r>
    </w:p>
    <w:p w14:paraId="2FD661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vapenvila</w:t>
      </w:r>
    </w:p>
    <w:p w14:paraId="4E71FC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varaktig</w:t>
      </w:r>
    </w:p>
    <w:p w14:paraId="05E0CE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889" w:author="Author" w:date="2012-02-26T13:32:00Z" w:name="move318028118"/>
      <w:moveTo w:id="689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vara</w:t>
        </w:r>
      </w:moveTo>
    </w:p>
    <w:moveToRangeEnd w:id="6889"/>
    <w:p w14:paraId="1C5758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varandra</w:t>
      </w:r>
    </w:p>
    <w:p w14:paraId="5DFA9C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varannan</w:t>
      </w:r>
    </w:p>
    <w:p w14:paraId="725529C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varar</w:t>
      </w:r>
    </w:p>
    <w:p w14:paraId="5293E4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91" w:author="Author" w:date="2012-02-26T13:32:00Z" w:name="move318028118"/>
      <w:moveFrom w:id="6892" w:author="Author" w:date="2012-02-26T13:32:00Z">
        <w:r w:rsidRPr="00673328">
          <w:rPr>
            <w:rFonts w:ascii="宋体" w:eastAsia="宋体" w:hAnsi="宋体" w:cs="宋体" w:hint="eastAsia"/>
          </w:rPr>
          <w:t>vara</w:t>
        </w:r>
      </w:moveFrom>
    </w:p>
    <w:moveFromRangeEnd w:id="6891"/>
    <w:p w14:paraId="4831E0C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varav</w:t>
      </w:r>
    </w:p>
    <w:p w14:paraId="3C8A53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vardaglig</w:t>
      </w:r>
    </w:p>
    <w:p w14:paraId="21BA90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893" w:author="Author" w:date="2012-02-26T13:32:00Z" w:name="move318028119"/>
      <w:moveTo w:id="689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vardag</w:t>
        </w:r>
      </w:moveTo>
    </w:p>
    <w:moveToRangeEnd w:id="6893"/>
    <w:p w14:paraId="0D4A97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vardagslag</w:t>
      </w:r>
    </w:p>
    <w:p w14:paraId="01A4BE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vardagsmat</w:t>
      </w:r>
    </w:p>
    <w:p w14:paraId="2836FDB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vardagsrum</w:t>
      </w:r>
    </w:p>
    <w:p w14:paraId="0EAE4C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95" w:author="Author" w:date="2012-02-26T13:32:00Z" w:name="move318028119"/>
      <w:moveFrom w:id="6896" w:author="Author" w:date="2012-02-26T13:32:00Z">
        <w:r w:rsidRPr="00673328">
          <w:rPr>
            <w:rFonts w:ascii="宋体" w:eastAsia="宋体" w:hAnsi="宋体" w:cs="宋体" w:hint="eastAsia"/>
          </w:rPr>
          <w:t>vardag</w:t>
        </w:r>
      </w:moveFrom>
    </w:p>
    <w:moveFromRangeEnd w:id="6895"/>
    <w:p w14:paraId="60AFCB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vardande</w:t>
      </w:r>
    </w:p>
    <w:p w14:paraId="531C865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vardera</w:t>
      </w:r>
    </w:p>
    <w:p w14:paraId="085B1A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varefter</w:t>
      </w:r>
    </w:p>
    <w:p w14:paraId="2A0888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varelse</w:t>
      </w:r>
    </w:p>
    <w:p w14:paraId="2458CBD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897" w:author="Author" w:date="2012-02-26T13:32:00Z" w:name="move318028120"/>
      <w:moveTo w:id="689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vare</w:t>
        </w:r>
      </w:moveTo>
    </w:p>
    <w:moveToRangeEnd w:id="6897"/>
    <w:p w14:paraId="7D90E4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varenda</w:t>
      </w:r>
    </w:p>
    <w:p w14:paraId="3AA943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vare sig</w:t>
      </w:r>
    </w:p>
    <w:p w14:paraId="4FA6EDF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899" w:author="Author" w:date="2012-02-26T13:32:00Z" w:name="move318028120"/>
      <w:moveFrom w:id="6900" w:author="Author" w:date="2012-02-26T13:32:00Z">
        <w:r w:rsidRPr="00673328">
          <w:rPr>
            <w:rFonts w:ascii="宋体" w:eastAsia="宋体" w:hAnsi="宋体" w:cs="宋体" w:hint="eastAsia"/>
          </w:rPr>
          <w:t>vare</w:t>
        </w:r>
      </w:moveFrom>
    </w:p>
    <w:moveFromRangeEnd w:id="6899"/>
    <w:p w14:paraId="0A834BC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vareviga</w:t>
      </w:r>
    </w:p>
    <w:p w14:paraId="69FFB6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varf0366r</w:t>
      </w:r>
    </w:p>
    <w:p w14:paraId="12000A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vargatider</w:t>
      </w:r>
    </w:p>
    <w:p w14:paraId="269CA2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vargavinter</w:t>
      </w:r>
    </w:p>
    <w:p w14:paraId="6205B8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varg</w:t>
      </w:r>
    </w:p>
    <w:p w14:paraId="1095ACC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variabel</w:t>
      </w:r>
    </w:p>
    <w:p w14:paraId="591322D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variant</w:t>
      </w:r>
    </w:p>
    <w:p w14:paraId="4E2C81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variation</w:t>
      </w:r>
    </w:p>
    <w:p w14:paraId="1C692F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varierar</w:t>
      </w:r>
    </w:p>
    <w:p w14:paraId="0A58DA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variet0351</w:t>
      </w:r>
    </w:p>
    <w:p w14:paraId="0DCBB1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varifr0345n</w:t>
      </w:r>
    </w:p>
    <w:p w14:paraId="5A5691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varit</w:t>
      </w:r>
    </w:p>
    <w:p w14:paraId="461618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varje</w:t>
      </w:r>
    </w:p>
    <w:p w14:paraId="58B21E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varken</w:t>
      </w:r>
    </w:p>
    <w:p w14:paraId="445839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varlig</w:t>
      </w:r>
    </w:p>
    <w:p w14:paraId="079CAC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varmf</w:t>
      </w:r>
      <w:r w:rsidRPr="00673328">
        <w:rPr>
          <w:rFonts w:ascii="宋体" w:eastAsia="宋体" w:hAnsi="宋体" w:cs="宋体" w:hint="eastAsia"/>
        </w:rPr>
        <w:t>ront</w:t>
      </w:r>
    </w:p>
    <w:p w14:paraId="207F5D5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901" w:author="Author" w:date="2012-02-26T13:32:00Z" w:name="move318028121"/>
      <w:moveTo w:id="6902" w:author="Author" w:date="2012-02-26T13:32:00Z">
        <w:r w:rsidRPr="00673328">
          <w:rPr>
            <w:rFonts w:ascii="宋体" w:eastAsia="宋体" w:hAnsi="宋体" w:cs="宋体" w:hint="eastAsia"/>
          </w:rPr>
          <w:t>varm</w:t>
        </w:r>
      </w:moveTo>
    </w:p>
    <w:p w14:paraId="512C5D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903" w:author="Author" w:date="2012-02-26T13:32:00Z" w:name="move318028122"/>
      <w:moveToRangeEnd w:id="6901"/>
      <w:moveTo w:id="6904" w:author="Author" w:date="2012-02-26T13:32:00Z">
        <w:r w:rsidRPr="00673328">
          <w:rPr>
            <w:rFonts w:ascii="宋体" w:eastAsia="宋体" w:hAnsi="宋体" w:cs="宋体" w:hint="eastAsia"/>
          </w:rPr>
          <w:t>var</w:t>
        </w:r>
      </w:moveTo>
    </w:p>
    <w:moveToRangeEnd w:id="6903"/>
    <w:p w14:paraId="2E190AC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varmr0344tt</w:t>
      </w:r>
    </w:p>
    <w:p w14:paraId="52035B7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05" w:author="Author" w:date="2012-02-26T13:32:00Z" w:name="move318028121"/>
      <w:moveFrom w:id="6906" w:author="Author" w:date="2012-02-26T13:32:00Z">
        <w:r w:rsidRPr="00673328">
          <w:rPr>
            <w:rFonts w:ascii="宋体" w:eastAsia="宋体" w:hAnsi="宋体" w:cs="宋体" w:hint="eastAsia"/>
          </w:rPr>
          <w:t>varm</w:t>
        </w:r>
      </w:moveFrom>
    </w:p>
    <w:moveFromRangeEnd w:id="6905"/>
    <w:p w14:paraId="11BE35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varmvatten</w:t>
      </w:r>
    </w:p>
    <w:p w14:paraId="490705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varnar</w:t>
      </w:r>
    </w:p>
    <w:p w14:paraId="2D5C73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07" w:author="Author" w:date="2012-02-26T13:32:00Z" w:name="move318028123"/>
      <w:moveTo w:id="690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varning</w:t>
        </w:r>
      </w:moveTo>
    </w:p>
    <w:moveToRangeEnd w:id="6907"/>
    <w:p w14:paraId="4ECF29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varningsblinker</w:t>
      </w:r>
    </w:p>
    <w:p w14:paraId="7C7F1D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varningstriangel</w:t>
      </w:r>
    </w:p>
    <w:p w14:paraId="65D8DC6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09" w:author="Author" w:date="2012-02-26T13:32:00Z" w:name="move318028123"/>
      <w:moveFrom w:id="6910" w:author="Author" w:date="2012-02-26T13:32:00Z">
        <w:r w:rsidRPr="00673328">
          <w:rPr>
            <w:rFonts w:ascii="宋体" w:eastAsia="宋体" w:hAnsi="宋体" w:cs="宋体" w:hint="eastAsia"/>
          </w:rPr>
          <w:t>varning</w:t>
        </w:r>
      </w:moveFrom>
    </w:p>
    <w:moveFromRangeEnd w:id="6909"/>
    <w:p w14:paraId="3395EC6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varp0345</w:t>
      </w:r>
    </w:p>
    <w:p w14:paraId="199BC6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varp</w:t>
      </w:r>
    </w:p>
    <w:p w14:paraId="0812398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vars0345god</w:t>
      </w:r>
    </w:p>
    <w:p w14:paraId="3E34EE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varsam</w:t>
      </w:r>
    </w:p>
    <w:p w14:paraId="0F9CF03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varseblir</w:t>
      </w:r>
    </w:p>
    <w:p w14:paraId="12B84E1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varseblivning</w:t>
      </w:r>
    </w:p>
    <w:p w14:paraId="43998A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varsel</w:t>
      </w:r>
    </w:p>
    <w:p w14:paraId="7453B9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varse</w:t>
      </w:r>
    </w:p>
    <w:p w14:paraId="4B0303B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 sin</w:t>
      </w:r>
    </w:p>
    <w:p w14:paraId="4DB31A2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varskor</w:t>
      </w:r>
    </w:p>
    <w:p w14:paraId="6AFE9E8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varslar</w:t>
      </w:r>
    </w:p>
    <w:p w14:paraId="4515B8B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vars</w:t>
      </w:r>
    </w:p>
    <w:p w14:paraId="6D5C9D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varstans</w:t>
      </w:r>
    </w:p>
    <w:p w14:paraId="4B8CB5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11" w:author="Author" w:date="2012-02-26T13:32:00Z" w:name="move318028122"/>
      <w:moveFrom w:id="6912" w:author="Author" w:date="2012-02-26T13:32:00Z">
        <w:r w:rsidRPr="00673328">
          <w:rPr>
            <w:rFonts w:ascii="宋体" w:eastAsia="宋体" w:hAnsi="宋体" w:cs="宋体" w:hint="eastAsia"/>
          </w:rPr>
          <w:t>var</w:t>
        </w:r>
      </w:moveFrom>
    </w:p>
    <w:moveFromRangeEnd w:id="6911"/>
    <w:p w14:paraId="1509666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vartannat</w:t>
      </w:r>
    </w:p>
    <w:p w14:paraId="24A9980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vartefter</w:t>
      </w:r>
    </w:p>
    <w:p w14:paraId="193A9A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vartenda</w:t>
      </w:r>
    </w:p>
    <w:p w14:paraId="784D30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vart</w:t>
      </w:r>
    </w:p>
    <w:p w14:paraId="4452FA6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varudeklaration</w:t>
      </w:r>
    </w:p>
    <w:p w14:paraId="3E5E23E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varuhus</w:t>
      </w:r>
    </w:p>
    <w:p w14:paraId="3C943B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varum</w:t>
      </w:r>
      <w:r w:rsidRPr="00780F39">
        <w:rPr>
          <w:rFonts w:ascii="宋体" w:eastAsia="宋体" w:hAnsi="宋体" w:cs="宋体" w:hint="eastAsia"/>
          <w:lang w:val="sv-SE"/>
        </w:rPr>
        <w:t>0344rke</w:t>
      </w:r>
    </w:p>
    <w:p w14:paraId="1DC9A3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varvar</w:t>
      </w:r>
    </w:p>
    <w:p w14:paraId="5B92E0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varvid</w:t>
      </w:r>
    </w:p>
    <w:p w14:paraId="2CAA88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varv</w:t>
      </w:r>
    </w:p>
    <w:p w14:paraId="2551C2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Vasaloppet</w:t>
      </w:r>
    </w:p>
    <w:p w14:paraId="4CA573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vask</w:t>
      </w:r>
    </w:p>
    <w:p w14:paraId="0242943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913" w:author="Author" w:date="2012-02-26T13:32:00Z" w:name="move318028124"/>
      <w:moveTo w:id="6914" w:author="Author" w:date="2012-02-26T13:32:00Z">
        <w:r w:rsidRPr="00673328">
          <w:rPr>
            <w:rFonts w:ascii="宋体" w:eastAsia="宋体" w:hAnsi="宋体" w:cs="宋体" w:hint="eastAsia"/>
          </w:rPr>
          <w:t>vas</w:t>
        </w:r>
      </w:moveTo>
    </w:p>
    <w:moveToRangeEnd w:id="6913"/>
    <w:p w14:paraId="4F3D16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vass</w:t>
      </w:r>
    </w:p>
    <w:p w14:paraId="702898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15" w:author="Author" w:date="2012-02-26T13:32:00Z" w:name="move318028124"/>
      <w:moveFrom w:id="6916" w:author="Author" w:date="2012-02-26T13:32:00Z">
        <w:r w:rsidRPr="00673328">
          <w:rPr>
            <w:rFonts w:ascii="宋体" w:eastAsia="宋体" w:hAnsi="宋体" w:cs="宋体" w:hint="eastAsia"/>
          </w:rPr>
          <w:t>vas</w:t>
        </w:r>
      </w:moveFrom>
    </w:p>
    <w:moveFromRangeEnd w:id="6915"/>
    <w:p w14:paraId="6077E412" w14:textId="77777777" w:rsidR="00000000" w:rsidRPr="003230D0" w:rsidRDefault="00780F39" w:rsidP="003230D0">
      <w:pPr>
        <w:pStyle w:val="PlainText"/>
        <w:rPr>
          <w:del w:id="6917" w:author="Author" w:date="2012-02-26T13:32:00Z"/>
          <w:rFonts w:ascii="宋体" w:eastAsia="宋体" w:hAnsi="宋体" w:cs="宋体" w:hint="eastAsia"/>
        </w:rPr>
      </w:pPr>
      <w:del w:id="6918" w:author="Author" w:date="2012-02-26T13:32:00Z">
        <w:r w:rsidRPr="003230D0">
          <w:rPr>
            <w:rFonts w:ascii="宋体" w:eastAsia="宋体" w:hAnsi="宋体" w:cs="宋体" w:hint="eastAsia"/>
          </w:rPr>
          <w:delText>va</w:delText>
        </w:r>
      </w:del>
    </w:p>
    <w:p w14:paraId="75A2F3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vattendrag</w:t>
      </w:r>
    </w:p>
    <w:p w14:paraId="075337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vattenfall</w:t>
      </w:r>
    </w:p>
    <w:p w14:paraId="1E88EE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vattenh0345l</w:t>
      </w:r>
    </w:p>
    <w:p w14:paraId="063D2E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vattenklosett</w:t>
      </w:r>
    </w:p>
    <w:p w14:paraId="7427CEF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vattenkoppor</w:t>
      </w:r>
    </w:p>
    <w:p w14:paraId="363ADFC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vattenkraft</w:t>
      </w:r>
    </w:p>
    <w:p w14:paraId="0BA687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vattenkrasse</w:t>
      </w:r>
    </w:p>
    <w:p w14:paraId="0EA1FB9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vattenmelon</w:t>
      </w:r>
    </w:p>
    <w:p w14:paraId="773E20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19" w:author="Author" w:date="2012-02-26T13:32:00Z" w:name="move318028125"/>
      <w:moveTo w:id="692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vatten</w:t>
        </w:r>
      </w:moveTo>
    </w:p>
    <w:moveToRangeEnd w:id="6919"/>
    <w:p w14:paraId="256756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vattenpass</w:t>
      </w:r>
    </w:p>
    <w:p w14:paraId="087792A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vattenplaning</w:t>
      </w:r>
    </w:p>
    <w:p w14:paraId="6E423C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vattenskidor</w:t>
      </w:r>
    </w:p>
    <w:p w14:paraId="7E2560C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vattenst0345nd</w:t>
      </w:r>
    </w:p>
    <w:p w14:paraId="727571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21" w:author="Author" w:date="2012-02-26T13:32:00Z" w:name="move318028125"/>
      <w:moveFrom w:id="6922" w:author="Author" w:date="2012-02-26T13:32:00Z">
        <w:r w:rsidRPr="00673328">
          <w:rPr>
            <w:rFonts w:ascii="宋体" w:eastAsia="宋体" w:hAnsi="宋体" w:cs="宋体" w:hint="eastAsia"/>
          </w:rPr>
          <w:t>vatten</w:t>
        </w:r>
      </w:moveFrom>
    </w:p>
    <w:moveFromRangeEnd w:id="6921"/>
    <w:p w14:paraId="7AFE3CD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vattent0344t</w:t>
      </w:r>
    </w:p>
    <w:p w14:paraId="06718E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vattenverk</w:t>
      </w:r>
    </w:p>
    <w:p w14:paraId="4D84ED3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vattnar</w:t>
      </w:r>
    </w:p>
    <w:p w14:paraId="7F8C5B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vattnas</w:t>
      </w:r>
    </w:p>
    <w:p w14:paraId="469F0A2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vaxar</w:t>
      </w:r>
    </w:p>
    <w:p w14:paraId="5E554D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vaxduk</w:t>
      </w:r>
    </w:p>
    <w:p w14:paraId="097C2E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vax</w:t>
      </w:r>
    </w:p>
    <w:p w14:paraId="7C08EE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VD</w:t>
      </w:r>
    </w:p>
    <w:p w14:paraId="7DB29C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23" w:author="Author" w:date="2012-02-26T13:32:00Z" w:name="move318028126"/>
      <w:moveTo w:id="692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vecka</w:t>
        </w:r>
      </w:moveTo>
    </w:p>
    <w:moveToRangeEnd w:id="6923"/>
    <w:p w14:paraId="483D4C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veckar</w:t>
      </w:r>
    </w:p>
    <w:p w14:paraId="1E9FDCA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25" w:author="Author" w:date="2012-02-26T13:32:00Z" w:name="move318028126"/>
      <w:moveFrom w:id="6926" w:author="Author" w:date="2012-02-26T13:32:00Z">
        <w:r w:rsidRPr="00673328">
          <w:rPr>
            <w:rFonts w:ascii="宋体" w:eastAsia="宋体" w:hAnsi="宋体" w:cs="宋体" w:hint="eastAsia"/>
          </w:rPr>
          <w:t>vecka</w:t>
        </w:r>
      </w:moveFrom>
    </w:p>
    <w:moveFromRangeEnd w:id="6925"/>
    <w:p w14:paraId="72A827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vecklar ihop</w:t>
      </w:r>
    </w:p>
    <w:p w14:paraId="3801AE1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vecklar upp</w:t>
      </w:r>
    </w:p>
    <w:p w14:paraId="3380F48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27" w:author="Author" w:date="2012-02-26T13:32:00Z" w:name="move318028127"/>
      <w:moveTo w:id="692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veck</w:t>
        </w:r>
      </w:moveTo>
    </w:p>
    <w:moveToRangeEnd w:id="6927"/>
    <w:p w14:paraId="753204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veckopeng</w:t>
      </w:r>
    </w:p>
    <w:p w14:paraId="1AE2E54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veckoslut</w:t>
      </w:r>
    </w:p>
    <w:p w14:paraId="0D82EC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veckotidning</w:t>
      </w:r>
    </w:p>
    <w:p w14:paraId="75E0A07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29" w:author="Author" w:date="2012-02-26T13:32:00Z" w:name="move318028127"/>
      <w:moveFrom w:id="6930" w:author="Author" w:date="2012-02-26T13:32:00Z">
        <w:r w:rsidRPr="00673328">
          <w:rPr>
            <w:rFonts w:ascii="宋体" w:eastAsia="宋体" w:hAnsi="宋体" w:cs="宋体" w:hint="eastAsia"/>
          </w:rPr>
          <w:t>veck</w:t>
        </w:r>
      </w:moveFrom>
    </w:p>
    <w:moveFromRangeEnd w:id="6929"/>
    <w:p w14:paraId="72A764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vedbod</w:t>
      </w:r>
    </w:p>
    <w:p w14:paraId="1AC672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vederb0366rande</w:t>
      </w:r>
    </w:p>
    <w:p w14:paraId="4A201B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vederb0366rlig</w:t>
      </w:r>
    </w:p>
    <w:p w14:paraId="4CBCC9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vederfars</w:t>
      </w:r>
    </w:p>
    <w:p w14:paraId="0187522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vederg0344llning</w:t>
      </w:r>
    </w:p>
    <w:p w14:paraId="3F6784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vederh0344ftig</w:t>
      </w:r>
    </w:p>
    <w:p w14:paraId="01633B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vederl0344gger</w:t>
      </w:r>
    </w:p>
    <w:p w14:paraId="56DBA8E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vederlag</w:t>
      </w:r>
    </w:p>
    <w:p w14:paraId="43EB4B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vederm0366da</w:t>
      </w:r>
    </w:p>
    <w:p w14:paraId="34CECB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vedertagen</w:t>
      </w:r>
    </w:p>
    <w:p w14:paraId="7C740F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vederv0344rdig</w:t>
      </w:r>
    </w:p>
    <w:p w14:paraId="0B9517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ved</w:t>
      </w:r>
    </w:p>
    <w:p w14:paraId="71B5452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vedtr0344</w:t>
      </w:r>
    </w:p>
    <w:p w14:paraId="5229D2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vegetabi</w:t>
      </w:r>
      <w:r w:rsidRPr="00780F39">
        <w:rPr>
          <w:rFonts w:ascii="宋体" w:eastAsia="宋体" w:hAnsi="宋体" w:cs="宋体" w:hint="eastAsia"/>
          <w:lang w:val="sv-SE"/>
        </w:rPr>
        <w:t>lisk</w:t>
      </w:r>
    </w:p>
    <w:p w14:paraId="298574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vegetarian</w:t>
      </w:r>
    </w:p>
    <w:p w14:paraId="7FC59C1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vegetarisk</w:t>
      </w:r>
    </w:p>
    <w:p w14:paraId="5B01E05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vegetation</w:t>
      </w:r>
    </w:p>
    <w:p w14:paraId="720951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vegeterar</w:t>
      </w:r>
    </w:p>
    <w:p w14:paraId="6A76AC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veke</w:t>
      </w:r>
    </w:p>
    <w:p w14:paraId="65CEEDF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31" w:author="Author" w:date="2012-02-26T13:32:00Z" w:name="move318028128"/>
      <w:moveTo w:id="693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vek</w:t>
        </w:r>
      </w:moveTo>
    </w:p>
    <w:moveToRangeEnd w:id="6931"/>
    <w:p w14:paraId="4E8CD6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veknar</w:t>
      </w:r>
    </w:p>
    <w:p w14:paraId="457834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33" w:author="Author" w:date="2012-02-26T13:32:00Z" w:name="move318028128"/>
      <w:moveFrom w:id="6934" w:author="Author" w:date="2012-02-26T13:32:00Z">
        <w:r w:rsidRPr="00673328">
          <w:rPr>
            <w:rFonts w:ascii="宋体" w:eastAsia="宋体" w:hAnsi="宋体" w:cs="宋体" w:hint="eastAsia"/>
          </w:rPr>
          <w:t>vek</w:t>
        </w:r>
      </w:moveFrom>
    </w:p>
    <w:moveFromRangeEnd w:id="6933"/>
    <w:p w14:paraId="0C092E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velar</w:t>
      </w:r>
    </w:p>
    <w:p w14:paraId="574676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velat</w:t>
      </w:r>
    </w:p>
    <w:p w14:paraId="454CEA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velig</w:t>
      </w:r>
    </w:p>
    <w:p w14:paraId="32BE451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35" w:author="Author" w:date="2012-02-26T13:32:00Z" w:name="move318028129"/>
      <w:moveTo w:id="693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vem</w:t>
        </w:r>
      </w:moveTo>
    </w:p>
    <w:moveToRangeEnd w:id="6935"/>
    <w:p w14:paraId="486D1B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vemodig</w:t>
      </w:r>
    </w:p>
    <w:p w14:paraId="1CCCC9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vemod</w:t>
      </w:r>
    </w:p>
    <w:p w14:paraId="77691EB0" w14:textId="77777777" w:rsidR="00000000" w:rsidRPr="00673328" w:rsidRDefault="00780F39" w:rsidP="00673328">
      <w:pPr>
        <w:pStyle w:val="PlainText"/>
        <w:rPr>
          <w:ins w:id="6937" w:author="Author" w:date="2012-02-26T13:32:00Z"/>
          <w:rFonts w:ascii="宋体" w:eastAsia="宋体" w:hAnsi="宋体" w:cs="宋体" w:hint="eastAsia"/>
        </w:rPr>
      </w:pPr>
      <w:ins w:id="6938" w:author="Author" w:date="2012-02-26T13:32:00Z">
        <w:r w:rsidRPr="00673328">
          <w:rPr>
            <w:rFonts w:ascii="宋体" w:eastAsia="宋体" w:hAnsi="宋体" w:cs="宋体" w:hint="eastAsia"/>
          </w:rPr>
          <w:t>ve</w:t>
        </w:r>
      </w:ins>
    </w:p>
    <w:p w14:paraId="2F93E1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39" w:author="Author" w:date="2012-02-26T13:32:00Z" w:name="move318028129"/>
      <w:moveFrom w:id="6940" w:author="Author" w:date="2012-02-26T13:32:00Z">
        <w:r w:rsidRPr="00673328">
          <w:rPr>
            <w:rFonts w:ascii="宋体" w:eastAsia="宋体" w:hAnsi="宋体" w:cs="宋体" w:hint="eastAsia"/>
          </w:rPr>
          <w:t>vem</w:t>
        </w:r>
      </w:moveFrom>
    </w:p>
    <w:moveFromRangeEnd w:id="6939"/>
    <w:p w14:paraId="16CB4C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venerisk</w:t>
      </w:r>
    </w:p>
    <w:p w14:paraId="103D3A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ven</w:t>
      </w:r>
    </w:p>
    <w:p w14:paraId="17E788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ventilation</w:t>
      </w:r>
    </w:p>
    <w:p w14:paraId="285BBB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ventilerar</w:t>
      </w:r>
    </w:p>
    <w:p w14:paraId="6226E1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ventil</w:t>
      </w:r>
    </w:p>
    <w:p w14:paraId="08AE059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veranda</w:t>
      </w:r>
    </w:p>
    <w:p w14:paraId="17186E9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verbal</w:t>
      </w:r>
    </w:p>
    <w:p w14:paraId="1F571AF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verb</w:t>
      </w:r>
    </w:p>
    <w:p w14:paraId="6BB2C24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verifierar</w:t>
      </w:r>
    </w:p>
    <w:p w14:paraId="43D43F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verifikation</w:t>
      </w:r>
    </w:p>
    <w:p w14:paraId="409D17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veritabel</w:t>
      </w:r>
    </w:p>
    <w:p w14:paraId="658F5FC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verkan</w:t>
      </w:r>
    </w:p>
    <w:p w14:paraId="48596E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verkar</w:t>
      </w:r>
    </w:p>
    <w:p w14:paraId="29F9492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verkligen</w:t>
      </w:r>
    </w:p>
    <w:p w14:paraId="5B7771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verklighet</w:t>
      </w:r>
    </w:p>
    <w:p w14:paraId="10442E9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verklig</w:t>
      </w:r>
    </w:p>
    <w:p w14:paraId="22BB0B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verkligt</w:t>
      </w:r>
    </w:p>
    <w:p w14:paraId="7CC367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verk</w:t>
      </w:r>
      <w:r w:rsidRPr="00780F39">
        <w:rPr>
          <w:rFonts w:ascii="宋体" w:eastAsia="宋体" w:hAnsi="宋体" w:cs="宋体" w:hint="eastAsia"/>
          <w:lang w:val="sv-SE"/>
        </w:rPr>
        <w:t>m0344stare</w:t>
      </w:r>
    </w:p>
    <w:p w14:paraId="6F6FB5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41" w:author="Author" w:date="2012-02-26T13:32:00Z" w:name="move318028130"/>
      <w:moveTo w:id="694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verk</w:t>
        </w:r>
      </w:moveTo>
    </w:p>
    <w:moveToRangeEnd w:id="6941"/>
    <w:p w14:paraId="2BA2E6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verkning</w:t>
      </w:r>
    </w:p>
    <w:p w14:paraId="237ACFE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943" w:author="Author" w:date="2012-02-26T13:32:00Z" w:name="move318028131"/>
      <w:moveTo w:id="6944" w:author="Author" w:date="2012-02-26T13:32:00Z">
        <w:r w:rsidRPr="00673328">
          <w:rPr>
            <w:rFonts w:ascii="宋体" w:eastAsia="宋体" w:hAnsi="宋体" w:cs="宋体" w:hint="eastAsia"/>
          </w:rPr>
          <w:t>verksamhet</w:t>
        </w:r>
      </w:moveTo>
    </w:p>
    <w:moveToRangeEnd w:id="6943"/>
    <w:p w14:paraId="3987AD2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verksamhetsber0344ttelse</w:t>
      </w:r>
    </w:p>
    <w:p w14:paraId="573492E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45" w:author="Author" w:date="2012-02-26T13:32:00Z" w:name="move318028131"/>
      <w:moveFrom w:id="6946" w:author="Author" w:date="2012-02-26T13:32:00Z">
        <w:r w:rsidRPr="00673328">
          <w:rPr>
            <w:rFonts w:ascii="宋体" w:eastAsia="宋体" w:hAnsi="宋体" w:cs="宋体" w:hint="eastAsia"/>
          </w:rPr>
          <w:t>verksamhet</w:t>
        </w:r>
      </w:moveFrom>
    </w:p>
    <w:moveFromRangeEnd w:id="6945"/>
    <w:p w14:paraId="250BC8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verksam</w:t>
      </w:r>
    </w:p>
    <w:p w14:paraId="50087A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verkst0344ller</w:t>
      </w:r>
    </w:p>
    <w:p w14:paraId="7040AC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verkst0344llighet</w:t>
      </w:r>
    </w:p>
    <w:p w14:paraId="7C2F5C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47" w:author="Author" w:date="2012-02-26T13:32:00Z" w:name="move318028132"/>
      <w:moveTo w:id="694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verkstad</w:t>
        </w:r>
      </w:moveTo>
    </w:p>
    <w:moveToRangeEnd w:id="6947"/>
    <w:p w14:paraId="4005EAE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verkstadsgolv</w:t>
      </w:r>
    </w:p>
    <w:p w14:paraId="3E1229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verkstadsindustrierna</w:t>
      </w:r>
    </w:p>
    <w:p w14:paraId="59E1A8F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verkstadsklubb</w:t>
      </w:r>
    </w:p>
    <w:p w14:paraId="16F4E5D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49" w:author="Author" w:date="2012-02-26T13:32:00Z" w:name="move318028132"/>
      <w:moveFrom w:id="6950" w:author="Author" w:date="2012-02-26T13:32:00Z">
        <w:r w:rsidRPr="00673328">
          <w:rPr>
            <w:rFonts w:ascii="宋体" w:eastAsia="宋体" w:hAnsi="宋体" w:cs="宋体" w:hint="eastAsia"/>
          </w:rPr>
          <w:t>verkstad</w:t>
        </w:r>
      </w:moveFrom>
    </w:p>
    <w:p w14:paraId="4C2314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51" w:author="Author" w:date="2012-02-26T13:32:00Z" w:name="move318028130"/>
      <w:moveFromRangeEnd w:id="6949"/>
      <w:moveFrom w:id="6952" w:author="Author" w:date="2012-02-26T13:32:00Z">
        <w:r w:rsidRPr="00673328">
          <w:rPr>
            <w:rFonts w:ascii="宋体" w:eastAsia="宋体" w:hAnsi="宋体" w:cs="宋体" w:hint="eastAsia"/>
          </w:rPr>
          <w:t>verk</w:t>
        </w:r>
      </w:moveFrom>
    </w:p>
    <w:moveFromRangeEnd w:id="6951"/>
    <w:p w14:paraId="411C3F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verktyg</w:t>
      </w:r>
    </w:p>
    <w:p w14:paraId="73AB09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vernissage</w:t>
      </w:r>
    </w:p>
    <w:p w14:paraId="039077F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versal</w:t>
      </w:r>
    </w:p>
    <w:p w14:paraId="5856D9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version</w:t>
      </w:r>
    </w:p>
    <w:p w14:paraId="16E7D7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vers</w:t>
      </w:r>
    </w:p>
    <w:p w14:paraId="573D2D5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vertikal</w:t>
      </w:r>
    </w:p>
    <w:p w14:paraId="61019C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vessla</w:t>
      </w:r>
    </w:p>
    <w:p w14:paraId="15CF6DF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vestibul</w:t>
      </w:r>
    </w:p>
    <w:p w14:paraId="78D1461E" w14:textId="77777777" w:rsidR="00000000" w:rsidRPr="003230D0" w:rsidRDefault="00780F39" w:rsidP="003230D0">
      <w:pPr>
        <w:pStyle w:val="PlainText"/>
        <w:rPr>
          <w:del w:id="6953" w:author="Author" w:date="2012-02-26T13:32:00Z"/>
          <w:rFonts w:ascii="宋体" w:eastAsia="宋体" w:hAnsi="宋体" w:cs="宋体" w:hint="eastAsia"/>
        </w:rPr>
      </w:pPr>
      <w:del w:id="6954" w:author="Author" w:date="2012-02-26T13:32:00Z">
        <w:r w:rsidRPr="003230D0">
          <w:rPr>
            <w:rFonts w:ascii="宋体" w:eastAsia="宋体" w:hAnsi="宋体" w:cs="宋体" w:hint="eastAsia"/>
          </w:rPr>
          <w:delText>ve</w:delText>
        </w:r>
      </w:del>
    </w:p>
    <w:p w14:paraId="51B962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vetande</w:t>
      </w:r>
    </w:p>
    <w:p w14:paraId="500E8CC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vetat</w:t>
      </w:r>
    </w:p>
    <w:p w14:paraId="593AD7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55" w:author="Author" w:date="2012-02-26T13:32:00Z" w:name="move318028133"/>
      <w:moveTo w:id="695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vete</w:t>
        </w:r>
      </w:moveTo>
    </w:p>
    <w:moveToRangeEnd w:id="6955"/>
    <w:p w14:paraId="417C621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vetenskapli</w:t>
      </w:r>
      <w:r w:rsidRPr="00780F39">
        <w:rPr>
          <w:rFonts w:ascii="宋体" w:eastAsia="宋体" w:hAnsi="宋体" w:cs="宋体" w:hint="eastAsia"/>
          <w:lang w:val="sv-SE"/>
        </w:rPr>
        <w:t>g</w:t>
      </w:r>
    </w:p>
    <w:p w14:paraId="5BCB149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vetenskap</w:t>
      </w:r>
    </w:p>
    <w:p w14:paraId="18E2E79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veteran</w:t>
      </w:r>
    </w:p>
    <w:p w14:paraId="53DA43F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veterin0344r</w:t>
      </w:r>
    </w:p>
    <w:p w14:paraId="776D83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veterligt</w:t>
      </w:r>
    </w:p>
    <w:p w14:paraId="0F7BE3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57" w:author="Author" w:date="2012-02-26T13:32:00Z" w:name="move318028133"/>
      <w:moveFrom w:id="6958" w:author="Author" w:date="2012-02-26T13:32:00Z">
        <w:r w:rsidRPr="00673328">
          <w:rPr>
            <w:rFonts w:ascii="宋体" w:eastAsia="宋体" w:hAnsi="宋体" w:cs="宋体" w:hint="eastAsia"/>
          </w:rPr>
          <w:t>vete</w:t>
        </w:r>
      </w:moveFrom>
    </w:p>
    <w:moveFromRangeEnd w:id="6957"/>
    <w:p w14:paraId="3F58487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vetgirig</w:t>
      </w:r>
    </w:p>
    <w:p w14:paraId="38DFC7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959" w:author="Author" w:date="2012-02-26T13:32:00Z" w:name="move318028134"/>
      <w:moveTo w:id="6960" w:author="Author" w:date="2012-02-26T13:32:00Z">
        <w:r w:rsidRPr="00673328">
          <w:rPr>
            <w:rFonts w:ascii="宋体" w:eastAsia="宋体" w:hAnsi="宋体" w:cs="宋体" w:hint="eastAsia"/>
          </w:rPr>
          <w:t>vet</w:t>
        </w:r>
      </w:moveTo>
    </w:p>
    <w:moveToRangeEnd w:id="6959"/>
    <w:p w14:paraId="7C07B3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veto</w:t>
      </w:r>
    </w:p>
    <w:p w14:paraId="4E6F2B9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vetskap</w:t>
      </w:r>
    </w:p>
    <w:p w14:paraId="1ECB41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61" w:author="Author" w:date="2012-02-26T13:32:00Z" w:name="move318028134"/>
      <w:moveFrom w:id="6962" w:author="Author" w:date="2012-02-26T13:32:00Z">
        <w:r w:rsidRPr="00673328">
          <w:rPr>
            <w:rFonts w:ascii="宋体" w:eastAsia="宋体" w:hAnsi="宋体" w:cs="宋体" w:hint="eastAsia"/>
          </w:rPr>
          <w:t>vet</w:t>
        </w:r>
      </w:moveFrom>
    </w:p>
    <w:moveFromRangeEnd w:id="6961"/>
    <w:p w14:paraId="19E801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vetter</w:t>
      </w:r>
    </w:p>
    <w:p w14:paraId="748B3D3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vettig</w:t>
      </w:r>
    </w:p>
    <w:p w14:paraId="1CB91F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963" w:author="Author" w:date="2012-02-26T13:32:00Z" w:name="move318028135"/>
      <w:moveTo w:id="6964" w:author="Author" w:date="2012-02-26T13:32:00Z">
        <w:r w:rsidRPr="00673328">
          <w:rPr>
            <w:rFonts w:ascii="宋体" w:eastAsia="宋体" w:hAnsi="宋体" w:cs="宋体" w:hint="eastAsia"/>
          </w:rPr>
          <w:t>vett</w:t>
        </w:r>
      </w:moveTo>
    </w:p>
    <w:moveToRangeEnd w:id="6963"/>
    <w:p w14:paraId="04E94A7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vettskr0344md</w:t>
      </w:r>
    </w:p>
    <w:p w14:paraId="768BB8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65" w:author="Author" w:date="2012-02-26T13:32:00Z" w:name="move318028135"/>
      <w:moveFrom w:id="6966" w:author="Author" w:date="2012-02-26T13:32:00Z">
        <w:r w:rsidRPr="00673328">
          <w:rPr>
            <w:rFonts w:ascii="宋体" w:eastAsia="宋体" w:hAnsi="宋体" w:cs="宋体" w:hint="eastAsia"/>
          </w:rPr>
          <w:t>vett</w:t>
        </w:r>
      </w:moveFrom>
    </w:p>
    <w:moveFromRangeEnd w:id="6965"/>
    <w:p w14:paraId="04DA33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vettvilling</w:t>
      </w:r>
    </w:p>
    <w:p w14:paraId="41F032F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967" w:author="Author" w:date="2012-02-26T13:32:00Z" w:name="move318028136"/>
      <w:moveTo w:id="6968" w:author="Author" w:date="2012-02-26T13:32:00Z">
        <w:r w:rsidRPr="00673328">
          <w:rPr>
            <w:rFonts w:ascii="宋体" w:eastAsia="宋体" w:hAnsi="宋体" w:cs="宋体" w:hint="eastAsia"/>
          </w:rPr>
          <w:t>veva</w:t>
        </w:r>
      </w:moveTo>
    </w:p>
    <w:moveToRangeEnd w:id="6967"/>
    <w:p w14:paraId="36E148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vevar</w:t>
      </w:r>
    </w:p>
    <w:p w14:paraId="693622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69" w:author="Author" w:date="2012-02-26T13:32:00Z" w:name="move318028136"/>
      <w:moveFrom w:id="6970" w:author="Author" w:date="2012-02-26T13:32:00Z">
        <w:r w:rsidRPr="00673328">
          <w:rPr>
            <w:rFonts w:ascii="宋体" w:eastAsia="宋体" w:hAnsi="宋体" w:cs="宋体" w:hint="eastAsia"/>
          </w:rPr>
          <w:t>veva</w:t>
        </w:r>
      </w:moveFrom>
    </w:p>
    <w:moveFromRangeEnd w:id="6969"/>
    <w:p w14:paraId="7BB233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vev</w:t>
      </w:r>
    </w:p>
    <w:p w14:paraId="7E6689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viadukt</w:t>
      </w:r>
    </w:p>
    <w:p w14:paraId="3EC086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via</w:t>
      </w:r>
    </w:p>
    <w:p w14:paraId="7AFCD1D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vibration</w:t>
      </w:r>
    </w:p>
    <w:p w14:paraId="500B7AF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vibrerar</w:t>
      </w:r>
    </w:p>
    <w:p w14:paraId="6378A58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vice</w:t>
      </w:r>
    </w:p>
    <w:p w14:paraId="2673F3E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vice versa</w:t>
      </w:r>
    </w:p>
    <w:p w14:paraId="4961C5E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vickar</w:t>
      </w:r>
    </w:p>
    <w:p w14:paraId="46F223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vickning</w:t>
      </w:r>
    </w:p>
    <w:p w14:paraId="525A3D3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vid0366ppen</w:t>
      </w:r>
    </w:p>
    <w:p w14:paraId="6AEACD8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71" w:author="Author" w:date="2012-02-26T13:32:00Z" w:name="move318028137"/>
      <w:moveTo w:id="697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vida</w:t>
        </w:r>
      </w:moveTo>
    </w:p>
    <w:moveToRangeEnd w:id="6971"/>
    <w:p w14:paraId="4CDAB0F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vidarebefordrar</w:t>
      </w:r>
    </w:p>
    <w:p w14:paraId="7CC4E6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vidare</w:t>
      </w:r>
    </w:p>
    <w:p w14:paraId="28BC47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vidareutbildning</w:t>
      </w:r>
    </w:p>
    <w:p w14:paraId="5CD821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73" w:author="Author" w:date="2012-02-26T13:32:00Z" w:name="move318028137"/>
      <w:moveFrom w:id="6974" w:author="Author" w:date="2012-02-26T13:32:00Z">
        <w:r w:rsidRPr="00673328">
          <w:rPr>
            <w:rFonts w:ascii="宋体" w:eastAsia="宋体" w:hAnsi="宋体" w:cs="宋体" w:hint="eastAsia"/>
          </w:rPr>
          <w:t>vida</w:t>
        </w:r>
      </w:moveFrom>
    </w:p>
    <w:moveFromRangeEnd w:id="6973"/>
    <w:p w14:paraId="5A10652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vidbr03</w:t>
      </w:r>
      <w:r w:rsidRPr="00780F39">
        <w:rPr>
          <w:rFonts w:ascii="宋体" w:eastAsia="宋体" w:hAnsi="宋体" w:cs="宋体" w:hint="eastAsia"/>
          <w:lang w:val="sv-SE"/>
        </w:rPr>
        <w:t>44nd</w:t>
      </w:r>
    </w:p>
    <w:p w14:paraId="4205469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vidd</w:t>
      </w:r>
    </w:p>
    <w:p w14:paraId="5F72A66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75" w:author="Author" w:date="2012-02-26T13:32:00Z" w:name="move318028138"/>
      <w:moveTo w:id="697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vide</w:t>
        </w:r>
      </w:moveTo>
    </w:p>
    <w:moveToRangeEnd w:id="6975"/>
    <w:p w14:paraId="4C66FEE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videobandspelare</w:t>
      </w:r>
    </w:p>
    <w:p w14:paraId="264CFDC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video</w:t>
      </w:r>
    </w:p>
    <w:p w14:paraId="6A90313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77" w:author="Author" w:date="2012-02-26T13:32:00Z" w:name="move318028138"/>
      <w:moveFrom w:id="6978" w:author="Author" w:date="2012-02-26T13:32:00Z">
        <w:r w:rsidRPr="00673328">
          <w:rPr>
            <w:rFonts w:ascii="宋体" w:eastAsia="宋体" w:hAnsi="宋体" w:cs="宋体" w:hint="eastAsia"/>
          </w:rPr>
          <w:t>vide</w:t>
        </w:r>
      </w:moveFrom>
    </w:p>
    <w:moveFromRangeEnd w:id="6977"/>
    <w:p w14:paraId="72B118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vidgar</w:t>
      </w:r>
    </w:p>
    <w:p w14:paraId="0F05085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vidh0345ller</w:t>
      </w:r>
    </w:p>
    <w:p w14:paraId="4F1CD8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vidimerar</w:t>
      </w:r>
    </w:p>
    <w:p w14:paraId="20BCC89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vidk0344nns</w:t>
      </w:r>
    </w:p>
    <w:p w14:paraId="0567ED3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vidkommande</w:t>
      </w:r>
    </w:p>
    <w:p w14:paraId="7F0374A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vidl0345der</w:t>
      </w:r>
    </w:p>
    <w:p w14:paraId="429FDE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vidlyftig</w:t>
      </w:r>
    </w:p>
    <w:p w14:paraId="0A2F486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vidmakth0345ller</w:t>
      </w:r>
    </w:p>
    <w:p w14:paraId="52F872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6979" w:author="Author" w:date="2012-02-26T13:32:00Z" w:name="move318028139"/>
      <w:moveTo w:id="69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vid</w:t>
        </w:r>
      </w:moveTo>
    </w:p>
    <w:moveToRangeEnd w:id="6979"/>
    <w:p w14:paraId="204A9A7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vidr0344kning</w:t>
      </w:r>
    </w:p>
    <w:p w14:paraId="69156D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vidr0366r</w:t>
      </w:r>
    </w:p>
    <w:p w14:paraId="7618804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vidrig</w:t>
      </w:r>
    </w:p>
    <w:p w14:paraId="24FE1D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vidskepelse</w:t>
      </w:r>
    </w:p>
    <w:p w14:paraId="43C36A4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vidskeplig</w:t>
      </w:r>
    </w:p>
    <w:p w14:paraId="3AD1EA6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vidstr0344ckt</w:t>
      </w:r>
    </w:p>
    <w:p w14:paraId="38BC657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81" w:author="Author" w:date="2012-02-26T13:32:00Z" w:name="move318028139"/>
      <w:moveFrom w:id="6982" w:author="Author" w:date="2012-02-26T13:32:00Z">
        <w:r w:rsidRPr="00673328">
          <w:rPr>
            <w:rFonts w:ascii="宋体" w:eastAsia="宋体" w:hAnsi="宋体" w:cs="宋体" w:hint="eastAsia"/>
          </w:rPr>
          <w:t>vid</w:t>
        </w:r>
      </w:moveFrom>
    </w:p>
    <w:moveFromRangeEnd w:id="6981"/>
    <w:p w14:paraId="2219865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vidsynt</w:t>
      </w:r>
    </w:p>
    <w:p w14:paraId="4843C88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vidtar</w:t>
      </w:r>
    </w:p>
    <w:p w14:paraId="6B7055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vidunderlig</w:t>
      </w:r>
    </w:p>
    <w:p w14:paraId="4F7AEF0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vidunder</w:t>
      </w:r>
    </w:p>
    <w:p w14:paraId="3A3067D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vietnamesisk</w:t>
      </w:r>
    </w:p>
    <w:p w14:paraId="6E0D42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viet</w:t>
      </w:r>
      <w:r w:rsidRPr="00780F39">
        <w:rPr>
          <w:rFonts w:ascii="宋体" w:eastAsia="宋体" w:hAnsi="宋体" w:cs="宋体" w:hint="eastAsia"/>
          <w:lang w:val="sv-SE"/>
        </w:rPr>
        <w:t>names</w:t>
      </w:r>
    </w:p>
    <w:p w14:paraId="0DCF6BC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viftar</w:t>
      </w:r>
    </w:p>
    <w:p w14:paraId="69668DF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vift</w:t>
      </w:r>
    </w:p>
    <w:p w14:paraId="1E61A4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vig0366r</w:t>
      </w:r>
    </w:p>
    <w:p w14:paraId="22E19C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viger</w:t>
      </w:r>
    </w:p>
    <w:p w14:paraId="443A6AF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983" w:author="Author" w:date="2012-02-26T13:32:00Z" w:name="move318028140"/>
      <w:moveTo w:id="6984" w:author="Author" w:date="2012-02-26T13:32:00Z">
        <w:r w:rsidRPr="00673328">
          <w:rPr>
            <w:rFonts w:ascii="宋体" w:eastAsia="宋体" w:hAnsi="宋体" w:cs="宋体" w:hint="eastAsia"/>
          </w:rPr>
          <w:t>vig</w:t>
        </w:r>
      </w:moveTo>
    </w:p>
    <w:moveToRangeEnd w:id="6983"/>
    <w:p w14:paraId="10268B7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vigsel</w:t>
      </w:r>
    </w:p>
    <w:p w14:paraId="31C1A9E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985" w:author="Author" w:date="2012-02-26T13:32:00Z" w:name="move318028141"/>
      <w:moveTo w:id="6986" w:author="Author" w:date="2012-02-26T13:32:00Z">
        <w:r w:rsidRPr="00673328">
          <w:rPr>
            <w:rFonts w:ascii="宋体" w:eastAsia="宋体" w:hAnsi="宋体" w:cs="宋体" w:hint="eastAsia"/>
          </w:rPr>
          <w:t>vika</w:t>
        </w:r>
      </w:moveTo>
    </w:p>
    <w:p w14:paraId="2E8C79D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87" w:author="Author" w:date="2012-02-26T13:32:00Z" w:name="move318028140"/>
      <w:moveToRangeEnd w:id="6985"/>
      <w:moveFrom w:id="6988" w:author="Author" w:date="2012-02-26T13:32:00Z">
        <w:r w:rsidRPr="00673328">
          <w:rPr>
            <w:rFonts w:ascii="宋体" w:eastAsia="宋体" w:hAnsi="宋体" w:cs="宋体" w:hint="eastAsia"/>
          </w:rPr>
          <w:t>vig</w:t>
        </w:r>
      </w:moveFrom>
    </w:p>
    <w:moveFromRangeEnd w:id="6987"/>
    <w:p w14:paraId="6DA0C4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vikariat</w:t>
      </w:r>
    </w:p>
    <w:p w14:paraId="4B9CC04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989" w:author="Author" w:date="2012-02-26T13:32:00Z" w:name="move318028142"/>
      <w:moveTo w:id="6990" w:author="Author" w:date="2012-02-26T13:32:00Z">
        <w:r w:rsidRPr="00673328">
          <w:rPr>
            <w:rFonts w:ascii="宋体" w:eastAsia="宋体" w:hAnsi="宋体" w:cs="宋体" w:hint="eastAsia"/>
          </w:rPr>
          <w:t>vikarie</w:t>
        </w:r>
      </w:moveTo>
    </w:p>
    <w:moveToRangeEnd w:id="6989"/>
    <w:p w14:paraId="578911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vikarierar</w:t>
      </w:r>
    </w:p>
    <w:p w14:paraId="5E2A11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91" w:author="Author" w:date="2012-02-26T13:32:00Z" w:name="move318028142"/>
      <w:moveFrom w:id="6992" w:author="Author" w:date="2012-02-26T13:32:00Z">
        <w:r w:rsidRPr="00673328">
          <w:rPr>
            <w:rFonts w:ascii="宋体" w:eastAsia="宋体" w:hAnsi="宋体" w:cs="宋体" w:hint="eastAsia"/>
          </w:rPr>
          <w:t>vikarie</w:t>
        </w:r>
      </w:moveFrom>
    </w:p>
    <w:p w14:paraId="0EF32B0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93" w:author="Author" w:date="2012-02-26T13:32:00Z" w:name="move318028141"/>
      <w:moveFromRangeEnd w:id="6991"/>
      <w:moveFrom w:id="6994" w:author="Author" w:date="2012-02-26T13:32:00Z">
        <w:r w:rsidRPr="00673328">
          <w:rPr>
            <w:rFonts w:ascii="宋体" w:eastAsia="宋体" w:hAnsi="宋体" w:cs="宋体" w:hint="eastAsia"/>
          </w:rPr>
          <w:t>vika</w:t>
        </w:r>
      </w:moveFrom>
    </w:p>
    <w:moveFromRangeEnd w:id="6993"/>
    <w:p w14:paraId="4062CE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viker</w:t>
      </w:r>
    </w:p>
    <w:p w14:paraId="2992D8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viking</w:t>
      </w:r>
    </w:p>
    <w:p w14:paraId="0175E7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vik</w:t>
      </w:r>
    </w:p>
    <w:p w14:paraId="233814C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viktig</w:t>
      </w:r>
    </w:p>
    <w:p w14:paraId="3981BD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vikt</w:t>
      </w:r>
    </w:p>
    <w:p w14:paraId="4151DCD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995" w:author="Author" w:date="2012-02-26T13:32:00Z" w:name="move318028143"/>
      <w:moveTo w:id="6996" w:author="Author" w:date="2012-02-26T13:32:00Z">
        <w:r w:rsidRPr="00673328">
          <w:rPr>
            <w:rFonts w:ascii="宋体" w:eastAsia="宋体" w:hAnsi="宋体" w:cs="宋体" w:hint="eastAsia"/>
          </w:rPr>
          <w:t>vila</w:t>
        </w:r>
      </w:moveTo>
    </w:p>
    <w:moveToRangeEnd w:id="6995"/>
    <w:p w14:paraId="7C91398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vilar</w:t>
      </w:r>
    </w:p>
    <w:p w14:paraId="21C56CD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6997" w:author="Author" w:date="2012-02-26T13:32:00Z" w:name="move318028143"/>
      <w:moveFrom w:id="6998" w:author="Author" w:date="2012-02-26T13:32:00Z">
        <w:r w:rsidRPr="00673328">
          <w:rPr>
            <w:rFonts w:ascii="宋体" w:eastAsia="宋体" w:hAnsi="宋体" w:cs="宋体" w:hint="eastAsia"/>
          </w:rPr>
          <w:t>vila</w:t>
        </w:r>
      </w:moveFrom>
    </w:p>
    <w:moveFromRangeEnd w:id="6997"/>
    <w:p w14:paraId="6A59F18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vilddjur</w:t>
      </w:r>
    </w:p>
    <w:p w14:paraId="1794768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vilde</w:t>
      </w:r>
    </w:p>
    <w:p w14:paraId="3593FD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vild</w:t>
      </w:r>
    </w:p>
    <w:p w14:paraId="097A67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vildvuxen</w:t>
      </w:r>
    </w:p>
    <w:p w14:paraId="37CF14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vilja</w:t>
      </w:r>
    </w:p>
    <w:p w14:paraId="1E50F76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viljes</w:t>
      </w:r>
    </w:p>
    <w:p w14:paraId="233083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viljestark</w:t>
      </w:r>
    </w:p>
    <w:p w14:paraId="1739AD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viljestyrka</w:t>
      </w:r>
    </w:p>
    <w:p w14:paraId="1AC836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vilken</w:t>
      </w:r>
    </w:p>
    <w:p w14:paraId="0DE7C9C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villa</w:t>
      </w:r>
    </w:p>
    <w:p w14:paraId="10355D3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villebr0345d</w:t>
      </w:r>
    </w:p>
    <w:p w14:paraId="6A46ED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6999" w:author="Author" w:date="2012-02-26T13:32:00Z" w:name="move318028144"/>
      <w:moveTo w:id="7000" w:author="Author" w:date="2012-02-26T13:32:00Z">
        <w:r w:rsidRPr="00673328">
          <w:rPr>
            <w:rFonts w:ascii="宋体" w:eastAsia="宋体" w:hAnsi="宋体" w:cs="宋体" w:hint="eastAsia"/>
          </w:rPr>
          <w:t>ville</w:t>
        </w:r>
      </w:moveTo>
    </w:p>
    <w:moveToRangeEnd w:id="6999"/>
    <w:p w14:paraId="3E23D9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villervalla</w:t>
      </w:r>
    </w:p>
    <w:p w14:paraId="2DEDB67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01" w:author="Author" w:date="2012-02-26T13:32:00Z" w:name="move318028144"/>
      <w:moveFrom w:id="7002" w:author="Author" w:date="2012-02-26T13:32:00Z">
        <w:r w:rsidRPr="00673328">
          <w:rPr>
            <w:rFonts w:ascii="宋体" w:eastAsia="宋体" w:hAnsi="宋体" w:cs="宋体" w:hint="eastAsia"/>
          </w:rPr>
          <w:t>ville</w:t>
        </w:r>
      </w:moveFrom>
    </w:p>
    <w:moveFromRangeEnd w:id="7001"/>
    <w:p w14:paraId="0058E3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villfarelse</w:t>
      </w:r>
    </w:p>
    <w:p w14:paraId="6D0A080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villig</w:t>
      </w:r>
    </w:p>
    <w:p w14:paraId="34E33D9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villkorlig</w:t>
      </w:r>
      <w:r w:rsidRPr="00780F39">
        <w:rPr>
          <w:rFonts w:ascii="宋体" w:eastAsia="宋体" w:hAnsi="宋体" w:cs="宋体" w:hint="eastAsia"/>
          <w:lang w:val="sv-SE"/>
        </w:rPr>
        <w:t xml:space="preserve"> dom</w:t>
      </w:r>
    </w:p>
    <w:p w14:paraId="0CBE25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villkor</w:t>
      </w:r>
    </w:p>
    <w:p w14:paraId="75B7CED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03" w:author="Author" w:date="2012-02-26T13:32:00Z" w:name="move318028145"/>
      <w:moveTo w:id="7004" w:author="Author" w:date="2012-02-26T13:32:00Z">
        <w:r w:rsidRPr="00673328">
          <w:rPr>
            <w:rFonts w:ascii="宋体" w:eastAsia="宋体" w:hAnsi="宋体" w:cs="宋体" w:hint="eastAsia"/>
          </w:rPr>
          <w:t>vill</w:t>
        </w:r>
      </w:moveTo>
    </w:p>
    <w:moveToRangeEnd w:id="7003"/>
    <w:p w14:paraId="2787C18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villosp0345r</w:t>
      </w:r>
    </w:p>
    <w:p w14:paraId="1E1889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villr0345dig</w:t>
      </w:r>
    </w:p>
    <w:p w14:paraId="137DFA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05" w:author="Author" w:date="2012-02-26T13:32:00Z" w:name="move318028145"/>
      <w:moveFrom w:id="7006" w:author="Author" w:date="2012-02-26T13:32:00Z">
        <w:r w:rsidRPr="00673328">
          <w:rPr>
            <w:rFonts w:ascii="宋体" w:eastAsia="宋体" w:hAnsi="宋体" w:cs="宋体" w:hint="eastAsia"/>
          </w:rPr>
          <w:t>vill</w:t>
        </w:r>
      </w:moveFrom>
    </w:p>
    <w:moveFromRangeEnd w:id="7005"/>
    <w:p w14:paraId="2E5066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vilsam</w:t>
      </w:r>
    </w:p>
    <w:p w14:paraId="5D6F0A0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vilseledande</w:t>
      </w:r>
    </w:p>
    <w:p w14:paraId="07E1710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vilseleder</w:t>
      </w:r>
    </w:p>
    <w:p w14:paraId="6EBA37B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007" w:author="Author" w:date="2012-02-26T13:32:00Z" w:name="move318028146"/>
      <w:moveTo w:id="700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vilse</w:t>
        </w:r>
      </w:moveTo>
    </w:p>
    <w:moveToRangeEnd w:id="7007"/>
    <w:p w14:paraId="78F852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vilsen</w:t>
      </w:r>
    </w:p>
    <w:p w14:paraId="62F36F5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09" w:author="Author" w:date="2012-02-26T13:32:00Z" w:name="move318028146"/>
      <w:moveFrom w:id="7010" w:author="Author" w:date="2012-02-26T13:32:00Z">
        <w:r w:rsidRPr="00673328">
          <w:rPr>
            <w:rFonts w:ascii="宋体" w:eastAsia="宋体" w:hAnsi="宋体" w:cs="宋体" w:hint="eastAsia"/>
          </w:rPr>
          <w:t>vilse</w:t>
        </w:r>
      </w:moveFrom>
    </w:p>
    <w:moveFromRangeEnd w:id="7009"/>
    <w:p w14:paraId="697B3B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vilstol</w:t>
      </w:r>
    </w:p>
    <w:p w14:paraId="3797458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11" w:author="Author" w:date="2012-02-26T13:32:00Z" w:name="move318028147"/>
      <w:moveTo w:id="7012" w:author="Author" w:date="2012-02-26T13:32:00Z">
        <w:r w:rsidRPr="00673328">
          <w:rPr>
            <w:rFonts w:ascii="宋体" w:eastAsia="宋体" w:hAnsi="宋体" w:cs="宋体" w:hint="eastAsia"/>
          </w:rPr>
          <w:t>vilt</w:t>
        </w:r>
      </w:moveTo>
    </w:p>
    <w:moveToRangeEnd w:id="7011"/>
    <w:p w14:paraId="415290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viltolycka</w:t>
      </w:r>
    </w:p>
    <w:p w14:paraId="3003DC3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13" w:author="Author" w:date="2012-02-26T13:32:00Z" w:name="move318028147"/>
      <w:moveFrom w:id="7014" w:author="Author" w:date="2012-02-26T13:32:00Z">
        <w:r w:rsidRPr="00673328">
          <w:rPr>
            <w:rFonts w:ascii="宋体" w:eastAsia="宋体" w:hAnsi="宋体" w:cs="宋体" w:hint="eastAsia"/>
          </w:rPr>
          <w:t>vilt</w:t>
        </w:r>
      </w:moveFrom>
    </w:p>
    <w:moveFromRangeEnd w:id="7013"/>
    <w:p w14:paraId="176F03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vimlar</w:t>
      </w:r>
    </w:p>
    <w:p w14:paraId="18DE49E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vimmelkantig</w:t>
      </w:r>
    </w:p>
    <w:p w14:paraId="22C543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vimmel</w:t>
      </w:r>
    </w:p>
    <w:p w14:paraId="04C26F96" w14:textId="77777777" w:rsidR="00000000" w:rsidRPr="00780F39" w:rsidRDefault="00780F39" w:rsidP="00673328">
      <w:pPr>
        <w:pStyle w:val="PlainText"/>
        <w:rPr>
          <w:ins w:id="7015" w:author="Author" w:date="2012-02-26T13:32:00Z"/>
          <w:rFonts w:ascii="宋体" w:eastAsia="宋体" w:hAnsi="宋体" w:cs="宋体" w:hint="eastAsia"/>
          <w:lang w:val="sv-SE"/>
        </w:rPr>
      </w:pPr>
      <w:ins w:id="701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vi</w:t>
        </w:r>
      </w:ins>
    </w:p>
    <w:p w14:paraId="323F8D4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vimpel</w:t>
      </w:r>
    </w:p>
    <w:p w14:paraId="4B1AE6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vimsar</w:t>
      </w:r>
    </w:p>
    <w:p w14:paraId="620BBDA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vimsig</w:t>
      </w:r>
    </w:p>
    <w:p w14:paraId="7777E1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vin0344ger</w:t>
      </w:r>
    </w:p>
    <w:p w14:paraId="4D1A59A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vinb0344r</w:t>
      </w:r>
    </w:p>
    <w:p w14:paraId="06EF57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vindar</w:t>
      </w:r>
    </w:p>
    <w:p w14:paraId="26F619A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vindfl0366jel</w:t>
      </w:r>
    </w:p>
    <w:p w14:paraId="4A437B0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vindkraft</w:t>
      </w:r>
    </w:p>
    <w:p w14:paraId="19D3A77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vindlar</w:t>
      </w:r>
    </w:p>
    <w:p w14:paraId="67CB631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017" w:author="Author" w:date="2012-02-26T13:32:00Z" w:name="move318028148"/>
      <w:moveTo w:id="701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vind</w:t>
        </w:r>
      </w:moveTo>
    </w:p>
    <w:moveToRangeEnd w:id="7017"/>
    <w:p w14:paraId="00A5E07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vindpinad</w:t>
      </w:r>
    </w:p>
    <w:p w14:paraId="76A137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vindruta</w:t>
      </w:r>
    </w:p>
    <w:p w14:paraId="21D671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vindruva</w:t>
      </w:r>
    </w:p>
    <w:p w14:paraId="3AD240B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vindstilla</w:t>
      </w:r>
    </w:p>
    <w:p w14:paraId="2F09D02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vindsurfar</w:t>
      </w:r>
    </w:p>
    <w:p w14:paraId="1F22E70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19" w:author="Author" w:date="2012-02-26T13:32:00Z" w:name="move318028148"/>
      <w:moveFrom w:id="7020" w:author="Author" w:date="2012-02-26T13:32:00Z">
        <w:r w:rsidRPr="00673328">
          <w:rPr>
            <w:rFonts w:ascii="宋体" w:eastAsia="宋体" w:hAnsi="宋体" w:cs="宋体" w:hint="eastAsia"/>
          </w:rPr>
          <w:t>vind</w:t>
        </w:r>
      </w:moveFrom>
    </w:p>
    <w:moveFromRangeEnd w:id="7019"/>
    <w:p w14:paraId="26822A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viner</w:t>
      </w:r>
    </w:p>
    <w:p w14:paraId="6A94FB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vinge</w:t>
      </w:r>
    </w:p>
    <w:p w14:paraId="708382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vinglar</w:t>
      </w:r>
    </w:p>
    <w:p w14:paraId="0042A01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vinglig</w:t>
      </w:r>
    </w:p>
    <w:p w14:paraId="1704F5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vinkar</w:t>
      </w:r>
    </w:p>
    <w:p w14:paraId="34551E6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vinkelhake</w:t>
      </w:r>
    </w:p>
    <w:p w14:paraId="407BE7C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21" w:author="Author" w:date="2012-02-26T13:32:00Z" w:name="move318028149"/>
      <w:moveTo w:id="7022" w:author="Author" w:date="2012-02-26T13:32:00Z">
        <w:r w:rsidRPr="00673328">
          <w:rPr>
            <w:rFonts w:ascii="宋体" w:eastAsia="宋体" w:hAnsi="宋体" w:cs="宋体" w:hint="eastAsia"/>
          </w:rPr>
          <w:t>vinkel</w:t>
        </w:r>
      </w:moveTo>
    </w:p>
    <w:moveToRangeEnd w:id="7021"/>
    <w:p w14:paraId="6C76CC1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vinkelparentes</w:t>
      </w:r>
    </w:p>
    <w:p w14:paraId="247FE38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vinkelr0344t</w:t>
      </w:r>
    </w:p>
    <w:p w14:paraId="19056C8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23" w:author="Author" w:date="2012-02-26T13:32:00Z" w:name="move318028149"/>
      <w:moveFrom w:id="7024" w:author="Author" w:date="2012-02-26T13:32:00Z">
        <w:r w:rsidRPr="00673328">
          <w:rPr>
            <w:rFonts w:ascii="宋体" w:eastAsia="宋体" w:hAnsi="宋体" w:cs="宋体" w:hint="eastAsia"/>
          </w:rPr>
          <w:t>vinkel</w:t>
        </w:r>
      </w:moveFrom>
    </w:p>
    <w:moveFromRangeEnd w:id="7023"/>
    <w:p w14:paraId="59475C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vinklar</w:t>
      </w:r>
    </w:p>
    <w:p w14:paraId="21C2B9C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vink</w:t>
      </w:r>
    </w:p>
    <w:p w14:paraId="465D7D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vinlista</w:t>
      </w:r>
    </w:p>
    <w:p w14:paraId="0BA393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025" w:author="Author" w:date="2012-02-26T13:32:00Z" w:name="move318028150"/>
      <w:moveTo w:id="702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vin</w:t>
        </w:r>
      </w:moveTo>
    </w:p>
    <w:moveToRangeEnd w:id="7025"/>
    <w:p w14:paraId="1D4C47F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vinnande</w:t>
      </w:r>
    </w:p>
    <w:p w14:paraId="127283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vinnare</w:t>
      </w:r>
    </w:p>
    <w:p w14:paraId="4E2EE0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vinner</w:t>
      </w:r>
    </w:p>
    <w:p w14:paraId="776EBFE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vinning</w:t>
      </w:r>
    </w:p>
    <w:p w14:paraId="6EC557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vinnl0344gger sig</w:t>
      </w:r>
    </w:p>
    <w:p w14:paraId="23ACBF8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vinr0344ttighet</w:t>
      </w:r>
    </w:p>
    <w:p w14:paraId="353D0B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vinranka</w:t>
      </w:r>
    </w:p>
    <w:p w14:paraId="01F46B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vinsch</w:t>
      </w:r>
    </w:p>
    <w:p w14:paraId="18D637B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vinst</w:t>
      </w:r>
    </w:p>
    <w:p w14:paraId="00215C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27" w:author="Author" w:date="2012-02-26T13:32:00Z" w:name="move318028150"/>
      <w:moveFrom w:id="7028" w:author="Author" w:date="2012-02-26T13:32:00Z">
        <w:r w:rsidRPr="00673328">
          <w:rPr>
            <w:rFonts w:ascii="宋体" w:eastAsia="宋体" w:hAnsi="宋体" w:cs="宋体" w:hint="eastAsia"/>
          </w:rPr>
          <w:t>vin</w:t>
        </w:r>
      </w:moveFrom>
    </w:p>
    <w:moveFromRangeEnd w:id="7027"/>
    <w:p w14:paraId="6D23F2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vinterbonar</w:t>
      </w:r>
    </w:p>
    <w:p w14:paraId="172936D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Vintergatan</w:t>
      </w:r>
    </w:p>
    <w:p w14:paraId="232AC5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29" w:author="Author" w:date="2012-02-26T13:32:00Z" w:name="move318028151"/>
      <w:moveTo w:id="7030" w:author="Author" w:date="2012-02-26T13:32:00Z">
        <w:r w:rsidRPr="00673328">
          <w:rPr>
            <w:rFonts w:ascii="宋体" w:eastAsia="宋体" w:hAnsi="宋体" w:cs="宋体" w:hint="eastAsia"/>
          </w:rPr>
          <w:t>vinter</w:t>
        </w:r>
      </w:moveTo>
    </w:p>
    <w:moveToRangeEnd w:id="7029"/>
    <w:p w14:paraId="3AD58A5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vintersk</w:t>
      </w:r>
      <w:r w:rsidRPr="00673328">
        <w:rPr>
          <w:rFonts w:ascii="宋体" w:eastAsia="宋体" w:hAnsi="宋体" w:cs="宋体" w:hint="eastAsia"/>
        </w:rPr>
        <w:t>rud</w:t>
      </w:r>
    </w:p>
    <w:p w14:paraId="1AE08BF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31" w:author="Author" w:date="2012-02-26T13:32:00Z" w:name="move318028151"/>
      <w:moveFrom w:id="7032" w:author="Author" w:date="2012-02-26T13:32:00Z">
        <w:r w:rsidRPr="00673328">
          <w:rPr>
            <w:rFonts w:ascii="宋体" w:eastAsia="宋体" w:hAnsi="宋体" w:cs="宋体" w:hint="eastAsia"/>
          </w:rPr>
          <w:t>vinter</w:t>
        </w:r>
      </w:moveFrom>
    </w:p>
    <w:moveFromRangeEnd w:id="7031"/>
    <w:p w14:paraId="2D28FB8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vinthund</w:t>
      </w:r>
    </w:p>
    <w:p w14:paraId="184749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vintras</w:t>
      </w:r>
    </w:p>
    <w:p w14:paraId="01CE63D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vinyl</w:t>
      </w:r>
    </w:p>
    <w:p w14:paraId="65D80C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violett</w:t>
      </w:r>
    </w:p>
    <w:p w14:paraId="2C53921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violin</w:t>
      </w:r>
    </w:p>
    <w:p w14:paraId="1D174EE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33" w:author="Author" w:date="2012-02-26T13:32:00Z" w:name="move318028152"/>
      <w:moveTo w:id="7034" w:author="Author" w:date="2012-02-26T13:32:00Z">
        <w:r w:rsidRPr="00673328">
          <w:rPr>
            <w:rFonts w:ascii="宋体" w:eastAsia="宋体" w:hAnsi="宋体" w:cs="宋体" w:hint="eastAsia"/>
          </w:rPr>
          <w:t>viol</w:t>
        </w:r>
      </w:moveTo>
    </w:p>
    <w:moveToRangeEnd w:id="7033"/>
    <w:p w14:paraId="223A944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violoncell</w:t>
      </w:r>
    </w:p>
    <w:p w14:paraId="3C57A05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35" w:author="Author" w:date="2012-02-26T13:32:00Z" w:name="move318028153"/>
      <w:moveTo w:id="7036" w:author="Author" w:date="2012-02-26T13:32:00Z">
        <w:r w:rsidRPr="00673328">
          <w:rPr>
            <w:rFonts w:ascii="宋体" w:eastAsia="宋体" w:hAnsi="宋体" w:cs="宋体" w:hint="eastAsia"/>
          </w:rPr>
          <w:t>VIP</w:t>
        </w:r>
      </w:moveTo>
    </w:p>
    <w:p w14:paraId="3367319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37" w:author="Author" w:date="2012-02-26T13:32:00Z" w:name="move318028152"/>
      <w:moveToRangeEnd w:id="7035"/>
      <w:moveFrom w:id="7038" w:author="Author" w:date="2012-02-26T13:32:00Z">
        <w:r w:rsidRPr="00673328">
          <w:rPr>
            <w:rFonts w:ascii="宋体" w:eastAsia="宋体" w:hAnsi="宋体" w:cs="宋体" w:hint="eastAsia"/>
          </w:rPr>
          <w:t>viol</w:t>
        </w:r>
      </w:moveFrom>
    </w:p>
    <w:moveFromRangeEnd w:id="7037"/>
    <w:p w14:paraId="08AF120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39" w:author="Author" w:date="2012-02-26T13:32:00Z" w:name="move318028154"/>
      <w:moveTo w:id="7040" w:author="Author" w:date="2012-02-26T13:32:00Z">
        <w:r w:rsidRPr="00673328">
          <w:rPr>
            <w:rFonts w:ascii="宋体" w:eastAsia="宋体" w:hAnsi="宋体" w:cs="宋体" w:hint="eastAsia"/>
          </w:rPr>
          <w:t>vippa</w:t>
        </w:r>
      </w:moveTo>
    </w:p>
    <w:moveToRangeEnd w:id="7039"/>
    <w:p w14:paraId="3F5484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vippar</w:t>
      </w:r>
    </w:p>
    <w:p w14:paraId="18E65D6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41" w:author="Author" w:date="2012-02-26T13:32:00Z" w:name="move318028154"/>
      <w:moveFrom w:id="7042" w:author="Author" w:date="2012-02-26T13:32:00Z">
        <w:r w:rsidRPr="00673328">
          <w:rPr>
            <w:rFonts w:ascii="宋体" w:eastAsia="宋体" w:hAnsi="宋体" w:cs="宋体" w:hint="eastAsia"/>
          </w:rPr>
          <w:t>vippa</w:t>
        </w:r>
      </w:moveFrom>
    </w:p>
    <w:moveFromRangeEnd w:id="7041"/>
    <w:p w14:paraId="287A141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vippen</w:t>
      </w:r>
    </w:p>
    <w:p w14:paraId="6E60745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vips</w:t>
      </w:r>
    </w:p>
    <w:p w14:paraId="589AE3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43" w:author="Author" w:date="2012-02-26T13:32:00Z" w:name="move318028153"/>
      <w:moveFrom w:id="7044" w:author="Author" w:date="2012-02-26T13:32:00Z">
        <w:r w:rsidRPr="00673328">
          <w:rPr>
            <w:rFonts w:ascii="宋体" w:eastAsia="宋体" w:hAnsi="宋体" w:cs="宋体" w:hint="eastAsia"/>
          </w:rPr>
          <w:t>VIP</w:t>
        </w:r>
      </w:moveFrom>
    </w:p>
    <w:moveFromRangeEnd w:id="7043"/>
    <w:p w14:paraId="055D09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virar</w:t>
      </w:r>
    </w:p>
    <w:p w14:paraId="5D4AD4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viril</w:t>
      </w:r>
    </w:p>
    <w:p w14:paraId="1ABF5C8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virkar</w:t>
      </w:r>
    </w:p>
    <w:p w14:paraId="3A4C5BC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virke</w:t>
      </w:r>
    </w:p>
    <w:p w14:paraId="1E6929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virkn0345l</w:t>
      </w:r>
    </w:p>
    <w:p w14:paraId="4371740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virrig</w:t>
      </w:r>
    </w:p>
    <w:p w14:paraId="727DB6C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virrvarr</w:t>
      </w:r>
    </w:p>
    <w:p w14:paraId="5BDA59B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virtuos</w:t>
      </w:r>
    </w:p>
    <w:p w14:paraId="62AFD44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virus</w:t>
      </w:r>
    </w:p>
    <w:p w14:paraId="0E70C1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virvel</w:t>
      </w:r>
    </w:p>
    <w:p w14:paraId="16CD6CA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virvlar</w:t>
      </w:r>
    </w:p>
    <w:p w14:paraId="61CE39A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045" w:author="Author" w:date="2012-02-26T13:32:00Z" w:name="move318028155"/>
      <w:moveTo w:id="7046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visa</w:t>
        </w:r>
      </w:moveTo>
    </w:p>
    <w:moveToRangeEnd w:id="7045"/>
    <w:p w14:paraId="3F86A69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visare</w:t>
      </w:r>
    </w:p>
    <w:p w14:paraId="2BB1D06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047" w:author="Author" w:date="2012-02-26T13:32:00Z" w:name="move318028156"/>
      <w:moveTo w:id="704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visar</w:t>
        </w:r>
      </w:moveTo>
    </w:p>
    <w:moveToRangeEnd w:id="7047"/>
    <w:p w14:paraId="5F95390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visar sig</w:t>
      </w:r>
    </w:p>
    <w:p w14:paraId="492335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49" w:author="Author" w:date="2012-02-26T13:32:00Z" w:name="move318028156"/>
      <w:moveFrom w:id="7050" w:author="Author" w:date="2012-02-26T13:32:00Z">
        <w:r w:rsidRPr="00673328">
          <w:rPr>
            <w:rFonts w:ascii="宋体" w:eastAsia="宋体" w:hAnsi="宋体" w:cs="宋体" w:hint="eastAsia"/>
          </w:rPr>
          <w:t>visar</w:t>
        </w:r>
      </w:moveFrom>
    </w:p>
    <w:p w14:paraId="66D88C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51" w:author="Author" w:date="2012-02-26T13:32:00Z" w:name="move318028155"/>
      <w:moveFromRangeEnd w:id="7049"/>
      <w:moveFrom w:id="7052" w:author="Author" w:date="2012-02-26T13:32:00Z">
        <w:r w:rsidRPr="00673328">
          <w:rPr>
            <w:rFonts w:ascii="宋体" w:eastAsia="宋体" w:hAnsi="宋体" w:cs="宋体" w:hint="eastAsia"/>
          </w:rPr>
          <w:t>visa</w:t>
        </w:r>
      </w:moveFrom>
    </w:p>
    <w:moveFromRangeEnd w:id="7051"/>
    <w:p w14:paraId="7AB9255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visavi</w:t>
      </w:r>
    </w:p>
    <w:p w14:paraId="2BDB7BF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vischan</w:t>
      </w:r>
    </w:p>
    <w:p w14:paraId="1E2F6D1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53" w:author="Author" w:date="2012-02-26T13:32:00Z" w:name="move318028157"/>
      <w:moveTo w:id="7054" w:author="Author" w:date="2012-02-26T13:32:00Z">
        <w:r w:rsidRPr="00673328">
          <w:rPr>
            <w:rFonts w:ascii="宋体" w:eastAsia="宋体" w:hAnsi="宋体" w:cs="宋体" w:hint="eastAsia"/>
          </w:rPr>
          <w:t>visdom</w:t>
        </w:r>
      </w:moveTo>
    </w:p>
    <w:moveToRangeEnd w:id="7053"/>
    <w:p w14:paraId="1C7945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visdomstand</w:t>
      </w:r>
    </w:p>
    <w:p w14:paraId="1CA16E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55" w:author="Author" w:date="2012-02-26T13:32:00Z" w:name="move318028157"/>
      <w:moveFrom w:id="7056" w:author="Author" w:date="2012-02-26T13:32:00Z">
        <w:r w:rsidRPr="00673328">
          <w:rPr>
            <w:rFonts w:ascii="宋体" w:eastAsia="宋体" w:hAnsi="宋体" w:cs="宋体" w:hint="eastAsia"/>
          </w:rPr>
          <w:t>visdom</w:t>
        </w:r>
      </w:moveFrom>
    </w:p>
    <w:moveFromRangeEnd w:id="7055"/>
    <w:p w14:paraId="7359FB6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visering</w:t>
      </w:r>
    </w:p>
    <w:p w14:paraId="5E0F75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vision0344r</w:t>
      </w:r>
    </w:p>
    <w:p w14:paraId="121378E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visio</w:t>
      </w:r>
      <w:r w:rsidRPr="00780F39">
        <w:rPr>
          <w:rFonts w:ascii="宋体" w:eastAsia="宋体" w:hAnsi="宋体" w:cs="宋体" w:hint="eastAsia"/>
          <w:lang w:val="sv-SE"/>
        </w:rPr>
        <w:t>n</w:t>
      </w:r>
    </w:p>
    <w:p w14:paraId="10128B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visitation</w:t>
      </w:r>
    </w:p>
    <w:p w14:paraId="327D21A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visiterar</w:t>
      </w:r>
    </w:p>
    <w:p w14:paraId="05800F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visitkort</w:t>
      </w:r>
    </w:p>
    <w:p w14:paraId="1CE659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visit</w:t>
      </w:r>
    </w:p>
    <w:p w14:paraId="4BF7304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viskar</w:t>
      </w:r>
    </w:p>
    <w:p w14:paraId="6504822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057" w:author="Author" w:date="2012-02-26T13:32:00Z" w:name="move318028158"/>
      <w:moveTo w:id="705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vis</w:t>
        </w:r>
      </w:moveTo>
    </w:p>
    <w:moveToRangeEnd w:id="7057"/>
    <w:p w14:paraId="7901713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vispar</w:t>
      </w:r>
    </w:p>
    <w:p w14:paraId="47608E5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vispgr0344dde</w:t>
      </w:r>
    </w:p>
    <w:p w14:paraId="5E4261B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visp</w:t>
      </w:r>
    </w:p>
    <w:p w14:paraId="33ABCB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visselpipa</w:t>
      </w:r>
    </w:p>
    <w:p w14:paraId="609E56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vissen</w:t>
      </w:r>
    </w:p>
    <w:p w14:paraId="3566DF6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visserligen</w:t>
      </w:r>
    </w:p>
    <w:p w14:paraId="46954EA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59" w:author="Author" w:date="2012-02-26T13:32:00Z" w:name="move318028159"/>
      <w:moveTo w:id="7060" w:author="Author" w:date="2012-02-26T13:32:00Z">
        <w:r w:rsidRPr="00673328">
          <w:rPr>
            <w:rFonts w:ascii="宋体" w:eastAsia="宋体" w:hAnsi="宋体" w:cs="宋体" w:hint="eastAsia"/>
          </w:rPr>
          <w:t>vissla</w:t>
        </w:r>
      </w:moveTo>
    </w:p>
    <w:moveToRangeEnd w:id="7059"/>
    <w:p w14:paraId="68F74D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visslar</w:t>
      </w:r>
    </w:p>
    <w:p w14:paraId="726563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61" w:author="Author" w:date="2012-02-26T13:32:00Z" w:name="move318028160"/>
      <w:moveTo w:id="7062" w:author="Author" w:date="2012-02-26T13:32:00Z">
        <w:r w:rsidRPr="00673328">
          <w:rPr>
            <w:rFonts w:ascii="宋体" w:eastAsia="宋体" w:hAnsi="宋体" w:cs="宋体" w:hint="eastAsia"/>
          </w:rPr>
          <w:t>viss</w:t>
        </w:r>
      </w:moveTo>
    </w:p>
    <w:p w14:paraId="7806D7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63" w:author="Author" w:date="2012-02-26T13:32:00Z" w:name="move318028159"/>
      <w:moveToRangeEnd w:id="7061"/>
      <w:moveFrom w:id="7064" w:author="Author" w:date="2012-02-26T13:32:00Z">
        <w:r w:rsidRPr="00673328">
          <w:rPr>
            <w:rFonts w:ascii="宋体" w:eastAsia="宋体" w:hAnsi="宋体" w:cs="宋体" w:hint="eastAsia"/>
          </w:rPr>
          <w:t>vissla</w:t>
        </w:r>
      </w:moveFrom>
    </w:p>
    <w:moveFromRangeEnd w:id="7063"/>
    <w:p w14:paraId="369B4F6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vissnar</w:t>
      </w:r>
    </w:p>
    <w:p w14:paraId="7F410A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visso</w:t>
      </w:r>
    </w:p>
    <w:p w14:paraId="398C55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65" w:author="Author" w:date="2012-02-26T13:32:00Z" w:name="move318028160"/>
      <w:moveFrom w:id="7066" w:author="Author" w:date="2012-02-26T13:32:00Z">
        <w:r w:rsidRPr="00673328">
          <w:rPr>
            <w:rFonts w:ascii="宋体" w:eastAsia="宋体" w:hAnsi="宋体" w:cs="宋体" w:hint="eastAsia"/>
          </w:rPr>
          <w:t>viss</w:t>
        </w:r>
      </w:moveFrom>
    </w:p>
    <w:moveFromRangeEnd w:id="7065"/>
    <w:p w14:paraId="7D38631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visste</w:t>
      </w:r>
    </w:p>
    <w:p w14:paraId="773F1FA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visst</w:t>
      </w:r>
    </w:p>
    <w:p w14:paraId="57B5E0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67" w:author="Author" w:date="2012-02-26T13:32:00Z" w:name="move318028158"/>
      <w:moveFrom w:id="7068" w:author="Author" w:date="2012-02-26T13:32:00Z">
        <w:r w:rsidRPr="00673328">
          <w:rPr>
            <w:rFonts w:ascii="宋体" w:eastAsia="宋体" w:hAnsi="宋体" w:cs="宋体" w:hint="eastAsia"/>
          </w:rPr>
          <w:t>vis</w:t>
        </w:r>
      </w:moveFrom>
    </w:p>
    <w:moveFromRangeEnd w:id="7067"/>
    <w:p w14:paraId="4BAD6A6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vistas</w:t>
      </w:r>
    </w:p>
    <w:p w14:paraId="56D9036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vistelse</w:t>
      </w:r>
    </w:p>
    <w:p w14:paraId="5E6499E0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visuell</w:t>
      </w:r>
    </w:p>
    <w:p w14:paraId="547012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visum</w:t>
      </w:r>
    </w:p>
    <w:p w14:paraId="777D3C9C" w14:textId="77777777" w:rsidR="00000000" w:rsidRPr="003230D0" w:rsidRDefault="00780F39" w:rsidP="003230D0">
      <w:pPr>
        <w:pStyle w:val="PlainText"/>
        <w:rPr>
          <w:del w:id="7069" w:author="Author" w:date="2012-02-26T13:32:00Z"/>
          <w:rFonts w:ascii="宋体" w:eastAsia="宋体" w:hAnsi="宋体" w:cs="宋体" w:hint="eastAsia"/>
        </w:rPr>
      </w:pPr>
      <w:del w:id="7070" w:author="Author" w:date="2012-02-26T13:32:00Z">
        <w:r w:rsidRPr="003230D0">
          <w:rPr>
            <w:rFonts w:ascii="宋体" w:eastAsia="宋体" w:hAnsi="宋体" w:cs="宋体" w:hint="eastAsia"/>
          </w:rPr>
          <w:delText>vi</w:delText>
        </w:r>
      </w:del>
    </w:p>
    <w:p w14:paraId="6A76F0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vit0366ga</w:t>
      </w:r>
    </w:p>
    <w:p w14:paraId="6FF998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vitalitet</w:t>
      </w:r>
    </w:p>
    <w:p w14:paraId="556865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vital</w:t>
      </w:r>
    </w:p>
    <w:p w14:paraId="2104852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vitamin</w:t>
      </w:r>
    </w:p>
    <w:p w14:paraId="4575457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vita</w:t>
      </w:r>
    </w:p>
    <w:p w14:paraId="3EF6E2B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vitbok</w:t>
      </w:r>
    </w:p>
    <w:p w14:paraId="2063487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vite</w:t>
      </w:r>
    </w:p>
    <w:p w14:paraId="1BDFBE7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vitk0345l</w:t>
      </w:r>
    </w:p>
    <w:p w14:paraId="719BC9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vitl0366k</w:t>
      </w:r>
    </w:p>
    <w:p w14:paraId="009307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</w:t>
      </w:r>
      <w:r w:rsidRPr="00780F39">
        <w:rPr>
          <w:rFonts w:ascii="宋体" w:eastAsia="宋体" w:hAnsi="宋体" w:cs="宋体" w:hint="eastAsia"/>
          <w:lang w:val="sv-SE"/>
        </w:rPr>
        <w:t>tling</w:t>
      </w:r>
    </w:p>
    <w:p w14:paraId="23A1BC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071" w:author="Author" w:date="2012-02-26T13:32:00Z" w:name="move318028161"/>
      <w:moveTo w:id="707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vit</w:t>
        </w:r>
      </w:moveTo>
    </w:p>
    <w:moveToRangeEnd w:id="7071"/>
    <w:p w14:paraId="0ECA113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vitnar</w:t>
      </w:r>
    </w:p>
    <w:p w14:paraId="790404B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vitpeppar</w:t>
      </w:r>
    </w:p>
    <w:p w14:paraId="2A3702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vitrinsk0345p</w:t>
      </w:r>
    </w:p>
    <w:p w14:paraId="1B6F26B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vitsippa</w:t>
      </w:r>
    </w:p>
    <w:p w14:paraId="122D930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73" w:author="Author" w:date="2012-02-26T13:32:00Z" w:name="move318028162"/>
      <w:moveTo w:id="7074" w:author="Author" w:date="2012-02-26T13:32:00Z">
        <w:r w:rsidRPr="00673328">
          <w:rPr>
            <w:rFonts w:ascii="宋体" w:eastAsia="宋体" w:hAnsi="宋体" w:cs="宋体" w:hint="eastAsia"/>
          </w:rPr>
          <w:t>vits</w:t>
        </w:r>
      </w:moveTo>
    </w:p>
    <w:moveToRangeEnd w:id="7073"/>
    <w:p w14:paraId="796E24C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vitsordar</w:t>
      </w:r>
    </w:p>
    <w:p w14:paraId="1185805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vitsord</w:t>
      </w:r>
    </w:p>
    <w:p w14:paraId="1A8B12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75" w:author="Author" w:date="2012-02-26T13:32:00Z" w:name="move318028162"/>
      <w:moveFrom w:id="7076" w:author="Author" w:date="2012-02-26T13:32:00Z">
        <w:r w:rsidRPr="00673328">
          <w:rPr>
            <w:rFonts w:ascii="宋体" w:eastAsia="宋体" w:hAnsi="宋体" w:cs="宋体" w:hint="eastAsia"/>
          </w:rPr>
          <w:t>vits</w:t>
        </w:r>
      </w:moveFrom>
    </w:p>
    <w:p w14:paraId="644BCC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77" w:author="Author" w:date="2012-02-26T13:32:00Z" w:name="move318028161"/>
      <w:moveFromRangeEnd w:id="7075"/>
      <w:moveFrom w:id="7078" w:author="Author" w:date="2012-02-26T13:32:00Z">
        <w:r w:rsidRPr="00673328">
          <w:rPr>
            <w:rFonts w:ascii="宋体" w:eastAsia="宋体" w:hAnsi="宋体" w:cs="宋体" w:hint="eastAsia"/>
          </w:rPr>
          <w:t>vit</w:t>
        </w:r>
      </w:moveFrom>
    </w:p>
    <w:moveFromRangeEnd w:id="7077"/>
    <w:p w14:paraId="499A781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vitterhet</w:t>
      </w:r>
    </w:p>
    <w:p w14:paraId="45FD80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vittjar</w:t>
      </w:r>
    </w:p>
    <w:p w14:paraId="293BEF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079" w:author="Author" w:date="2012-02-26T13:32:00Z" w:name="move318028163"/>
      <w:moveTo w:id="708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vitt</w:t>
        </w:r>
      </w:moveTo>
    </w:p>
    <w:moveToRangeEnd w:id="7079"/>
    <w:p w14:paraId="7B67E97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vittnar</w:t>
      </w:r>
    </w:p>
    <w:p w14:paraId="5C73631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081" w:author="Author" w:date="2012-02-26T13:32:00Z" w:name="move318028164"/>
      <w:moveTo w:id="708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vittne</w:t>
        </w:r>
      </w:moveTo>
    </w:p>
    <w:moveToRangeEnd w:id="7081"/>
    <w:p w14:paraId="51ADA83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vittnesb0366rd</w:t>
      </w:r>
    </w:p>
    <w:p w14:paraId="0E1A7882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vittnesm0345l</w:t>
      </w:r>
    </w:p>
    <w:p w14:paraId="4B009B5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83" w:author="Author" w:date="2012-02-26T13:32:00Z" w:name="move318028164"/>
      <w:moveFrom w:id="7084" w:author="Author" w:date="2012-02-26T13:32:00Z">
        <w:r w:rsidRPr="00673328">
          <w:rPr>
            <w:rFonts w:ascii="宋体" w:eastAsia="宋体" w:hAnsi="宋体" w:cs="宋体" w:hint="eastAsia"/>
          </w:rPr>
          <w:t>vittne</w:t>
        </w:r>
      </w:moveFrom>
    </w:p>
    <w:moveFromRangeEnd w:id="7083"/>
    <w:p w14:paraId="288DCD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vittrar</w:t>
      </w:r>
    </w:p>
    <w:p w14:paraId="631AECE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vittring</w:t>
      </w:r>
    </w:p>
    <w:p w14:paraId="71539E1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85" w:author="Author" w:date="2012-02-26T13:32:00Z" w:name="move318028163"/>
      <w:moveFrom w:id="7086" w:author="Author" w:date="2012-02-26T13:32:00Z">
        <w:r w:rsidRPr="00673328">
          <w:rPr>
            <w:rFonts w:ascii="宋体" w:eastAsia="宋体" w:hAnsi="宋体" w:cs="宋体" w:hint="eastAsia"/>
          </w:rPr>
          <w:t>vitt</w:t>
        </w:r>
      </w:moveFrom>
    </w:p>
    <w:moveFromRangeEnd w:id="7085"/>
    <w:p w14:paraId="1AFF55E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viv0366r</w:t>
      </w:r>
    </w:p>
    <w:p w14:paraId="5090302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vivre</w:t>
      </w:r>
    </w:p>
    <w:p w14:paraId="4695085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VM</w:t>
      </w:r>
    </w:p>
    <w:p w14:paraId="5E6DAAD9" w14:textId="77777777" w:rsidR="00000000" w:rsidRPr="00780F39" w:rsidRDefault="00780F39" w:rsidP="00673328">
      <w:pPr>
        <w:pStyle w:val="PlainText"/>
        <w:rPr>
          <w:ins w:id="7087" w:author="Author" w:date="2012-02-26T13:32:00Z"/>
          <w:rFonts w:ascii="宋体" w:eastAsia="宋体" w:hAnsi="宋体" w:cs="宋体" w:hint="eastAsia"/>
          <w:lang w:val="sv-SE"/>
        </w:rPr>
      </w:pPr>
      <w:ins w:id="7088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</w:t>
        </w:r>
      </w:ins>
    </w:p>
    <w:p w14:paraId="30403E5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vokabul0344r</w:t>
      </w:r>
    </w:p>
    <w:p w14:paraId="2BA484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vokalist</w:t>
      </w:r>
    </w:p>
    <w:p w14:paraId="618CFC9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vokal</w:t>
      </w:r>
    </w:p>
    <w:p w14:paraId="78C44F4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volang</w:t>
      </w:r>
    </w:p>
    <w:p w14:paraId="1E21553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volont0344r</w:t>
      </w:r>
    </w:p>
    <w:p w14:paraId="7FD0034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volt</w:t>
      </w:r>
    </w:p>
    <w:p w14:paraId="6A1A161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volym</w:t>
      </w:r>
    </w:p>
    <w:p w14:paraId="05CDD6F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vore</w:t>
      </w:r>
    </w:p>
    <w:p w14:paraId="44BC38B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voterar</w:t>
      </w:r>
    </w:p>
    <w:p w14:paraId="03D98C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votering</w:t>
      </w:r>
    </w:p>
    <w:p w14:paraId="4BE7E6B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vovve</w:t>
      </w:r>
    </w:p>
    <w:p w14:paraId="1A8B1A0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089" w:author="Author" w:date="2012-02-26T13:32:00Z" w:name="move318028165"/>
      <w:moveTo w:id="709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vr0344ker</w:t>
        </w:r>
      </w:moveTo>
    </w:p>
    <w:moveToRangeEnd w:id="7089"/>
    <w:p w14:paraId="657167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vr0344ker sig</w:t>
      </w:r>
    </w:p>
    <w:p w14:paraId="2FE491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91" w:author="Author" w:date="2012-02-26T13:32:00Z" w:name="move318028165"/>
      <w:moveFrom w:id="7092" w:author="Author" w:date="2012-02-26T13:32:00Z">
        <w:r w:rsidRPr="00673328">
          <w:rPr>
            <w:rFonts w:ascii="宋体" w:eastAsia="宋体" w:hAnsi="宋体" w:cs="宋体" w:hint="eastAsia"/>
          </w:rPr>
          <w:t>vr0344ker</w:t>
        </w:r>
      </w:moveFrom>
    </w:p>
    <w:moveFromRangeEnd w:id="7091"/>
    <w:p w14:paraId="4A90799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vr0344kig</w:t>
      </w:r>
    </w:p>
    <w:p w14:paraId="2394CDC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vr0344nger</w:t>
      </w:r>
    </w:p>
    <w:p w14:paraId="1EA708D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vr0345lar</w:t>
      </w:r>
    </w:p>
    <w:p w14:paraId="0909CB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vr0345l</w:t>
      </w:r>
    </w:p>
    <w:p w14:paraId="57E073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093" w:author="Author" w:date="2012-02-26T13:32:00Z" w:name="move318028166"/>
      <w:moveTo w:id="7094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vr0345</w:t>
        </w:r>
      </w:moveTo>
    </w:p>
    <w:moveToRangeEnd w:id="7093"/>
    <w:p w14:paraId="58CB189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vr0345ngbild</w:t>
      </w:r>
    </w:p>
    <w:p w14:paraId="027C4BFB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095" w:author="Author" w:date="2012-02-26T13:32:00Z" w:name="move318028167"/>
      <w:moveTo w:id="7096" w:author="Author" w:date="2012-02-26T13:32:00Z">
        <w:r w:rsidRPr="00673328">
          <w:rPr>
            <w:rFonts w:ascii="宋体" w:eastAsia="宋体" w:hAnsi="宋体" w:cs="宋体" w:hint="eastAsia"/>
          </w:rPr>
          <w:t>vr0345ng</w:t>
        </w:r>
      </w:moveTo>
    </w:p>
    <w:moveToRangeEnd w:id="7095"/>
    <w:p w14:paraId="757B82D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vr0345ngstrupe</w:t>
      </w:r>
    </w:p>
    <w:p w14:paraId="6EA152D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97" w:author="Author" w:date="2012-02-26T13:32:00Z" w:name="move318028167"/>
      <w:moveFrom w:id="7098" w:author="Author" w:date="2012-02-26T13:32:00Z">
        <w:r w:rsidRPr="00673328">
          <w:rPr>
            <w:rFonts w:ascii="宋体" w:eastAsia="宋体" w:hAnsi="宋体" w:cs="宋体" w:hint="eastAsia"/>
          </w:rPr>
          <w:t>vr0345ng</w:t>
        </w:r>
      </w:moveFrom>
    </w:p>
    <w:p w14:paraId="3DF4F65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099" w:author="Author" w:date="2012-02-26T13:32:00Z" w:name="move318028166"/>
      <w:moveFromRangeEnd w:id="7097"/>
      <w:moveFrom w:id="7100" w:author="Author" w:date="2012-02-26T13:32:00Z">
        <w:r w:rsidRPr="00673328">
          <w:rPr>
            <w:rFonts w:ascii="宋体" w:eastAsia="宋体" w:hAnsi="宋体" w:cs="宋体" w:hint="eastAsia"/>
          </w:rPr>
          <w:t>vr0345</w:t>
        </w:r>
      </w:moveFrom>
    </w:p>
    <w:moveFromRangeEnd w:id="7099"/>
    <w:p w14:paraId="1E578E3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vrakar bort</w:t>
      </w:r>
    </w:p>
    <w:p w14:paraId="1FF6794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vrakar</w:t>
      </w:r>
    </w:p>
    <w:p w14:paraId="4D96F7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101" w:author="Author" w:date="2012-02-26T13:32:00Z" w:name="move318028168"/>
      <w:moveTo w:id="710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vrak</w:t>
        </w:r>
      </w:moveTo>
    </w:p>
    <w:moveToRangeEnd w:id="7101"/>
    <w:p w14:paraId="33A2B70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vrakpris</w:t>
      </w:r>
    </w:p>
    <w:p w14:paraId="799B9D2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103" w:author="Author" w:date="2012-02-26T13:32:00Z" w:name="move318028168"/>
      <w:moveFrom w:id="7104" w:author="Author" w:date="2012-02-26T13:32:00Z">
        <w:r w:rsidRPr="00673328">
          <w:rPr>
            <w:rFonts w:ascii="宋体" w:eastAsia="宋体" w:hAnsi="宋体" w:cs="宋体" w:hint="eastAsia"/>
          </w:rPr>
          <w:t>vrak</w:t>
        </w:r>
      </w:moveFrom>
    </w:p>
    <w:moveFromRangeEnd w:id="7103"/>
    <w:p w14:paraId="04538DB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105" w:author="Author" w:date="2012-02-26T13:32:00Z" w:name="move318028169"/>
      <w:moveTo w:id="7106" w:author="Author" w:date="2012-02-26T13:32:00Z">
        <w:r w:rsidRPr="00673328">
          <w:rPr>
            <w:rFonts w:ascii="宋体" w:eastAsia="宋体" w:hAnsi="宋体" w:cs="宋体" w:hint="eastAsia"/>
          </w:rPr>
          <w:t>vrede</w:t>
        </w:r>
      </w:moveTo>
    </w:p>
    <w:moveToRangeEnd w:id="7105"/>
    <w:p w14:paraId="14704B9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vredesmod</w:t>
      </w:r>
    </w:p>
    <w:p w14:paraId="61E8E5CA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107" w:author="Author" w:date="2012-02-26T13:32:00Z" w:name="move318028169"/>
      <w:moveFrom w:id="7108" w:author="Author" w:date="2012-02-26T13:32:00Z">
        <w:r w:rsidRPr="00673328">
          <w:rPr>
            <w:rFonts w:ascii="宋体" w:eastAsia="宋体" w:hAnsi="宋体" w:cs="宋体" w:hint="eastAsia"/>
          </w:rPr>
          <w:t>vrede</w:t>
        </w:r>
      </w:moveFrom>
    </w:p>
    <w:moveFromRangeEnd w:id="7107"/>
    <w:p w14:paraId="3311D7B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vredgad</w:t>
      </w:r>
    </w:p>
    <w:p w14:paraId="4E8CA5B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vred</w:t>
      </w:r>
    </w:p>
    <w:p w14:paraId="04BD9C4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vresig</w:t>
      </w:r>
    </w:p>
    <w:p w14:paraId="7921C208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vrickad</w:t>
      </w:r>
    </w:p>
    <w:p w14:paraId="1F1DB67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vrickar</w:t>
      </w:r>
    </w:p>
    <w:p w14:paraId="51EE2CA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vriden</w:t>
      </w:r>
    </w:p>
    <w:p w14:paraId="3934D831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vrider</w:t>
      </w:r>
    </w:p>
    <w:p w14:paraId="3B56A67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vrist</w:t>
      </w:r>
    </w:p>
    <w:p w14:paraId="3EC4638E" w14:textId="77777777" w:rsidR="00000000" w:rsidRPr="003230D0" w:rsidRDefault="00780F39" w:rsidP="003230D0">
      <w:pPr>
        <w:pStyle w:val="PlainText"/>
        <w:rPr>
          <w:del w:id="7109" w:author="Author" w:date="2012-02-26T13:32:00Z"/>
          <w:rFonts w:ascii="宋体" w:eastAsia="宋体" w:hAnsi="宋体" w:cs="宋体" w:hint="eastAsia"/>
        </w:rPr>
      </w:pPr>
      <w:del w:id="7110" w:author="Author" w:date="2012-02-26T13:32:00Z">
        <w:r w:rsidRPr="003230D0">
          <w:rPr>
            <w:rFonts w:ascii="宋体" w:eastAsia="宋体" w:hAnsi="宋体" w:cs="宋体" w:hint="eastAsia"/>
          </w:rPr>
          <w:delText>v</w:delText>
        </w:r>
      </w:del>
    </w:p>
    <w:p w14:paraId="063E0F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vulg0344r</w:t>
      </w:r>
    </w:p>
    <w:p w14:paraId="15EC733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vulkan</w:t>
      </w:r>
    </w:p>
    <w:p w14:paraId="2B0D834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vunnit</w:t>
      </w:r>
    </w:p>
    <w:p w14:paraId="4072741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vurm</w:t>
      </w:r>
    </w:p>
    <w:p w14:paraId="01DC77C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111" w:author="Author" w:date="2012-02-26T13:32:00Z" w:name="move318028170"/>
      <w:moveTo w:id="711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vurpa</w:t>
        </w:r>
      </w:moveTo>
    </w:p>
    <w:moveToRangeEnd w:id="7111"/>
    <w:p w14:paraId="01EB52C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vu</w:t>
      </w:r>
      <w:r w:rsidRPr="00673328">
        <w:rPr>
          <w:rFonts w:ascii="宋体" w:eastAsia="宋体" w:hAnsi="宋体" w:cs="宋体" w:hint="eastAsia"/>
        </w:rPr>
        <w:t>rpar</w:t>
      </w:r>
    </w:p>
    <w:p w14:paraId="0F2C0B0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113" w:author="Author" w:date="2012-02-26T13:32:00Z" w:name="move318028170"/>
      <w:moveFrom w:id="7114" w:author="Author" w:date="2012-02-26T13:32:00Z">
        <w:r w:rsidRPr="00673328">
          <w:rPr>
            <w:rFonts w:ascii="宋体" w:eastAsia="宋体" w:hAnsi="宋体" w:cs="宋体" w:hint="eastAsia"/>
          </w:rPr>
          <w:t>vurpa</w:t>
        </w:r>
      </w:moveFrom>
    </w:p>
    <w:moveFromRangeEnd w:id="7113"/>
    <w:p w14:paraId="3BD3551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vuxengymnasium</w:t>
      </w:r>
    </w:p>
    <w:p w14:paraId="3574380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115" w:author="Author" w:date="2012-02-26T13:32:00Z" w:name="move318028171"/>
      <w:moveTo w:id="7116" w:author="Author" w:date="2012-02-26T13:32:00Z">
        <w:r w:rsidRPr="00673328">
          <w:rPr>
            <w:rFonts w:ascii="宋体" w:eastAsia="宋体" w:hAnsi="宋体" w:cs="宋体" w:hint="eastAsia"/>
          </w:rPr>
          <w:t>vuxen</w:t>
        </w:r>
      </w:moveTo>
    </w:p>
    <w:moveToRangeEnd w:id="7115"/>
    <w:p w14:paraId="4697481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vuxenstudiest0366d</w:t>
      </w:r>
    </w:p>
    <w:p w14:paraId="27AF566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117" w:author="Author" w:date="2012-02-26T13:32:00Z" w:name="move318028171"/>
      <w:moveFrom w:id="7118" w:author="Author" w:date="2012-02-26T13:32:00Z">
        <w:r w:rsidRPr="00673328">
          <w:rPr>
            <w:rFonts w:ascii="宋体" w:eastAsia="宋体" w:hAnsi="宋体" w:cs="宋体" w:hint="eastAsia"/>
          </w:rPr>
          <w:t>vuxen</w:t>
        </w:r>
      </w:moveFrom>
    </w:p>
    <w:moveFromRangeEnd w:id="7117"/>
    <w:p w14:paraId="34B4FC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vuxenutbildning</w:t>
      </w:r>
    </w:p>
    <w:p w14:paraId="1E4EA21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vuxit</w:t>
      </w:r>
    </w:p>
    <w:p w14:paraId="49ADF28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VUX</w:t>
      </w:r>
    </w:p>
    <w:p w14:paraId="313DDD2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vykort</w:t>
      </w:r>
    </w:p>
    <w:p w14:paraId="2D5A6F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vy</w:t>
      </w:r>
    </w:p>
    <w:p w14:paraId="0186638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walkie-talkie</w:t>
      </w:r>
    </w:p>
    <w:p w14:paraId="1BA4CAC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walk over</w:t>
      </w:r>
    </w:p>
    <w:p w14:paraId="1C03BF2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watt</w:t>
      </w:r>
    </w:p>
    <w:p w14:paraId="56C953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wc</w:t>
      </w:r>
    </w:p>
    <w:p w14:paraId="04A202F6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webbadress</w:t>
      </w:r>
    </w:p>
    <w:p w14:paraId="56585AC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webbl0344sare</w:t>
      </w:r>
    </w:p>
    <w:p w14:paraId="16A0569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webbm0344stare</w:t>
      </w:r>
    </w:p>
    <w:p w14:paraId="2026E32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webbplats</w:t>
      </w:r>
    </w:p>
    <w:p w14:paraId="0EE62D0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webbredakt0366r</w:t>
      </w:r>
    </w:p>
    <w:p w14:paraId="2F5982A4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webbsida</w:t>
      </w:r>
    </w:p>
    <w:p w14:paraId="17F58A0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webbtekniker</w:t>
      </w:r>
    </w:p>
    <w:p w14:paraId="41BDB8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whisky</w:t>
      </w:r>
    </w:p>
    <w:p w14:paraId="2651D9B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wienerbr0366d</w:t>
      </w:r>
    </w:p>
    <w:p w14:paraId="2D1B493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wienerkorv</w:t>
      </w:r>
    </w:p>
    <w:p w14:paraId="0AD4416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work-out</w:t>
      </w:r>
    </w:p>
    <w:p w14:paraId="0BDE13B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x-krok</w:t>
      </w:r>
    </w:p>
    <w:p w14:paraId="61A8152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xylofon</w:t>
      </w:r>
    </w:p>
    <w:p w14:paraId="0840245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ylar</w:t>
      </w:r>
    </w:p>
    <w:p w14:paraId="1FBE75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ylle</w:t>
      </w:r>
    </w:p>
    <w:p w14:paraId="68C0818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ymnig</w:t>
      </w:r>
    </w:p>
    <w:p w14:paraId="3C373C5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ympar</w:t>
      </w:r>
    </w:p>
    <w:p w14:paraId="2E11C27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yngel</w:t>
      </w:r>
    </w:p>
    <w:p w14:paraId="7A5D732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ynglar</w:t>
      </w:r>
    </w:p>
    <w:p w14:paraId="6E17233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yngling</w:t>
      </w:r>
    </w:p>
    <w:p w14:paraId="08AEC7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yngre</w:t>
      </w:r>
    </w:p>
    <w:p w14:paraId="34276CB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yngst</w:t>
      </w:r>
    </w:p>
    <w:p w14:paraId="67825057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ynkrygg</w:t>
      </w:r>
    </w:p>
    <w:p w14:paraId="0D510BB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ynnest</w:t>
      </w:r>
    </w:p>
    <w:p w14:paraId="793B842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yoghurt</w:t>
      </w:r>
    </w:p>
    <w:p w14:paraId="7B4ADFF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yppar</w:t>
      </w:r>
    </w:p>
    <w:p w14:paraId="027E8E9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ypperlig</w:t>
      </w:r>
    </w:p>
    <w:p w14:paraId="4C31604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yppig</w:t>
      </w:r>
    </w:p>
    <w:p w14:paraId="1D4704F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yrar</w:t>
      </w:r>
    </w:p>
    <w:p w14:paraId="4897718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yrkande</w:t>
      </w:r>
    </w:p>
    <w:p w14:paraId="74EACEB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yrkar</w:t>
      </w:r>
    </w:p>
    <w:p w14:paraId="6F08FC5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moveToRangeStart w:id="7119" w:author="Author" w:date="2012-02-26T13:32:00Z" w:name="move318028172"/>
      <w:moveTo w:id="7120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yrke</w:t>
        </w:r>
      </w:moveTo>
    </w:p>
    <w:moveToRangeEnd w:id="7119"/>
    <w:p w14:paraId="46C4DEA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yrkesorientering</w:t>
      </w:r>
    </w:p>
    <w:p w14:paraId="099FB40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yrkesskada</w:t>
      </w:r>
    </w:p>
    <w:p w14:paraId="4EC9F2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yrkesskadef0366rs0344kring</w:t>
      </w:r>
    </w:p>
    <w:p w14:paraId="34689AF9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yrkesvalsl0344rare</w:t>
      </w:r>
    </w:p>
    <w:p w14:paraId="2C0E1C13" w14:textId="77777777" w:rsidR="00000000" w:rsidRPr="00780F39" w:rsidRDefault="00780F39" w:rsidP="00673328">
      <w:pPr>
        <w:pStyle w:val="PlainText"/>
        <w:rPr>
          <w:ins w:id="7121" w:author="Author" w:date="2012-02-26T13:32:00Z"/>
          <w:rFonts w:ascii="宋体" w:eastAsia="宋体" w:hAnsi="宋体" w:cs="宋体" w:hint="eastAsia"/>
          <w:lang w:val="sv-SE"/>
        </w:rPr>
      </w:pPr>
      <w:ins w:id="7122" w:author="Author" w:date="2012-02-26T13:32:00Z">
        <w:r w:rsidRPr="00780F39">
          <w:rPr>
            <w:rFonts w:ascii="宋体" w:eastAsia="宋体" w:hAnsi="宋体" w:cs="宋体" w:hint="eastAsia"/>
            <w:lang w:val="sv-SE"/>
          </w:rPr>
          <w:t>yr</w:t>
        </w:r>
      </w:ins>
    </w:p>
    <w:p w14:paraId="0C9329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123" w:author="Author" w:date="2012-02-26T13:32:00Z" w:name="move318028172"/>
      <w:moveFrom w:id="7124" w:author="Author" w:date="2012-02-26T13:32:00Z">
        <w:r w:rsidRPr="00673328">
          <w:rPr>
            <w:rFonts w:ascii="宋体" w:eastAsia="宋体" w:hAnsi="宋体" w:cs="宋体" w:hint="eastAsia"/>
          </w:rPr>
          <w:t>yrke</w:t>
        </w:r>
      </w:moveFrom>
    </w:p>
    <w:moveFromRangeEnd w:id="7123"/>
    <w:p w14:paraId="3457C1A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yrsel</w:t>
      </w:r>
    </w:p>
    <w:p w14:paraId="0499C970" w14:textId="77777777" w:rsidR="00000000" w:rsidRPr="003230D0" w:rsidRDefault="00780F39" w:rsidP="003230D0">
      <w:pPr>
        <w:pStyle w:val="PlainText"/>
        <w:rPr>
          <w:del w:id="7125" w:author="Author" w:date="2012-02-26T13:32:00Z"/>
          <w:rFonts w:ascii="宋体" w:eastAsia="宋体" w:hAnsi="宋体" w:cs="宋体" w:hint="eastAsia"/>
        </w:rPr>
      </w:pPr>
      <w:del w:id="7126" w:author="Author" w:date="2012-02-26T13:32:00Z">
        <w:r w:rsidRPr="003230D0">
          <w:rPr>
            <w:rFonts w:ascii="宋体" w:eastAsia="宋体" w:hAnsi="宋体" w:cs="宋体" w:hint="eastAsia"/>
          </w:rPr>
          <w:delText>yr</w:delText>
        </w:r>
      </w:del>
    </w:p>
    <w:p w14:paraId="25ADA2E0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yrv0344der</w:t>
      </w:r>
    </w:p>
    <w:p w14:paraId="114E387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yrvaken</w:t>
      </w:r>
    </w:p>
    <w:p w14:paraId="00D976A4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yster</w:t>
      </w:r>
    </w:p>
    <w:p w14:paraId="31A92EA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yta</w:t>
      </w:r>
    </w:p>
    <w:p w14:paraId="426F4B3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ytlig</w:t>
      </w:r>
    </w:p>
    <w:p w14:paraId="42A4F85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ytterkant</w:t>
      </w:r>
    </w:p>
    <w:p w14:paraId="4DD93B0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ytte</w:t>
      </w:r>
      <w:r w:rsidRPr="00780F39">
        <w:rPr>
          <w:rFonts w:ascii="宋体" w:eastAsia="宋体" w:hAnsi="宋体" w:cs="宋体" w:hint="eastAsia"/>
          <w:lang w:val="sv-SE"/>
        </w:rPr>
        <w:t>rkl0344der</w:t>
      </w:r>
    </w:p>
    <w:p w14:paraId="21B9CE8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ytterligare</w:t>
      </w:r>
    </w:p>
    <w:p w14:paraId="70344B0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ytterlighet</w:t>
      </w:r>
    </w:p>
    <w:p w14:paraId="213065A1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ytterligt</w:t>
      </w:r>
    </w:p>
    <w:p w14:paraId="58B7899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yttermera</w:t>
      </w:r>
    </w:p>
    <w:p w14:paraId="1427016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127" w:author="Author" w:date="2012-02-26T13:32:00Z" w:name="move318028173"/>
      <w:moveTo w:id="7128" w:author="Author" w:date="2012-02-26T13:32:00Z">
        <w:r w:rsidRPr="00673328">
          <w:rPr>
            <w:rFonts w:ascii="宋体" w:eastAsia="宋体" w:hAnsi="宋体" w:cs="宋体" w:hint="eastAsia"/>
          </w:rPr>
          <w:t>ytter</w:t>
        </w:r>
      </w:moveTo>
    </w:p>
    <w:moveToRangeEnd w:id="7127"/>
    <w:p w14:paraId="376CF30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yttersta</w:t>
      </w:r>
    </w:p>
    <w:p w14:paraId="69B438F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ytterst</w:t>
      </w:r>
    </w:p>
    <w:p w14:paraId="1AD183A3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129" w:author="Author" w:date="2012-02-26T13:32:00Z" w:name="move318028173"/>
      <w:moveFrom w:id="7130" w:author="Author" w:date="2012-02-26T13:32:00Z">
        <w:r w:rsidRPr="00673328">
          <w:rPr>
            <w:rFonts w:ascii="宋体" w:eastAsia="宋体" w:hAnsi="宋体" w:cs="宋体" w:hint="eastAsia"/>
          </w:rPr>
          <w:t>ytter</w:t>
        </w:r>
      </w:moveFrom>
    </w:p>
    <w:moveFromRangeEnd w:id="7129"/>
    <w:p w14:paraId="41FB66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ytterv0344rld</w:t>
      </w:r>
    </w:p>
    <w:p w14:paraId="648DA5DF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yttrandefrihet</w:t>
      </w:r>
    </w:p>
    <w:p w14:paraId="29213DF2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yttrande</w:t>
      </w:r>
    </w:p>
    <w:p w14:paraId="7B522FE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yttrar</w:t>
      </w:r>
    </w:p>
    <w:p w14:paraId="1B04733B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yttre</w:t>
      </w:r>
    </w:p>
    <w:p w14:paraId="14C56ED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yttring</w:t>
      </w:r>
    </w:p>
    <w:p w14:paraId="7539B765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yuppie</w:t>
      </w:r>
    </w:p>
    <w:p w14:paraId="423D8B9D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yvig</w:t>
      </w:r>
    </w:p>
    <w:p w14:paraId="4E21CB7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yxa</w:t>
      </w:r>
    </w:p>
    <w:p w14:paraId="0188893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yxskaft</w:t>
      </w:r>
    </w:p>
    <w:p w14:paraId="6E05317C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zenit</w:t>
      </w:r>
    </w:p>
    <w:p w14:paraId="584863D3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zigenare</w:t>
      </w:r>
    </w:p>
    <w:p w14:paraId="6C2A6BBE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zigensk</w:t>
      </w:r>
    </w:p>
    <w:p w14:paraId="32744CEA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zink</w:t>
      </w:r>
    </w:p>
    <w:p w14:paraId="32B76E46" w14:textId="77777777" w:rsidR="00000000" w:rsidRPr="00780F39" w:rsidRDefault="00780F39" w:rsidP="00673328">
      <w:pPr>
        <w:pStyle w:val="PlainText"/>
        <w:rPr>
          <w:rFonts w:ascii="宋体" w:eastAsia="宋体" w:hAnsi="宋体" w:cs="宋体" w:hint="eastAsia"/>
          <w:lang w:val="sv-SE"/>
        </w:rPr>
      </w:pPr>
      <w:r w:rsidRPr="00780F39">
        <w:rPr>
          <w:rFonts w:ascii="宋体" w:eastAsia="宋体" w:hAnsi="宋体" w:cs="宋体" w:hint="eastAsia"/>
          <w:lang w:val="sv-SE"/>
        </w:rPr>
        <w:t>zombie</w:t>
      </w:r>
    </w:p>
    <w:p w14:paraId="420E2EEC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zon</w:t>
      </w:r>
    </w:p>
    <w:p w14:paraId="352AF61E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131" w:author="Author" w:date="2012-02-26T13:32:00Z" w:name="move318028174"/>
      <w:moveTo w:id="7132" w:author="Author" w:date="2012-02-26T13:32:00Z">
        <w:r w:rsidRPr="00673328">
          <w:rPr>
            <w:rFonts w:ascii="宋体" w:eastAsia="宋体" w:hAnsi="宋体" w:cs="宋体" w:hint="eastAsia"/>
          </w:rPr>
          <w:t>zoologi</w:t>
        </w:r>
      </w:moveTo>
    </w:p>
    <w:moveToRangeEnd w:id="7131"/>
    <w:p w14:paraId="4C30A35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zoologisk</w:t>
      </w:r>
    </w:p>
    <w:p w14:paraId="00F6C3D5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ToRangeStart w:id="7133" w:author="Author" w:date="2012-02-26T13:32:00Z" w:name="move318028175"/>
      <w:moveTo w:id="7134" w:author="Author" w:date="2012-02-26T13:32:00Z">
        <w:r w:rsidRPr="00673328">
          <w:rPr>
            <w:rFonts w:ascii="宋体" w:eastAsia="宋体" w:hAnsi="宋体" w:cs="宋体" w:hint="eastAsia"/>
          </w:rPr>
          <w:t>zoom</w:t>
        </w:r>
      </w:moveTo>
    </w:p>
    <w:p w14:paraId="72B3D5A9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135" w:author="Author" w:date="2012-02-26T13:32:00Z" w:name="move318028174"/>
      <w:moveToRangeEnd w:id="7133"/>
      <w:moveFrom w:id="7136" w:author="Author" w:date="2012-02-26T13:32:00Z">
        <w:r w:rsidRPr="00673328">
          <w:rPr>
            <w:rFonts w:ascii="宋体" w:eastAsia="宋体" w:hAnsi="宋体" w:cs="宋体" w:hint="eastAsia"/>
          </w:rPr>
          <w:t>zoologi</w:t>
        </w:r>
      </w:moveFrom>
    </w:p>
    <w:moveFromRangeEnd w:id="7135"/>
    <w:p w14:paraId="15C36E97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zoomobjektiv</w:t>
      </w:r>
    </w:p>
    <w:p w14:paraId="78189F3D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moveFromRangeStart w:id="7137" w:author="Author" w:date="2012-02-26T13:32:00Z" w:name="move318028175"/>
      <w:moveFrom w:id="7138" w:author="Author" w:date="2012-02-26T13:32:00Z">
        <w:r w:rsidRPr="00673328">
          <w:rPr>
            <w:rFonts w:ascii="宋体" w:eastAsia="宋体" w:hAnsi="宋体" w:cs="宋体" w:hint="eastAsia"/>
          </w:rPr>
          <w:t>zoom</w:t>
        </w:r>
      </w:moveFrom>
    </w:p>
    <w:moveFromRangeEnd w:id="7137"/>
    <w:p w14:paraId="057650C8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zoo</w:t>
      </w:r>
    </w:p>
    <w:p w14:paraId="2705B0EF" w14:textId="77777777" w:rsidR="00000000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  <w:r w:rsidRPr="00673328">
        <w:rPr>
          <w:rFonts w:ascii="宋体" w:eastAsia="宋体" w:hAnsi="宋体" w:cs="宋体" w:hint="eastAsia"/>
        </w:rPr>
        <w:t>zucchini</w:t>
      </w:r>
    </w:p>
    <w:p w14:paraId="2061795C" w14:textId="77777777" w:rsidR="00780F39" w:rsidRPr="00673328" w:rsidRDefault="00780F39" w:rsidP="00673328">
      <w:pPr>
        <w:pStyle w:val="PlainText"/>
        <w:rPr>
          <w:rFonts w:ascii="宋体" w:eastAsia="宋体" w:hAnsi="宋体" w:cs="宋体" w:hint="eastAsia"/>
        </w:rPr>
      </w:pPr>
    </w:p>
    <w:sectPr w:rsidR="00780F39" w:rsidRPr="00673328" w:rsidSect="006733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32"/>
    <w:rsid w:val="003230D0"/>
    <w:rsid w:val="004C0732"/>
    <w:rsid w:val="00673328"/>
    <w:rsid w:val="00780F39"/>
    <w:rsid w:val="00D2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332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3328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F3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80F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332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3328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F3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80F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DB305-4AE7-45E5-BCA5-51B4524A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30014</Words>
  <Characters>171086</Characters>
  <Application>Microsoft Office Word</Application>
  <DocSecurity>0</DocSecurity>
  <Lines>1425</Lines>
  <Paragraphs>401</Paragraphs>
  <ScaleCrop>false</ScaleCrop>
  <Company>Administrator</Company>
  <LinksUpToDate>false</LinksUpToDate>
  <CharactersWithSpaces>200699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Administrator</cp:lastModifiedBy>
  <cp:revision>2</cp:revision>
  <dcterms:created xsi:type="dcterms:W3CDTF">2012-02-26T12:32:00Z</dcterms:created>
  <dcterms:modified xsi:type="dcterms:W3CDTF">2012-02-26T12:40:00Z</dcterms:modified>
</cp:coreProperties>
</file>