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EEA4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0305ngermanland.swf</w:t>
      </w:r>
    </w:p>
    <w:p w14:paraId="5B0EFE1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0326B.swf</w:t>
      </w:r>
    </w:p>
    <w:p w14:paraId="6937613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0326land.swf</w:t>
      </w:r>
    </w:p>
    <w:p w14:paraId="0C99948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0326sterg0366tland.swf</w:t>
      </w:r>
    </w:p>
    <w:p w14:paraId="7AE3200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0326stg0366te.swf</w:t>
      </w:r>
    </w:p>
    <w:p w14:paraId="7650C6D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0340 jour.swf</w:t>
      </w:r>
    </w:p>
    <w:p w14:paraId="13E8402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0340 la carte.swf</w:t>
      </w:r>
    </w:p>
    <w:p w14:paraId="4FF103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0340 la.swf</w:t>
      </w:r>
    </w:p>
    <w:p w14:paraId="6C2923A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0340.swf</w:t>
      </w:r>
    </w:p>
    <w:p w14:paraId="0149AE2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0344ckel.swf</w:t>
      </w:r>
    </w:p>
    <w:p w14:paraId="02AA40E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0344cklar.swf</w:t>
      </w:r>
    </w:p>
    <w:p w14:paraId="588946C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0344cklas.swf</w:t>
      </w:r>
    </w:p>
    <w:p w14:paraId="256DD3C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0344cklig.swf</w:t>
      </w:r>
    </w:p>
    <w:p w14:paraId="0161D4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0344delmetall.swf</w:t>
      </w:r>
    </w:p>
    <w:p w14:paraId="2127EB5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0344delmod.swf</w:t>
      </w:r>
    </w:p>
    <w:p w14:paraId="137BB52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0344delsten.swf</w:t>
      </w:r>
    </w:p>
    <w:p w14:paraId="0BE0A08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0344del.swf</w:t>
      </w:r>
    </w:p>
    <w:p w14:paraId="437A00B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0344gande.swf</w:t>
      </w:r>
    </w:p>
    <w:p w14:paraId="3A7B37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0344gare.swf</w:t>
      </w:r>
    </w:p>
    <w:p w14:paraId="2411D90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0344ga.swf</w:t>
      </w:r>
    </w:p>
    <w:p w14:paraId="5BBEDA1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0344ger.swf</w:t>
      </w:r>
    </w:p>
    <w:p w14:paraId="43C0D52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0344gg.swf</w:t>
      </w:r>
    </w:p>
    <w:p w14:paraId="57BE399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0344ggula.swf</w:t>
      </w:r>
    </w:p>
    <w:p w14:paraId="37B462CC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0344ggvita.swf</w:t>
      </w:r>
    </w:p>
    <w:p w14:paraId="1E3EF92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0344gnar sig 0345t.swf</w:t>
      </w:r>
    </w:p>
    <w:p w14:paraId="70E8831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0344gnar.swf</w:t>
      </w:r>
    </w:p>
    <w:p w14:paraId="22F8E45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0344godel.swf</w:t>
      </w:r>
    </w:p>
    <w:p w14:paraId="415D9EA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0344go.swf</w:t>
      </w:r>
    </w:p>
    <w:p w14:paraId="3F9D12F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0344ktar.swf</w:t>
      </w:r>
    </w:p>
    <w:p w14:paraId="07EE39F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0344kta.swf</w:t>
      </w:r>
    </w:p>
    <w:p w14:paraId="5932B29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0344ktenskapscertifikat.swf</w:t>
      </w:r>
    </w:p>
    <w:p w14:paraId="08F9257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0344ktenskapsf0366rord.swf</w:t>
      </w:r>
    </w:p>
    <w:p w14:paraId="59200AD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0344ktenskapsskillnad.swf</w:t>
      </w:r>
    </w:p>
    <w:p w14:paraId="3D4BEF0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0344ktenskap.swf</w:t>
      </w:r>
    </w:p>
    <w:p w14:paraId="251DF07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0344kt-.swf</w:t>
      </w:r>
    </w:p>
    <w:p w14:paraId="089E773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0344ldreomsorg.swf</w:t>
      </w:r>
    </w:p>
    <w:p w14:paraId="42507A7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0344ldre.swf</w:t>
      </w:r>
    </w:p>
    <w:p w14:paraId="2476AF8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0344lg.swf</w:t>
      </w:r>
    </w:p>
    <w:p w14:paraId="78396DE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0344lskare.swf</w:t>
      </w:r>
    </w:p>
    <w:p w14:paraId="4E3AA4F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0344lskarinna.swf</w:t>
      </w:r>
    </w:p>
    <w:p w14:paraId="3AD7746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0344lskar.swf</w:t>
      </w:r>
    </w:p>
    <w:p w14:paraId="7699FAC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0344lsklings-.swf</w:t>
      </w:r>
    </w:p>
    <w:p w14:paraId="0C373A5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0344lskling.swf</w:t>
      </w:r>
    </w:p>
    <w:p w14:paraId="3DC66B3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0344lskog.swf</w:t>
      </w:r>
    </w:p>
    <w:p w14:paraId="000C9CC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0344lskv0344rd.swf</w:t>
      </w:r>
    </w:p>
    <w:p w14:paraId="7EE7A98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0344ltar.swf</w:t>
      </w:r>
    </w:p>
    <w:p w14:paraId="185E959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0344lva.swf</w:t>
      </w:r>
    </w:p>
    <w:p w14:paraId="7F9D1C7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0344lv.swf</w:t>
      </w:r>
    </w:p>
    <w:p w14:paraId="4959E8E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0344mbete.swf</w:t>
      </w:r>
    </w:p>
    <w:p w14:paraId="1949DB4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0344mnar.swf</w:t>
      </w:r>
    </w:p>
    <w:p w14:paraId="416E5DC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0344mnesl0344rare.swf</w:t>
      </w:r>
    </w:p>
    <w:p w14:paraId="4210887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0344mnesnamn.swf</w:t>
      </w:r>
    </w:p>
    <w:p w14:paraId="0F5009A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0344mnesoms0344ttning.swf</w:t>
      </w:r>
    </w:p>
    <w:p w14:paraId="0C8F565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0344mne.swf</w:t>
      </w:r>
    </w:p>
    <w:p w14:paraId="71F0E99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0344nd0345.swf</w:t>
      </w:r>
    </w:p>
    <w:p w14:paraId="423DAAA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0344ndam0345lsenlig.swf</w:t>
      </w:r>
    </w:p>
    <w:p w14:paraId="52C8CB6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0344ndam0345l.swf</w:t>
      </w:r>
    </w:p>
    <w:p w14:paraId="7C30A04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0344nda.swf</w:t>
      </w:r>
    </w:p>
    <w:p w14:paraId="7081F73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0344ndelse.swf</w:t>
      </w:r>
    </w:p>
    <w:p w14:paraId="44F706E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0344nde.swf</w:t>
      </w:r>
    </w:p>
    <w:p w14:paraId="53D1803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0344ndl0366s.swf</w:t>
      </w:r>
    </w:p>
    <w:p w14:paraId="2731DC0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0344ndrar sig.swf</w:t>
      </w:r>
    </w:p>
    <w:p w14:paraId="3ED3155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0344ndrar.swf</w:t>
      </w:r>
    </w:p>
    <w:p w14:paraId="42E797A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0344ndring.swf</w:t>
      </w:r>
    </w:p>
    <w:p w14:paraId="49B1E01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0344ndstation.swf</w:t>
      </w:r>
    </w:p>
    <w:p w14:paraId="47EDFCC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0344ndtarm.swf</w:t>
      </w:r>
    </w:p>
    <w:p w14:paraId="10079A9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0344ngel.swf</w:t>
      </w:r>
    </w:p>
    <w:p w14:paraId="0EC2581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0344nglavakt.swf</w:t>
      </w:r>
    </w:p>
    <w:p w14:paraId="50BA3DE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0344ngslan.swf</w:t>
      </w:r>
    </w:p>
    <w:p w14:paraId="13E58EB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0344ngslig.swf</w:t>
      </w:r>
    </w:p>
    <w:p w14:paraId="68A0435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0344ng.swf</w:t>
      </w:r>
    </w:p>
    <w:p w14:paraId="67434F8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0344nka.swf</w:t>
      </w:r>
    </w:p>
    <w:p w14:paraId="1C4F6E8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0344nkest0366t.swf</w:t>
      </w:r>
    </w:p>
    <w:p w14:paraId="2E4FDB2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0344nkling.swf</w:t>
      </w:r>
    </w:p>
    <w:p w14:paraId="4897442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0344nnu.swf</w:t>
      </w:r>
    </w:p>
    <w:p w14:paraId="6E1E75F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0344n.swf</w:t>
      </w:r>
    </w:p>
    <w:p w14:paraId="21A070D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0344ntligen.swf</w:t>
      </w:r>
    </w:p>
    <w:p w14:paraId="2316393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0344ntrar.swf</w:t>
      </w:r>
    </w:p>
    <w:p w14:paraId="269E64B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0344pple.swf</w:t>
      </w:r>
    </w:p>
    <w:p w14:paraId="2589FFD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0344rad.swf</w:t>
      </w:r>
    </w:p>
    <w:p w14:paraId="3A27D822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0344rar.swf</w:t>
      </w:r>
    </w:p>
    <w:p w14:paraId="259B56B6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0344ra.swf</w:t>
      </w:r>
    </w:p>
    <w:p w14:paraId="535A4D19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0344regirig.swf</w:t>
      </w:r>
    </w:p>
    <w:p w14:paraId="4A4C8EC6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0344rekr0344nkning.swf</w:t>
      </w:r>
    </w:p>
    <w:p w14:paraId="760E21D6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0344relysten.swf</w:t>
      </w:r>
    </w:p>
    <w:p w14:paraId="1734FBC4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0344rende.swf</w:t>
      </w:r>
    </w:p>
    <w:p w14:paraId="66AB4CC4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0344rev0366rdig.swf</w:t>
      </w:r>
    </w:p>
    <w:p w14:paraId="54ACEEBE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0344rftlig.swf</w:t>
      </w:r>
    </w:p>
    <w:p w14:paraId="094FCC50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0344rg.swf</w:t>
      </w:r>
    </w:p>
    <w:p w14:paraId="555DD202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0344rke-.swf</w:t>
      </w:r>
    </w:p>
    <w:p w14:paraId="0B4E725E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0344rlig.swf</w:t>
      </w:r>
    </w:p>
    <w:p w14:paraId="5B86393E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0344rm.swf</w:t>
      </w:r>
    </w:p>
    <w:p w14:paraId="474EE919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0344rofull.swf</w:t>
      </w:r>
    </w:p>
    <w:p w14:paraId="39513B4D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0344rorik.swf</w:t>
      </w:r>
    </w:p>
    <w:p w14:paraId="7C5CBCEE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0344rr.swf</w:t>
      </w:r>
    </w:p>
    <w:p w14:paraId="0CC8ED00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0344r.swf</w:t>
      </w:r>
    </w:p>
    <w:p w14:paraId="1338DA1E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0344rtig.swf</w:t>
      </w:r>
    </w:p>
    <w:p w14:paraId="07145E75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0344r till sig.swf</w:t>
      </w:r>
    </w:p>
    <w:p w14:paraId="337872C4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0344rtsoppa.swf</w:t>
      </w:r>
    </w:p>
    <w:p w14:paraId="2ED78EE3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0344rt.swf</w:t>
      </w:r>
    </w:p>
    <w:p w14:paraId="1E917175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0344rvdabalken.swf</w:t>
      </w:r>
    </w:p>
    <w:p w14:paraId="4CBA6AEC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0344rver.swf</w:t>
      </w:r>
    </w:p>
    <w:p w14:paraId="26A4BC46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0344sch.swf</w:t>
      </w:r>
    </w:p>
    <w:p w14:paraId="18D7896C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0344skande.swf</w:t>
      </w:r>
    </w:p>
    <w:p w14:paraId="1FBFAC5C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0344skar.swf</w:t>
      </w:r>
    </w:p>
    <w:p w14:paraId="1743FAC6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0344tbar.swf</w:t>
      </w:r>
    </w:p>
    <w:p w14:paraId="25F83DFF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0344ter.swf</w:t>
      </w:r>
    </w:p>
    <w:p w14:paraId="3F6F1EBA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0344tlig.swf</w:t>
      </w:r>
    </w:p>
    <w:p w14:paraId="24FA9D2A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0344ttestupa.swf</w:t>
      </w:r>
    </w:p>
    <w:p w14:paraId="3D6C14B2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0344ttika.swf</w:t>
      </w:r>
    </w:p>
    <w:p w14:paraId="7662D298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0344ttling.swf</w:t>
      </w:r>
    </w:p>
    <w:p w14:paraId="4835FA91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0344tt.swf</w:t>
      </w:r>
    </w:p>
    <w:p w14:paraId="59DA7559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0344ven.swf</w:t>
      </w:r>
    </w:p>
    <w:p w14:paraId="2CD4CE05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0344ventyrar.swf</w:t>
      </w:r>
    </w:p>
    <w:p w14:paraId="7AF064DD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0344ventyrs.swf</w:t>
      </w:r>
    </w:p>
    <w:p w14:paraId="735A6453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0344ventyr.swf</w:t>
      </w:r>
    </w:p>
    <w:p w14:paraId="6DC7AF86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0345b0344ke.swf</w:t>
      </w:r>
    </w:p>
    <w:p w14:paraId="20A58CC3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0345beropar.swf</w:t>
      </w:r>
    </w:p>
    <w:p w14:paraId="0A15C9AB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0345derl0345ter.swf</w:t>
      </w:r>
    </w:p>
    <w:p w14:paraId="00E65AC6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0345der.swf</w:t>
      </w:r>
    </w:p>
    <w:p w14:paraId="20351381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0345drar sig.swf</w:t>
      </w:r>
    </w:p>
    <w:p w14:paraId="2F3A10D6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0345dra.swf</w:t>
      </w:r>
    </w:p>
    <w:p w14:paraId="61A49FF8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0345h0366rardag.swf</w:t>
      </w:r>
    </w:p>
    <w:p w14:paraId="0399D476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0345h0366rare.swf</w:t>
      </w:r>
    </w:p>
    <w:p w14:paraId="3F786931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0345kallar.swf</w:t>
      </w:r>
    </w:p>
    <w:p w14:paraId="09684AB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0345ker dit.swf</w:t>
      </w:r>
    </w:p>
    <w:p w14:paraId="010797D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0345ker fast.swf</w:t>
      </w:r>
    </w:p>
    <w:p w14:paraId="1B57E30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0345keri.swf</w:t>
      </w:r>
    </w:p>
    <w:p w14:paraId="15AD3C9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0345ker p0345.swf</w:t>
      </w:r>
    </w:p>
    <w:p w14:paraId="31F94E6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0345ker.swf</w:t>
      </w:r>
    </w:p>
    <w:p w14:paraId="444248D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0345klagare.swf</w:t>
      </w:r>
    </w:p>
    <w:p w14:paraId="3DF1E3E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0345komma.swf</w:t>
      </w:r>
    </w:p>
    <w:p w14:paraId="03C1954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0345ksjuk.swf</w:t>
      </w:r>
    </w:p>
    <w:p w14:paraId="34877AC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0345k.swf</w:t>
      </w:r>
    </w:p>
    <w:p w14:paraId="4C7E563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0345l0344gger.swf</w:t>
      </w:r>
    </w:p>
    <w:p w14:paraId="25BF97F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0345lar.swf</w:t>
      </w:r>
    </w:p>
    <w:p w14:paraId="42349EF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0345lderdomlig.swf</w:t>
      </w:r>
    </w:p>
    <w:p w14:paraId="77C430B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0345lderdomshem.swf</w:t>
      </w:r>
    </w:p>
    <w:p w14:paraId="3C8DD06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0345lderdom.swf</w:t>
      </w:r>
    </w:p>
    <w:p w14:paraId="27808C8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0345lderspension.swf</w:t>
      </w:r>
    </w:p>
    <w:p w14:paraId="099C0F1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0345ldersstreck.swf</w:t>
      </w:r>
    </w:p>
    <w:p w14:paraId="42FB4BA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0345lder.swf</w:t>
      </w:r>
    </w:p>
    <w:p w14:paraId="3D923A4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0345ldras.swf</w:t>
      </w:r>
    </w:p>
    <w:p w14:paraId="2DD1C1B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0345ldrig.swf</w:t>
      </w:r>
    </w:p>
    <w:p w14:paraId="6301EEE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0345ldringsv0345rd.swf</w:t>
      </w:r>
    </w:p>
    <w:p w14:paraId="5C37418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0345ldring.swf</w:t>
      </w:r>
    </w:p>
    <w:p w14:paraId="4ED9AC9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0345liggande.swf</w:t>
      </w:r>
    </w:p>
    <w:p w14:paraId="0FBDE5F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0345ligger.swf</w:t>
      </w:r>
    </w:p>
    <w:p w14:paraId="032BB31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0345l.swf</w:t>
      </w:r>
    </w:p>
    <w:p w14:paraId="3E82069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0345ngar.swf</w:t>
      </w:r>
    </w:p>
    <w:p w14:paraId="1D44BB0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0345nga.swf</w:t>
      </w:r>
    </w:p>
    <w:p w14:paraId="70C723E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0345ngerblankett.swf</w:t>
      </w:r>
    </w:p>
    <w:p w14:paraId="22B834A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0345nger.swf</w:t>
      </w:r>
    </w:p>
    <w:p w14:paraId="0FC889E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0345ngervecka.swf</w:t>
      </w:r>
    </w:p>
    <w:p w14:paraId="1B5FA60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0345ngest.swf</w:t>
      </w:r>
    </w:p>
    <w:p w14:paraId="3F715A7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0345ngrar.swf</w:t>
      </w:r>
    </w:p>
    <w:p w14:paraId="7AA7A39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0345ngv0344lt.swf</w:t>
      </w:r>
    </w:p>
    <w:p w14:paraId="0C3B284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0345nyo.swf</w:t>
      </w:r>
    </w:p>
    <w:p w14:paraId="5484F89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0345ra.swf</w:t>
      </w:r>
    </w:p>
    <w:p w14:paraId="0C41C00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0345ratal.swf</w:t>
      </w:r>
    </w:p>
    <w:p w14:paraId="51709A1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0345retrunt-.swf</w:t>
      </w:r>
    </w:p>
    <w:p w14:paraId="67D4647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0345rg0345ng.swf</w:t>
      </w:r>
    </w:p>
    <w:p w14:paraId="5A1FB3C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0345rhundrade.swf</w:t>
      </w:r>
    </w:p>
    <w:p w14:paraId="0D3FAA4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0345rligen.swf</w:t>
      </w:r>
    </w:p>
    <w:p w14:paraId="5E739A3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0345rlig kontrollbesiktning.swf</w:t>
      </w:r>
    </w:p>
    <w:p w14:paraId="13EF191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0345rlig.swf</w:t>
      </w:r>
    </w:p>
    <w:p w14:paraId="56A1CE7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0345rsbok.swf</w:t>
      </w:r>
    </w:p>
    <w:p w14:paraId="187B4A0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0345rsdag.swf</w:t>
      </w:r>
    </w:p>
    <w:p w14:paraId="4CD4E13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0345rskull.swf</w:t>
      </w:r>
    </w:p>
    <w:p w14:paraId="1DD0C49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0345rskurs.swf</w:t>
      </w:r>
    </w:p>
    <w:p w14:paraId="6D118A0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0345rsm0366te.swf</w:t>
      </w:r>
    </w:p>
    <w:p w14:paraId="54E8ED7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0345rsskifte.swf</w:t>
      </w:r>
    </w:p>
    <w:p w14:paraId="06EB77B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0345rs.swf</w:t>
      </w:r>
    </w:p>
    <w:p w14:paraId="125BFD1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0345rstid.swf</w:t>
      </w:r>
    </w:p>
    <w:p w14:paraId="6E087CB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0345r.swf</w:t>
      </w:r>
    </w:p>
    <w:p w14:paraId="56A58F3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0345rtal.swf</w:t>
      </w:r>
    </w:p>
    <w:p w14:paraId="2874DC5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0345rtionde.swf</w:t>
      </w:r>
    </w:p>
    <w:p w14:paraId="2635025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0345rtusende.swf</w:t>
      </w:r>
    </w:p>
    <w:p w14:paraId="5AA89C0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0345sidos0344tter.swf</w:t>
      </w:r>
    </w:p>
    <w:p w14:paraId="117778A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0345sikt.swf</w:t>
      </w:r>
    </w:p>
    <w:p w14:paraId="2F5BDDD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0345sk0345dare.swf</w:t>
      </w:r>
    </w:p>
    <w:p w14:paraId="725AEFD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0345sk0345dligg0366r.swf</w:t>
      </w:r>
    </w:p>
    <w:p w14:paraId="25AF669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0345sk0345dlig.swf</w:t>
      </w:r>
    </w:p>
    <w:p w14:paraId="550083B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0345sk0345dning.swf</w:t>
      </w:r>
    </w:p>
    <w:p w14:paraId="0FC9751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0345skar.swf</w:t>
      </w:r>
    </w:p>
    <w:p w14:paraId="3E9DF85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0345ska.swf</w:t>
      </w:r>
    </w:p>
    <w:p w14:paraId="4D4D7E5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0345sna.swf</w:t>
      </w:r>
    </w:p>
    <w:p w14:paraId="30F4D42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0345s.swf</w:t>
      </w:r>
    </w:p>
    <w:p w14:paraId="3B7BC25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0345stadkommer.swf</w:t>
      </w:r>
    </w:p>
    <w:p w14:paraId="15DC871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0345.swf</w:t>
      </w:r>
    </w:p>
    <w:p w14:paraId="48362E6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0345syftar.swf</w:t>
      </w:r>
    </w:p>
    <w:p w14:paraId="619F0B1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0345syn.swf</w:t>
      </w:r>
    </w:p>
    <w:p w14:paraId="2D79843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0345tagande.swf</w:t>
      </w:r>
    </w:p>
    <w:p w14:paraId="29D20C6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0345tagit.swf</w:t>
      </w:r>
    </w:p>
    <w:p w14:paraId="7A3347E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0345talar.swf</w:t>
      </w:r>
    </w:p>
    <w:p w14:paraId="1C5B2DE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0345tal.swf</w:t>
      </w:r>
    </w:p>
    <w:p w14:paraId="70FC086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0345tanke.swf</w:t>
      </w:r>
    </w:p>
    <w:p w14:paraId="0FDB0DF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0345tar sig.swf</w:t>
      </w:r>
    </w:p>
    <w:p w14:paraId="61B39F8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0345tb0366rd.swf</w:t>
      </w:r>
    </w:p>
    <w:p w14:paraId="42FD213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0345teranpassar.swf</w:t>
      </w:r>
    </w:p>
    <w:p w14:paraId="03EF326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0345teranv0344nder.swf</w:t>
      </w:r>
    </w:p>
    <w:p w14:paraId="0A6CD4C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0345terb0344ring.swf</w:t>
      </w:r>
    </w:p>
    <w:p w14:paraId="0C2BEE2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0345terber0344ttar.swf</w:t>
      </w:r>
    </w:p>
    <w:p w14:paraId="0C5CEEF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0345terbes0366k.swf</w:t>
      </w:r>
    </w:p>
    <w:p w14:paraId="64476F0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0345terbetalar.swf</w:t>
      </w:r>
    </w:p>
    <w:p w14:paraId="237BA42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0345terblick.swf</w:t>
      </w:r>
    </w:p>
    <w:p w14:paraId="59555DF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0345terbruk.swf</w:t>
      </w:r>
    </w:p>
    <w:p w14:paraId="3B03630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0345terbud.swf</w:t>
      </w:r>
    </w:p>
    <w:p w14:paraId="0BFA5B7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0345terf0345r.swf</w:t>
      </w:r>
    </w:p>
    <w:p w14:paraId="1E936A8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0345terf0366renas.swf</w:t>
      </w:r>
    </w:p>
    <w:p w14:paraId="186A7A6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0345terf0366rs0344ljare.swf</w:t>
      </w:r>
    </w:p>
    <w:p w14:paraId="47E6DEE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0345terf0366r.swf</w:t>
      </w:r>
    </w:p>
    <w:p w14:paraId="7F02AFD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0345terfall.swf</w:t>
      </w:r>
    </w:p>
    <w:p w14:paraId="2521B0F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0345terfinner.swf</w:t>
      </w:r>
    </w:p>
    <w:p w14:paraId="188EBAF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0345terg0344ldar.swf</w:t>
      </w:r>
    </w:p>
    <w:p w14:paraId="36A84BC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0345terg0345ng.swf</w:t>
      </w:r>
    </w:p>
    <w:p w14:paraId="7170299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0345terg0345r.swf</w:t>
      </w:r>
    </w:p>
    <w:p w14:paraId="76F99D2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0345terger.swf</w:t>
      </w:r>
    </w:p>
    <w:p w14:paraId="610F3D6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0345terh0344mtar sig.swf</w:t>
      </w:r>
    </w:p>
    <w:p w14:paraId="20B2AC7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0345terh0345llsam.swf</w:t>
      </w:r>
    </w:p>
    <w:p w14:paraId="018E751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0345terh0366rande.swf</w:t>
      </w:r>
    </w:p>
    <w:p w14:paraId="512DFD5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0345terigen.swf</w:t>
      </w:r>
    </w:p>
    <w:p w14:paraId="6C5CEF9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0345terkommer.swf</w:t>
      </w:r>
    </w:p>
    <w:p w14:paraId="446031E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0345terkomst.swf</w:t>
      </w:r>
    </w:p>
    <w:p w14:paraId="3967075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0345terkoppling.swf</w:t>
      </w:r>
    </w:p>
    <w:p w14:paraId="4090823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0345terresa.swf</w:t>
      </w:r>
    </w:p>
    <w:p w14:paraId="02DF94D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0345terseende.swf</w:t>
      </w:r>
    </w:p>
    <w:p w14:paraId="565E3D1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0345terser.swf</w:t>
      </w:r>
    </w:p>
    <w:p w14:paraId="785BA48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0345terspeglar.swf</w:t>
      </w:r>
    </w:p>
    <w:p w14:paraId="6EC2DC53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0345terst0344llare.swf</w:t>
      </w:r>
    </w:p>
    <w:p w14:paraId="448B58E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0345terst0344lld.swf</w:t>
      </w:r>
    </w:p>
    <w:p w14:paraId="30DEA6C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0345terst0344ller.swf</w:t>
      </w:r>
    </w:p>
    <w:p w14:paraId="68B0183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0345terst0345r.swf</w:t>
      </w:r>
    </w:p>
    <w:p w14:paraId="469E21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0345terstod.swf</w:t>
      </w:r>
    </w:p>
    <w:p w14:paraId="3B88EF3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0345ter.swf</w:t>
      </w:r>
    </w:p>
    <w:p w14:paraId="0F4E1AE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0345tert0345g.swf</w:t>
      </w:r>
    </w:p>
    <w:p w14:paraId="426BB8E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0345terv0344nder.swf</w:t>
      </w:r>
    </w:p>
    <w:p w14:paraId="39A2839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0345terv0344ndo.swf</w:t>
      </w:r>
    </w:p>
    <w:p w14:paraId="2A9E03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0345terv0344ndsgata.swf</w:t>
      </w:r>
    </w:p>
    <w:p w14:paraId="0B079D0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0345terv0344xt.swf</w:t>
      </w:r>
    </w:p>
    <w:p w14:paraId="3E205B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0345terverkan.swf</w:t>
      </w:r>
    </w:p>
    <w:p w14:paraId="7A5D79E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0345terverkning.swf</w:t>
      </w:r>
    </w:p>
    <w:p w14:paraId="6F1AE74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0345tervinner.swf</w:t>
      </w:r>
    </w:p>
    <w:p w14:paraId="7626ECB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0345tervinning.swf</w:t>
      </w:r>
    </w:p>
    <w:p w14:paraId="4E53768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0345tf0366ljer.swf</w:t>
      </w:r>
    </w:p>
    <w:p w14:paraId="72F606D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0345tg0344rdar.swf</w:t>
      </w:r>
    </w:p>
    <w:p w14:paraId="6371F12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0345tg0344rd.swf</w:t>
      </w:r>
    </w:p>
    <w:p w14:paraId="253D26B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0345tg0345ngen.swf</w:t>
      </w:r>
    </w:p>
    <w:p w14:paraId="3603AB4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0345tg0345ng.swf</w:t>
      </w:r>
    </w:p>
    <w:p w14:paraId="45CF7AD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0345th0344vor.swf</w:t>
      </w:r>
    </w:p>
    <w:p w14:paraId="43A984F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0345tkomlig.swf</w:t>
      </w:r>
    </w:p>
    <w:p w14:paraId="595DF9C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0345tl0366je.swf</w:t>
      </w:r>
    </w:p>
    <w:p w14:paraId="0544142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0345tminstone.swf</w:t>
      </w:r>
    </w:p>
    <w:p w14:paraId="1FC69D6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0345tnjuter.swf</w:t>
      </w:r>
    </w:p>
    <w:p w14:paraId="21911B7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0345tog.swf</w:t>
      </w:r>
    </w:p>
    <w:p w14:paraId="56D83E2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0345tr0345r.swf</w:t>
      </w:r>
    </w:p>
    <w:p w14:paraId="40D67E9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0345tr0345.swf</w:t>
      </w:r>
    </w:p>
    <w:p w14:paraId="7FC462A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0345tr0345v0344rd.swf</w:t>
      </w:r>
    </w:p>
    <w:p w14:paraId="2C0A09D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0345tskillig.swf</w:t>
      </w:r>
    </w:p>
    <w:p w14:paraId="1828878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0345tskilligt.swf</w:t>
      </w:r>
    </w:p>
    <w:p w14:paraId="65E2FFC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0345tskillnad.swf</w:t>
      </w:r>
    </w:p>
    <w:p w14:paraId="507B840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0345tstramning.swf</w:t>
      </w:r>
    </w:p>
    <w:p w14:paraId="2D8501B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0345t.swf</w:t>
      </w:r>
    </w:p>
    <w:p w14:paraId="629FCF6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0345tta.swf</w:t>
      </w:r>
    </w:p>
    <w:p w14:paraId="27E3866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0345ttionde.swf</w:t>
      </w:r>
    </w:p>
    <w:p w14:paraId="5EA889F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0345ttio.swf</w:t>
      </w:r>
    </w:p>
    <w:p w14:paraId="02C1B36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0345ttondel.swf</w:t>
      </w:r>
    </w:p>
    <w:p w14:paraId="5C0D4F9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0345ttonde.swf</w:t>
      </w:r>
    </w:p>
    <w:p w14:paraId="05B40CE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0345verkan.swf</w:t>
      </w:r>
    </w:p>
    <w:p w14:paraId="67600D1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0366del0344gger.swf</w:t>
      </w:r>
    </w:p>
    <w:p w14:paraId="6AE2883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0366demark.swf</w:t>
      </w:r>
    </w:p>
    <w:p w14:paraId="0F90788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0366dem.swf</w:t>
      </w:r>
    </w:p>
    <w:p w14:paraId="346D998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0366desdiger.swf</w:t>
      </w:r>
    </w:p>
    <w:p w14:paraId="6BA6D35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0366desm0344ttad.swf</w:t>
      </w:r>
    </w:p>
    <w:p w14:paraId="7A07670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0366de.swf</w:t>
      </w:r>
    </w:p>
    <w:p w14:paraId="09088C6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0366dla.swf</w:t>
      </w:r>
    </w:p>
    <w:p w14:paraId="2800087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0366dmjuk.swf</w:t>
      </w:r>
    </w:p>
    <w:p w14:paraId="24509E8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0366dslar.swf</w:t>
      </w:r>
    </w:p>
    <w:p w14:paraId="43DEAC2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0366dslig.swf</w:t>
      </w:r>
    </w:p>
    <w:p w14:paraId="50806CA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0366ga.swf</w:t>
      </w:r>
    </w:p>
    <w:p w14:paraId="69D60E6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0366gla.swf</w:t>
      </w:r>
    </w:p>
    <w:p w14:paraId="53F2576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0366gnar igenom.swf</w:t>
      </w:r>
    </w:p>
    <w:p w14:paraId="1311200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0366gonblickligen.swf</w:t>
      </w:r>
    </w:p>
    <w:p w14:paraId="1305A8A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0366gonblick.swf</w:t>
      </w:r>
    </w:p>
    <w:p w14:paraId="5B248DF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0366gonbryn.swf</w:t>
      </w:r>
    </w:p>
    <w:p w14:paraId="2466775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0366gonfrans.swf</w:t>
      </w:r>
    </w:p>
    <w:p w14:paraId="09FD638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0366gonkast.swf</w:t>
      </w:r>
    </w:p>
    <w:p w14:paraId="58E015D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0366gonlock.swf</w:t>
      </w:r>
    </w:p>
    <w:p w14:paraId="27B2FD9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0366gonskugga.swf</w:t>
      </w:r>
    </w:p>
    <w:p w14:paraId="18B6BEC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0366gonsten.swf</w:t>
      </w:r>
    </w:p>
    <w:p w14:paraId="35C1B1F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0366gonvittne.swf</w:t>
      </w:r>
    </w:p>
    <w:p w14:paraId="62D5D44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0366k0344nd.swf</w:t>
      </w:r>
    </w:p>
    <w:p w14:paraId="403DAFC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0366kar.swf</w:t>
      </w:r>
    </w:p>
    <w:p w14:paraId="198DA5D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0366ken.swf</w:t>
      </w:r>
    </w:p>
    <w:p w14:paraId="6A20BBB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0366knamn.swf</w:t>
      </w:r>
    </w:p>
    <w:p w14:paraId="04CE50A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0366kning.swf</w:t>
      </w:r>
    </w:p>
    <w:p w14:paraId="79F98D4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0366l.swf</w:t>
      </w:r>
    </w:p>
    <w:p w14:paraId="75ACEE5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0366mkansv0344rd.swf</w:t>
      </w:r>
    </w:p>
    <w:p w14:paraId="0640B03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0366mkan.swf</w:t>
      </w:r>
    </w:p>
    <w:p w14:paraId="7AB4E66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0366mkar.swf</w:t>
      </w:r>
    </w:p>
    <w:p w14:paraId="08F7CEA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0366mklig.swf</w:t>
      </w:r>
    </w:p>
    <w:p w14:paraId="25BF3F8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0366mmar.swf</w:t>
      </w:r>
    </w:p>
    <w:p w14:paraId="34F4B84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0366msar.swf</w:t>
      </w:r>
    </w:p>
    <w:p w14:paraId="2B4DF89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0366msesidig.swf</w:t>
      </w:r>
    </w:p>
    <w:p w14:paraId="6945DA2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0366mse.swf</w:t>
      </w:r>
    </w:p>
    <w:p w14:paraId="37CEA6D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0366msom.swf</w:t>
      </w:r>
    </w:p>
    <w:p w14:paraId="0DE45BE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0366m.swf</w:t>
      </w:r>
    </w:p>
    <w:p w14:paraId="0CA785A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0366mt0345lig.swf</w:t>
      </w:r>
    </w:p>
    <w:p w14:paraId="11BF9A2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0366nskan.swf</w:t>
      </w:r>
    </w:p>
    <w:p w14:paraId="7E8AC53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0366nskar.swf</w:t>
      </w:r>
    </w:p>
    <w:p w14:paraId="2CBD3F3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0366nskedr0366m.swf</w:t>
      </w:r>
    </w:p>
    <w:p w14:paraId="732E6E6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0366nskelista.swf</w:t>
      </w:r>
    </w:p>
    <w:p w14:paraId="574E4E5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0366nskem0345l.swf</w:t>
      </w:r>
    </w:p>
    <w:p w14:paraId="721F5EA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0366nsket0344nkande.swf</w:t>
      </w:r>
    </w:p>
    <w:p w14:paraId="387F15B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0366nskning.swf</w:t>
      </w:r>
    </w:p>
    <w:p w14:paraId="7E7100A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0366nskv0344rd.swf</w:t>
      </w:r>
    </w:p>
    <w:p w14:paraId="50329AC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0366ppen f0366rskola.swf</w:t>
      </w:r>
    </w:p>
    <w:p w14:paraId="4067854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0366ppenhet.swf</w:t>
      </w:r>
    </w:p>
    <w:p w14:paraId="5E71B4B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0366ppenhj0344rtig.swf</w:t>
      </w:r>
    </w:p>
    <w:p w14:paraId="4B2F815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0366ppen.swf</w:t>
      </w:r>
    </w:p>
    <w:p w14:paraId="7882AA4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0366ppenv0345rd.swf</w:t>
      </w:r>
    </w:p>
    <w:p w14:paraId="47CBF37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0366ppeth0345llande.swf</w:t>
      </w:r>
    </w:p>
    <w:p w14:paraId="7647C53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0366ppet k0366p.swf</w:t>
      </w:r>
    </w:p>
    <w:p w14:paraId="3A65B68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0366ppnare.swf</w:t>
      </w:r>
    </w:p>
    <w:p w14:paraId="6B185A4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0366ppnar.swf</w:t>
      </w:r>
    </w:p>
    <w:p w14:paraId="204CD5C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0366ppning.swf</w:t>
      </w:r>
    </w:p>
    <w:p w14:paraId="3EB0ECCF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0366ra.swf</w:t>
      </w:r>
    </w:p>
    <w:p w14:paraId="247994AC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0366resund.swf</w:t>
      </w:r>
    </w:p>
    <w:p w14:paraId="67494B4C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0366re.swf</w:t>
      </w:r>
    </w:p>
    <w:p w14:paraId="01DA8106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0366rfil.swf</w:t>
      </w:r>
    </w:p>
    <w:p w14:paraId="36947190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0366rh0344nge.swf</w:t>
      </w:r>
    </w:p>
    <w:p w14:paraId="77D5657F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-0366ring.swf</w:t>
      </w:r>
    </w:p>
    <w:p w14:paraId="50A3B538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0366rlogs-.swf</w:t>
      </w:r>
    </w:p>
    <w:p w14:paraId="336BF764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0366rngott.swf</w:t>
      </w:r>
    </w:p>
    <w:p w14:paraId="4FFE8D32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0366rn.swf</w:t>
      </w:r>
    </w:p>
    <w:p w14:paraId="737B9725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0366ronbed0366vande.swf</w:t>
      </w:r>
    </w:p>
    <w:p w14:paraId="67625A6E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0366ronmussla.swf</w:t>
      </w:r>
    </w:p>
    <w:p w14:paraId="43340EB2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0366rsnibb.swf</w:t>
      </w:r>
    </w:p>
    <w:p w14:paraId="3F24893F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0366rspr0345ng.swf</w:t>
      </w:r>
    </w:p>
    <w:p w14:paraId="77B213C5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0366rt.swf</w:t>
      </w:r>
    </w:p>
    <w:p w14:paraId="05AD5D43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0366ser.swf</w:t>
      </w:r>
    </w:p>
    <w:p w14:paraId="66DF8E02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0366sregn.swf</w:t>
      </w:r>
    </w:p>
    <w:p w14:paraId="2957C52F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0366ster.swf</w:t>
      </w:r>
    </w:p>
    <w:p w14:paraId="2734697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0366sterut.swf</w:t>
      </w:r>
    </w:p>
    <w:p w14:paraId="20BF39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0366stlig.swf</w:t>
      </w:r>
    </w:p>
    <w:p w14:paraId="630039C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0366stra.swf</w:t>
      </w:r>
    </w:p>
    <w:p w14:paraId="1AB4578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0366ststat.swf</w:t>
      </w:r>
    </w:p>
    <w:p w14:paraId="138E11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0366st.swf</w:t>
      </w:r>
    </w:p>
    <w:p w14:paraId="4C41942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0366.swf</w:t>
      </w:r>
    </w:p>
    <w:p w14:paraId="0ADE127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0366v0344rld.swf</w:t>
      </w:r>
    </w:p>
    <w:p w14:paraId="0476EE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0366var.swf</w:t>
      </w:r>
    </w:p>
    <w:p w14:paraId="61A35A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0366ver0366ser.swf</w:t>
      </w:r>
    </w:p>
    <w:p w14:paraId="52C641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0366verallt.swf</w:t>
      </w:r>
    </w:p>
    <w:p w14:paraId="1AB90EC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0366veranstr0344nger.swf</w:t>
      </w:r>
    </w:p>
    <w:p w14:paraId="4879618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0366veranstr0344ngning.swf</w:t>
      </w:r>
    </w:p>
    <w:p w14:paraId="739E70F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0366verbalansen.swf</w:t>
      </w:r>
    </w:p>
    <w:p w14:paraId="205FE10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0366verbef0344lhavare.swf</w:t>
      </w:r>
    </w:p>
    <w:p w14:paraId="1947F58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0366verbefolkad.swf</w:t>
      </w:r>
    </w:p>
    <w:p w14:paraId="78A3E44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0366verbelagd.swf</w:t>
      </w:r>
    </w:p>
    <w:p w14:paraId="427A8C7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0366verbeskyddar.swf</w:t>
      </w:r>
    </w:p>
    <w:p w14:paraId="726C262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0366verbevisar.swf</w:t>
      </w:r>
    </w:p>
    <w:p w14:paraId="3A01378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0366verblickar.swf</w:t>
      </w:r>
    </w:p>
    <w:p w14:paraId="5BBB41A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0366verblick.swf</w:t>
      </w:r>
    </w:p>
    <w:p w14:paraId="39D386A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0366verbliven.swf</w:t>
      </w:r>
    </w:p>
    <w:p w14:paraId="02E28C3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0366verbord.swf</w:t>
      </w:r>
    </w:p>
    <w:p w14:paraId="4829ED0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0366verbringar.swf</w:t>
      </w:r>
    </w:p>
    <w:p w14:paraId="0B75FCB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0366verbryggar.swf</w:t>
      </w:r>
    </w:p>
    <w:p w14:paraId="486D79B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0366verbyggnad.swf</w:t>
      </w:r>
    </w:p>
    <w:p w14:paraId="2AE3048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0366verd0345dig.swf</w:t>
      </w:r>
    </w:p>
    <w:p w14:paraId="623248F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0366verd0345d.swf</w:t>
      </w:r>
    </w:p>
    <w:p w14:paraId="3E274C2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0366verdos.swf</w:t>
      </w:r>
    </w:p>
    <w:p w14:paraId="04A26FF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0366verdragskl0344der.swf</w:t>
      </w:r>
    </w:p>
    <w:p w14:paraId="66AEBFE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0366verdrag.swf</w:t>
      </w:r>
    </w:p>
    <w:p w14:paraId="59050B4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0366verdrift.swf</w:t>
      </w:r>
    </w:p>
    <w:p w14:paraId="318FC25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0366verdriven.swf</w:t>
      </w:r>
    </w:p>
    <w:p w14:paraId="731F925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0366verdriver.swf</w:t>
      </w:r>
    </w:p>
    <w:p w14:paraId="1D3E14C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0366verenskommelse.swf</w:t>
      </w:r>
    </w:p>
    <w:p w14:paraId="71B01C3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0366verensst0344mmelse.swf</w:t>
      </w:r>
    </w:p>
    <w:p w14:paraId="0C364DF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0366verensst0344mmer.swf</w:t>
      </w:r>
    </w:p>
    <w:p w14:paraId="1A5A694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0366verens.swf</w:t>
      </w:r>
    </w:p>
    <w:p w14:paraId="1985B37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0366verf0366ll.swf</w:t>
      </w:r>
    </w:p>
    <w:p w14:paraId="3943B56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0366verf0366rd.swf</w:t>
      </w:r>
    </w:p>
    <w:p w14:paraId="7593E97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0366verf0366rmyndare.swf</w:t>
      </w:r>
    </w:p>
    <w:p w14:paraId="4670766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0366verf0366r.swf</w:t>
      </w:r>
    </w:p>
    <w:p w14:paraId="637A8D0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0366verfaller.swf</w:t>
      </w:r>
    </w:p>
    <w:p w14:paraId="6F822AC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0366verfall.swf</w:t>
      </w:r>
    </w:p>
    <w:p w14:paraId="6FB0D6B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0366verfart.swf</w:t>
      </w:r>
    </w:p>
    <w:p w14:paraId="6E29CEA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0366verfl0366dig.swf</w:t>
      </w:r>
    </w:p>
    <w:p w14:paraId="54EA6C2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0366verfl0366d.swf</w:t>
      </w:r>
    </w:p>
    <w:p w14:paraId="4043317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0366verg0345ende.swf</w:t>
      </w:r>
    </w:p>
    <w:p w14:paraId="6CCE59C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0366verg0345ngs0345lder.swf</w:t>
      </w:r>
    </w:p>
    <w:p w14:paraId="4357318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0366verg0345ngsbiljett.swf</w:t>
      </w:r>
    </w:p>
    <w:p w14:paraId="0314338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0366verg0345ngsst0344lle.swf</w:t>
      </w:r>
    </w:p>
    <w:p w14:paraId="390A9FC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0366verg0345ng.swf</w:t>
      </w:r>
    </w:p>
    <w:p w14:paraId="67A19E2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0366verg0345r.swf</w:t>
      </w:r>
    </w:p>
    <w:p w14:paraId="3E3CC90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0366verger.swf</w:t>
      </w:r>
    </w:p>
    <w:p w14:paraId="3CF91EB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0366vergl0344nser.swf</w:t>
      </w:r>
    </w:p>
    <w:p w14:paraId="3C1BE7B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0366vergrepp.swf</w:t>
      </w:r>
    </w:p>
    <w:p w14:paraId="15940DE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0366vergripande.swf</w:t>
      </w:r>
    </w:p>
    <w:p w14:paraId="6BE6FF6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0366verh0344ngande.swf</w:t>
      </w:r>
    </w:p>
    <w:p w14:paraId="17E12F7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0366verhand.swf</w:t>
      </w:r>
    </w:p>
    <w:p w14:paraId="34E6DDA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0366verhet.swf</w:t>
      </w:r>
    </w:p>
    <w:p w14:paraId="17D1CE9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0366verhopar.swf</w:t>
      </w:r>
    </w:p>
    <w:p w14:paraId="66F06EC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0366verhuvudtaget.swf</w:t>
      </w:r>
    </w:p>
    <w:p w14:paraId="30D6609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0366verilad.swf</w:t>
      </w:r>
    </w:p>
    <w:p w14:paraId="2B43952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0366verinseende.swf</w:t>
      </w:r>
    </w:p>
    <w:p w14:paraId="5ABF053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0366verk0344nslig.swf</w:t>
      </w:r>
    </w:p>
    <w:p w14:paraId="6D38D4D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0366verk0366rd.swf</w:t>
      </w:r>
    </w:p>
    <w:p w14:paraId="384A3A9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0366verkant.swf</w:t>
      </w:r>
    </w:p>
    <w:p w14:paraId="12B6575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0366verkast.swf</w:t>
      </w:r>
    </w:p>
    <w:p w14:paraId="7841B66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0366verklagar.swf</w:t>
      </w:r>
    </w:p>
    <w:p w14:paraId="0BFFEC7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0366verklass.swf</w:t>
      </w:r>
    </w:p>
    <w:p w14:paraId="741FFAC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0366verkomlig.swf</w:t>
      </w:r>
    </w:p>
    <w:p w14:paraId="09E4AB2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0366verl0344ge.swf</w:t>
      </w:r>
    </w:p>
    <w:p w14:paraId="2487424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0366verl0344gger.swf</w:t>
      </w:r>
    </w:p>
    <w:p w14:paraId="740747D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0366verl0344ggning.swf</w:t>
      </w:r>
    </w:p>
    <w:p w14:paraId="565C8C2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0366verl0344gsen.swf</w:t>
      </w:r>
    </w:p>
    <w:p w14:paraId="3778934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0366verl0344kare.swf</w:t>
      </w:r>
    </w:p>
    <w:p w14:paraId="27B7A52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0366verl0344mnar.swf</w:t>
      </w:r>
    </w:p>
    <w:p w14:paraId="4B46804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0366verl0345telse.swf</w:t>
      </w:r>
    </w:p>
    <w:p w14:paraId="6AB44B2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0366verl0345ter.swf</w:t>
      </w:r>
    </w:p>
    <w:p w14:paraId="21B51BA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0366verl0366pare.swf</w:t>
      </w:r>
    </w:p>
    <w:p w14:paraId="3BF367E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0366verlagd.swf</w:t>
      </w:r>
    </w:p>
    <w:p w14:paraId="03E601A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0366verlag.swf</w:t>
      </w:r>
    </w:p>
    <w:p w14:paraId="29D948D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0366verlevande.swf</w:t>
      </w:r>
    </w:p>
    <w:p w14:paraId="0FCD3C2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0366verlever.swf</w:t>
      </w:r>
    </w:p>
    <w:p w14:paraId="4F894CE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0366verliggare.swf</w:t>
      </w:r>
    </w:p>
    <w:p w14:paraId="6159191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0366verljuds-.swf</w:t>
      </w:r>
    </w:p>
    <w:p w14:paraId="3225081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0366verlupen.swf</w:t>
      </w:r>
    </w:p>
    <w:p w14:paraId="51B30CD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0366verm0344ktig.swf</w:t>
      </w:r>
    </w:p>
    <w:p w14:paraId="5CFFF1A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0366verm0345tt.swf</w:t>
      </w:r>
    </w:p>
    <w:p w14:paraId="61E5E52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0366vermakt.swf</w:t>
      </w:r>
    </w:p>
    <w:p w14:paraId="4B94514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0366vermannar.swf</w:t>
      </w:r>
    </w:p>
    <w:p w14:paraId="13FEB0F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0366verman.swf</w:t>
      </w:r>
    </w:p>
    <w:p w14:paraId="2CD6BE1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0366vermod.swf</w:t>
      </w:r>
    </w:p>
    <w:p w14:paraId="4547E04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0366vermorgon.swf</w:t>
      </w:r>
    </w:p>
    <w:p w14:paraId="717324A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0366vernattar.swf</w:t>
      </w:r>
    </w:p>
    <w:p w14:paraId="695140D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0366vernaturlig.swf</w:t>
      </w:r>
    </w:p>
    <w:p w14:paraId="6D30E71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0366verordnad.swf</w:t>
      </w:r>
    </w:p>
    <w:p w14:paraId="081E7B0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0366verr0366star.swf</w:t>
      </w:r>
    </w:p>
    <w:p w14:paraId="1461B5C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0366verraskande.swf</w:t>
      </w:r>
    </w:p>
    <w:p w14:paraId="0388243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0366verraskar.swf</w:t>
      </w:r>
    </w:p>
    <w:p w14:paraId="18E0E71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0366verraskning.swf</w:t>
      </w:r>
    </w:p>
    <w:p w14:paraId="070DD97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0366verresa.swf</w:t>
      </w:r>
    </w:p>
    <w:p w14:paraId="395C4CA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0366verrock.swf</w:t>
      </w:r>
    </w:p>
    <w:p w14:paraId="24F457E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0366verrumplar.swf</w:t>
      </w:r>
    </w:p>
    <w:p w14:paraId="4CDD71E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0366vers0344ttare.swf</w:t>
      </w:r>
    </w:p>
    <w:p w14:paraId="666809E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0366vers0344tter.swf</w:t>
      </w:r>
    </w:p>
    <w:p w14:paraId="4050D25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0366vers0344ttning.swf</w:t>
      </w:r>
    </w:p>
    <w:p w14:paraId="77A20AE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0366vers0345llad.swf</w:t>
      </w:r>
    </w:p>
    <w:p w14:paraId="1E891BB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0366verseende.swf</w:t>
      </w:r>
    </w:p>
    <w:p w14:paraId="0CF8B5D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0366verser.swf</w:t>
      </w:r>
    </w:p>
    <w:p w14:paraId="3C65A13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0366versikt.swf</w:t>
      </w:r>
    </w:p>
    <w:p w14:paraId="21E6DB8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0366versittare.swf</w:t>
      </w:r>
    </w:p>
    <w:p w14:paraId="308193E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0366versk0345dlig.swf</w:t>
      </w:r>
    </w:p>
    <w:p w14:paraId="7612E88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0366verskattar.swf</w:t>
      </w:r>
    </w:p>
    <w:p w14:paraId="4E6FF31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0366verskjutande skatt.swf</w:t>
      </w:r>
    </w:p>
    <w:p w14:paraId="37CE787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0366verskott.swf</w:t>
      </w:r>
    </w:p>
    <w:p w14:paraId="06F0AB1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0366verskrider.swf</w:t>
      </w:r>
    </w:p>
    <w:p w14:paraId="59E0C28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0366verskrift.swf</w:t>
      </w:r>
    </w:p>
    <w:p w14:paraId="1E94D80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0366verskuggar.swf</w:t>
      </w:r>
    </w:p>
    <w:p w14:paraId="4F30EDA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0366verslag.swf</w:t>
      </w:r>
    </w:p>
    <w:p w14:paraId="2319B00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0366versp0344nd.swf</w:t>
      </w:r>
    </w:p>
    <w:p w14:paraId="2B81E0C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0366verspelad.swf</w:t>
      </w:r>
    </w:p>
    <w:p w14:paraId="3098A73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0366vers.swf</w:t>
      </w:r>
    </w:p>
    <w:p w14:paraId="6B53543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0366verst0366kad.swf</w:t>
      </w:r>
    </w:p>
    <w:p w14:paraId="76D302D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0366versta.swf</w:t>
      </w:r>
    </w:p>
    <w:p w14:paraId="1821072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0366verste.swf</w:t>
      </w:r>
    </w:p>
    <w:p w14:paraId="461BAE7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0366verstiger.swf</w:t>
      </w:r>
    </w:p>
    <w:p w14:paraId="2F01FD6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0366verst.swf</w:t>
      </w:r>
    </w:p>
    <w:p w14:paraId="7A62316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0366verstyr.swf</w:t>
      </w:r>
    </w:p>
    <w:p w14:paraId="240E1AF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0366versv0344mmar.swf</w:t>
      </w:r>
    </w:p>
    <w:p w14:paraId="4C2DCB8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0366versvallande.swf</w:t>
      </w:r>
    </w:p>
    <w:p w14:paraId="13E4CFC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0366ver.swf</w:t>
      </w:r>
    </w:p>
    <w:p w14:paraId="4C04F7A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0366versyn.swf</w:t>
      </w:r>
    </w:p>
    <w:p w14:paraId="759E08D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0366versynt.swf</w:t>
      </w:r>
    </w:p>
    <w:p w14:paraId="4AC57F3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0366vertagit.swf</w:t>
      </w:r>
    </w:p>
    <w:p w14:paraId="15AE1E8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0366vertag.swf</w:t>
      </w:r>
    </w:p>
    <w:p w14:paraId="53D4CCD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0366vertalar.swf</w:t>
      </w:r>
    </w:p>
    <w:p w14:paraId="25C36B1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0366vertalning.swf</w:t>
      </w:r>
    </w:p>
    <w:p w14:paraId="54F0050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0366vertar.swf</w:t>
      </w:r>
    </w:p>
    <w:p w14:paraId="16FED0A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0366vertid.swf</w:t>
      </w:r>
    </w:p>
    <w:p w14:paraId="4897D6C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0366vertog.swf</w:t>
      </w:r>
    </w:p>
    <w:p w14:paraId="0417AC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0366verton.swf</w:t>
      </w:r>
    </w:p>
    <w:p w14:paraId="1B3C79B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0366vertr0344der.swf</w:t>
      </w:r>
    </w:p>
    <w:p w14:paraId="7A15A2E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0366vertr0344ffar.swf</w:t>
      </w:r>
    </w:p>
    <w:p w14:paraId="2B17D18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0366vertramp.swf</w:t>
      </w:r>
    </w:p>
    <w:p w14:paraId="4BCD54A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0366vertrasserar.swf</w:t>
      </w:r>
    </w:p>
    <w:p w14:paraId="1F3537C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0366vertygande.swf</w:t>
      </w:r>
    </w:p>
    <w:p w14:paraId="57A98E1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0366vertygar.swf</w:t>
      </w:r>
    </w:p>
    <w:p w14:paraId="1EBD803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0366vertygelse.swf</w:t>
      </w:r>
    </w:p>
    <w:p w14:paraId="66ECB91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0366verv0344gande.swf</w:t>
      </w:r>
    </w:p>
    <w:p w14:paraId="22856B8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0366verv0344ger.swf</w:t>
      </w:r>
    </w:p>
    <w:p w14:paraId="737B723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0366verv0344ldigande.swf</w:t>
      </w:r>
    </w:p>
    <w:p w14:paraId="61D95CB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0366verv0344ldigar.swf</w:t>
      </w:r>
    </w:p>
    <w:p w14:paraId="6AC746F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0366verv0345ning.swf</w:t>
      </w:r>
    </w:p>
    <w:p w14:paraId="79FAC4E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0366vervakare.swf</w:t>
      </w:r>
    </w:p>
    <w:p w14:paraId="245FC05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0366vervakar.swf</w:t>
      </w:r>
    </w:p>
    <w:p w14:paraId="0862599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0366vervann.swf</w:t>
      </w:r>
    </w:p>
    <w:p w14:paraId="4012DD9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0366vervarar.swf</w:t>
      </w:r>
    </w:p>
    <w:p w14:paraId="2ECC333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0366vervikt.swf</w:t>
      </w:r>
    </w:p>
    <w:p w14:paraId="6AD494E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0366vervinner.swf</w:t>
      </w:r>
    </w:p>
    <w:p w14:paraId="78611AE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0366vervintrar.swf</w:t>
      </w:r>
    </w:p>
    <w:p w14:paraId="40534BD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0366vervunnit.swf</w:t>
      </w:r>
    </w:p>
    <w:p w14:paraId="5692660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0366vningsk0366rning.swf</w:t>
      </w:r>
    </w:p>
    <w:p w14:paraId="4961075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0366vningsl0344rare.swf</w:t>
      </w:r>
    </w:p>
    <w:p w14:paraId="2A63648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0366vning.swf</w:t>
      </w:r>
    </w:p>
    <w:p w14:paraId="42156E2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0366vre.swf</w:t>
      </w:r>
    </w:p>
    <w:p w14:paraId="4B2FD4D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0366vrig.swf</w:t>
      </w:r>
    </w:p>
    <w:p w14:paraId="0504191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abb0351.swf</w:t>
      </w:r>
    </w:p>
    <w:p w14:paraId="09424B1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abbedissa.swf</w:t>
      </w:r>
    </w:p>
    <w:p w14:paraId="4F466C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abborre.swf</w:t>
      </w:r>
    </w:p>
    <w:p w14:paraId="5BCC5CF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abc-bok.swf</w:t>
      </w:r>
    </w:p>
    <w:p w14:paraId="4A1840E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ABC-stridsmedel.swf</w:t>
      </w:r>
    </w:p>
    <w:p w14:paraId="1F7EEC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abc.swf</w:t>
      </w:r>
    </w:p>
    <w:p w14:paraId="634F839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abdikerar.swf</w:t>
      </w:r>
    </w:p>
    <w:p w14:paraId="7C77E8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aber.swf</w:t>
      </w:r>
    </w:p>
    <w:p w14:paraId="1F2A31F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ABF.swf</w:t>
      </w:r>
    </w:p>
    <w:p w14:paraId="30CB035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abnorm.swf</w:t>
      </w:r>
    </w:p>
    <w:p w14:paraId="774B95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abonnemang.swf</w:t>
      </w:r>
    </w:p>
    <w:p w14:paraId="29AE078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abonnent.swf</w:t>
      </w:r>
    </w:p>
    <w:p w14:paraId="14645BF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abonnerar.swf</w:t>
      </w:r>
    </w:p>
    <w:p w14:paraId="69286E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abortr0345dgivning.swf</w:t>
      </w:r>
    </w:p>
    <w:p w14:paraId="4F1728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abort.swf</w:t>
      </w:r>
    </w:p>
    <w:p w14:paraId="468847F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abrakadabra.swf</w:t>
      </w:r>
    </w:p>
    <w:p w14:paraId="753D646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abrupt.swf</w:t>
      </w:r>
    </w:p>
    <w:p w14:paraId="4F40F06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absolutism.swf</w:t>
      </w:r>
    </w:p>
    <w:p w14:paraId="0953490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absolutist.swf</w:t>
      </w:r>
    </w:p>
    <w:p w14:paraId="5B247DE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absolut.swf</w:t>
      </w:r>
    </w:p>
    <w:p w14:paraId="22001A1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absorberar.swf</w:t>
      </w:r>
    </w:p>
    <w:p w14:paraId="78F6674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abstinens.swf</w:t>
      </w:r>
    </w:p>
    <w:p w14:paraId="1FE611F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abstraherar.swf</w:t>
      </w:r>
    </w:p>
    <w:p w14:paraId="584B5F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abstraktion.swf</w:t>
      </w:r>
    </w:p>
    <w:p w14:paraId="5E98FC1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abstrakt.swf</w:t>
      </w:r>
    </w:p>
    <w:p w14:paraId="2E0BE53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absurd.swf</w:t>
      </w:r>
    </w:p>
    <w:p w14:paraId="1965F15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ab svenska spel.swf</w:t>
      </w:r>
    </w:p>
    <w:p w14:paraId="76E82F1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ab svensk bilprovning.swf</w:t>
      </w:r>
    </w:p>
    <w:p w14:paraId="446407D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ab.swf</w:t>
      </w:r>
    </w:p>
    <w:p w14:paraId="4C8E4FB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accelererar.swf</w:t>
      </w:r>
    </w:p>
    <w:p w14:paraId="0A954D0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accent.swf</w:t>
      </w:r>
    </w:p>
    <w:p w14:paraId="1CB8600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accentuerar.swf</w:t>
      </w:r>
    </w:p>
    <w:p w14:paraId="6847E02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acceptabel.swf</w:t>
      </w:r>
    </w:p>
    <w:p w14:paraId="286E1C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accepterar.swf</w:t>
      </w:r>
    </w:p>
    <w:p w14:paraId="234F8F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accis.swf</w:t>
      </w:r>
    </w:p>
    <w:p w14:paraId="3E4CEC6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aceton.swf</w:t>
      </w:r>
    </w:p>
    <w:p w14:paraId="28166DC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acklamation.swf</w:t>
      </w:r>
    </w:p>
    <w:p w14:paraId="7F7E723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acklimatiserar sig.swf</w:t>
      </w:r>
    </w:p>
    <w:p w14:paraId="30F16D2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ackompanjerar.swf</w:t>
      </w:r>
    </w:p>
    <w:p w14:paraId="38F5F0C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ackord.swf</w:t>
      </w:r>
    </w:p>
    <w:p w14:paraId="4E21BF5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ackrediterar.swf</w:t>
      </w:r>
    </w:p>
    <w:p w14:paraId="7FB5E19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ack.swf</w:t>
      </w:r>
    </w:p>
    <w:p w14:paraId="7F9C432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ackumulerar.swf</w:t>
      </w:r>
    </w:p>
    <w:p w14:paraId="28C9458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ackuratess.swf</w:t>
      </w:r>
    </w:p>
    <w:p w14:paraId="4C7DFAF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acne.swf</w:t>
      </w:r>
    </w:p>
    <w:p w14:paraId="181230F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 conto.swf</w:t>
      </w:r>
    </w:p>
    <w:p w14:paraId="0CED865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action.swf</w:t>
      </w:r>
    </w:p>
    <w:p w14:paraId="0F4889A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adams0344pple.swf</w:t>
      </w:r>
    </w:p>
    <w:p w14:paraId="6CD6C7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ADB.swf</w:t>
      </w:r>
    </w:p>
    <w:p w14:paraId="06B549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adderar.swf</w:t>
      </w:r>
    </w:p>
    <w:p w14:paraId="73C412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addition.swf</w:t>
      </w:r>
    </w:p>
    <w:p w14:paraId="440A18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adekvat.swf</w:t>
      </w:r>
    </w:p>
    <w:p w14:paraId="5251309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adel.swf</w:t>
      </w:r>
    </w:p>
    <w:p w14:paraId="0FC19C1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adept.swf</w:t>
      </w:r>
    </w:p>
    <w:p w14:paraId="118E280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aderton.swf</w:t>
      </w:r>
    </w:p>
    <w:p w14:paraId="15A1555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adj0366.swf</w:t>
      </w:r>
    </w:p>
    <w:p w14:paraId="69533C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adjektiv.swf</w:t>
      </w:r>
    </w:p>
    <w:p w14:paraId="394005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adjungerar.swf</w:t>
      </w:r>
    </w:p>
    <w:p w14:paraId="6830CAE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adjunkt.swf</w:t>
      </w:r>
    </w:p>
    <w:p w14:paraId="32E6319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adlar.swf</w:t>
      </w:r>
    </w:p>
    <w:p w14:paraId="4409C7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administration.swf</w:t>
      </w:r>
    </w:p>
    <w:p w14:paraId="463DEC7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administrativ.swf</w:t>
      </w:r>
    </w:p>
    <w:p w14:paraId="50A4BE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administrerar.swf</w:t>
      </w:r>
    </w:p>
    <w:p w14:paraId="5B3BCC6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ad notam.swf</w:t>
      </w:r>
    </w:p>
    <w:p w14:paraId="201D5F4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adopterar.swf</w:t>
      </w:r>
    </w:p>
    <w:p w14:paraId="21DC70F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adoption.swf</w:t>
      </w:r>
    </w:p>
    <w:p w14:paraId="20E7B07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adoptivbarn.swf</w:t>
      </w:r>
    </w:p>
    <w:p w14:paraId="7368B5A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adoptivf0366r0344lder.swf</w:t>
      </w:r>
    </w:p>
    <w:p w14:paraId="130E3A10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adrenalin.swf</w:t>
      </w:r>
    </w:p>
    <w:p w14:paraId="23D642AB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adressat.swf</w:t>
      </w:r>
    </w:p>
    <w:p w14:paraId="6DC85F3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adresserar.swf</w:t>
      </w:r>
    </w:p>
    <w:p w14:paraId="3AF939D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adress.swf</w:t>
      </w:r>
    </w:p>
    <w:p w14:paraId="062DA36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AD.swf</w:t>
      </w:r>
    </w:p>
    <w:p w14:paraId="1FE1C71D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advent.swf</w:t>
      </w:r>
    </w:p>
    <w:p w14:paraId="33A05537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adverbial.swf</w:t>
      </w:r>
    </w:p>
    <w:p w14:paraId="28F1E2DE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adverb.swf</w:t>
      </w:r>
    </w:p>
    <w:p w14:paraId="629927DA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advokatbyr0345.swf</w:t>
      </w:r>
    </w:p>
    <w:p w14:paraId="289AC1CB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advokat.swf</w:t>
      </w:r>
    </w:p>
    <w:p w14:paraId="54095C4A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aerodynamisk.swf</w:t>
      </w:r>
    </w:p>
    <w:p w14:paraId="06267108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aerogram.swf</w:t>
      </w:r>
    </w:p>
    <w:p w14:paraId="0BCAF3D6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aero-.swf</w:t>
      </w:r>
    </w:p>
    <w:p w14:paraId="03F90780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afasi.swf</w:t>
      </w:r>
    </w:p>
    <w:p w14:paraId="03A17A2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aff0344rsman.swf</w:t>
      </w:r>
    </w:p>
    <w:p w14:paraId="64D86DB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aff0344r.swf</w:t>
      </w:r>
    </w:p>
    <w:p w14:paraId="5DF67BE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affekterad.swf</w:t>
      </w:r>
    </w:p>
    <w:p w14:paraId="53FCD02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affektionsv0344rde.swf</w:t>
      </w:r>
    </w:p>
    <w:p w14:paraId="24CAEDB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affektion.swf</w:t>
      </w:r>
    </w:p>
    <w:p w14:paraId="180F6FF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affekt.swf</w:t>
      </w:r>
    </w:p>
    <w:p w14:paraId="2347E7D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affischerar.swf</w:t>
      </w:r>
    </w:p>
    <w:p w14:paraId="1896266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affisch.swf</w:t>
      </w:r>
    </w:p>
    <w:p w14:paraId="534B3A1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aforism.swf</w:t>
      </w:r>
    </w:p>
    <w:p w14:paraId="07FF8E6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afrikansk.swf</w:t>
      </w:r>
    </w:p>
    <w:p w14:paraId="72077C7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afrikan.swf</w:t>
      </w:r>
    </w:p>
    <w:p w14:paraId="243E695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afrofrisyr.swf</w:t>
      </w:r>
    </w:p>
    <w:p w14:paraId="095B604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afton.swf</w:t>
      </w:r>
    </w:p>
    <w:p w14:paraId="118A714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agar.swf</w:t>
      </w:r>
    </w:p>
    <w:p w14:paraId="072925B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aga.swf</w:t>
      </w:r>
    </w:p>
    <w:p w14:paraId="50996ED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AGB.swf</w:t>
      </w:r>
    </w:p>
    <w:p w14:paraId="293D39B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agent.swf</w:t>
      </w:r>
    </w:p>
    <w:p w14:paraId="2CDD047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agerar.swf</w:t>
      </w:r>
    </w:p>
    <w:p w14:paraId="360220C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aggregat.swf</w:t>
      </w:r>
    </w:p>
    <w:p w14:paraId="0AB0455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aggression.swf</w:t>
      </w:r>
    </w:p>
    <w:p w14:paraId="275FF1C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aggressiv.swf</w:t>
      </w:r>
    </w:p>
    <w:p w14:paraId="26CBC98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agg.swf</w:t>
      </w:r>
    </w:p>
    <w:p w14:paraId="72FEC5C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agiterar.swf</w:t>
      </w:r>
    </w:p>
    <w:p w14:paraId="32F795E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agnar.swf</w:t>
      </w:r>
    </w:p>
    <w:p w14:paraId="5F3D9FF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agn.swf</w:t>
      </w:r>
    </w:p>
    <w:p w14:paraId="5A2FC98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agronom.swf</w:t>
      </w:r>
    </w:p>
    <w:p w14:paraId="7652723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AGS.swf</w:t>
      </w:r>
    </w:p>
    <w:p w14:paraId="53F3A63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aha-upplevelse.swf</w:t>
      </w:r>
    </w:p>
    <w:p w14:paraId="453C020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AIDS.swf</w:t>
      </w:r>
    </w:p>
    <w:p w14:paraId="2A26273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A-inkomst.swf</w:t>
      </w:r>
    </w:p>
    <w:p w14:paraId="14BB9265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aj0366.swf</w:t>
      </w:r>
    </w:p>
    <w:p w14:paraId="7AEBFA9D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ajournerar.swf</w:t>
      </w:r>
    </w:p>
    <w:p w14:paraId="49FA55A4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aj.swf</w:t>
      </w:r>
    </w:p>
    <w:p w14:paraId="23B4511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akademiker.swf</w:t>
      </w:r>
    </w:p>
    <w:p w14:paraId="5798ABE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akademisk.swf</w:t>
      </w:r>
    </w:p>
    <w:p w14:paraId="170701F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akademi.swf</w:t>
      </w:r>
    </w:p>
    <w:p w14:paraId="02E2A2FE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A-kassa.swf</w:t>
      </w:r>
    </w:p>
    <w:p w14:paraId="4B93AA56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akillesh0344l.swf</w:t>
      </w:r>
    </w:p>
    <w:p w14:paraId="7AFA8AB2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akrobat.swf</w:t>
      </w:r>
    </w:p>
    <w:p w14:paraId="78A7BD4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akryl.swf</w:t>
      </w:r>
    </w:p>
    <w:p w14:paraId="56146AB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akt0366r.swf</w:t>
      </w:r>
    </w:p>
    <w:p w14:paraId="684EAAF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aktar sig.swf</w:t>
      </w:r>
    </w:p>
    <w:p w14:paraId="2D00F62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aktar.swf</w:t>
      </w:r>
    </w:p>
    <w:p w14:paraId="18F03A1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akterseglad.swf</w:t>
      </w:r>
    </w:p>
    <w:p w14:paraId="52F265B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akter.swf</w:t>
      </w:r>
    </w:p>
    <w:p w14:paraId="38350EF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aktiebolag.swf</w:t>
      </w:r>
    </w:p>
    <w:p w14:paraId="668D2D9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aktie.swf</w:t>
      </w:r>
    </w:p>
    <w:p w14:paraId="511AFBB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aktion.swf</w:t>
      </w:r>
    </w:p>
    <w:p w14:paraId="1337204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aktiverar.swf</w:t>
      </w:r>
    </w:p>
    <w:p w14:paraId="44DE0F3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aktivist.swf</w:t>
      </w:r>
    </w:p>
    <w:p w14:paraId="15FBBA5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aktivitetsers0344ttning.swf</w:t>
      </w:r>
    </w:p>
    <w:p w14:paraId="7529000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aktivitet.swf</w:t>
      </w:r>
    </w:p>
    <w:p w14:paraId="40F438D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aktiv.swf</w:t>
      </w:r>
    </w:p>
    <w:p w14:paraId="7435271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aktning.swf</w:t>
      </w:r>
    </w:p>
    <w:p w14:paraId="362A2DF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aktris.swf</w:t>
      </w:r>
    </w:p>
    <w:p w14:paraId="0B316F6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aktsam.swf</w:t>
      </w:r>
    </w:p>
    <w:p w14:paraId="028BE87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akt.swf</w:t>
      </w:r>
    </w:p>
    <w:p w14:paraId="4C61BE2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aktualiserar.swf</w:t>
      </w:r>
    </w:p>
    <w:p w14:paraId="5CC7A18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aktualitet.swf</w:t>
      </w:r>
    </w:p>
    <w:p w14:paraId="718B8E1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aktuell.swf</w:t>
      </w:r>
    </w:p>
    <w:p w14:paraId="11D77D2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aktuellt.swf</w:t>
      </w:r>
    </w:p>
    <w:p w14:paraId="12E8DE7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akupunktur.swf</w:t>
      </w:r>
    </w:p>
    <w:p w14:paraId="0AAB55E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akustik.swf</w:t>
      </w:r>
    </w:p>
    <w:p w14:paraId="6A0B03C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akustisk.swf</w:t>
      </w:r>
    </w:p>
    <w:p w14:paraId="439D2EC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akuten.swf</w:t>
      </w:r>
    </w:p>
    <w:p w14:paraId="0019673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akutmottagning.swf</w:t>
      </w:r>
    </w:p>
    <w:p w14:paraId="6998417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akut.swf</w:t>
      </w:r>
    </w:p>
    <w:p w14:paraId="1113CEA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akvarell.swf</w:t>
      </w:r>
    </w:p>
    <w:p w14:paraId="3FEB465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akvarium.swf</w:t>
      </w:r>
    </w:p>
    <w:p w14:paraId="3FF64C8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alabaster.swf</w:t>
      </w:r>
    </w:p>
    <w:p w14:paraId="66E19C9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alad0345b.swf</w:t>
      </w:r>
    </w:p>
    <w:p w14:paraId="78425C9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alarmerande.swf</w:t>
      </w:r>
    </w:p>
    <w:p w14:paraId="24E7357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albanien.swf</w:t>
      </w:r>
    </w:p>
    <w:p w14:paraId="54FA246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albanska.swf</w:t>
      </w:r>
    </w:p>
    <w:p w14:paraId="1B53D3B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albansk.swf</w:t>
      </w:r>
    </w:p>
    <w:p w14:paraId="79EE122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alban.swf</w:t>
      </w:r>
    </w:p>
    <w:p w14:paraId="3D3C74D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albino.swf</w:t>
      </w:r>
    </w:p>
    <w:p w14:paraId="535AEE7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album.swf</w:t>
      </w:r>
    </w:p>
    <w:p w14:paraId="627B11F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aldrig.swf</w:t>
      </w:r>
    </w:p>
    <w:p w14:paraId="266CF63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alert.swf</w:t>
      </w:r>
    </w:p>
    <w:p w14:paraId="3D2D77E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alfabetiserar.swf</w:t>
      </w:r>
    </w:p>
    <w:p w14:paraId="145D214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alfabetisk.swf</w:t>
      </w:r>
    </w:p>
    <w:p w14:paraId="53D1494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alfabet.swf</w:t>
      </w:r>
    </w:p>
    <w:p w14:paraId="1EF5D98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algerier.swf</w:t>
      </w:r>
    </w:p>
    <w:p w14:paraId="58A6DF9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algerisk.swf</w:t>
      </w:r>
    </w:p>
    <w:p w14:paraId="14DD867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alg.swf</w:t>
      </w:r>
    </w:p>
    <w:p w14:paraId="117D5E4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alias.swf</w:t>
      </w:r>
    </w:p>
    <w:p w14:paraId="1197713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alibi.swf</w:t>
      </w:r>
    </w:p>
    <w:p w14:paraId="79DFECA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alienation.swf</w:t>
      </w:r>
    </w:p>
    <w:p w14:paraId="1E86A5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alienerad.swf</w:t>
      </w:r>
    </w:p>
    <w:p w14:paraId="2E76AA3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alika.swf</w:t>
      </w:r>
    </w:p>
    <w:p w14:paraId="196D705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alkemi.swf</w:t>
      </w:r>
    </w:p>
    <w:p w14:paraId="167BFB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alkoholism.swf</w:t>
      </w:r>
    </w:p>
    <w:p w14:paraId="2D5E9B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alkoholist.swf</w:t>
      </w:r>
    </w:p>
    <w:p w14:paraId="2170F41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alkoholpoliklinik.swf</w:t>
      </w:r>
    </w:p>
    <w:p w14:paraId="054FC57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alkohol.swf</w:t>
      </w:r>
    </w:p>
    <w:p w14:paraId="6056E37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alkotest.swf</w:t>
      </w:r>
    </w:p>
    <w:p w14:paraId="0060E41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alkov.swf</w:t>
      </w:r>
    </w:p>
    <w:p w14:paraId="2019E4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all0351.swf</w:t>
      </w:r>
    </w:p>
    <w:p w14:paraId="1C52515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alldaglig.swf</w:t>
      </w:r>
    </w:p>
    <w:p w14:paraId="1D0715B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alldeles.swf</w:t>
      </w:r>
    </w:p>
    <w:p w14:paraId="33D85C7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allegori.swf</w:t>
      </w:r>
    </w:p>
    <w:p w14:paraId="0E60961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allehanda.swf</w:t>
      </w:r>
    </w:p>
    <w:p w14:paraId="2A6B3ED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allemansr0344tt.swf</w:t>
      </w:r>
    </w:p>
    <w:p w14:paraId="6F57487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allenar0345dande.swf</w:t>
      </w:r>
    </w:p>
    <w:p w14:paraId="02843FE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allena.swf</w:t>
      </w:r>
    </w:p>
    <w:p w14:paraId="26940A4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allergisk.swf</w:t>
      </w:r>
    </w:p>
    <w:p w14:paraId="185B610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allergi.swf</w:t>
      </w:r>
    </w:p>
    <w:p w14:paraId="04A6E1A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allesamman.swf</w:t>
      </w:r>
    </w:p>
    <w:p w14:paraId="112A8FE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allest0344des.swf</w:t>
      </w:r>
    </w:p>
    <w:p w14:paraId="28DFE73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allhelgonahelgen.swf</w:t>
      </w:r>
    </w:p>
    <w:p w14:paraId="30B5EF5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alliansfri.swf</w:t>
      </w:r>
    </w:p>
    <w:p w14:paraId="4EABA59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allians.swf</w:t>
      </w:r>
    </w:p>
    <w:p w14:paraId="29FC423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allierad.swf</w:t>
      </w:r>
    </w:p>
    <w:p w14:paraId="4D83E4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allihop.swf</w:t>
      </w:r>
    </w:p>
    <w:p w14:paraId="57F45E3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allm0344n advokatbyr0345.swf</w:t>
      </w:r>
    </w:p>
    <w:p w14:paraId="54CED5BE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allm0344nbildad.swf</w:t>
      </w:r>
    </w:p>
    <w:p w14:paraId="1DEAC69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allm0344nbildning.swf</w:t>
      </w:r>
    </w:p>
    <w:p w14:paraId="52D196A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allm0344n f0366rs0344kring.swf</w:t>
      </w:r>
    </w:p>
    <w:p w14:paraId="4D8C570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allm0344nfarlig.swf</w:t>
      </w:r>
    </w:p>
    <w:p w14:paraId="1BF4B99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allm0344ngiltig.swf</w:t>
      </w:r>
    </w:p>
    <w:p w14:paraId="1681636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allm0344ngods.swf</w:t>
      </w:r>
    </w:p>
    <w:p w14:paraId="7CCE1B3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allm0344nhet.swf</w:t>
      </w:r>
    </w:p>
    <w:p w14:paraId="09F6CF7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allm0344nna arvsfonden.swf</w:t>
      </w:r>
    </w:p>
    <w:p w14:paraId="5C81006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allm0344nna f0366rs0344kringskassan.swf</w:t>
      </w:r>
    </w:p>
    <w:p w14:paraId="5BF8A3B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allm0344nna reklamationsn0344mnden.swf</w:t>
      </w:r>
    </w:p>
    <w:p w14:paraId="6CAE785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allm0344nning.swf</w:t>
      </w:r>
    </w:p>
    <w:p w14:paraId="7C4B133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allm0344nnyttig.swf</w:t>
      </w:r>
    </w:p>
    <w:p w14:paraId="672D29F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allm0344n r0344ttshj0344lp.swf</w:t>
      </w:r>
    </w:p>
    <w:p w14:paraId="4AB0458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allm0344n r0366stl0344ngd.swf</w:t>
      </w:r>
    </w:p>
    <w:p w14:paraId="6768CAA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allm0344n.swf</w:t>
      </w:r>
    </w:p>
    <w:p w14:paraId="3A33246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allm0344n till0344ggspension.swf</w:t>
      </w:r>
    </w:p>
    <w:p w14:paraId="5707BAE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allmoge.swf</w:t>
      </w:r>
    </w:p>
    <w:p w14:paraId="5E9976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allmosa.swf</w:t>
      </w:r>
    </w:p>
    <w:p w14:paraId="407326A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allra.swf</w:t>
      </w:r>
    </w:p>
    <w:p w14:paraId="1C9DB6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all right.swf</w:t>
      </w:r>
    </w:p>
    <w:p w14:paraId="696EEEF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allround.swf</w:t>
      </w:r>
    </w:p>
    <w:p w14:paraId="5FD268D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alls0345ng.swf</w:t>
      </w:r>
    </w:p>
    <w:p w14:paraId="260D34F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allsidig.swf</w:t>
      </w:r>
    </w:p>
    <w:p w14:paraId="63B66D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allsk0366ns.swf</w:t>
      </w:r>
    </w:p>
    <w:p w14:paraId="6891E70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allsm0344ktig.swf</w:t>
      </w:r>
    </w:p>
    <w:p w14:paraId="405933B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alls.swf</w:t>
      </w:r>
    </w:p>
    <w:p w14:paraId="3920C49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allsvenskan.swf</w:t>
      </w:r>
    </w:p>
    <w:p w14:paraId="3922FD5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allsvensk.swf</w:t>
      </w:r>
    </w:p>
    <w:p w14:paraId="0E5EEC8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all.swf</w:t>
      </w:r>
    </w:p>
    <w:p w14:paraId="6AA571D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allteftersom.swf</w:t>
      </w:r>
    </w:p>
    <w:p w14:paraId="680CA9F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alltf0366r.swf</w:t>
      </w:r>
    </w:p>
    <w:p w14:paraId="48E1E57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alltiallo.swf</w:t>
      </w:r>
    </w:p>
    <w:p w14:paraId="1D2CD38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alltid.swf</w:t>
      </w:r>
    </w:p>
    <w:p w14:paraId="5BBCD9C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alltifr0345n.swf</w:t>
      </w:r>
    </w:p>
    <w:p w14:paraId="76FCB14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alltihop.swf</w:t>
      </w:r>
    </w:p>
    <w:p w14:paraId="57295A1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allting.swf</w:t>
      </w:r>
    </w:p>
    <w:p w14:paraId="6871FCD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alltj0344mt.swf</w:t>
      </w:r>
    </w:p>
    <w:p w14:paraId="77FDD82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alltmer.swf</w:t>
      </w:r>
    </w:p>
    <w:p w14:paraId="605A9A1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alltnog.swf</w:t>
      </w:r>
    </w:p>
    <w:p w14:paraId="0ED69F0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allts0345.swf</w:t>
      </w:r>
    </w:p>
    <w:p w14:paraId="5A9EAEB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alltsamman.swf</w:t>
      </w:r>
    </w:p>
    <w:p w14:paraId="14A2B6D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alltsedan.swf</w:t>
      </w:r>
    </w:p>
    <w:p w14:paraId="414E488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allt.swf</w:t>
      </w:r>
    </w:p>
    <w:p w14:paraId="7342244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allvarlig.swf</w:t>
      </w:r>
    </w:p>
    <w:p w14:paraId="4B75EC6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allvar.swf</w:t>
      </w:r>
    </w:p>
    <w:p w14:paraId="05FB82B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almanacka.swf</w:t>
      </w:r>
    </w:p>
    <w:p w14:paraId="1CD16E2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alm.swf</w:t>
      </w:r>
    </w:p>
    <w:p w14:paraId="297BD4A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alperna.swf</w:t>
      </w:r>
    </w:p>
    <w:p w14:paraId="0E9A595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alpin.swf</w:t>
      </w:r>
    </w:p>
    <w:p w14:paraId="5261774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alster.swf</w:t>
      </w:r>
    </w:p>
    <w:p w14:paraId="0029CC7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alstrar.swf</w:t>
      </w:r>
    </w:p>
    <w:p w14:paraId="5E96AE4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al.swf</w:t>
      </w:r>
    </w:p>
    <w:p w14:paraId="55A7BB1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altan.swf</w:t>
      </w:r>
    </w:p>
    <w:p w14:paraId="1EC17AE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altare.swf</w:t>
      </w:r>
    </w:p>
    <w:p w14:paraId="7F9410E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alter ego.swf</w:t>
      </w:r>
    </w:p>
    <w:p w14:paraId="6E59883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alternativ.swf</w:t>
      </w:r>
    </w:p>
    <w:p w14:paraId="7BCAC00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alternativt.swf</w:t>
      </w:r>
    </w:p>
    <w:p w14:paraId="2C34B81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alternerar.swf</w:t>
      </w:r>
    </w:p>
    <w:p w14:paraId="7D87EA9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altruist.swf</w:t>
      </w:r>
    </w:p>
    <w:p w14:paraId="62400D6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alt.swf</w:t>
      </w:r>
    </w:p>
    <w:p w14:paraId="4E4E309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aluminium.swf</w:t>
      </w:r>
    </w:p>
    <w:p w14:paraId="28AB998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amalgam.swf</w:t>
      </w:r>
    </w:p>
    <w:p w14:paraId="5A2CB2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amason.swf</w:t>
      </w:r>
    </w:p>
    <w:p w14:paraId="7FCD3F8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amat0366r.swf</w:t>
      </w:r>
    </w:p>
    <w:p w14:paraId="000BCA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ambassad0366r.swf</w:t>
      </w:r>
    </w:p>
    <w:p w14:paraId="5F563FF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ambassad.swf</w:t>
      </w:r>
    </w:p>
    <w:p w14:paraId="0AE0906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ambiti0366s.swf</w:t>
      </w:r>
    </w:p>
    <w:p w14:paraId="6410338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ambition.swf</w:t>
      </w:r>
    </w:p>
    <w:p w14:paraId="5C94BA4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ambivalent.swf</w:t>
      </w:r>
    </w:p>
    <w:p w14:paraId="50BAE4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ambulans.swf</w:t>
      </w:r>
    </w:p>
    <w:p w14:paraId="2CD056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ambulerar.swf</w:t>
      </w:r>
    </w:p>
    <w:p w14:paraId="4F94847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amen.swf</w:t>
      </w:r>
    </w:p>
    <w:p w14:paraId="0FAB642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amerikanare.swf</w:t>
      </w:r>
    </w:p>
    <w:p w14:paraId="3D2E4DF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amerikansk.swf</w:t>
      </w:r>
    </w:p>
    <w:p w14:paraId="3470D03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amerikan.swf</w:t>
      </w:r>
    </w:p>
    <w:p w14:paraId="66F1D57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amfiteater.swf</w:t>
      </w:r>
    </w:p>
    <w:p w14:paraId="6697AC4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amiral.swf</w:t>
      </w:r>
    </w:p>
    <w:p w14:paraId="63B9A6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ammar.swf</w:t>
      </w:r>
    </w:p>
    <w:p w14:paraId="6437E30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ammunition.swf</w:t>
      </w:r>
    </w:p>
    <w:p w14:paraId="4F0DD2B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amnesti.swf</w:t>
      </w:r>
    </w:p>
    <w:p w14:paraId="6059BFB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Amnesty International.swf</w:t>
      </w:r>
    </w:p>
    <w:p w14:paraId="6E1DF99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amning.swf</w:t>
      </w:r>
    </w:p>
    <w:p w14:paraId="0EFD3C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amok.swf</w:t>
      </w:r>
    </w:p>
    <w:p w14:paraId="23F56D8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amoralisk.swf</w:t>
      </w:r>
    </w:p>
    <w:p w14:paraId="1978A83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amorterar.swf</w:t>
      </w:r>
    </w:p>
    <w:p w14:paraId="44DA38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amortering.swf</w:t>
      </w:r>
    </w:p>
    <w:p w14:paraId="02BDE20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ampel.swf</w:t>
      </w:r>
    </w:p>
    <w:p w14:paraId="4994E67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ampere.swf</w:t>
      </w:r>
    </w:p>
    <w:p w14:paraId="7059EE0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ampull.swf</w:t>
      </w:r>
    </w:p>
    <w:p w14:paraId="450D2CA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amputerar.swf</w:t>
      </w:r>
    </w:p>
    <w:p w14:paraId="2576DF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AMS.swf</w:t>
      </w:r>
    </w:p>
    <w:p w14:paraId="5C6EF37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AMU-center.swf</w:t>
      </w:r>
    </w:p>
    <w:p w14:paraId="277F08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amulett.swf</w:t>
      </w:r>
    </w:p>
    <w:p w14:paraId="4F7042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AMU.swf</w:t>
      </w:r>
    </w:p>
    <w:p w14:paraId="20B9F85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anabol.swf</w:t>
      </w:r>
    </w:p>
    <w:p w14:paraId="19788B6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anakronism.swf</w:t>
      </w:r>
    </w:p>
    <w:p w14:paraId="4089B76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anal0366ppning.swf</w:t>
      </w:r>
    </w:p>
    <w:p w14:paraId="7E4EC0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analfabet.swf</w:t>
      </w:r>
    </w:p>
    <w:p w14:paraId="2E48D5B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analogi.swf</w:t>
      </w:r>
    </w:p>
    <w:p w14:paraId="3B3ABC32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analog.swf</w:t>
      </w:r>
    </w:p>
    <w:p w14:paraId="57529C4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analyserar.swf</w:t>
      </w:r>
    </w:p>
    <w:p w14:paraId="1742795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analys.swf</w:t>
      </w:r>
    </w:p>
    <w:p w14:paraId="6C3673E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anammar.swf</w:t>
      </w:r>
    </w:p>
    <w:p w14:paraId="0009F2B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anamma.swf</w:t>
      </w:r>
    </w:p>
    <w:p w14:paraId="18B1F39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anamnes.swf</w:t>
      </w:r>
    </w:p>
    <w:p w14:paraId="7DDA7A7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ananas.swf</w:t>
      </w:r>
    </w:p>
    <w:p w14:paraId="419803F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anarkist.swf</w:t>
      </w:r>
    </w:p>
    <w:p w14:paraId="7FDD8E0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anarki.swf</w:t>
      </w:r>
    </w:p>
    <w:p w14:paraId="719E4DD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anar.swf</w:t>
      </w:r>
    </w:p>
    <w:p w14:paraId="611D7D9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anatomi.swf</w:t>
      </w:r>
    </w:p>
    <w:p w14:paraId="4367B1C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anbefaller.swf</w:t>
      </w:r>
    </w:p>
    <w:p w14:paraId="7C1C8B7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anbelangar.swf</w:t>
      </w:r>
    </w:p>
    <w:p w14:paraId="6E1F427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anblick.swf</w:t>
      </w:r>
    </w:p>
    <w:p w14:paraId="4045171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anbringar.swf</w:t>
      </w:r>
    </w:p>
    <w:p w14:paraId="3594653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anbud.swf</w:t>
      </w:r>
    </w:p>
    <w:p w14:paraId="18FBB2DE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andakt.swf</w:t>
      </w:r>
    </w:p>
    <w:p w14:paraId="0B09B7DB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andan.swf</w:t>
      </w:r>
    </w:p>
    <w:p w14:paraId="0EDF11C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andas.swf</w:t>
      </w:r>
    </w:p>
    <w:p w14:paraId="1EBA6C4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anda.swf</w:t>
      </w:r>
    </w:p>
    <w:p w14:paraId="70D94106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andedr0344kt.swf</w:t>
      </w:r>
    </w:p>
    <w:p w14:paraId="59A083D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andelsl0344genhet.swf</w:t>
      </w:r>
    </w:p>
    <w:p w14:paraId="7DEE579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andel.swf</w:t>
      </w:r>
    </w:p>
    <w:p w14:paraId="3BA26A0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andemening.swf</w:t>
      </w:r>
    </w:p>
    <w:p w14:paraId="60CAA79F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ande.swf</w:t>
      </w:r>
    </w:p>
    <w:p w14:paraId="598D5C1F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andetag.swf</w:t>
      </w:r>
    </w:p>
    <w:p w14:paraId="1F13F78B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andf0345dd.swf</w:t>
      </w:r>
    </w:p>
    <w:p w14:paraId="5C0C40A6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andh0344mtning.swf</w:t>
      </w:r>
    </w:p>
    <w:p w14:paraId="5D190023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andl0366s.swf</w:t>
      </w:r>
    </w:p>
    <w:p w14:paraId="232724C5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andlig.swf</w:t>
      </w:r>
    </w:p>
    <w:p w14:paraId="2FBA5C2E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andn0366d.swf</w:t>
      </w:r>
    </w:p>
    <w:p w14:paraId="1B6F168C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andningsorgan.swf</w:t>
      </w:r>
    </w:p>
    <w:p w14:paraId="0FC0B76E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andning.swf</w:t>
      </w:r>
    </w:p>
    <w:p w14:paraId="6F499DC5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andrahandsaff0344r.swf</w:t>
      </w:r>
    </w:p>
    <w:p w14:paraId="76369236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andrahandsl0344genhet.swf</w:t>
      </w:r>
    </w:p>
    <w:p w14:paraId="2694275E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andrahandsv0344rde.swf</w:t>
      </w:r>
    </w:p>
    <w:p w14:paraId="1CB6FD78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andrar.swf</w:t>
      </w:r>
    </w:p>
    <w:p w14:paraId="3326A08A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andra.swf</w:t>
      </w:r>
    </w:p>
    <w:p w14:paraId="6BE98D98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androgyn.swf</w:t>
      </w:r>
    </w:p>
    <w:p w14:paraId="79E9FAA6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andrum.swf</w:t>
      </w:r>
    </w:p>
    <w:p w14:paraId="2041AADE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and.swf</w:t>
      </w:r>
    </w:p>
    <w:p w14:paraId="1244C42B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anekdot.swf</w:t>
      </w:r>
    </w:p>
    <w:p w14:paraId="73265DF7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anemi.swf</w:t>
      </w:r>
    </w:p>
    <w:p w14:paraId="21EFBD5A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anestesi.swf</w:t>
      </w:r>
    </w:p>
    <w:p w14:paraId="053FD97A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anf0344ktar.swf</w:t>
      </w:r>
    </w:p>
    <w:p w14:paraId="7D86BE23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anf0366ll.swf</w:t>
      </w:r>
    </w:p>
    <w:p w14:paraId="353933FC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anf0366rande.swf</w:t>
      </w:r>
    </w:p>
    <w:p w14:paraId="6E8C1A58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anf0366ring.swf</w:t>
      </w:r>
    </w:p>
    <w:p w14:paraId="0FDB8CF8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anf0366r.swf</w:t>
      </w:r>
    </w:p>
    <w:p w14:paraId="74BBC841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anf0366rtror.swf</w:t>
      </w:r>
    </w:p>
    <w:p w14:paraId="62FE4E5C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anf0366rvant.swf</w:t>
      </w:r>
    </w:p>
    <w:p w14:paraId="51111D13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anfader.swf</w:t>
      </w:r>
    </w:p>
    <w:p w14:paraId="18955332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anfaller.swf</w:t>
      </w:r>
    </w:p>
    <w:p w14:paraId="33A57138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anfall.swf</w:t>
      </w:r>
    </w:p>
    <w:p w14:paraId="6CF532D4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anfang.swf</w:t>
      </w:r>
    </w:p>
    <w:p w14:paraId="15ABE5C8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anfordran.swf</w:t>
      </w:r>
    </w:p>
    <w:p w14:paraId="7E9AD962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anfr0344tt.swf</w:t>
      </w:r>
    </w:p>
    <w:p w14:paraId="1592797E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ang0345ende.swf</w:t>
      </w:r>
    </w:p>
    <w:p w14:paraId="2F4B980A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ang0345r.swf</w:t>
      </w:r>
    </w:p>
    <w:p w14:paraId="02147321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ang0366r.swf</w:t>
      </w:r>
    </w:p>
    <w:p w14:paraId="65917501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angav.swf</w:t>
      </w:r>
    </w:p>
    <w:p w14:paraId="1842942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angel0344genhet.swf</w:t>
      </w:r>
    </w:p>
    <w:p w14:paraId="4D3ACFD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angel0344gen.swf</w:t>
      </w:r>
    </w:p>
    <w:p w14:paraId="6444815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angen0344m.swf</w:t>
      </w:r>
    </w:p>
    <w:p w14:paraId="3322A15A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anger.swf</w:t>
      </w:r>
    </w:p>
    <w:p w14:paraId="5294BCC1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angett.swf</w:t>
      </w:r>
    </w:p>
    <w:p w14:paraId="2F1A27C2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angick.swf</w:t>
      </w:r>
    </w:p>
    <w:p w14:paraId="197409AE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angiven.swf</w:t>
      </w:r>
    </w:p>
    <w:p w14:paraId="13A427A3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angr0344nsande.swf</w:t>
      </w:r>
    </w:p>
    <w:p w14:paraId="1B916060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angrepp.swf</w:t>
      </w:r>
    </w:p>
    <w:p w14:paraId="332AF348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angrep.swf</w:t>
      </w:r>
    </w:p>
    <w:p w14:paraId="11C3D1AC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angriper.swf</w:t>
      </w:r>
    </w:p>
    <w:p w14:paraId="204F7606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ang.swf</w:t>
      </w:r>
    </w:p>
    <w:p w14:paraId="236F830C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anh0344ngare.swf</w:t>
      </w:r>
    </w:p>
    <w:p w14:paraId="0803260D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anh0345llande.swf</w:t>
      </w:r>
    </w:p>
    <w:p w14:paraId="7BD76728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anh0345llan.swf</w:t>
      </w:r>
    </w:p>
    <w:p w14:paraId="119D70B4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anh0345ller.swf</w:t>
      </w:r>
    </w:p>
    <w:p w14:paraId="5FF976F1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anh0366ll.swf</w:t>
      </w:r>
    </w:p>
    <w:p w14:paraId="0054D552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anh0366rig.swf</w:t>
      </w:r>
    </w:p>
    <w:p w14:paraId="51884F21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anhalt.swf</w:t>
      </w:r>
    </w:p>
    <w:p w14:paraId="7550827F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anhopning.swf</w:t>
      </w:r>
    </w:p>
    <w:p w14:paraId="2CAB44BD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animalisk.swf</w:t>
      </w:r>
    </w:p>
    <w:p w14:paraId="4178D137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animerad.swf</w:t>
      </w:r>
    </w:p>
    <w:p w14:paraId="52FEFA8E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aningsl0366s.swf</w:t>
      </w:r>
    </w:p>
    <w:p w14:paraId="1ADEEFAE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aning.swf</w:t>
      </w:r>
    </w:p>
    <w:p w14:paraId="759DB4BC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anis.swf</w:t>
      </w:r>
    </w:p>
    <w:p w14:paraId="3E2B77E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ankare.swf</w:t>
      </w:r>
    </w:p>
    <w:p w14:paraId="24A47AA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ankar.swf</w:t>
      </w:r>
    </w:p>
    <w:p w14:paraId="5502B51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anka.swf</w:t>
      </w:r>
    </w:p>
    <w:p w14:paraId="63EAB57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ankdamm.swf</w:t>
      </w:r>
    </w:p>
    <w:p w14:paraId="3E41265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ankel.swf</w:t>
      </w:r>
    </w:p>
    <w:p w14:paraId="6469D98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anklagar.swf</w:t>
      </w:r>
    </w:p>
    <w:p w14:paraId="4BCC34F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anklagelse.swf</w:t>
      </w:r>
    </w:p>
    <w:p w14:paraId="7419B94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anklang.swf</w:t>
      </w:r>
    </w:p>
    <w:p w14:paraId="19E5E42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anknyter.swf</w:t>
      </w:r>
    </w:p>
    <w:p w14:paraId="236ECD0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anknytningsfall.swf</w:t>
      </w:r>
    </w:p>
    <w:p w14:paraId="6CBCD1C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anknytning.swf</w:t>
      </w:r>
    </w:p>
    <w:p w14:paraId="22C95EC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ankommer.swf</w:t>
      </w:r>
    </w:p>
    <w:p w14:paraId="224669F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ankomst.swf</w:t>
      </w:r>
    </w:p>
    <w:p w14:paraId="025AEE0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ankrar.swf</w:t>
      </w:r>
    </w:p>
    <w:p w14:paraId="7569AA0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anl0344gger.swf</w:t>
      </w:r>
    </w:p>
    <w:p w14:paraId="71ADA11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anl0344ggning.swf</w:t>
      </w:r>
    </w:p>
    <w:p w14:paraId="2D0912F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anl0344nder.swf</w:t>
      </w:r>
    </w:p>
    <w:p w14:paraId="50298F6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anl0366per.swf</w:t>
      </w:r>
    </w:p>
    <w:p w14:paraId="657058E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anlag.swf</w:t>
      </w:r>
    </w:p>
    <w:p w14:paraId="220FB65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anledning.swf</w:t>
      </w:r>
    </w:p>
    <w:p w14:paraId="4FD2FD5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anlete.swf</w:t>
      </w:r>
    </w:p>
    <w:p w14:paraId="6C4D2B3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anlitar.swf</w:t>
      </w:r>
    </w:p>
    <w:p w14:paraId="677F196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anm0344lan.swf</w:t>
      </w:r>
    </w:p>
    <w:p w14:paraId="11FE17A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anm0344ler.swf</w:t>
      </w:r>
    </w:p>
    <w:p w14:paraId="5BDF157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anm0344lning.swf</w:t>
      </w:r>
    </w:p>
    <w:p w14:paraId="1847A3B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anm0344rker.swf</w:t>
      </w:r>
    </w:p>
    <w:p w14:paraId="0F5F83E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anm0344rkningsv0344rd.swf</w:t>
      </w:r>
    </w:p>
    <w:p w14:paraId="5E5352F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anm0344rkning.swf</w:t>
      </w:r>
    </w:p>
    <w:p w14:paraId="3DA37E3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anmanar.swf</w:t>
      </w:r>
    </w:p>
    <w:p w14:paraId="442ECB3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anmodan.swf</w:t>
      </w:r>
    </w:p>
    <w:p w14:paraId="5235F94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anmodar.swf</w:t>
      </w:r>
    </w:p>
    <w:p w14:paraId="7BA8266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annalkande.swf</w:t>
      </w:r>
    </w:p>
    <w:p w14:paraId="7CD5231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annandag.swf</w:t>
      </w:r>
    </w:p>
    <w:p w14:paraId="17AF162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annanstans.swf</w:t>
      </w:r>
    </w:p>
    <w:p w14:paraId="32F0801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annan.swf</w:t>
      </w:r>
    </w:p>
    <w:p w14:paraId="4F6F1AF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annars.swf</w:t>
      </w:r>
    </w:p>
    <w:p w14:paraId="746983E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annekterar.swf</w:t>
      </w:r>
    </w:p>
    <w:p w14:paraId="0EF6853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annex.swf</w:t>
      </w:r>
    </w:p>
    <w:p w14:paraId="22618DB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annonserar.swf</w:t>
      </w:r>
    </w:p>
    <w:p w14:paraId="1385525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annons.swf</w:t>
      </w:r>
    </w:p>
    <w:p w14:paraId="7CB465F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annorlunda.swf</w:t>
      </w:r>
    </w:p>
    <w:p w14:paraId="2FB87B7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annorst0344des.swf</w:t>
      </w:r>
    </w:p>
    <w:p w14:paraId="536549B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annullerar.swf</w:t>
      </w:r>
    </w:p>
    <w:p w14:paraId="6FC8CD6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anonym.swf</w:t>
      </w:r>
    </w:p>
    <w:p w14:paraId="057C30C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anorak.swf</w:t>
      </w:r>
    </w:p>
    <w:p w14:paraId="0866EAE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anordnar.swf</w:t>
      </w:r>
    </w:p>
    <w:p w14:paraId="6F4D64E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anordning.swf</w:t>
      </w:r>
    </w:p>
    <w:p w14:paraId="0724970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anorexi.swf</w:t>
      </w:r>
    </w:p>
    <w:p w14:paraId="21C1FE4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anor.swf</w:t>
      </w:r>
    </w:p>
    <w:p w14:paraId="2A446F0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anpassar.swf</w:t>
      </w:r>
    </w:p>
    <w:p w14:paraId="1E64A18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anpasslig.swf</w:t>
      </w:r>
    </w:p>
    <w:p w14:paraId="1595C28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anpassningsbidrag.swf</w:t>
      </w:r>
    </w:p>
    <w:p w14:paraId="2D53E8D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anpassningsgrupp.swf</w:t>
      </w:r>
    </w:p>
    <w:p w14:paraId="0718645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anpassning.swf</w:t>
      </w:r>
    </w:p>
    <w:p w14:paraId="4DCEF89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anr0344ttar.swf</w:t>
      </w:r>
    </w:p>
    <w:p w14:paraId="182454B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anr0344ttning.swf</w:t>
      </w:r>
    </w:p>
    <w:p w14:paraId="44D1998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anrikar.swf</w:t>
      </w:r>
    </w:p>
    <w:p w14:paraId="37FB0B8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anrik.swf</w:t>
      </w:r>
    </w:p>
    <w:p w14:paraId="34F7460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anropar.swf</w:t>
      </w:r>
    </w:p>
    <w:p w14:paraId="0D46C65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ans0344tter.swf</w:t>
      </w:r>
    </w:p>
    <w:p w14:paraId="6F34209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ans0345g.swf</w:t>
      </w:r>
    </w:p>
    <w:p w14:paraId="3DD24B8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ans0366kan.swf</w:t>
      </w:r>
    </w:p>
    <w:p w14:paraId="47A7F5E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ans0366ker.swf</w:t>
      </w:r>
    </w:p>
    <w:p w14:paraId="119238F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ans0366kning.swf</w:t>
      </w:r>
    </w:p>
    <w:p w14:paraId="319F906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ansamling.swf</w:t>
      </w:r>
    </w:p>
    <w:p w14:paraId="517490B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ansar.swf</w:t>
      </w:r>
    </w:p>
    <w:p w14:paraId="7FE1BF7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ansats.swf</w:t>
      </w:r>
    </w:p>
    <w:p w14:paraId="127BD88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ansedd.swf</w:t>
      </w:r>
    </w:p>
    <w:p w14:paraId="342F97A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anseende.swf</w:t>
      </w:r>
    </w:p>
    <w:p w14:paraId="20D8BF6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ansenlig.swf</w:t>
      </w:r>
    </w:p>
    <w:p w14:paraId="36328F1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anser.swf</w:t>
      </w:r>
    </w:p>
    <w:p w14:paraId="4CA7DDD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ansikte.swf</w:t>
      </w:r>
    </w:p>
    <w:p w14:paraId="5EF73AD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ansiktslyftning.swf</w:t>
      </w:r>
    </w:p>
    <w:p w14:paraId="4D98C52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ansjovis.swf</w:t>
      </w:r>
    </w:p>
    <w:p w14:paraId="78D0902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anskaffar.swf</w:t>
      </w:r>
    </w:p>
    <w:p w14:paraId="7438303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anskr0344mlig.swf</w:t>
      </w:r>
    </w:p>
    <w:p w14:paraId="2A9DAED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ansl0345r.swf</w:t>
      </w:r>
    </w:p>
    <w:p w14:paraId="7E48CB8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anslag.swf</w:t>
      </w:r>
    </w:p>
    <w:p w14:paraId="49B6374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ansluter.swf</w:t>
      </w:r>
    </w:p>
    <w:p w14:paraId="6E73116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anslutning.swf</w:t>
      </w:r>
    </w:p>
    <w:p w14:paraId="4F6EA2B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anspelar.swf</w:t>
      </w:r>
    </w:p>
    <w:p w14:paraId="6265E0B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anspr0345ksl0366s.swf</w:t>
      </w:r>
    </w:p>
    <w:p w14:paraId="796B6F5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anspr0345k.swf</w:t>
      </w:r>
    </w:p>
    <w:p w14:paraId="299BAE7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anst0344lld.swf</w:t>
      </w:r>
    </w:p>
    <w:p w14:paraId="548175F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anst0344ller.swf</w:t>
      </w:r>
    </w:p>
    <w:p w14:paraId="0597FB1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anst0344llningsskydd.swf</w:t>
      </w:r>
    </w:p>
    <w:p w14:paraId="3288AA8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anst0344llningsst0366d.swf</w:t>
      </w:r>
    </w:p>
    <w:p w14:paraId="4003AD1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anst0344llning.swf</w:t>
      </w:r>
    </w:p>
    <w:p w14:paraId="68149C0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anst0344ndig.swf</w:t>
      </w:r>
    </w:p>
    <w:p w14:paraId="79B2B3B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anst0345nd.swf</w:t>
      </w:r>
    </w:p>
    <w:p w14:paraId="57A5B1B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anst0345r.swf</w:t>
      </w:r>
    </w:p>
    <w:p w14:paraId="0A9FE73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anst0345.swf</w:t>
      </w:r>
    </w:p>
    <w:p w14:paraId="3376F19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anst0366tlig.swf</w:t>
      </w:r>
    </w:p>
    <w:p w14:paraId="752007C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anst0366t.swf</w:t>
      </w:r>
    </w:p>
    <w:p w14:paraId="68D80F4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anstalt.swf</w:t>
      </w:r>
    </w:p>
    <w:p w14:paraId="43CFCFE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anstiftar.swf</w:t>
      </w:r>
    </w:p>
    <w:p w14:paraId="1668472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anstormning.swf</w:t>
      </w:r>
    </w:p>
    <w:p w14:paraId="397DB83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anstr0344nger.swf</w:t>
      </w:r>
    </w:p>
    <w:p w14:paraId="27121B0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anstr0344ngning.swf</w:t>
      </w:r>
    </w:p>
    <w:p w14:paraId="7CA2F88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ansvarar.swf</w:t>
      </w:r>
    </w:p>
    <w:p w14:paraId="1326882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ansvarig.swf</w:t>
      </w:r>
    </w:p>
    <w:p w14:paraId="4842F45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ansvarsfrihet.swf</w:t>
      </w:r>
    </w:p>
    <w:p w14:paraId="4BA4D78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ansvarsl0366s.swf</w:t>
      </w:r>
    </w:p>
    <w:p w14:paraId="0DEDC7D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ansvar.swf</w:t>
      </w:r>
    </w:p>
    <w:p w14:paraId="76183C7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an.swf</w:t>
      </w:r>
    </w:p>
    <w:p w14:paraId="1AD5D99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ant0344nder.swf</w:t>
      </w:r>
    </w:p>
    <w:p w14:paraId="1909164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ant0345gande.swf</w:t>
      </w:r>
    </w:p>
    <w:p w14:paraId="0CA9546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antagandepo0344ng.swf</w:t>
      </w:r>
    </w:p>
    <w:p w14:paraId="5717B16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antagande.swf</w:t>
      </w:r>
    </w:p>
    <w:p w14:paraId="42FCDEC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antagit.swf</w:t>
      </w:r>
    </w:p>
    <w:p w14:paraId="79FA905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antagligen.swf</w:t>
      </w:r>
    </w:p>
    <w:p w14:paraId="1C81427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antagonist.swf</w:t>
      </w:r>
    </w:p>
    <w:p w14:paraId="25DF7A5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antal.swf</w:t>
      </w:r>
    </w:p>
    <w:p w14:paraId="096439E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antar.swf</w:t>
      </w:r>
    </w:p>
    <w:p w14:paraId="650E7A3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antastar.swf</w:t>
      </w:r>
    </w:p>
    <w:p w14:paraId="77741A6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antecknar.swf</w:t>
      </w:r>
    </w:p>
    <w:p w14:paraId="3C269E2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anteckning.swf</w:t>
      </w:r>
    </w:p>
    <w:p w14:paraId="308D9D2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antenn.swf</w:t>
      </w:r>
    </w:p>
    <w:p w14:paraId="43D1AA7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antibiotika.swf</w:t>
      </w:r>
    </w:p>
    <w:p w14:paraId="5D8683C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antihj0344lte.swf</w:t>
      </w:r>
    </w:p>
    <w:p w14:paraId="0C79771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antiken.swf</w:t>
      </w:r>
    </w:p>
    <w:p w14:paraId="2ADB012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antiklimax.swf</w:t>
      </w:r>
    </w:p>
    <w:p w14:paraId="2EC9084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antikropp.swf</w:t>
      </w:r>
    </w:p>
    <w:p w14:paraId="7150032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antik.swf</w:t>
      </w:r>
    </w:p>
    <w:p w14:paraId="2594F9A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antikvariat.swf</w:t>
      </w:r>
    </w:p>
    <w:p w14:paraId="5F3B693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antikverad.swf</w:t>
      </w:r>
    </w:p>
    <w:p w14:paraId="054151F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antikvitet.swf</w:t>
      </w:r>
    </w:p>
    <w:p w14:paraId="35F2D79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antingen.swf</w:t>
      </w:r>
    </w:p>
    <w:p w14:paraId="4045615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antisemit.swf</w:t>
      </w:r>
    </w:p>
    <w:p w14:paraId="40B359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antiseptisk.swf</w:t>
      </w:r>
    </w:p>
    <w:p w14:paraId="3B865E0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anti-.swf</w:t>
      </w:r>
    </w:p>
    <w:p w14:paraId="2CD33A5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antog.swf</w:t>
      </w:r>
    </w:p>
    <w:p w14:paraId="3E72141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antologi.swf</w:t>
      </w:r>
    </w:p>
    <w:p w14:paraId="3979933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antr0344ffar.swf</w:t>
      </w:r>
    </w:p>
    <w:p w14:paraId="08109AA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antropologi.swf</w:t>
      </w:r>
    </w:p>
    <w:p w14:paraId="000A39C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antydan.swf</w:t>
      </w:r>
    </w:p>
    <w:p w14:paraId="2356A4B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antyder.swf</w:t>
      </w:r>
    </w:p>
    <w:p w14:paraId="4DF8CC4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antydning.swf</w:t>
      </w:r>
    </w:p>
    <w:p w14:paraId="5CC1AD3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anv0344ndarnamn.swf</w:t>
      </w:r>
    </w:p>
    <w:p w14:paraId="0D1DEBC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anv0344ndbar.swf</w:t>
      </w:r>
    </w:p>
    <w:p w14:paraId="4FEABC8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anv0344nder.swf</w:t>
      </w:r>
    </w:p>
    <w:p w14:paraId="7B4F90A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anv0344ndning.swf</w:t>
      </w:r>
    </w:p>
    <w:p w14:paraId="366E7D4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anvisar.swf</w:t>
      </w:r>
    </w:p>
    <w:p w14:paraId="47C85E9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anvisning.swf</w:t>
      </w:r>
    </w:p>
    <w:p w14:paraId="6CE0916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aorta.swf</w:t>
      </w:r>
    </w:p>
    <w:p w14:paraId="7E36129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apanage.swf</w:t>
      </w:r>
    </w:p>
    <w:p w14:paraId="7B755C9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apar efter.swf</w:t>
      </w:r>
    </w:p>
    <w:p w14:paraId="606EE0C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apartheid.swf</w:t>
      </w:r>
    </w:p>
    <w:p w14:paraId="18B31CB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apart.swf</w:t>
      </w:r>
    </w:p>
    <w:p w14:paraId="2A61AF8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apa.swf</w:t>
      </w:r>
    </w:p>
    <w:p w14:paraId="0097FBC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apatisk.swf</w:t>
      </w:r>
    </w:p>
    <w:p w14:paraId="61A3C9E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apati.swf</w:t>
      </w:r>
    </w:p>
    <w:p w14:paraId="63867CD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apelsin.swf</w:t>
      </w:r>
    </w:p>
    <w:p w14:paraId="397101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aperitif.swf</w:t>
      </w:r>
    </w:p>
    <w:p w14:paraId="3F5655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AP-fonden.swf</w:t>
      </w:r>
    </w:p>
    <w:p w14:paraId="6E2259B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apokalyptisk.swf</w:t>
      </w:r>
    </w:p>
    <w:p w14:paraId="36D8A95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apostel.swf</w:t>
      </w:r>
    </w:p>
    <w:p w14:paraId="30E4F24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apostrof.swf</w:t>
      </w:r>
    </w:p>
    <w:p w14:paraId="5A2F63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apotek.swf</w:t>
      </w:r>
    </w:p>
    <w:p w14:paraId="6714EA1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apparat.swf</w:t>
      </w:r>
    </w:p>
    <w:p w14:paraId="28666CA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apparatur.swf</w:t>
      </w:r>
    </w:p>
    <w:p w14:paraId="7C62D76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appellerar.swf</w:t>
      </w:r>
    </w:p>
    <w:p w14:paraId="76EF302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appell.swf</w:t>
      </w:r>
    </w:p>
    <w:p w14:paraId="511689C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appendicit.swf</w:t>
      </w:r>
    </w:p>
    <w:p w14:paraId="68AF7F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appendix.swf</w:t>
      </w:r>
    </w:p>
    <w:p w14:paraId="2FB218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appl0345derar.swf</w:t>
      </w:r>
    </w:p>
    <w:p w14:paraId="5E6243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appl0345d.swf</w:t>
      </w:r>
    </w:p>
    <w:p w14:paraId="7AC4B2B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applicerar.swf</w:t>
      </w:r>
    </w:p>
    <w:p w14:paraId="6709AE5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applikation.swf</w:t>
      </w:r>
    </w:p>
    <w:p w14:paraId="7972039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apporterar.swf</w:t>
      </w:r>
    </w:p>
    <w:p w14:paraId="25FFA1D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apport.swf</w:t>
      </w:r>
    </w:p>
    <w:p w14:paraId="5AF0E9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approach.swf</w:t>
      </w:r>
    </w:p>
    <w:p w14:paraId="67334F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aprikos.swf</w:t>
      </w:r>
    </w:p>
    <w:p w14:paraId="36824B0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april.swf</w:t>
      </w:r>
    </w:p>
    <w:p w14:paraId="3F84EAD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aprilv0344der.swf</w:t>
      </w:r>
    </w:p>
    <w:p w14:paraId="6932F74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aprop0345.swf</w:t>
      </w:r>
    </w:p>
    <w:p w14:paraId="6345343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apterar.swf</w:t>
      </w:r>
    </w:p>
    <w:p w14:paraId="70F0D8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aptit.swf</w:t>
      </w:r>
    </w:p>
    <w:p w14:paraId="62A136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Arabf0366rbundet.swf</w:t>
      </w:r>
    </w:p>
    <w:p w14:paraId="5DB56A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arabiska.swf</w:t>
      </w:r>
    </w:p>
    <w:p w14:paraId="13CF1630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arab.swf</w:t>
      </w:r>
    </w:p>
    <w:p w14:paraId="0A92EF8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arbetar 0366ver.swf</w:t>
      </w:r>
    </w:p>
    <w:p w14:paraId="41FAE6F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arbetare.swf</w:t>
      </w:r>
    </w:p>
    <w:p w14:paraId="517AF63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arbetar in.swf</w:t>
      </w:r>
    </w:p>
    <w:p w14:paraId="75451C3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arbetarkommun.swf</w:t>
      </w:r>
    </w:p>
    <w:p w14:paraId="77590BB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arbetarr0366relse.swf</w:t>
      </w:r>
    </w:p>
    <w:p w14:paraId="2E23C7F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Arbetarskyddsn0344mnden.swf</w:t>
      </w:r>
    </w:p>
    <w:p w14:paraId="2DBC4AF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arbetarskydd.swf</w:t>
      </w:r>
    </w:p>
    <w:p w14:paraId="2B95C57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arbetar.swf</w:t>
      </w:r>
    </w:p>
    <w:p w14:paraId="2BC471B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arbete.swf</w:t>
      </w:r>
    </w:p>
    <w:p w14:paraId="2A4B686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arbetsam.swf</w:t>
      </w:r>
    </w:p>
    <w:p w14:paraId="29EFFE1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arbetsbitr0344de.swf</w:t>
      </w:r>
    </w:p>
    <w:p w14:paraId="76F4BD8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arbetsdomstolen.swf</w:t>
      </w:r>
    </w:p>
    <w:p w14:paraId="2617F52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arbetsf0366rmedling.swf</w:t>
      </w:r>
    </w:p>
    <w:p w14:paraId="0025B96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arbetsf0366r.swf</w:t>
      </w:r>
    </w:p>
    <w:p w14:paraId="4246A08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arbetsgivaravgift.swf</w:t>
      </w:r>
    </w:p>
    <w:p w14:paraId="2A88208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arbetsgivare.swf</w:t>
      </w:r>
    </w:p>
    <w:p w14:paraId="43557F1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arbetsgivarverket.swf</w:t>
      </w:r>
    </w:p>
    <w:p w14:paraId="41FA56B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arbetsgrupp.swf</w:t>
      </w:r>
    </w:p>
    <w:p w14:paraId="3BDDD33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arbetskraft.swf</w:t>
      </w:r>
    </w:p>
    <w:p w14:paraId="47FCE74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arbetsl0366shetsf0366rs0344kring.swf</w:t>
      </w:r>
    </w:p>
    <w:p w14:paraId="4C418A2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arbetsl0366shetskassa.swf</w:t>
      </w:r>
    </w:p>
    <w:p w14:paraId="095CC6B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arbetsl0366shet.swf</w:t>
      </w:r>
    </w:p>
    <w:p w14:paraId="4740333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arbetsl0366s.swf</w:t>
      </w:r>
    </w:p>
    <w:p w14:paraId="04F8E16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arbetslivserfarenhet.swf</w:t>
      </w:r>
    </w:p>
    <w:p w14:paraId="14502EBC" w14:textId="77777777" w:rsidR="00EE1024" w:rsidRPr="00FE292A" w:rsidRDefault="00EE1024" w:rsidP="00EE1024">
      <w:pPr>
        <w:pStyle w:val="PlainText"/>
        <w:rPr>
          <w:del w:id="0" w:author="Author" w:date="2012-02-26T11:18:00Z"/>
          <w:rFonts w:ascii="宋体" w:eastAsia="宋体" w:hAnsi="宋体" w:cs="宋体"/>
          <w:lang w:val="sv-SE"/>
        </w:rPr>
      </w:pPr>
      <w:del w:id="1" w:author="Author" w:date="2012-02-26T11:18:00Z">
        <w:r w:rsidRPr="00FE292A">
          <w:rPr>
            <w:rFonts w:ascii="宋体" w:eastAsia="宋体" w:hAnsi="宋体" w:cs="宋体" w:hint="eastAsia"/>
            <w:lang w:val="sv-SE"/>
          </w:rPr>
          <w:delText>arbetsmarknadsinstitut.swf</w:delText>
        </w:r>
      </w:del>
    </w:p>
    <w:p w14:paraId="5AEBF6E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arbetsmarknadsst0366d.swf</w:t>
      </w:r>
    </w:p>
    <w:p w14:paraId="296B9E2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arbetsmarknadsstyrelsen.swf</w:t>
      </w:r>
    </w:p>
    <w:p w14:paraId="209F651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arbetsmarknadsutbildning.swf</w:t>
      </w:r>
    </w:p>
    <w:p w14:paraId="1DF6B15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arbetsmarknad.swf</w:t>
      </w:r>
    </w:p>
    <w:p w14:paraId="1BFD81F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arbetsmilj0366lagen.swf</w:t>
      </w:r>
    </w:p>
    <w:p w14:paraId="676EA44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arbetsmilj0366verket.swf</w:t>
      </w:r>
    </w:p>
    <w:p w14:paraId="1AA1650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arbetsnamn.swf</w:t>
      </w:r>
    </w:p>
    <w:p w14:paraId="3CAD959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arbetsnedl0344ggelse.swf</w:t>
      </w:r>
    </w:p>
    <w:p w14:paraId="6A505F6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arbetsplats.swf</w:t>
      </w:r>
    </w:p>
    <w:p w14:paraId="2867D57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arbetspr0366vning.swf</w:t>
      </w:r>
    </w:p>
    <w:p w14:paraId="32743BA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arbetsskada.swf</w:t>
      </w:r>
    </w:p>
    <w:p w14:paraId="302122D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arbetsskadef0366rs0344kring.swf</w:t>
      </w:r>
    </w:p>
    <w:p w14:paraId="0242CCF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arbetsskygg.swf</w:t>
      </w:r>
    </w:p>
    <w:p w14:paraId="57BE6D1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arbetsstyrka.swf</w:t>
      </w:r>
    </w:p>
    <w:p w14:paraId="3F6CA04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arbetstagare.swf</w:t>
      </w:r>
    </w:p>
    <w:p w14:paraId="454E34E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arbetsterapeut.swf</w:t>
      </w:r>
    </w:p>
    <w:p w14:paraId="6450BC6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arbetsterapi.swf</w:t>
      </w:r>
    </w:p>
    <w:p w14:paraId="08590C5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arbetstidslagen.swf</w:t>
      </w:r>
    </w:p>
    <w:p w14:paraId="5B3A692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arbetstillst0345nd.swf</w:t>
      </w:r>
    </w:p>
    <w:p w14:paraId="6AE0BBF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arbetstr0344ning.swf</w:t>
      </w:r>
    </w:p>
    <w:p w14:paraId="4A97881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arbetsv0344gledare.swf</w:t>
      </w:r>
    </w:p>
    <w:p w14:paraId="324C84F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arbetsv0344gledning.swf</w:t>
      </w:r>
    </w:p>
    <w:p w14:paraId="3C96C55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arbetsv0345rd.swf</w:t>
      </w:r>
    </w:p>
    <w:p w14:paraId="7F1C5B0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arbetsvecka.swf</w:t>
      </w:r>
    </w:p>
    <w:p w14:paraId="7DDC70D5" w14:textId="77777777" w:rsidR="00622045" w:rsidRPr="00C40618" w:rsidRDefault="00E30802" w:rsidP="00FF72BA">
      <w:pPr>
        <w:pStyle w:val="PlainText"/>
        <w:rPr>
          <w:rFonts w:ascii="宋体" w:hAnsi="宋体"/>
        </w:rPr>
      </w:pPr>
      <w:r w:rsidRPr="00C40618">
        <w:rPr>
          <w:rFonts w:ascii="宋体" w:hAnsi="宋体" w:hint="eastAsia"/>
        </w:rPr>
        <w:t>areal.swf</w:t>
      </w:r>
    </w:p>
    <w:p w14:paraId="0CE1870E" w14:textId="77777777" w:rsidR="00622045" w:rsidRPr="00C40618" w:rsidRDefault="00E30802" w:rsidP="00FF72BA">
      <w:pPr>
        <w:pStyle w:val="PlainText"/>
        <w:rPr>
          <w:rFonts w:ascii="宋体" w:hAnsi="宋体"/>
        </w:rPr>
      </w:pPr>
      <w:r w:rsidRPr="00C40618">
        <w:rPr>
          <w:rFonts w:ascii="宋体" w:hAnsi="宋体" w:hint="eastAsia"/>
        </w:rPr>
        <w:t>area.swf</w:t>
      </w:r>
    </w:p>
    <w:p w14:paraId="4306D850" w14:textId="77777777" w:rsidR="00622045" w:rsidRPr="00C40618" w:rsidRDefault="00E30802" w:rsidP="00FF72BA">
      <w:pPr>
        <w:pStyle w:val="PlainText"/>
        <w:rPr>
          <w:rFonts w:ascii="宋体" w:hAnsi="宋体"/>
        </w:rPr>
      </w:pPr>
      <w:r w:rsidRPr="00C40618">
        <w:rPr>
          <w:rFonts w:ascii="宋体" w:hAnsi="宋体" w:hint="eastAsia"/>
        </w:rPr>
        <w:t>arena.swf</w:t>
      </w:r>
    </w:p>
    <w:p w14:paraId="78A53FB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argentinare.swf</w:t>
      </w:r>
    </w:p>
    <w:p w14:paraId="76893FD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argentinsk.swf</w:t>
      </w:r>
    </w:p>
    <w:p w14:paraId="0A63138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argsint.swf</w:t>
      </w:r>
    </w:p>
    <w:p w14:paraId="15F084E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arg.swf</w:t>
      </w:r>
    </w:p>
    <w:p w14:paraId="47272C2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argumentation.swf</w:t>
      </w:r>
    </w:p>
    <w:p w14:paraId="44D550F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argumenterar.swf</w:t>
      </w:r>
    </w:p>
    <w:p w14:paraId="468F350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argument.swf</w:t>
      </w:r>
    </w:p>
    <w:p w14:paraId="7EF1EA3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aria.swf</w:t>
      </w:r>
    </w:p>
    <w:p w14:paraId="21B415C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aristokratisk.swf</w:t>
      </w:r>
    </w:p>
    <w:p w14:paraId="14B54C0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aristokrati.swf</w:t>
      </w:r>
    </w:p>
    <w:p w14:paraId="0A32EB0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aristokrat.swf</w:t>
      </w:r>
    </w:p>
    <w:p w14:paraId="5E70669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arkad.swf</w:t>
      </w:r>
    </w:p>
    <w:p w14:paraId="191D1F1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arkebuserar.swf</w:t>
      </w:r>
    </w:p>
    <w:p w14:paraId="0D3E02C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arkeologi.swf</w:t>
      </w:r>
    </w:p>
    <w:p w14:paraId="1EFD753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arkeolog.swf</w:t>
      </w:r>
    </w:p>
    <w:p w14:paraId="7C85BE0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arketyp.swf</w:t>
      </w:r>
    </w:p>
    <w:p w14:paraId="31D7FB9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arkipelag.swf</w:t>
      </w:r>
    </w:p>
    <w:p w14:paraId="45DBC30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arkitekt.swf</w:t>
      </w:r>
    </w:p>
    <w:p w14:paraId="1AD577A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arkitektur.swf</w:t>
      </w:r>
    </w:p>
    <w:p w14:paraId="0A5B02A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arkiv.swf</w:t>
      </w:r>
    </w:p>
    <w:p w14:paraId="6082809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ark.swf</w:t>
      </w:r>
    </w:p>
    <w:p w14:paraId="098CD1B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arla.swf</w:t>
      </w:r>
    </w:p>
    <w:p w14:paraId="7A571D2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arm0351.swf</w:t>
      </w:r>
    </w:p>
    <w:p w14:paraId="7B06EED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armatur.swf</w:t>
      </w:r>
    </w:p>
    <w:p w14:paraId="5405571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armb0345gar.swf</w:t>
      </w:r>
    </w:p>
    <w:p w14:paraId="6BEAF4F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armb0345ge.swf</w:t>
      </w:r>
    </w:p>
    <w:p w14:paraId="2FC5230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armbandsur.swf</w:t>
      </w:r>
    </w:p>
    <w:p w14:paraId="38DE190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armband.swf</w:t>
      </w:r>
    </w:p>
    <w:p w14:paraId="3B7274E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armenier.swf</w:t>
      </w:r>
    </w:p>
    <w:p w14:paraId="30FAF86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armeniska.swf</w:t>
      </w:r>
    </w:p>
    <w:p w14:paraId="2718CD15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armenisk.swf</w:t>
      </w:r>
    </w:p>
    <w:p w14:paraId="7D80588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armerar.swf</w:t>
      </w:r>
    </w:p>
    <w:p w14:paraId="3FD1DC5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armering.swf</w:t>
      </w:r>
    </w:p>
    <w:p w14:paraId="70FF85A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armh0345la.swf</w:t>
      </w:r>
    </w:p>
    <w:p w14:paraId="15B7DF9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armod.swf</w:t>
      </w:r>
    </w:p>
    <w:p w14:paraId="4A088D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arm.swf</w:t>
      </w:r>
    </w:p>
    <w:p w14:paraId="452845F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arom.swf</w:t>
      </w:r>
    </w:p>
    <w:p w14:paraId="35108A2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arrang0366r.swf</w:t>
      </w:r>
    </w:p>
    <w:p w14:paraId="5691560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arrangemang.swf</w:t>
      </w:r>
    </w:p>
    <w:p w14:paraId="209D620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arrangerar.swf</w:t>
      </w:r>
    </w:p>
    <w:p w14:paraId="50C624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arrendator.swf</w:t>
      </w:r>
    </w:p>
    <w:p w14:paraId="5C7C7F7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arrenderar.swf</w:t>
      </w:r>
    </w:p>
    <w:p w14:paraId="2F31D38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arrende.swf</w:t>
      </w:r>
    </w:p>
    <w:p w14:paraId="258D25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arresterar.swf</w:t>
      </w:r>
    </w:p>
    <w:p w14:paraId="32E5A8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arrest.swf</w:t>
      </w:r>
    </w:p>
    <w:p w14:paraId="2F7B252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arrogans.swf</w:t>
      </w:r>
    </w:p>
    <w:p w14:paraId="224D34E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arrogant.swf</w:t>
      </w:r>
    </w:p>
    <w:p w14:paraId="06F3D67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arsel.swf</w:t>
      </w:r>
    </w:p>
    <w:p w14:paraId="53785F5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arsenal.swf</w:t>
      </w:r>
    </w:p>
    <w:p w14:paraId="4BED5B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arsle.swf</w:t>
      </w:r>
    </w:p>
    <w:p w14:paraId="6BCCC2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art0344r.swf</w:t>
      </w:r>
    </w:p>
    <w:p w14:paraId="294F4C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artar sig.swf</w:t>
      </w:r>
    </w:p>
    <w:p w14:paraId="6236786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art director.swf</w:t>
      </w:r>
    </w:p>
    <w:p w14:paraId="5EB6FB1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artificiell.swf</w:t>
      </w:r>
    </w:p>
    <w:p w14:paraId="2CCA6C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artig.swf</w:t>
      </w:r>
    </w:p>
    <w:p w14:paraId="6CA7D27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artikel.swf</w:t>
      </w:r>
    </w:p>
    <w:p w14:paraId="7D427C7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artikulerar.swf</w:t>
      </w:r>
    </w:p>
    <w:p w14:paraId="7AAED67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artilleri.swf</w:t>
      </w:r>
    </w:p>
    <w:p w14:paraId="2065CA2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artistisk.swf</w:t>
      </w:r>
    </w:p>
    <w:p w14:paraId="7C09F67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artist.swf</w:t>
      </w:r>
    </w:p>
    <w:p w14:paraId="25401B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artnamn.swf</w:t>
      </w:r>
    </w:p>
    <w:p w14:paraId="276EBE0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artonhundratal.swf</w:t>
      </w:r>
    </w:p>
    <w:p w14:paraId="5E7CF46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arton.swf</w:t>
      </w:r>
    </w:p>
    <w:p w14:paraId="7AB8CF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art.swf</w:t>
      </w:r>
    </w:p>
    <w:p w14:paraId="1EFAC21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arvinge.swf</w:t>
      </w:r>
    </w:p>
    <w:p w14:paraId="14F5EF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arvl0366s.swf</w:t>
      </w:r>
    </w:p>
    <w:p w14:paraId="39E6BD3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arvode.swf</w:t>
      </w:r>
    </w:p>
    <w:p w14:paraId="63F4BAB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arvsfonden.swf</w:t>
      </w:r>
    </w:p>
    <w:p w14:paraId="3EAC0E5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arvskifte.swf</w:t>
      </w:r>
    </w:p>
    <w:p w14:paraId="69AF16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arv.swf</w:t>
      </w:r>
    </w:p>
    <w:p w14:paraId="7CF42A6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arvsynd.swf</w:t>
      </w:r>
    </w:p>
    <w:p w14:paraId="3E0C676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arvtagare.swf</w:t>
      </w:r>
    </w:p>
    <w:p w14:paraId="7CE778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asbest.swf</w:t>
      </w:r>
    </w:p>
    <w:p w14:paraId="5710C05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asfalterar.swf</w:t>
      </w:r>
    </w:p>
    <w:p w14:paraId="38AF61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asfalt.swf</w:t>
      </w:r>
    </w:p>
    <w:p w14:paraId="3B3C8F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asiatisk.swf</w:t>
      </w:r>
    </w:p>
    <w:p w14:paraId="1D690B9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asiat.swf</w:t>
      </w:r>
    </w:p>
    <w:p w14:paraId="61EECA6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asjett.swf</w:t>
      </w:r>
    </w:p>
    <w:p w14:paraId="20D7480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askar.swf</w:t>
      </w:r>
    </w:p>
    <w:p w14:paraId="7DF3FFD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aska.swf</w:t>
      </w:r>
    </w:p>
    <w:p w14:paraId="14AC167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A-skatt.swf</w:t>
      </w:r>
    </w:p>
    <w:p w14:paraId="28E6578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asket.swf</w:t>
      </w:r>
    </w:p>
    <w:p w14:paraId="27B7B0E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askfat.swf</w:t>
      </w:r>
    </w:p>
    <w:p w14:paraId="4D0A5AD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askkopp.swf</w:t>
      </w:r>
    </w:p>
    <w:p w14:paraId="214CE56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askonsdagen.swf</w:t>
      </w:r>
    </w:p>
    <w:p w14:paraId="1E0919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ask.swf</w:t>
      </w:r>
    </w:p>
    <w:p w14:paraId="5E10EF8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asocial.swf</w:t>
      </w:r>
    </w:p>
    <w:p w14:paraId="4AC15E9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aspekt.swf</w:t>
      </w:r>
    </w:p>
    <w:p w14:paraId="775787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aspirant.swf</w:t>
      </w:r>
    </w:p>
    <w:p w14:paraId="73FDAF9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aspirerar.swf</w:t>
      </w:r>
    </w:p>
    <w:p w14:paraId="66475F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asp.swf</w:t>
      </w:r>
    </w:p>
    <w:p w14:paraId="5B2C30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assiett.swf</w:t>
      </w:r>
    </w:p>
    <w:p w14:paraId="4940166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assimilerar.swf</w:t>
      </w:r>
    </w:p>
    <w:p w14:paraId="3AA7EC7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assistans.swf</w:t>
      </w:r>
    </w:p>
    <w:p w14:paraId="57269D6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assistent.swf</w:t>
      </w:r>
    </w:p>
    <w:p w14:paraId="7F70E63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assisterar.swf</w:t>
      </w:r>
    </w:p>
    <w:p w14:paraId="293C7A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association.swf</w:t>
      </w:r>
    </w:p>
    <w:p w14:paraId="1026665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associerar.swf</w:t>
      </w:r>
    </w:p>
    <w:p w14:paraId="2C31A28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ass.swf</w:t>
      </w:r>
    </w:p>
    <w:p w14:paraId="0733E27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assurans.swf</w:t>
      </w:r>
    </w:p>
    <w:p w14:paraId="6C84B5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assurerar.swf</w:t>
      </w:r>
    </w:p>
    <w:p w14:paraId="3A2151F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as.swf</w:t>
      </w:r>
    </w:p>
    <w:p w14:paraId="2B523F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assyrier.swf</w:t>
      </w:r>
    </w:p>
    <w:p w14:paraId="0D65A75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assyrisk.swf</w:t>
      </w:r>
    </w:p>
    <w:p w14:paraId="0FD153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asterisk.swf</w:t>
      </w:r>
    </w:p>
    <w:p w14:paraId="6C73A3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aster.swf</w:t>
      </w:r>
    </w:p>
    <w:p w14:paraId="2B4AC8C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astigmatisk.swf</w:t>
      </w:r>
    </w:p>
    <w:p w14:paraId="6F0493B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astma.swf</w:t>
      </w:r>
    </w:p>
    <w:p w14:paraId="1DA3BA2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astrologi.swf</w:t>
      </w:r>
    </w:p>
    <w:p w14:paraId="2D287E5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astronaut.swf</w:t>
      </w:r>
    </w:p>
    <w:p w14:paraId="0583E79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astronomi.swf</w:t>
      </w:r>
    </w:p>
    <w:p w14:paraId="305740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a.swf</w:t>
      </w:r>
    </w:p>
    <w:p w14:paraId="1E60A8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asyl.swf</w:t>
      </w:r>
    </w:p>
    <w:p w14:paraId="7D3652E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atavistisk.swf</w:t>
      </w:r>
    </w:p>
    <w:p w14:paraId="2817EFA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ateist.swf</w:t>
      </w:r>
    </w:p>
    <w:p w14:paraId="395234F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atelj0351.swf</w:t>
      </w:r>
    </w:p>
    <w:p w14:paraId="21C774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Atlanten.swf</w:t>
      </w:r>
    </w:p>
    <w:p w14:paraId="7BCA3B0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Atlantpakten.swf</w:t>
      </w:r>
    </w:p>
    <w:p w14:paraId="1846AB8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atlant-.swf</w:t>
      </w:r>
    </w:p>
    <w:p w14:paraId="6A2EE7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atlas.swf</w:t>
      </w:r>
    </w:p>
    <w:p w14:paraId="24723AB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atlet.swf</w:t>
      </w:r>
    </w:p>
    <w:p w14:paraId="4D423AD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atmosf0344r.swf</w:t>
      </w:r>
    </w:p>
    <w:p w14:paraId="00D8403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atombomb.swf</w:t>
      </w:r>
    </w:p>
    <w:p w14:paraId="03237B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atomkraft.swf</w:t>
      </w:r>
    </w:p>
    <w:p w14:paraId="035260AB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atom.swf</w:t>
      </w:r>
    </w:p>
    <w:p w14:paraId="0A53274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atomvapen.swf</w:t>
      </w:r>
    </w:p>
    <w:p w14:paraId="3316548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ATP-grundande inkomst.swf</w:t>
      </w:r>
    </w:p>
    <w:p w14:paraId="7AB5DDA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ATP-po0344ng.swf</w:t>
      </w:r>
    </w:p>
    <w:p w14:paraId="2E060D0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ATP.swf</w:t>
      </w:r>
    </w:p>
    <w:p w14:paraId="392E993D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AT.swf</w:t>
      </w:r>
    </w:p>
    <w:p w14:paraId="4BB98EE1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attach0351.swf</w:t>
      </w:r>
    </w:p>
    <w:p w14:paraId="28AB1FC9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attach0351v0344ska.swf</w:t>
      </w:r>
    </w:p>
    <w:p w14:paraId="47EF37E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attackerar.swf</w:t>
      </w:r>
    </w:p>
    <w:p w14:paraId="3F3FDF7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attack.swf</w:t>
      </w:r>
    </w:p>
    <w:p w14:paraId="106C0C6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attentat.swf</w:t>
      </w:r>
    </w:p>
    <w:p w14:paraId="1C24AC2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attesterar.swf</w:t>
      </w:r>
    </w:p>
    <w:p w14:paraId="45ED1AC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attest.swf</w:t>
      </w:r>
    </w:p>
    <w:p w14:paraId="342815A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attiralj.swf</w:t>
      </w:r>
    </w:p>
    <w:p w14:paraId="00D2D88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attityd.swf</w:t>
      </w:r>
    </w:p>
    <w:p w14:paraId="33CA2D88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attraherar.swf</w:t>
      </w:r>
    </w:p>
    <w:p w14:paraId="6E41767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attraktion.swf</w:t>
      </w:r>
    </w:p>
    <w:p w14:paraId="606BE56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attraktiv.swf</w:t>
      </w:r>
    </w:p>
    <w:p w14:paraId="264C7AD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attribut.swf</w:t>
      </w:r>
    </w:p>
    <w:p w14:paraId="5F12069D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att.swf</w:t>
      </w:r>
    </w:p>
    <w:p w14:paraId="519493D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audiens.swf</w:t>
      </w:r>
    </w:p>
    <w:p w14:paraId="4BF7B08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audiovisuell.swf</w:t>
      </w:r>
    </w:p>
    <w:p w14:paraId="783B67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auditorium.swf</w:t>
      </w:r>
    </w:p>
    <w:p w14:paraId="19FFB35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augusti.swf</w:t>
      </w:r>
    </w:p>
    <w:p w14:paraId="019099E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auktion.swf</w:t>
      </w:r>
    </w:p>
    <w:p w14:paraId="236DFA35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auktoriserar.swf</w:t>
      </w:r>
    </w:p>
    <w:p w14:paraId="4D248651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auktorit0344r.swf</w:t>
      </w:r>
    </w:p>
    <w:p w14:paraId="0D41A636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auktoritet.swf</w:t>
      </w:r>
    </w:p>
    <w:p w14:paraId="2A921A25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aula.swf</w:t>
      </w:r>
    </w:p>
    <w:p w14:paraId="4201BD95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au pair.swf</w:t>
      </w:r>
    </w:p>
    <w:p w14:paraId="57D2C330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auskulterar.swf</w:t>
      </w:r>
    </w:p>
    <w:p w14:paraId="4B96DBE8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australisk.swf</w:t>
      </w:r>
    </w:p>
    <w:p w14:paraId="757F3A7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autentisk.swf</w:t>
      </w:r>
    </w:p>
    <w:p w14:paraId="2CF278E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autograf.swf</w:t>
      </w:r>
    </w:p>
    <w:p w14:paraId="6D157DC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automatiserar.swf</w:t>
      </w:r>
    </w:p>
    <w:p w14:paraId="6C86194C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automatisk.swf</w:t>
      </w:r>
    </w:p>
    <w:p w14:paraId="6F855DAF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automatl0345da.swf</w:t>
      </w:r>
    </w:p>
    <w:p w14:paraId="6A68041F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automat.swf</w:t>
      </w:r>
    </w:p>
    <w:p w14:paraId="33731BB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autonom.swf</w:t>
      </w:r>
    </w:p>
    <w:p w14:paraId="61FAF80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autorit0344r.swf</w:t>
      </w:r>
    </w:p>
    <w:p w14:paraId="7409CF0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avancerad.swf</w:t>
      </w:r>
    </w:p>
    <w:p w14:paraId="3758190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avancerar.swf</w:t>
      </w:r>
    </w:p>
    <w:p w14:paraId="49C436E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avantgarde.swf</w:t>
      </w:r>
    </w:p>
    <w:p w14:paraId="077BC3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avart.swf</w:t>
      </w:r>
    </w:p>
    <w:p w14:paraId="3202B98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avb0366jer.swf</w:t>
      </w:r>
    </w:p>
    <w:p w14:paraId="2D9340D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avb0366n.swf</w:t>
      </w:r>
    </w:p>
    <w:p w14:paraId="052C1E3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avbalkar.swf</w:t>
      </w:r>
    </w:p>
    <w:p w14:paraId="088F620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avbalkning.swf</w:t>
      </w:r>
    </w:p>
    <w:p w14:paraId="7FB11FD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avbest0344ller.swf</w:t>
      </w:r>
    </w:p>
    <w:p w14:paraId="491EEE1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avbest0344llningssedel.swf</w:t>
      </w:r>
    </w:p>
    <w:p w14:paraId="429FEB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avbetalningsk0366p.swf</w:t>
      </w:r>
    </w:p>
    <w:p w14:paraId="0C0CFD0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avbetalningskontrakt.swf</w:t>
      </w:r>
    </w:p>
    <w:p w14:paraId="6952CDED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avbetalning.swf</w:t>
      </w:r>
    </w:p>
    <w:p w14:paraId="28B2F0A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avbildar.swf</w:t>
      </w:r>
    </w:p>
    <w:p w14:paraId="73C67A7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avbild.swf</w:t>
      </w:r>
    </w:p>
    <w:p w14:paraId="20565FD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avbr0344ck.swf</w:t>
      </w:r>
    </w:p>
    <w:p w14:paraId="2CA663D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avbr0366t.swf</w:t>
      </w:r>
    </w:p>
    <w:p w14:paraId="0650E83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avbrott.swf</w:t>
      </w:r>
    </w:p>
    <w:p w14:paraId="68E8D61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avbruten.swf</w:t>
      </w:r>
    </w:p>
    <w:p w14:paraId="476A7AA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avbryter.swf</w:t>
      </w:r>
    </w:p>
    <w:p w14:paraId="5AF08FB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avbytare.swf</w:t>
      </w:r>
    </w:p>
    <w:p w14:paraId="59C6560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avdankad.swf</w:t>
      </w:r>
    </w:p>
    <w:p w14:paraId="28DEBEE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avdelar.swf</w:t>
      </w:r>
    </w:p>
    <w:p w14:paraId="044F8462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avdelning.swf</w:t>
      </w:r>
    </w:p>
    <w:p w14:paraId="799667D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avdragsgill.swf</w:t>
      </w:r>
    </w:p>
    <w:p w14:paraId="1A1B4EF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avdrag.swf</w:t>
      </w:r>
    </w:p>
    <w:p w14:paraId="24B15716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avdramatiserar.swf</w:t>
      </w:r>
    </w:p>
    <w:p w14:paraId="4266BC69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avd.swf</w:t>
      </w:r>
    </w:p>
    <w:p w14:paraId="7A56E4AE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avdunstar.swf</w:t>
      </w:r>
    </w:p>
    <w:p w14:paraId="728FCD8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avel.swf</w:t>
      </w:r>
    </w:p>
    <w:p w14:paraId="11CDEB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aveny.swf</w:t>
      </w:r>
    </w:p>
    <w:p w14:paraId="23DBCC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aversion.swf</w:t>
      </w:r>
    </w:p>
    <w:p w14:paraId="42505A9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avf0344lling.swf</w:t>
      </w:r>
    </w:p>
    <w:p w14:paraId="1FB00DD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avf0344rdar.swf</w:t>
      </w:r>
    </w:p>
    <w:p w14:paraId="400F2F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avf0344rd.swf</w:t>
      </w:r>
    </w:p>
    <w:p w14:paraId="21A2A3A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avf0366ring.swf</w:t>
      </w:r>
    </w:p>
    <w:p w14:paraId="776E17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avfall.swf</w:t>
      </w:r>
    </w:p>
    <w:p w14:paraId="5589CDF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avfart.swf</w:t>
      </w:r>
    </w:p>
    <w:p w14:paraId="22B0606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avfolkas.swf</w:t>
      </w:r>
    </w:p>
    <w:p w14:paraId="636FA5D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avfyrar.swf</w:t>
      </w:r>
    </w:p>
    <w:p w14:paraId="4D3AE3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avg0345ngsbetyg.swf</w:t>
      </w:r>
    </w:p>
    <w:p w14:paraId="67398BD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avg0345ngsbidrag.swf</w:t>
      </w:r>
    </w:p>
    <w:p w14:paraId="25B79B1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avg0345ng.swf</w:t>
      </w:r>
    </w:p>
    <w:p w14:paraId="0FC59A3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avg0345r.swf</w:t>
      </w:r>
    </w:p>
    <w:p w14:paraId="2ABA40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avg0366rande.swf</w:t>
      </w:r>
    </w:p>
    <w:p w14:paraId="4649F08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avg0366r.swf</w:t>
      </w:r>
    </w:p>
    <w:p w14:paraId="1D9E40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avgas.swf</w:t>
      </w:r>
    </w:p>
    <w:p w14:paraId="5B2E30B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avger.swf</w:t>
      </w:r>
    </w:p>
    <w:p w14:paraId="160FF48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avgick.swf</w:t>
      </w:r>
    </w:p>
    <w:p w14:paraId="7D240E1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avgiftsfri.swf</w:t>
      </w:r>
    </w:p>
    <w:p w14:paraId="6B3E8E8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avgift.swf</w:t>
      </w:r>
    </w:p>
    <w:p w14:paraId="59EDE39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avgjorde.swf</w:t>
      </w:r>
    </w:p>
    <w:p w14:paraId="164049D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avgjord.swf</w:t>
      </w:r>
    </w:p>
    <w:p w14:paraId="3B5E2D0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avgjort.swf</w:t>
      </w:r>
    </w:p>
    <w:p w14:paraId="26F2308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avgr0344nsar.swf</w:t>
      </w:r>
    </w:p>
    <w:p w14:paraId="343D3D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avgrund.swf</w:t>
      </w:r>
    </w:p>
    <w:p w14:paraId="2C7BC4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avgudar.swf</w:t>
      </w:r>
    </w:p>
    <w:p w14:paraId="232D005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avh0345ller.swf</w:t>
      </w:r>
    </w:p>
    <w:p w14:paraId="1073E8A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avh0345llsam.swf</w:t>
      </w:r>
    </w:p>
    <w:p w14:paraId="49B0DB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avhandling.swf</w:t>
      </w:r>
    </w:p>
    <w:p w14:paraId="20D83A3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avhj0344lper.swf</w:t>
      </w:r>
    </w:p>
    <w:p w14:paraId="223EDF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AV-hj0344lpmedel.swf</w:t>
      </w:r>
    </w:p>
    <w:p w14:paraId="6117951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avhoppare.swf</w:t>
      </w:r>
    </w:p>
    <w:p w14:paraId="60BF516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avhopp.swf</w:t>
      </w:r>
    </w:p>
    <w:p w14:paraId="26A278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avhyser.swf</w:t>
      </w:r>
    </w:p>
    <w:p w14:paraId="4201BD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avigsida.swf</w:t>
      </w:r>
    </w:p>
    <w:p w14:paraId="57D7325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avig.swf</w:t>
      </w:r>
    </w:p>
    <w:p w14:paraId="75B374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aviserar.swf</w:t>
      </w:r>
    </w:p>
    <w:p w14:paraId="008DCE0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avi.swf</w:t>
      </w:r>
    </w:p>
    <w:p w14:paraId="5B24D8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avkall.swf</w:t>
      </w:r>
    </w:p>
    <w:p w14:paraId="2FA1D5E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avkastning.swf</w:t>
      </w:r>
    </w:p>
    <w:p w14:paraId="6E980F3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avkl0344dning.swf</w:t>
      </w:r>
    </w:p>
    <w:p w14:paraId="5A8D1E2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avklarar.swf</w:t>
      </w:r>
    </w:p>
    <w:p w14:paraId="72C9AD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avkomling.swf</w:t>
      </w:r>
    </w:p>
    <w:p w14:paraId="3E1CAA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avkomma.swf</w:t>
      </w:r>
    </w:p>
    <w:p w14:paraId="6CCC5A3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avkoppling.swf</w:t>
      </w:r>
    </w:p>
    <w:p w14:paraId="76AE69C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avkr0344ver.swf</w:t>
      </w:r>
    </w:p>
    <w:p w14:paraId="1C1D5AD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avkrok.swf</w:t>
      </w:r>
    </w:p>
    <w:p w14:paraId="2D33296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avkunnar.swf</w:t>
      </w:r>
    </w:p>
    <w:p w14:paraId="1EC7FD7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avl0344gger.swf</w:t>
      </w:r>
    </w:p>
    <w:p w14:paraId="79541F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avl0344gsen.swf</w:t>
      </w:r>
    </w:p>
    <w:p w14:paraId="2B5651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avl0344gsnar.swf</w:t>
      </w:r>
    </w:p>
    <w:p w14:paraId="298FBEE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avl0344mnar.swf</w:t>
      </w:r>
    </w:p>
    <w:p w14:paraId="0A9AF35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avl0344ser.swf</w:t>
      </w:r>
    </w:p>
    <w:p w14:paraId="75771C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avl0345ng.swf</w:t>
      </w:r>
    </w:p>
    <w:p w14:paraId="757A88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avl0366nar.swf</w:t>
      </w:r>
    </w:p>
    <w:p w14:paraId="78C599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avl0366ning.swf</w:t>
      </w:r>
    </w:p>
    <w:p w14:paraId="4FAD2D9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avl0366per.swf</w:t>
      </w:r>
    </w:p>
    <w:p w14:paraId="41BC01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avl0366ser.swf</w:t>
      </w:r>
    </w:p>
    <w:p w14:paraId="648CDCA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avlade.swf</w:t>
      </w:r>
    </w:p>
    <w:p w14:paraId="0AFA797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avlagt.swf</w:t>
      </w:r>
    </w:p>
    <w:p w14:paraId="4611BE6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avlar.swf</w:t>
      </w:r>
    </w:p>
    <w:p w14:paraId="31C2C49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avlastar.swf</w:t>
      </w:r>
    </w:p>
    <w:p w14:paraId="17FCDE2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avlat.swf</w:t>
      </w:r>
    </w:p>
    <w:p w14:paraId="5AE242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avleder.swf</w:t>
      </w:r>
    </w:p>
    <w:p w14:paraId="351CF56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avled.swf</w:t>
      </w:r>
    </w:p>
    <w:p w14:paraId="3300056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avlelse.swf</w:t>
      </w:r>
    </w:p>
    <w:p w14:paraId="22DD149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avlider.swf</w:t>
      </w:r>
    </w:p>
    <w:p w14:paraId="166BD79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avlivar.swf</w:t>
      </w:r>
    </w:p>
    <w:p w14:paraId="4239D96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avlopp.swf</w:t>
      </w:r>
    </w:p>
    <w:p w14:paraId="4056045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avlossar.swf</w:t>
      </w:r>
    </w:p>
    <w:p w14:paraId="3EF1086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avlyssnar.swf</w:t>
      </w:r>
    </w:p>
    <w:p w14:paraId="3FDBEA8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avm0344tt.swf</w:t>
      </w:r>
    </w:p>
    <w:p w14:paraId="72C0FCB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avmagrad.swf</w:t>
      </w:r>
    </w:p>
    <w:p w14:paraId="70AC7AE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avn0344mare.swf</w:t>
      </w:r>
    </w:p>
    <w:p w14:paraId="23F4028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avnjuter.swf</w:t>
      </w:r>
    </w:p>
    <w:p w14:paraId="6312C73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avog.swf</w:t>
      </w:r>
    </w:p>
    <w:p w14:paraId="6270993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avokado.swf</w:t>
      </w:r>
    </w:p>
    <w:p w14:paraId="14B19F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avpassad.swf</w:t>
      </w:r>
    </w:p>
    <w:p w14:paraId="7D5315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avpassar.swf</w:t>
      </w:r>
    </w:p>
    <w:p w14:paraId="777F280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avr0344ttar.swf</w:t>
      </w:r>
    </w:p>
    <w:p w14:paraId="643094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avr0345der.swf</w:t>
      </w:r>
    </w:p>
    <w:p w14:paraId="36B43C2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avreagerar sig.swf</w:t>
      </w:r>
    </w:p>
    <w:p w14:paraId="3B73B8DF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avregistrerar.swf</w:t>
      </w:r>
    </w:p>
    <w:p w14:paraId="618818A7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avresa.swf</w:t>
      </w:r>
    </w:p>
    <w:p w14:paraId="3D26B01C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avrundar.swf</w:t>
      </w:r>
    </w:p>
    <w:p w14:paraId="103EFC2A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avrustar.swf</w:t>
      </w:r>
    </w:p>
    <w:p w14:paraId="5B5C9080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avs0344ger sig.swf</w:t>
      </w:r>
    </w:p>
    <w:p w14:paraId="09207604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avs0344ndare.swf</w:t>
      </w:r>
    </w:p>
    <w:p w14:paraId="3D5C2011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avs0344tter.swf</w:t>
      </w:r>
    </w:p>
    <w:p w14:paraId="1246F0E3" w14:textId="77777777" w:rsidR="00622045" w:rsidRPr="008322E9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8322E9">
        <w:rPr>
          <w:rFonts w:ascii="宋体" w:eastAsia="宋体" w:hAnsi="宋体" w:cs="宋体" w:hint="eastAsia"/>
          <w:lang w:val="sv-SE"/>
        </w:rPr>
        <w:t>avs0344ttning.swf</w:t>
      </w:r>
    </w:p>
    <w:p w14:paraId="4693FD9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avs0345g.swf</w:t>
      </w:r>
    </w:p>
    <w:p w14:paraId="367494D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avs0366ndrar.swf</w:t>
      </w:r>
    </w:p>
    <w:p w14:paraId="317F208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avsaknad.swf</w:t>
      </w:r>
    </w:p>
    <w:p w14:paraId="750E95E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avsats.swf</w:t>
      </w:r>
    </w:p>
    <w:p w14:paraId="4B99C31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avseende.swf</w:t>
      </w:r>
    </w:p>
    <w:p w14:paraId="64DE331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avser.swf</w:t>
      </w:r>
    </w:p>
    <w:p w14:paraId="3B5A6B6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avsev0344rd.swf</w:t>
      </w:r>
    </w:p>
    <w:p w14:paraId="16D7C9F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avsev0344rt.swf</w:t>
      </w:r>
    </w:p>
    <w:p w14:paraId="6F6B669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avsides.swf</w:t>
      </w:r>
    </w:p>
    <w:p w14:paraId="064A82C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avsiktlig.swf</w:t>
      </w:r>
    </w:p>
    <w:p w14:paraId="7386AA8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avsikt.swf</w:t>
      </w:r>
    </w:p>
    <w:p w14:paraId="104918B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avsk0344rmar.swf</w:t>
      </w:r>
    </w:p>
    <w:p w14:paraId="5F471C1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avskaffar.swf</w:t>
      </w:r>
    </w:p>
    <w:p w14:paraId="460DB43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avskedar.swf</w:t>
      </w:r>
    </w:p>
    <w:p w14:paraId="16C7604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avsked.swf</w:t>
      </w:r>
    </w:p>
    <w:p w14:paraId="79C4288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avskild.swf</w:t>
      </w:r>
    </w:p>
    <w:p w14:paraId="755496F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avskiljer.swf</w:t>
      </w:r>
    </w:p>
    <w:p w14:paraId="49316C2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avskr0344ckande.swf</w:t>
      </w:r>
    </w:p>
    <w:p w14:paraId="080F2B4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avskr0344cker.swf</w:t>
      </w:r>
    </w:p>
    <w:p w14:paraId="48FCEA9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avskr0344de.swf</w:t>
      </w:r>
    </w:p>
    <w:p w14:paraId="29C1410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avskrift.swf</w:t>
      </w:r>
    </w:p>
    <w:p w14:paraId="75E7B78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avskrivning.swf</w:t>
      </w:r>
    </w:p>
    <w:p w14:paraId="5577982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avskum.swf</w:t>
      </w:r>
    </w:p>
    <w:p w14:paraId="68158E6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avskyr.swf</w:t>
      </w:r>
    </w:p>
    <w:p w14:paraId="1E04C4A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avsky.swf</w:t>
      </w:r>
    </w:p>
    <w:p w14:paraId="37F9468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avskyv0344rd.swf</w:t>
      </w:r>
    </w:p>
    <w:p w14:paraId="7114BA8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avsl0345r.swf</w:t>
      </w:r>
    </w:p>
    <w:p w14:paraId="4343EFE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avsl0366jar.swf</w:t>
      </w:r>
    </w:p>
    <w:p w14:paraId="205779A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avslagen.swf</w:t>
      </w:r>
    </w:p>
    <w:p w14:paraId="56E3353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avslagit.swf</w:t>
      </w:r>
    </w:p>
    <w:p w14:paraId="657C68B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avslag.swf</w:t>
      </w:r>
    </w:p>
    <w:p w14:paraId="70CB605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avslog.swf</w:t>
      </w:r>
    </w:p>
    <w:p w14:paraId="453B0A1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avslutar.swf</w:t>
      </w:r>
    </w:p>
    <w:p w14:paraId="04FE3E1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avslutning.swf</w:t>
      </w:r>
    </w:p>
    <w:p w14:paraId="28A1B5C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avsmak.swf</w:t>
      </w:r>
    </w:p>
    <w:p w14:paraId="5EC6711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avsnitt.swf</w:t>
      </w:r>
    </w:p>
    <w:p w14:paraId="7DECB61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avsp0344nd.swf</w:t>
      </w:r>
    </w:p>
    <w:p w14:paraId="7D11DE6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avsp0344nning.swf</w:t>
      </w:r>
    </w:p>
    <w:p w14:paraId="318D033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avsp0344rrar.swf</w:t>
      </w:r>
    </w:p>
    <w:p w14:paraId="09C1E01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avspeglar.swf</w:t>
      </w:r>
    </w:p>
    <w:p w14:paraId="6DBF0DF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avspelning.swf</w:t>
      </w:r>
    </w:p>
    <w:p w14:paraId="5588031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avspisar.swf</w:t>
      </w:r>
    </w:p>
    <w:p w14:paraId="5DEA758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avst0344llning.swf</w:t>
      </w:r>
    </w:p>
    <w:p w14:paraId="06AB611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avst0344nger.swf</w:t>
      </w:r>
    </w:p>
    <w:p w14:paraId="77B74BF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avst0345nd.swf</w:t>
      </w:r>
    </w:p>
    <w:p w14:paraId="4DE9786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avst0345r.swf</w:t>
      </w:r>
    </w:p>
    <w:p w14:paraId="10BCDA1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avstamp.swf</w:t>
      </w:r>
    </w:p>
    <w:p w14:paraId="38067F1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avstavar.swf</w:t>
      </w:r>
    </w:p>
    <w:p w14:paraId="6C456E3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avsteg.swf</w:t>
      </w:r>
    </w:p>
    <w:p w14:paraId="3EA11E6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avstickare.swf</w:t>
      </w:r>
    </w:p>
    <w:p w14:paraId="4619002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avstyrker.swf</w:t>
      </w:r>
    </w:p>
    <w:p w14:paraId="4827E01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avstyr.swf</w:t>
      </w:r>
    </w:p>
    <w:p w14:paraId="3CCC98D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av.swf</w:t>
      </w:r>
    </w:p>
    <w:p w14:paraId="10112D3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avsynar.swf</w:t>
      </w:r>
    </w:p>
    <w:p w14:paraId="7DFFF25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avt0345gar.swf</w:t>
      </w:r>
    </w:p>
    <w:p w14:paraId="5F00D44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avtackar.swf</w:t>
      </w:r>
    </w:p>
    <w:p w14:paraId="3DDBF45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avtagsv0344g.swf</w:t>
      </w:r>
    </w:p>
    <w:p w14:paraId="3A38A96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avtalar.swf</w:t>
      </w:r>
    </w:p>
    <w:p w14:paraId="2AC8D14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avtalsenlig.swf</w:t>
      </w:r>
    </w:p>
    <w:p w14:paraId="7511755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avtalsf0366rhandling.swf</w:t>
      </w:r>
    </w:p>
    <w:p w14:paraId="39CFA80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avtal.swf</w:t>
      </w:r>
    </w:p>
    <w:p w14:paraId="6E6E068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avtar.swf</w:t>
      </w:r>
    </w:p>
    <w:p w14:paraId="0DFC8DA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avtecknar sig.swf</w:t>
      </w:r>
    </w:p>
    <w:p w14:paraId="2CD2429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avtj0344nar.swf</w:t>
      </w:r>
    </w:p>
    <w:p w14:paraId="195254C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avtr0344der.swf</w:t>
      </w:r>
    </w:p>
    <w:p w14:paraId="068C3F8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avtrubbar.swf</w:t>
      </w:r>
    </w:p>
    <w:p w14:paraId="4D6DC59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avtryckare.swf</w:t>
      </w:r>
    </w:p>
    <w:p w14:paraId="0742A18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avundas.swf</w:t>
      </w:r>
    </w:p>
    <w:p w14:paraId="223C7AB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avundsjuka.swf</w:t>
      </w:r>
    </w:p>
    <w:p w14:paraId="053B6AF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avundsjuk.swf</w:t>
      </w:r>
    </w:p>
    <w:p w14:paraId="53831B9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avund.swf</w:t>
      </w:r>
    </w:p>
    <w:p w14:paraId="67C70B0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avv0344gar.swf</w:t>
      </w:r>
    </w:p>
    <w:p w14:paraId="59FE35A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avv0344ger.swf</w:t>
      </w:r>
    </w:p>
    <w:p w14:paraId="085E018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avv0344njer.swf</w:t>
      </w:r>
    </w:p>
    <w:p w14:paraId="196E073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avv0344njning.swf</w:t>
      </w:r>
    </w:p>
    <w:p w14:paraId="2D179B0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avv0344pnande.swf</w:t>
      </w:r>
    </w:p>
    <w:p w14:paraId="7DA3316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avv0344pnar.swf</w:t>
      </w:r>
    </w:p>
    <w:p w14:paraId="78AB692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avv0344rjer.swf</w:t>
      </w:r>
    </w:p>
    <w:p w14:paraId="62ECE4B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avvaktar.swf</w:t>
      </w:r>
    </w:p>
    <w:p w14:paraId="350E1BB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avvarar.swf</w:t>
      </w:r>
    </w:p>
    <w:p w14:paraId="794A04E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avvecklar.swf</w:t>
      </w:r>
    </w:p>
    <w:p w14:paraId="27AB38C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avverkar.swf</w:t>
      </w:r>
    </w:p>
    <w:p w14:paraId="6EAE3E4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avvikelse.swf</w:t>
      </w:r>
    </w:p>
    <w:p w14:paraId="2D97F9A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avviker.swf</w:t>
      </w:r>
    </w:p>
    <w:p w14:paraId="3A51E0B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avvisar.swf</w:t>
      </w:r>
    </w:p>
    <w:p w14:paraId="7226FD9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avvisning.swf</w:t>
      </w:r>
    </w:p>
    <w:p w14:paraId="5CDC32C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avyttrar.swf</w:t>
      </w:r>
    </w:p>
    <w:p w14:paraId="06958FF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axel.swf</w:t>
      </w:r>
    </w:p>
    <w:p w14:paraId="32C0674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axiom.swf</w:t>
      </w:r>
    </w:p>
    <w:p w14:paraId="1A47986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axlar.swf</w:t>
      </w:r>
    </w:p>
    <w:p w14:paraId="47AEF12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axplock.swf</w:t>
      </w:r>
    </w:p>
    <w:p w14:paraId="1D65319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ax.swf</w:t>
      </w:r>
    </w:p>
    <w:p w14:paraId="4E2B527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ayatolla.swf</w:t>
      </w:r>
    </w:p>
    <w:p w14:paraId="6F07109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azalea.swf</w:t>
      </w:r>
    </w:p>
    <w:p w14:paraId="7D156D7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b0344bis.swf</w:t>
      </w:r>
    </w:p>
    <w:p w14:paraId="3A164A6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b0344cken.swf</w:t>
      </w:r>
    </w:p>
    <w:p w14:paraId="0431EE6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b0344ck.swf</w:t>
      </w:r>
    </w:p>
    <w:p w14:paraId="0A9283E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b0344ddar.swf</w:t>
      </w:r>
    </w:p>
    <w:p w14:paraId="31DA58F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b0344dd.swf</w:t>
      </w:r>
    </w:p>
    <w:p w14:paraId="209473E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b0344gare.swf</w:t>
      </w:r>
    </w:p>
    <w:p w14:paraId="7A2EE27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b0344gge.swf</w:t>
      </w:r>
    </w:p>
    <w:p w14:paraId="73B2097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b0344lg.swf</w:t>
      </w:r>
    </w:p>
    <w:p w14:paraId="102273E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b0344lte.swf</w:t>
      </w:r>
    </w:p>
    <w:p w14:paraId="14C50BA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b0344nder.swf</w:t>
      </w:r>
    </w:p>
    <w:p w14:paraId="665D025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b0344nkar sig.swf</w:t>
      </w:r>
    </w:p>
    <w:p w14:paraId="192FF3C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b0344nk.swf</w:t>
      </w:r>
    </w:p>
    <w:p w14:paraId="5FA75B1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b0344rare.swf</w:t>
      </w:r>
    </w:p>
    <w:p w14:paraId="325ED76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b0344rbar dator.swf</w:t>
      </w:r>
    </w:p>
    <w:p w14:paraId="7B7B486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b0344rgar.swf</w:t>
      </w:r>
    </w:p>
    <w:p w14:paraId="4395DFD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b0344rgningsbil.swf</w:t>
      </w:r>
    </w:p>
    <w:p w14:paraId="67B983D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b0344rgning.swf</w:t>
      </w:r>
    </w:p>
    <w:p w14:paraId="53039A2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b0344righet.swf</w:t>
      </w:r>
    </w:p>
    <w:p w14:paraId="4C3ED71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b0344ring.swf</w:t>
      </w:r>
    </w:p>
    <w:p w14:paraId="21CD606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b0344rkraft.swf</w:t>
      </w:r>
    </w:p>
    <w:p w14:paraId="5EF8E06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b0344rnsten.swf</w:t>
      </w:r>
    </w:p>
    <w:p w14:paraId="0CC4DE9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b0344rs0344rkag0345ng.swf</w:t>
      </w:r>
    </w:p>
    <w:p w14:paraId="779B987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b0344rsa.swf</w:t>
      </w:r>
    </w:p>
    <w:p w14:paraId="2735497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b0344r sig 0345t.swf</w:t>
      </w:r>
    </w:p>
    <w:p w14:paraId="424FA56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b0344rs.swf</w:t>
      </w:r>
    </w:p>
    <w:p w14:paraId="04895E7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b0344r.swf</w:t>
      </w:r>
    </w:p>
    <w:p w14:paraId="24F9293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b0344stis.swf</w:t>
      </w:r>
    </w:p>
    <w:p w14:paraId="05ADCDE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b0344sts0344ljare.swf</w:t>
      </w:r>
    </w:p>
    <w:p w14:paraId="77C040D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b0344st.swf</w:t>
      </w:r>
    </w:p>
    <w:p w14:paraId="2583C3C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b0344ttrar sig.swf</w:t>
      </w:r>
    </w:p>
    <w:p w14:paraId="4AFB97E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b0344ttre.swf</w:t>
      </w:r>
    </w:p>
    <w:p w14:paraId="30FFE34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b0344ttring.swf</w:t>
      </w:r>
    </w:p>
    <w:p w14:paraId="63BF94A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b0344van.swf</w:t>
      </w:r>
    </w:p>
    <w:p w14:paraId="47B7A84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b0344var.swf</w:t>
      </w:r>
    </w:p>
    <w:p w14:paraId="6BBFC08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b0344ver.swf</w:t>
      </w:r>
    </w:p>
    <w:p w14:paraId="3649C3E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b0345dadera.swf</w:t>
      </w:r>
    </w:p>
    <w:p w14:paraId="46EC312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b0345dar.swf</w:t>
      </w:r>
    </w:p>
    <w:p w14:paraId="6E25A72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b0345da.swf</w:t>
      </w:r>
    </w:p>
    <w:p w14:paraId="3589D5F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b0345de.swf</w:t>
      </w:r>
    </w:p>
    <w:p w14:paraId="03E3108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b0345ge.swf</w:t>
      </w:r>
    </w:p>
    <w:p w14:paraId="38FD8E5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b0345gfil.swf</w:t>
      </w:r>
    </w:p>
    <w:p w14:paraId="724A792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b0345gnar.swf</w:t>
      </w:r>
    </w:p>
    <w:p w14:paraId="2E165C9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b0345g.swf</w:t>
      </w:r>
    </w:p>
    <w:p w14:paraId="2AEB69D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b0345l.swf</w:t>
      </w:r>
    </w:p>
    <w:p w14:paraId="24476A0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b0345lverk.swf</w:t>
      </w:r>
    </w:p>
    <w:p w14:paraId="62BAF54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b0345ngstyrig.swf</w:t>
      </w:r>
    </w:p>
    <w:p w14:paraId="39610FE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b0345ng.swf</w:t>
      </w:r>
    </w:p>
    <w:p w14:paraId="5BAC83C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b0345rd.swf</w:t>
      </w:r>
    </w:p>
    <w:p w14:paraId="04479E1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b0345rhus.swf</w:t>
      </w:r>
    </w:p>
    <w:p w14:paraId="4A87BDE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b0345r.swf</w:t>
      </w:r>
    </w:p>
    <w:p w14:paraId="548E1F7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b0345s.swf</w:t>
      </w:r>
    </w:p>
    <w:p w14:paraId="6B58EC9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b0345tplats.swf</w:t>
      </w:r>
    </w:p>
    <w:p w14:paraId="4D78718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b0345tsman.swf</w:t>
      </w:r>
    </w:p>
    <w:p w14:paraId="20A9509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b0345t.swf</w:t>
      </w:r>
    </w:p>
    <w:p w14:paraId="1A85A24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b0366ckling.swf</w:t>
      </w:r>
    </w:p>
    <w:p w14:paraId="13B0179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b0366del.swf</w:t>
      </w:r>
    </w:p>
    <w:p w14:paraId="6586283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b0366g.swf</w:t>
      </w:r>
    </w:p>
    <w:p w14:paraId="66C0B0F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b0366jelse.swf</w:t>
      </w:r>
    </w:p>
    <w:p w14:paraId="0951294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b0366jer.swf</w:t>
      </w:r>
    </w:p>
    <w:p w14:paraId="09A8675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b0366jlig.swf</w:t>
      </w:r>
    </w:p>
    <w:p w14:paraId="1C90A44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b0366jning.swf</w:t>
      </w:r>
    </w:p>
    <w:p w14:paraId="73FB42C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b0366kar.swf</w:t>
      </w:r>
    </w:p>
    <w:p w14:paraId="093DF0B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b0366kig.swf</w:t>
      </w:r>
    </w:p>
    <w:p w14:paraId="2847575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b0366lar.swf</w:t>
      </w:r>
    </w:p>
    <w:p w14:paraId="53EEA8C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b0366ld.swf</w:t>
      </w:r>
    </w:p>
    <w:p w14:paraId="05CDC40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b0366ljar.swf</w:t>
      </w:r>
    </w:p>
    <w:p w14:paraId="41E5B29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b0366lja.swf</w:t>
      </w:r>
    </w:p>
    <w:p w14:paraId="2401C66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b0366nar.swf</w:t>
      </w:r>
    </w:p>
    <w:p w14:paraId="7324BB3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b0366na.swf</w:t>
      </w:r>
    </w:p>
    <w:p w14:paraId="633066A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b0366nfaller.swf</w:t>
      </w:r>
    </w:p>
    <w:p w14:paraId="52E018B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b0366nh0366r.swf</w:t>
      </w:r>
    </w:p>
    <w:p w14:paraId="7A21402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b0366nhus.swf</w:t>
      </w:r>
    </w:p>
    <w:p w14:paraId="68A80FC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b0366n.swf</w:t>
      </w:r>
    </w:p>
    <w:p w14:paraId="12725B3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b0366rda.swf</w:t>
      </w:r>
    </w:p>
    <w:p w14:paraId="4822854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b0366rdig.swf</w:t>
      </w:r>
    </w:p>
    <w:p w14:paraId="6F60D4E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b0366rd.swf</w:t>
      </w:r>
    </w:p>
    <w:p w14:paraId="70D3A9E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b0366rjan.swf</w:t>
      </w:r>
    </w:p>
    <w:p w14:paraId="03291D6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b0366rjar.swf</w:t>
      </w:r>
    </w:p>
    <w:p w14:paraId="5B595A8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b0366rs.swf</w:t>
      </w:r>
    </w:p>
    <w:p w14:paraId="0DF28E5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b0366r.swf</w:t>
      </w:r>
    </w:p>
    <w:p w14:paraId="2D4A766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b0366ssa.swf</w:t>
      </w:r>
    </w:p>
    <w:p w14:paraId="1CADBB2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b0366tar.swf</w:t>
      </w:r>
    </w:p>
    <w:p w14:paraId="4FF2215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b0366ter.swf</w:t>
      </w:r>
    </w:p>
    <w:p w14:paraId="16F69DD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b0366tf0344ller.swf</w:t>
      </w:r>
    </w:p>
    <w:p w14:paraId="0E13002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b0366vel.swf</w:t>
      </w:r>
    </w:p>
    <w:p w14:paraId="09F99BF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babblar.swf</w:t>
      </w:r>
    </w:p>
    <w:p w14:paraId="47E1AE6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babord.swf</w:t>
      </w:r>
    </w:p>
    <w:p w14:paraId="37ED2E9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baby.swf</w:t>
      </w:r>
    </w:p>
    <w:p w14:paraId="21212A0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bacill.swf</w:t>
      </w:r>
    </w:p>
    <w:p w14:paraId="105619D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backar.swf</w:t>
      </w:r>
    </w:p>
    <w:p w14:paraId="522A625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backar upp.swf</w:t>
      </w:r>
    </w:p>
    <w:p w14:paraId="3F0C5D0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backe.swf</w:t>
      </w:r>
    </w:p>
    <w:p w14:paraId="5859CE2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backspegel.swf</w:t>
      </w:r>
    </w:p>
    <w:p w14:paraId="08477F2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back.swf</w:t>
      </w:r>
    </w:p>
    <w:p w14:paraId="39E49BE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bacon.swf</w:t>
      </w:r>
    </w:p>
    <w:p w14:paraId="123CFBD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badar.swf</w:t>
      </w:r>
    </w:p>
    <w:p w14:paraId="4896B05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badbyxa.swf</w:t>
      </w:r>
    </w:p>
    <w:p w14:paraId="57F8B54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baddare.swf</w:t>
      </w:r>
    </w:p>
    <w:p w14:paraId="7B4F484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baddar.swf</w:t>
      </w:r>
    </w:p>
    <w:p w14:paraId="2B956DD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baddr0344kt.swf</w:t>
      </w:r>
    </w:p>
    <w:p w14:paraId="1EA3B00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badkar.swf</w:t>
      </w:r>
    </w:p>
    <w:p w14:paraId="08A54EC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badminton.swf</w:t>
      </w:r>
    </w:p>
    <w:p w14:paraId="48CC8F7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badort.swf</w:t>
      </w:r>
    </w:p>
    <w:p w14:paraId="6AA7F01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badrum.swf</w:t>
      </w:r>
    </w:p>
    <w:p w14:paraId="47B3715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bad.swf</w:t>
      </w:r>
    </w:p>
    <w:p w14:paraId="4A10B4A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bagage.swf</w:t>
      </w:r>
    </w:p>
    <w:p w14:paraId="7DF0646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bagare.swf</w:t>
      </w:r>
    </w:p>
    <w:p w14:paraId="0A47D00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bagatell.swf</w:t>
      </w:r>
    </w:p>
    <w:p w14:paraId="000480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bageri.swf</w:t>
      </w:r>
    </w:p>
    <w:p w14:paraId="47D0CD2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bagett.swf</w:t>
      </w:r>
    </w:p>
    <w:p w14:paraId="305BC28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bagge.swf</w:t>
      </w:r>
    </w:p>
    <w:p w14:paraId="4B4205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bag.swf</w:t>
      </w:r>
    </w:p>
    <w:p w14:paraId="3EE3F27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bajonettfattning.swf</w:t>
      </w:r>
    </w:p>
    <w:p w14:paraId="49D8A2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bajonett.swf</w:t>
      </w:r>
    </w:p>
    <w:p w14:paraId="16DB42F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bajsar.swf</w:t>
      </w:r>
    </w:p>
    <w:p w14:paraId="74A455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bajs.swf</w:t>
      </w:r>
    </w:p>
    <w:p w14:paraId="5F81ED7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bak0345t.swf</w:t>
      </w:r>
    </w:p>
    <w:p w14:paraId="167F01A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bakar.swf</w:t>
      </w:r>
    </w:p>
    <w:p w14:paraId="216F82A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bakbinder.swf</w:t>
      </w:r>
    </w:p>
    <w:p w14:paraId="4DF49E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bakelse.swf</w:t>
      </w:r>
    </w:p>
    <w:p w14:paraId="3C729B0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bakerst.swf</w:t>
      </w:r>
    </w:p>
    <w:p w14:paraId="13B22A4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bakficka.swf</w:t>
      </w:r>
    </w:p>
    <w:p w14:paraId="350D556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bakfoten.swf</w:t>
      </w:r>
    </w:p>
    <w:p w14:paraId="5B92990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bakfram.swf</w:t>
      </w:r>
    </w:p>
    <w:p w14:paraId="220478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bakfull.swf</w:t>
      </w:r>
    </w:p>
    <w:p w14:paraId="208FCF1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bakgrund.swf</w:t>
      </w:r>
    </w:p>
    <w:p w14:paraId="4808AA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bakh0345ll.swf</w:t>
      </w:r>
    </w:p>
    <w:p w14:paraId="0F84C7F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bakifr0345n.swf</w:t>
      </w:r>
    </w:p>
    <w:p w14:paraId="73F7D3D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bakl0344nges.swf</w:t>
      </w:r>
    </w:p>
    <w:p w14:paraId="05862C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bakl0344xa.swf</w:t>
      </w:r>
    </w:p>
    <w:p w14:paraId="07785F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bakl0345s.swf</w:t>
      </w:r>
    </w:p>
    <w:p w14:paraId="2FEAA0F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bakom.swf</w:t>
      </w:r>
    </w:p>
    <w:p w14:paraId="572F177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bakpl0345t.swf</w:t>
      </w:r>
    </w:p>
    <w:p w14:paraId="44A3753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bakpulver.swf</w:t>
      </w:r>
    </w:p>
    <w:p w14:paraId="4DD3872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bakre.swf</w:t>
      </w:r>
    </w:p>
    <w:p w14:paraId="46F5DA4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bakrus.swf</w:t>
      </w:r>
    </w:p>
    <w:p w14:paraId="60C2FB0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baks0344te.swf</w:t>
      </w:r>
    </w:p>
    <w:p w14:paraId="3326233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baksida.swf</w:t>
      </w:r>
    </w:p>
    <w:p w14:paraId="5921309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bakslag.swf</w:t>
      </w:r>
    </w:p>
    <w:p w14:paraId="6951311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baksm0344lla.swf</w:t>
      </w:r>
    </w:p>
    <w:p w14:paraId="6AD560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bak.swf</w:t>
      </w:r>
    </w:p>
    <w:p w14:paraId="16EAA97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baktalar.swf</w:t>
      </w:r>
    </w:p>
    <w:p w14:paraId="4373DAD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baktanke.swf</w:t>
      </w:r>
    </w:p>
    <w:p w14:paraId="4E9EAB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bakterie.swf</w:t>
      </w:r>
    </w:p>
    <w:p w14:paraId="3813948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baktill.swf</w:t>
      </w:r>
    </w:p>
    <w:p w14:paraId="6236550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bakv0344nd.swf</w:t>
      </w:r>
    </w:p>
    <w:p w14:paraId="5969317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bakverk.swf</w:t>
      </w:r>
    </w:p>
    <w:p w14:paraId="339C152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balanserar.swf</w:t>
      </w:r>
    </w:p>
    <w:p w14:paraId="05E4280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balansr0344kning.swf</w:t>
      </w:r>
    </w:p>
    <w:p w14:paraId="1CDF4FA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balans.swf</w:t>
      </w:r>
    </w:p>
    <w:p w14:paraId="3DFEC63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balett.swf</w:t>
      </w:r>
    </w:p>
    <w:p w14:paraId="7206964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balja.swf</w:t>
      </w:r>
    </w:p>
    <w:p w14:paraId="01BEFB8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balkong.swf</w:t>
      </w:r>
    </w:p>
    <w:p w14:paraId="16C441A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balk.swf</w:t>
      </w:r>
    </w:p>
    <w:p w14:paraId="0216CAA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ballad.swf</w:t>
      </w:r>
    </w:p>
    <w:p w14:paraId="3F69619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ballast.swf</w:t>
      </w:r>
    </w:p>
    <w:p w14:paraId="48D2313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ballerina.swf</w:t>
      </w:r>
    </w:p>
    <w:p w14:paraId="42B77E9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ballong.swf</w:t>
      </w:r>
    </w:p>
    <w:p w14:paraId="147F949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balsamerar.swf</w:t>
      </w:r>
    </w:p>
    <w:p w14:paraId="7D74076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balsam.swf</w:t>
      </w:r>
    </w:p>
    <w:p w14:paraId="674CA3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bal.swf</w:t>
      </w:r>
    </w:p>
    <w:p w14:paraId="0233ED5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baltisk.swf</w:t>
      </w:r>
    </w:p>
    <w:p w14:paraId="1D244F7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balt.swf</w:t>
      </w:r>
    </w:p>
    <w:p w14:paraId="15083DB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balustrad.swf</w:t>
      </w:r>
    </w:p>
    <w:p w14:paraId="7833EDD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bambu.swf</w:t>
      </w:r>
    </w:p>
    <w:p w14:paraId="7B384DE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banal.swf</w:t>
      </w:r>
    </w:p>
    <w:p w14:paraId="3A12BB3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banan.swf</w:t>
      </w:r>
    </w:p>
    <w:p w14:paraId="7BA419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banar.swf</w:t>
      </w:r>
    </w:p>
    <w:p w14:paraId="618250E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bana.swf</w:t>
      </w:r>
    </w:p>
    <w:p w14:paraId="5F66077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banbrytande.swf</w:t>
      </w:r>
    </w:p>
    <w:p w14:paraId="6839CC8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banbrytare.swf</w:t>
      </w:r>
    </w:p>
    <w:p w14:paraId="0C69396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bandage.swf</w:t>
      </w:r>
    </w:p>
    <w:p w14:paraId="3BCB174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bandar.swf</w:t>
      </w:r>
    </w:p>
    <w:p w14:paraId="7947EA5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banderoll.swf</w:t>
      </w:r>
    </w:p>
    <w:p w14:paraId="56F6ABC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bandit.swf</w:t>
      </w:r>
    </w:p>
    <w:p w14:paraId="5028E1C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bandspelare.swf</w:t>
      </w:r>
    </w:p>
    <w:p w14:paraId="4B69C1F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band.swf</w:t>
      </w:r>
    </w:p>
    <w:p w14:paraId="33430F8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bandvagn.swf</w:t>
      </w:r>
    </w:p>
    <w:p w14:paraId="2EB8608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bandy.swf</w:t>
      </w:r>
    </w:p>
    <w:p w14:paraId="725AE4E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baneman.swf</w:t>
      </w:r>
    </w:p>
    <w:p w14:paraId="240BE93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baner.swf</w:t>
      </w:r>
    </w:p>
    <w:p w14:paraId="77FF2D3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bang0345rd.swf</w:t>
      </w:r>
    </w:p>
    <w:p w14:paraId="137653F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bang.swf</w:t>
      </w:r>
    </w:p>
    <w:p w14:paraId="3D804BC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banhoppning.swf</w:t>
      </w:r>
    </w:p>
    <w:p w14:paraId="7DE6EBD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bankar.swf</w:t>
      </w:r>
    </w:p>
    <w:p w14:paraId="1EF2E1A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bankett.swf</w:t>
      </w:r>
    </w:p>
    <w:p w14:paraId="66C7032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bankfack.swf</w:t>
      </w:r>
    </w:p>
    <w:p w14:paraId="7BD0E04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bankgiro.swf</w:t>
      </w:r>
    </w:p>
    <w:p w14:paraId="173A1B2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bankir.swf</w:t>
      </w:r>
    </w:p>
    <w:p w14:paraId="2B317D8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bankman.swf</w:t>
      </w:r>
    </w:p>
    <w:p w14:paraId="24A9079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bankomat.swf</w:t>
      </w:r>
    </w:p>
    <w:p w14:paraId="039444F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bankrutt.swf</w:t>
      </w:r>
    </w:p>
    <w:p w14:paraId="6A271BF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bank.swf</w:t>
      </w:r>
    </w:p>
    <w:p w14:paraId="796890D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bannbulla.swf</w:t>
      </w:r>
    </w:p>
    <w:p w14:paraId="3B899E9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bannlyser.swf</w:t>
      </w:r>
    </w:p>
    <w:p w14:paraId="2994C9F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bannor.swf</w:t>
      </w:r>
    </w:p>
    <w:p w14:paraId="4C14BF6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bann.swf</w:t>
      </w:r>
    </w:p>
    <w:p w14:paraId="5300A95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bantar.swf</w:t>
      </w:r>
    </w:p>
    <w:p w14:paraId="5B6E3CC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baptist.swf</w:t>
      </w:r>
    </w:p>
    <w:p w14:paraId="2F1EC95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barack.swf</w:t>
      </w:r>
    </w:p>
    <w:p w14:paraId="4B1F75D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bara.swf</w:t>
      </w:r>
    </w:p>
    <w:p w14:paraId="10F85B0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barbacka.swf</w:t>
      </w:r>
    </w:p>
    <w:p w14:paraId="22C9C01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barbarisk.swf</w:t>
      </w:r>
    </w:p>
    <w:p w14:paraId="30DA047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barberare.swf</w:t>
      </w:r>
    </w:p>
    <w:p w14:paraId="36E9731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bard.swf</w:t>
      </w:r>
    </w:p>
    <w:p w14:paraId="34F00B0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barfota.swf</w:t>
      </w:r>
    </w:p>
    <w:p w14:paraId="77E2BED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barhuvad.swf</w:t>
      </w:r>
    </w:p>
    <w:p w14:paraId="50C00EA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barkass.swf</w:t>
      </w:r>
    </w:p>
    <w:p w14:paraId="72FF00B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barkis.swf</w:t>
      </w:r>
    </w:p>
    <w:p w14:paraId="3BCA995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bark.swf</w:t>
      </w:r>
    </w:p>
    <w:p w14:paraId="6668541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barlast.swf</w:t>
      </w:r>
    </w:p>
    <w:p w14:paraId="4B6E37B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barmh0344rtig.swf</w:t>
      </w:r>
    </w:p>
    <w:p w14:paraId="5E5C470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barm.swf</w:t>
      </w:r>
    </w:p>
    <w:p w14:paraId="151D2EA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barnasinne.swf</w:t>
      </w:r>
    </w:p>
    <w:p w14:paraId="1B92CFF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barnav0345rdscentral.swf</w:t>
      </w:r>
    </w:p>
    <w:p w14:paraId="6A40619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barnav0345rd.swf</w:t>
      </w:r>
    </w:p>
    <w:p w14:paraId="42ED90B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barnbarn.swf</w:t>
      </w:r>
    </w:p>
    <w:p w14:paraId="2ED482C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barnbegr0344nsning.swf</w:t>
      </w:r>
    </w:p>
    <w:p w14:paraId="29AB14F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barnbidrag.swf</w:t>
      </w:r>
    </w:p>
    <w:p w14:paraId="23512D4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barndaghem.swf</w:t>
      </w:r>
    </w:p>
    <w:p w14:paraId="7C4341A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barndom.swf</w:t>
      </w:r>
    </w:p>
    <w:p w14:paraId="3B399DD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barnf0366rlamning.swf</w:t>
      </w:r>
    </w:p>
    <w:p w14:paraId="2C6957F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barnflicka.swf</w:t>
      </w:r>
    </w:p>
    <w:p w14:paraId="605F5E5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barnhem.swf</w:t>
      </w:r>
    </w:p>
    <w:p w14:paraId="45B211E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barnkoloni.swf</w:t>
      </w:r>
    </w:p>
    <w:p w14:paraId="5B64D76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barnlek.swf</w:t>
      </w:r>
    </w:p>
    <w:p w14:paraId="46A77AA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barnmorska.swf</w:t>
      </w:r>
    </w:p>
    <w:p w14:paraId="22185CE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barnomsorg.swf</w:t>
      </w:r>
    </w:p>
    <w:p w14:paraId="1BB0479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barnpassning.swf</w:t>
      </w:r>
    </w:p>
    <w:p w14:paraId="54B7E8A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barnpension.swf</w:t>
      </w:r>
    </w:p>
    <w:p w14:paraId="2E65960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barnsb0366rd.swf</w:t>
      </w:r>
    </w:p>
    <w:p w14:paraId="0A3A57D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barnsben.swf</w:t>
      </w:r>
    </w:p>
    <w:p w14:paraId="7B48111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barnsjukdom.swf</w:t>
      </w:r>
    </w:p>
    <w:p w14:paraId="16C49E9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barnslig.swf</w:t>
      </w:r>
    </w:p>
    <w:p w14:paraId="1004A44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barnstuga.swf</w:t>
      </w:r>
    </w:p>
    <w:p w14:paraId="1D20069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barn.swf</w:t>
      </w:r>
    </w:p>
    <w:p w14:paraId="70A8FEC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barntill0344gg.swf</w:t>
      </w:r>
    </w:p>
    <w:p w14:paraId="1E422BA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barntillsyn.swf</w:t>
      </w:r>
    </w:p>
    <w:p w14:paraId="6B914A9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barnvakt.swf</w:t>
      </w:r>
    </w:p>
    <w:p w14:paraId="3FE80B3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barock.swf</w:t>
      </w:r>
    </w:p>
    <w:p w14:paraId="44029D2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barometer.swf</w:t>
      </w:r>
    </w:p>
    <w:p w14:paraId="335319F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baron.swf</w:t>
      </w:r>
    </w:p>
    <w:p w14:paraId="1618C35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barri0344r.swf</w:t>
      </w:r>
    </w:p>
    <w:p w14:paraId="4F09F46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barrikad.swf</w:t>
      </w:r>
    </w:p>
    <w:p w14:paraId="4BF22EE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barr.swf</w:t>
      </w:r>
    </w:p>
    <w:p w14:paraId="24FDDD5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barskrapad.swf</w:t>
      </w:r>
    </w:p>
    <w:p w14:paraId="3A21E7E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barsk.swf</w:t>
      </w:r>
    </w:p>
    <w:p w14:paraId="41CADF8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bar.swf</w:t>
      </w:r>
    </w:p>
    <w:p w14:paraId="1EED86D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bartender.swf</w:t>
      </w:r>
    </w:p>
    <w:p w14:paraId="195A052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baryton.swf</w:t>
      </w:r>
    </w:p>
    <w:p w14:paraId="2D845AF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ba-samtal.swf</w:t>
      </w:r>
    </w:p>
    <w:p w14:paraId="49A3BA7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basar.swf</w:t>
      </w:r>
    </w:p>
    <w:p w14:paraId="293501D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basbelopp.swf</w:t>
      </w:r>
    </w:p>
    <w:p w14:paraId="71940E5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baserar.swf</w:t>
      </w:r>
    </w:p>
    <w:p w14:paraId="57F7D24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basfiol.swf</w:t>
      </w:r>
    </w:p>
    <w:p w14:paraId="594B25E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basilika.swf</w:t>
      </w:r>
    </w:p>
    <w:p w14:paraId="32F980D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basis.swf</w:t>
      </w:r>
    </w:p>
    <w:p w14:paraId="28D03F8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basker.swf</w:t>
      </w:r>
    </w:p>
    <w:p w14:paraId="5821D0D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basketboll.swf</w:t>
      </w:r>
    </w:p>
    <w:p w14:paraId="2455CE2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basket.swf</w:t>
      </w:r>
    </w:p>
    <w:p w14:paraId="0AD2864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baskisk.swf</w:t>
      </w:r>
    </w:p>
    <w:p w14:paraId="4976695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bask.swf</w:t>
      </w:r>
    </w:p>
    <w:p w14:paraId="5EB54CF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baslinje.swf</w:t>
      </w:r>
    </w:p>
    <w:p w14:paraId="6C563EF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bass0344ng.swf</w:t>
      </w:r>
    </w:p>
    <w:p w14:paraId="43BACCD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bas.swf</w:t>
      </w:r>
    </w:p>
    <w:p w14:paraId="705154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bastant.swf</w:t>
      </w:r>
    </w:p>
    <w:p w14:paraId="7B10ACE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bastard.swf</w:t>
      </w:r>
    </w:p>
    <w:p w14:paraId="49C56A5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bastar.swf</w:t>
      </w:r>
    </w:p>
    <w:p w14:paraId="358D58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basta.swf</w:t>
      </w:r>
    </w:p>
    <w:p w14:paraId="0A856E9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bastion.swf</w:t>
      </w:r>
    </w:p>
    <w:p w14:paraId="3BF064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bast.swf</w:t>
      </w:r>
    </w:p>
    <w:p w14:paraId="1048C38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bastu.swf</w:t>
      </w:r>
    </w:p>
    <w:p w14:paraId="52829C9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basunerar ut.swf</w:t>
      </w:r>
    </w:p>
    <w:p w14:paraId="77BD1DD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basun.swf</w:t>
      </w:r>
    </w:p>
    <w:p w14:paraId="2D2DF58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bataljon.swf</w:t>
      </w:r>
    </w:p>
    <w:p w14:paraId="5730253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batalj.swf</w:t>
      </w:r>
    </w:p>
    <w:p w14:paraId="6D10702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batik.swf</w:t>
      </w:r>
    </w:p>
    <w:p w14:paraId="2AABFC8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batist.swf</w:t>
      </w:r>
    </w:p>
    <w:p w14:paraId="2302EDC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batong.swf</w:t>
      </w:r>
    </w:p>
    <w:p w14:paraId="4269C4D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batteri.swf</w:t>
      </w:r>
    </w:p>
    <w:p w14:paraId="6EB221A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bautasten.swf</w:t>
      </w:r>
    </w:p>
    <w:p w14:paraId="42C12B6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baxnar.swf</w:t>
      </w:r>
    </w:p>
    <w:p w14:paraId="07AAE9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bazooka.swf</w:t>
      </w:r>
    </w:p>
    <w:p w14:paraId="42C53BD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bb.swf</w:t>
      </w:r>
    </w:p>
    <w:p w14:paraId="23956D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beaktar.swf</w:t>
      </w:r>
    </w:p>
    <w:p w14:paraId="3689B7B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bearbetar.swf</w:t>
      </w:r>
    </w:p>
    <w:p w14:paraId="5C5A41B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beatnik.swf</w:t>
      </w:r>
    </w:p>
    <w:p w14:paraId="0D991A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beb0345dar.swf</w:t>
      </w:r>
    </w:p>
    <w:p w14:paraId="45A5D8D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beb0345delse.swf</w:t>
      </w:r>
    </w:p>
    <w:p w14:paraId="067D0DB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beblandar sig.swf</w:t>
      </w:r>
    </w:p>
    <w:p w14:paraId="0685171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bebodd.swf</w:t>
      </w:r>
    </w:p>
    <w:p w14:paraId="3AD41B8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bebor.swf</w:t>
      </w:r>
    </w:p>
    <w:p w14:paraId="763211F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bebyggelse.swf</w:t>
      </w:r>
    </w:p>
    <w:p w14:paraId="79E91D5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bebygger.swf</w:t>
      </w:r>
    </w:p>
    <w:p w14:paraId="7F171A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beck.swf</w:t>
      </w:r>
    </w:p>
    <w:p w14:paraId="631D98D8" w14:textId="77777777" w:rsidR="00EE1024" w:rsidRPr="00EE1024" w:rsidRDefault="00EE1024" w:rsidP="00EE1024">
      <w:pPr>
        <w:pStyle w:val="PlainText"/>
        <w:rPr>
          <w:del w:id="2" w:author="Author" w:date="2012-02-26T11:18:00Z"/>
          <w:rFonts w:ascii="宋体" w:eastAsia="宋体" w:hAnsi="宋体" w:cs="宋体"/>
        </w:rPr>
      </w:pPr>
      <w:del w:id="3" w:author="Author" w:date="2012-02-26T11:18:00Z">
        <w:r w:rsidRPr="00EE1024">
          <w:rPr>
            <w:rFonts w:ascii="宋体" w:eastAsia="宋体" w:hAnsi="宋体" w:cs="宋体" w:hint="eastAsia"/>
          </w:rPr>
          <w:delText>becquerel.swf</w:delText>
        </w:r>
      </w:del>
    </w:p>
    <w:p w14:paraId="345F70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bed0345rar.swf</w:t>
      </w:r>
    </w:p>
    <w:p w14:paraId="4C7137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bed0366mer.swf</w:t>
      </w:r>
    </w:p>
    <w:p w14:paraId="2E7BF5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bed0366mning.swf</w:t>
      </w:r>
    </w:p>
    <w:p w14:paraId="6490122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bed0366vning.swf</w:t>
      </w:r>
    </w:p>
    <w:p w14:paraId="06164E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bedagad.swf</w:t>
      </w:r>
    </w:p>
    <w:p w14:paraId="20CD30A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bedarrar.swf</w:t>
      </w:r>
    </w:p>
    <w:p w14:paraId="7AD149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beder.swf</w:t>
      </w:r>
    </w:p>
    <w:p w14:paraId="4A0E8E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bedjande.swf</w:t>
      </w:r>
    </w:p>
    <w:p w14:paraId="2B78BB0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bedr0344geri.swf</w:t>
      </w:r>
    </w:p>
    <w:p w14:paraId="51AC310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bedr0344glig.swf</w:t>
      </w:r>
    </w:p>
    <w:p w14:paraId="55E1641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bedr0366vad.swf</w:t>
      </w:r>
    </w:p>
    <w:p w14:paraId="42CA51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bedr0366var.swf</w:t>
      </w:r>
    </w:p>
    <w:p w14:paraId="66961E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bedr0366velse.swf</w:t>
      </w:r>
    </w:p>
    <w:p w14:paraId="281CD5F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bedr0366vlig.swf</w:t>
      </w:r>
    </w:p>
    <w:p w14:paraId="754A1B4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bedragare.swf</w:t>
      </w:r>
    </w:p>
    <w:p w14:paraId="37067BB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bedragit.swf</w:t>
      </w:r>
    </w:p>
    <w:p w14:paraId="0EC5096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bedrar.swf</w:t>
      </w:r>
    </w:p>
    <w:p w14:paraId="380679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bedrift.swf</w:t>
      </w:r>
    </w:p>
    <w:p w14:paraId="6B7B8EF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bedriver.swf</w:t>
      </w:r>
    </w:p>
    <w:p w14:paraId="7E280C8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bedrog.swf</w:t>
      </w:r>
    </w:p>
    <w:p w14:paraId="61760B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bed.swf</w:t>
      </w:r>
    </w:p>
    <w:p w14:paraId="08A554E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beduin.swf</w:t>
      </w:r>
    </w:p>
    <w:p w14:paraId="49B7A6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bedyrar.swf</w:t>
      </w:r>
    </w:p>
    <w:p w14:paraId="257C0C6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bef0344l.swf</w:t>
      </w:r>
    </w:p>
    <w:p w14:paraId="22F51F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bef0344ngd.swf</w:t>
      </w:r>
    </w:p>
    <w:p w14:paraId="30B3B4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bef0344ster.swf</w:t>
      </w:r>
    </w:p>
    <w:p w14:paraId="7920300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bef0344stning.swf</w:t>
      </w:r>
    </w:p>
    <w:p w14:paraId="62DF1F6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befaller.swf</w:t>
      </w:r>
    </w:p>
    <w:p w14:paraId="24C3DE4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befallning.swf</w:t>
      </w:r>
    </w:p>
    <w:p w14:paraId="0932FDF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befann.swf</w:t>
      </w:r>
    </w:p>
    <w:p w14:paraId="0444F09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befarar.swf</w:t>
      </w:r>
    </w:p>
    <w:p w14:paraId="63CE121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befattar sig.swf</w:t>
      </w:r>
    </w:p>
    <w:p w14:paraId="7397E7C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befattning.swf</w:t>
      </w:r>
    </w:p>
    <w:p w14:paraId="25A3695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befinner sig.swf</w:t>
      </w:r>
    </w:p>
    <w:p w14:paraId="090D740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befintlig.swf</w:t>
      </w:r>
    </w:p>
    <w:p w14:paraId="6429955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befl0344ckar.swf</w:t>
      </w:r>
    </w:p>
    <w:p w14:paraId="2A54536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befogad.swf</w:t>
      </w:r>
    </w:p>
    <w:p w14:paraId="000F590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befogenhet.swf</w:t>
      </w:r>
    </w:p>
    <w:p w14:paraId="67D627A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befolkar.swf</w:t>
      </w:r>
    </w:p>
    <w:p w14:paraId="1DBBCC3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befolkning.swf</w:t>
      </w:r>
    </w:p>
    <w:p w14:paraId="489566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befordran.swf</w:t>
      </w:r>
    </w:p>
    <w:p w14:paraId="269632C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befordrar.swf</w:t>
      </w:r>
    </w:p>
    <w:p w14:paraId="6B2791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befr0344mjar.swf</w:t>
      </w:r>
    </w:p>
    <w:p w14:paraId="681523E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befriande.swf</w:t>
      </w:r>
    </w:p>
    <w:p w14:paraId="0E10599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befriar.swf</w:t>
      </w:r>
    </w:p>
    <w:p w14:paraId="2449166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befrielse.swf</w:t>
      </w:r>
    </w:p>
    <w:p w14:paraId="22ED112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befruktar.swf</w:t>
      </w:r>
    </w:p>
    <w:p w14:paraId="7BB81E0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befruktning.swf</w:t>
      </w:r>
    </w:p>
    <w:p w14:paraId="616494A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befunnit.swf</w:t>
      </w:r>
    </w:p>
    <w:p w14:paraId="6AA6FD9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beg0344ran.swf</w:t>
      </w:r>
    </w:p>
    <w:p w14:paraId="235A810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beg0344rlig.swf</w:t>
      </w:r>
    </w:p>
    <w:p w14:paraId="62151C8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beg0344r.swf</w:t>
      </w:r>
    </w:p>
    <w:p w14:paraId="5EF4FE6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beg0345r.swf</w:t>
      </w:r>
    </w:p>
    <w:p w14:paraId="77CF88B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beg0345vad.swf</w:t>
      </w:r>
    </w:p>
    <w:p w14:paraId="6FBC6DC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beg0345var.swf</w:t>
      </w:r>
    </w:p>
    <w:p w14:paraId="2ACD60D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beg0345vning.swf</w:t>
      </w:r>
    </w:p>
    <w:p w14:paraId="2407D17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begagnar.swf</w:t>
      </w:r>
    </w:p>
    <w:p w14:paraId="5AFBD47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begav sig.swf</w:t>
      </w:r>
    </w:p>
    <w:p w14:paraId="0A13AED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begeistrad.swf</w:t>
      </w:r>
    </w:p>
    <w:p w14:paraId="3026D8A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beger sig.swf</w:t>
      </w:r>
    </w:p>
    <w:p w14:paraId="5D5340A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begett.swf</w:t>
      </w:r>
    </w:p>
    <w:p w14:paraId="5DE374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begivenhet.swf</w:t>
      </w:r>
    </w:p>
    <w:p w14:paraId="79EF76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begonia.swf</w:t>
      </w:r>
    </w:p>
    <w:p w14:paraId="72971A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begr0344nsar.swf</w:t>
      </w:r>
    </w:p>
    <w:p w14:paraId="29D92B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begr0344nsning.swf</w:t>
      </w:r>
    </w:p>
    <w:p w14:paraId="0B7909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begr0345ter.swf</w:t>
      </w:r>
    </w:p>
    <w:p w14:paraId="3D718B5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begraver.swf</w:t>
      </w:r>
    </w:p>
    <w:p w14:paraId="47FA9BB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begravningsbyr0345.swf</w:t>
      </w:r>
    </w:p>
    <w:p w14:paraId="7435580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begravning.swf</w:t>
      </w:r>
    </w:p>
    <w:p w14:paraId="3D800C5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begrepp.swf</w:t>
      </w:r>
    </w:p>
    <w:p w14:paraId="74665E2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begrep.swf</w:t>
      </w:r>
    </w:p>
    <w:p w14:paraId="1637551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begriper.swf</w:t>
      </w:r>
    </w:p>
    <w:p w14:paraId="63C71E8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begriplig.swf</w:t>
      </w:r>
    </w:p>
    <w:p w14:paraId="68EBFBF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begrundar.swf</w:t>
      </w:r>
    </w:p>
    <w:p w14:paraId="402DE60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begynnande.swf</w:t>
      </w:r>
    </w:p>
    <w:p w14:paraId="3BDF912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begynnelse.swf</w:t>
      </w:r>
    </w:p>
    <w:p w14:paraId="0AD199B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beh0344ftad.swf</w:t>
      </w:r>
    </w:p>
    <w:p w14:paraId="2602823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beh0344ndig.swf</w:t>
      </w:r>
    </w:p>
    <w:p w14:paraId="494AE43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beh0344rskad.swf</w:t>
      </w:r>
    </w:p>
    <w:p w14:paraId="59227A4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beh0344rskar.swf</w:t>
      </w:r>
    </w:p>
    <w:p w14:paraId="1AB9131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beh0344rskning.swf</w:t>
      </w:r>
    </w:p>
    <w:p w14:paraId="491F10E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beh0345llare.swf</w:t>
      </w:r>
    </w:p>
    <w:p w14:paraId="47D8782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beh0345ller.swf</w:t>
      </w:r>
    </w:p>
    <w:p w14:paraId="56869B9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beh0345llning.swf</w:t>
      </w:r>
    </w:p>
    <w:p w14:paraId="050C539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beh0345ll.swf</w:t>
      </w:r>
    </w:p>
    <w:p w14:paraId="44EE956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beh0345.swf</w:t>
      </w:r>
    </w:p>
    <w:p w14:paraId="0FE56A7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beh0366ll.swf</w:t>
      </w:r>
    </w:p>
    <w:p w14:paraId="6F31B12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beh0366rig.swf</w:t>
      </w:r>
    </w:p>
    <w:p w14:paraId="60668DF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beh0366vande.swf</w:t>
      </w:r>
    </w:p>
    <w:p w14:paraId="59614AB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beh0366ver.swf</w:t>
      </w:r>
    </w:p>
    <w:p w14:paraId="047C56B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behagar.swf</w:t>
      </w:r>
    </w:p>
    <w:p w14:paraId="3116F36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behaglig.swf</w:t>
      </w:r>
    </w:p>
    <w:p w14:paraId="5884C99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behag.swf</w:t>
      </w:r>
    </w:p>
    <w:p w14:paraId="793602B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behandlar.swf</w:t>
      </w:r>
    </w:p>
    <w:p w14:paraId="2812F90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behandling.swf</w:t>
      </w:r>
    </w:p>
    <w:p w14:paraId="7AE9480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behaviorism.swf</w:t>
      </w:r>
    </w:p>
    <w:p w14:paraId="627C37D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behj0344lplig.swf</w:t>
      </w:r>
    </w:p>
    <w:p w14:paraId="5277E98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behj0344rtansv0344rd.swf</w:t>
      </w:r>
    </w:p>
    <w:p w14:paraId="5D46F4D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behovspr0366vning.swf</w:t>
      </w:r>
    </w:p>
    <w:p w14:paraId="062C1EF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behov.swf</w:t>
      </w:r>
    </w:p>
    <w:p w14:paraId="65ADE14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beige.swf</w:t>
      </w:r>
    </w:p>
    <w:p w14:paraId="5AA7FC9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beivrar.swf</w:t>
      </w:r>
    </w:p>
    <w:p w14:paraId="7992159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bejakar.swf</w:t>
      </w:r>
    </w:p>
    <w:p w14:paraId="7453B29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bek0344mpar.swf</w:t>
      </w:r>
    </w:p>
    <w:p w14:paraId="49F788F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bek0344mpningsmedel.swf</w:t>
      </w:r>
    </w:p>
    <w:p w14:paraId="384DA56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bek0344mpning.swf</w:t>
      </w:r>
    </w:p>
    <w:p w14:paraId="15CE183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bek0344nnelse.swf</w:t>
      </w:r>
    </w:p>
    <w:p w14:paraId="1E839C4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bek0344nner.swf</w:t>
      </w:r>
    </w:p>
    <w:p w14:paraId="3A0ED5F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bekantar sig.swf</w:t>
      </w:r>
    </w:p>
    <w:p w14:paraId="66322DF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bekantskap.swf</w:t>
      </w:r>
    </w:p>
    <w:p w14:paraId="2E1ACF3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bekant.swf</w:t>
      </w:r>
    </w:p>
    <w:p w14:paraId="558BA94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bekl0344der.swf</w:t>
      </w:r>
    </w:p>
    <w:p w14:paraId="69E9C2C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bekl0344dnad.swf</w:t>
      </w:r>
    </w:p>
    <w:p w14:paraId="47E2897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bekl0344md.swf</w:t>
      </w:r>
    </w:p>
    <w:p w14:paraId="58C14C8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bekl0344mmande.swf</w:t>
      </w:r>
    </w:p>
    <w:p w14:paraId="0AA2129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beklagansv0344rd.swf</w:t>
      </w:r>
    </w:p>
    <w:p w14:paraId="06AFF72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beklagar.swf</w:t>
      </w:r>
    </w:p>
    <w:p w14:paraId="27A8A9B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beklaglig.swf</w:t>
      </w:r>
    </w:p>
    <w:p w14:paraId="0C84C86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bekommer.swf</w:t>
      </w:r>
    </w:p>
    <w:p w14:paraId="5D09AE6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bekostar.swf</w:t>
      </w:r>
    </w:p>
    <w:p w14:paraId="57737C3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bekostnad.swf</w:t>
      </w:r>
    </w:p>
    <w:p w14:paraId="0471B7B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bekr0344ftar.swf</w:t>
      </w:r>
    </w:p>
    <w:p w14:paraId="19A241A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bekr0344ftelse.swf</w:t>
      </w:r>
    </w:p>
    <w:p w14:paraId="00BE3AE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bekv0344mlighet.swf</w:t>
      </w:r>
    </w:p>
    <w:p w14:paraId="1CE76EF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bekv0344m.swf</w:t>
      </w:r>
    </w:p>
    <w:p w14:paraId="7598BD8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bekymmer.swf</w:t>
      </w:r>
    </w:p>
    <w:p w14:paraId="7FAC4B3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bekymrad.swf</w:t>
      </w:r>
    </w:p>
    <w:p w14:paraId="0FCF14D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bekymrar sig.swf</w:t>
      </w:r>
    </w:p>
    <w:p w14:paraId="165F401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bel0344genhet.swf</w:t>
      </w:r>
    </w:p>
    <w:p w14:paraId="5F299C5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bel0344gen.swf</w:t>
      </w:r>
    </w:p>
    <w:p w14:paraId="5A5FE9C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bel0344gger.swf</w:t>
      </w:r>
    </w:p>
    <w:p w14:paraId="2C997E1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bel0344ggning.swf</w:t>
      </w:r>
    </w:p>
    <w:p w14:paraId="17882F8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bel0344gg.swf</w:t>
      </w:r>
    </w:p>
    <w:p w14:paraId="5E93ED5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bel0344grar.swf</w:t>
      </w:r>
    </w:p>
    <w:p w14:paraId="6C05DFC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bel0344gringstillst0345nd.swf</w:t>
      </w:r>
    </w:p>
    <w:p w14:paraId="3866AAB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bel0344st.swf</w:t>
      </w:r>
    </w:p>
    <w:p w14:paraId="55AFE4A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bel0345nar.swf</w:t>
      </w:r>
    </w:p>
    <w:p w14:paraId="57E3C10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bel0345ning.swf</w:t>
      </w:r>
    </w:p>
    <w:p w14:paraId="5770BB4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bel0345tenhet.swf</w:t>
      </w:r>
    </w:p>
    <w:p w14:paraId="1ACE54B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bel0345ten.swf</w:t>
      </w:r>
    </w:p>
    <w:p w14:paraId="7893A40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bel0366nar.swf</w:t>
      </w:r>
    </w:p>
    <w:p w14:paraId="530779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bel0366ning.swf</w:t>
      </w:r>
    </w:p>
    <w:p w14:paraId="60CB2EB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belackare.swf</w:t>
      </w:r>
    </w:p>
    <w:p w14:paraId="6DCCA2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belamrad.swf</w:t>
      </w:r>
    </w:p>
    <w:p w14:paraId="5E8BE83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belastad.swf</w:t>
      </w:r>
    </w:p>
    <w:p w14:paraId="3858E27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belastar.swf</w:t>
      </w:r>
    </w:p>
    <w:p w14:paraId="44F5EB6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belastning.swf</w:t>
      </w:r>
    </w:p>
    <w:p w14:paraId="2955341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beledsagar.swf</w:t>
      </w:r>
    </w:p>
    <w:p w14:paraId="44BB8C5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belevad.swf</w:t>
      </w:r>
    </w:p>
    <w:p w14:paraId="6A033AA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belgare.swf</w:t>
      </w:r>
    </w:p>
    <w:p w14:paraId="18EEAF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belgier.swf</w:t>
      </w:r>
    </w:p>
    <w:p w14:paraId="17C6112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belgisk.swf</w:t>
      </w:r>
    </w:p>
    <w:p w14:paraId="248BE18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belopp.swf</w:t>
      </w:r>
    </w:p>
    <w:p w14:paraId="2557B6E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belyser.swf</w:t>
      </w:r>
    </w:p>
    <w:p w14:paraId="3110CB5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belysning.swf</w:t>
      </w:r>
    </w:p>
    <w:p w14:paraId="6C5548A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bem0344ktigar sig.swf</w:t>
      </w:r>
    </w:p>
    <w:p w14:paraId="1ED21C0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bem0344rkelse.swf</w:t>
      </w:r>
    </w:p>
    <w:p w14:paraId="7D89B95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bem0344strar.swf</w:t>
      </w:r>
    </w:p>
    <w:p w14:paraId="279924E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bem0366dande.swf</w:t>
      </w:r>
    </w:p>
    <w:p w14:paraId="3929EFB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bem0366dar sig.swf</w:t>
      </w:r>
    </w:p>
    <w:p w14:paraId="18DDF6A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bem0366ter.swf</w:t>
      </w:r>
    </w:p>
    <w:p w14:paraId="164B4C5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bemannar.swf</w:t>
      </w:r>
    </w:p>
    <w:p w14:paraId="61BC74E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bemedlad.swf</w:t>
      </w:r>
    </w:p>
    <w:p w14:paraId="15DCBC5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bemyndigande.swf</w:t>
      </w:r>
    </w:p>
    <w:p w14:paraId="503174C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bemyndigar.swf</w:t>
      </w:r>
    </w:p>
    <w:p w14:paraId="145A9C3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ben0344gen.swf</w:t>
      </w:r>
    </w:p>
    <w:p w14:paraId="732899B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ben0344mner.swf</w:t>
      </w:r>
    </w:p>
    <w:p w14:paraId="779ECFB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ben0345dar.swf</w:t>
      </w:r>
    </w:p>
    <w:p w14:paraId="229444A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ben0345dning.swf</w:t>
      </w:r>
    </w:p>
    <w:p w14:paraId="2D1B718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benar.swf</w:t>
      </w:r>
    </w:p>
    <w:p w14:paraId="10DFD36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bena.swf</w:t>
      </w:r>
    </w:p>
    <w:p w14:paraId="75BD5A6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benbrott.swf</w:t>
      </w:r>
    </w:p>
    <w:p w14:paraId="7C41E84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benig.swf</w:t>
      </w:r>
    </w:p>
    <w:p w14:paraId="0779A55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bensin.swf</w:t>
      </w:r>
    </w:p>
    <w:p w14:paraId="60C9E76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ben.swf</w:t>
      </w:r>
    </w:p>
    <w:p w14:paraId="3CC0507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beordrar.swf</w:t>
      </w:r>
    </w:p>
    <w:p w14:paraId="38DB8F1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bepr0366vad.swf</w:t>
      </w:r>
    </w:p>
    <w:p w14:paraId="5A0E39F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ber0344knande.swf</w:t>
      </w:r>
    </w:p>
    <w:p w14:paraId="6ED321F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ber0344knar.swf</w:t>
      </w:r>
    </w:p>
    <w:p w14:paraId="34CB852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ber0344kning.swf</w:t>
      </w:r>
    </w:p>
    <w:p w14:paraId="7EC11E3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ber0344ttare.swf</w:t>
      </w:r>
    </w:p>
    <w:p w14:paraId="51B1CC8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ber0344ttar.swf</w:t>
      </w:r>
    </w:p>
    <w:p w14:paraId="2D00EE2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ber0344ttelse.swf</w:t>
      </w:r>
    </w:p>
    <w:p w14:paraId="17BD191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ber0344ttigad.swf</w:t>
      </w:r>
    </w:p>
    <w:p w14:paraId="4C78A02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ber0344ttigande.swf</w:t>
      </w:r>
    </w:p>
    <w:p w14:paraId="4AA4203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ber0344ttigar.swf</w:t>
      </w:r>
    </w:p>
    <w:p w14:paraId="15743B4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ber0345tt.swf</w:t>
      </w:r>
    </w:p>
    <w:p w14:paraId="27135BE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ber0366mdhet.swf</w:t>
      </w:r>
    </w:p>
    <w:p w14:paraId="2CB9747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ber0366md.swf</w:t>
      </w:r>
    </w:p>
    <w:p w14:paraId="61B631B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ber0366mmelse.swf</w:t>
      </w:r>
    </w:p>
    <w:p w14:paraId="259DA7E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ber0366mmer.swf</w:t>
      </w:r>
    </w:p>
    <w:p w14:paraId="2C3DFBE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ber0366m.swf</w:t>
      </w:r>
    </w:p>
    <w:p w14:paraId="60F61B0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ber0366ringspunkt.swf</w:t>
      </w:r>
    </w:p>
    <w:p w14:paraId="5C78696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ber0366ring.swf</w:t>
      </w:r>
    </w:p>
    <w:p w14:paraId="1271AB8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ber0366r.swf</w:t>
      </w:r>
    </w:p>
    <w:p w14:paraId="2DCD481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ber0366var.swf</w:t>
      </w:r>
    </w:p>
    <w:p w14:paraId="37532DC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beredd.swf</w:t>
      </w:r>
    </w:p>
    <w:p w14:paraId="0D0F6D6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bereder.swf</w:t>
      </w:r>
    </w:p>
    <w:p w14:paraId="23E4E0E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beredning.swf</w:t>
      </w:r>
    </w:p>
    <w:p w14:paraId="1E9511F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beredskap.swf</w:t>
      </w:r>
    </w:p>
    <w:p w14:paraId="57DF7AA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beredvillig.swf</w:t>
      </w:r>
    </w:p>
    <w:p w14:paraId="3371933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berest.swf</w:t>
      </w:r>
    </w:p>
    <w:p w14:paraId="272A6FF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bergfast.swf</w:t>
      </w:r>
    </w:p>
    <w:p w14:paraId="22152FC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bergig.swf</w:t>
      </w:r>
    </w:p>
    <w:p w14:paraId="21D73DE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bergis.swf</w:t>
      </w:r>
    </w:p>
    <w:p w14:paraId="596EF23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berg- och dalbana.swf</w:t>
      </w:r>
    </w:p>
    <w:p w14:paraId="104E979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bergrum.swf</w:t>
      </w:r>
    </w:p>
    <w:p w14:paraId="32199E5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bergs0344ker.swf</w:t>
      </w:r>
    </w:p>
    <w:p w14:paraId="1BDC7BC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bergskedja.swf</w:t>
      </w:r>
    </w:p>
    <w:p w14:paraId="7486152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bergspr0344ngare.swf</w:t>
      </w:r>
    </w:p>
    <w:p w14:paraId="56E757E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bergspredikan.swf</w:t>
      </w:r>
    </w:p>
    <w:p w14:paraId="0424432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berg.swf</w:t>
      </w:r>
    </w:p>
    <w:p w14:paraId="7E315A9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berikar.swf</w:t>
      </w:r>
    </w:p>
    <w:p w14:paraId="466DB69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beriktigande.swf</w:t>
      </w:r>
    </w:p>
    <w:p w14:paraId="7A018C7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beriktigar.swf</w:t>
      </w:r>
    </w:p>
    <w:p w14:paraId="2876055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berlock.swf</w:t>
      </w:r>
    </w:p>
    <w:p w14:paraId="52B70A0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beroende.swf</w:t>
      </w:r>
    </w:p>
    <w:p w14:paraId="5309B12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beror.swf</w:t>
      </w:r>
    </w:p>
    <w:p w14:paraId="35DEC9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bero.swf</w:t>
      </w:r>
    </w:p>
    <w:p w14:paraId="3ED264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bers0345.swf</w:t>
      </w:r>
    </w:p>
    <w:p w14:paraId="286F68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ber.swf</w:t>
      </w:r>
    </w:p>
    <w:p w14:paraId="550F694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berusad.swf</w:t>
      </w:r>
    </w:p>
    <w:p w14:paraId="4B47682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berusning.swf</w:t>
      </w:r>
    </w:p>
    <w:p w14:paraId="0D731D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beryktad.swf</w:t>
      </w:r>
    </w:p>
    <w:p w14:paraId="14442FD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bes0344tter.swf</w:t>
      </w:r>
    </w:p>
    <w:p w14:paraId="16ECCF4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bes0344ttning.swf</w:t>
      </w:r>
    </w:p>
    <w:p w14:paraId="15D7E3A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bes0366kare.swf</w:t>
      </w:r>
    </w:p>
    <w:p w14:paraId="16446A5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bes0366ker.swf</w:t>
      </w:r>
    </w:p>
    <w:p w14:paraId="59B1213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bes0366k.swf</w:t>
      </w:r>
    </w:p>
    <w:p w14:paraId="7B5413F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besannar.swf</w:t>
      </w:r>
    </w:p>
    <w:p w14:paraId="638FEF6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besatt.swf</w:t>
      </w:r>
    </w:p>
    <w:p w14:paraId="23DF630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beseglar.swf</w:t>
      </w:r>
    </w:p>
    <w:p w14:paraId="4BE7215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besegrar.swf</w:t>
      </w:r>
    </w:p>
    <w:p w14:paraId="7CF6F4F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besiktigar.swf</w:t>
      </w:r>
    </w:p>
    <w:p w14:paraId="2920E3A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besiktningsinstrument.swf</w:t>
      </w:r>
    </w:p>
    <w:p w14:paraId="6DCA466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besiktning.swf</w:t>
      </w:r>
    </w:p>
    <w:p w14:paraId="03FC856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besinnar sig.swf</w:t>
      </w:r>
    </w:p>
    <w:p w14:paraId="0995ECE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besinnar.swf</w:t>
      </w:r>
    </w:p>
    <w:p w14:paraId="57AD12E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besinning.swf</w:t>
      </w:r>
    </w:p>
    <w:p w14:paraId="25BB3DB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besitter.swf</w:t>
      </w:r>
    </w:p>
    <w:p w14:paraId="1B3AD9B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besittningsskydd.swf</w:t>
      </w:r>
    </w:p>
    <w:p w14:paraId="3BBE10B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besittning.swf</w:t>
      </w:r>
    </w:p>
    <w:p w14:paraId="0594769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besj0344lar.swf</w:t>
      </w:r>
    </w:p>
    <w:p w14:paraId="2B96D34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besjunger.swf</w:t>
      </w:r>
    </w:p>
    <w:p w14:paraId="543422C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besk0344ftig.swf</w:t>
      </w:r>
    </w:p>
    <w:p w14:paraId="6F264FC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besk0344r.swf</w:t>
      </w:r>
    </w:p>
    <w:p w14:paraId="2BCE92C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besk0345dande.swf</w:t>
      </w:r>
    </w:p>
    <w:p w14:paraId="2EE2ADB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besk0345dar.swf</w:t>
      </w:r>
    </w:p>
    <w:p w14:paraId="492E5CB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beskaffad.swf</w:t>
      </w:r>
    </w:p>
    <w:p w14:paraId="12A84E5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beskaffenhet.swf</w:t>
      </w:r>
    </w:p>
    <w:p w14:paraId="5DD1783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beskattar.swf</w:t>
      </w:r>
    </w:p>
    <w:p w14:paraId="47FD499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beskattning.swf</w:t>
      </w:r>
    </w:p>
    <w:p w14:paraId="5AFE0D5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beskedlig.swf</w:t>
      </w:r>
    </w:p>
    <w:p w14:paraId="5F536FE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besked.swf</w:t>
      </w:r>
    </w:p>
    <w:p w14:paraId="1EF8662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beskickning.swf</w:t>
      </w:r>
    </w:p>
    <w:p w14:paraId="3A72D3D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beskjuter.swf</w:t>
      </w:r>
    </w:p>
    <w:p w14:paraId="6235760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beskrev.swf</w:t>
      </w:r>
    </w:p>
    <w:p w14:paraId="37FE011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beskriver.swf</w:t>
      </w:r>
    </w:p>
    <w:p w14:paraId="267C0C8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beskrivning.swf</w:t>
      </w:r>
    </w:p>
    <w:p w14:paraId="7FF9234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besk.swf</w:t>
      </w:r>
    </w:p>
    <w:p w14:paraId="13CA65C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beskyddar.swf</w:t>
      </w:r>
    </w:p>
    <w:p w14:paraId="56AE819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beskydd.swf</w:t>
      </w:r>
    </w:p>
    <w:p w14:paraId="7FAE6DF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beskyller.swf</w:t>
      </w:r>
    </w:p>
    <w:p w14:paraId="61BCD2E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beskyllning.swf</w:t>
      </w:r>
    </w:p>
    <w:p w14:paraId="23F4AB3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besl0344ktad.swf</w:t>
      </w:r>
    </w:p>
    <w:p w14:paraId="7C59EE2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besl0345r.swf</w:t>
      </w:r>
    </w:p>
    <w:p w14:paraId="2112CB8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besl0366jad.swf</w:t>
      </w:r>
    </w:p>
    <w:p w14:paraId="6915CC4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besl0366t.swf</w:t>
      </w:r>
    </w:p>
    <w:p w14:paraId="044ADDB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beslag.swf</w:t>
      </w:r>
    </w:p>
    <w:p w14:paraId="472997F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beslagtar.swf</w:t>
      </w:r>
    </w:p>
    <w:p w14:paraId="21B7C5A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beslutar.swf</w:t>
      </w:r>
    </w:p>
    <w:p w14:paraId="2227941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besluten.swf</w:t>
      </w:r>
    </w:p>
    <w:p w14:paraId="6368A45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beslutsam.swf</w:t>
      </w:r>
    </w:p>
    <w:p w14:paraId="4076B9F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beslut.swf</w:t>
      </w:r>
    </w:p>
    <w:p w14:paraId="25C7F57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besparad.swf</w:t>
      </w:r>
    </w:p>
    <w:p w14:paraId="0320C8C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besparar.swf</w:t>
      </w:r>
    </w:p>
    <w:p w14:paraId="1BC4098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besparing.swf</w:t>
      </w:r>
    </w:p>
    <w:p w14:paraId="4AAE94E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bespisning.swf</w:t>
      </w:r>
    </w:p>
    <w:p w14:paraId="269435D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bespottar.swf</w:t>
      </w:r>
    </w:p>
    <w:p w14:paraId="1EE3637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besprutar.swf</w:t>
      </w:r>
    </w:p>
    <w:p w14:paraId="146B693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best0344ller.swf</w:t>
      </w:r>
    </w:p>
    <w:p w14:paraId="77B0BB3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best0344llning.swf</w:t>
      </w:r>
    </w:p>
    <w:p w14:paraId="520B5BC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best0344md.swf</w:t>
      </w:r>
    </w:p>
    <w:p w14:paraId="18CD256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best0344mmelse.swf</w:t>
      </w:r>
    </w:p>
    <w:p w14:paraId="111FE1A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best0344mmer.swf</w:t>
      </w:r>
    </w:p>
    <w:p w14:paraId="0F201D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best0344mt.swf</w:t>
      </w:r>
    </w:p>
    <w:p w14:paraId="5E19B2C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best0344ndig.swf</w:t>
      </w:r>
    </w:p>
    <w:p w14:paraId="1AECB4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best0345ende.swf</w:t>
      </w:r>
    </w:p>
    <w:p w14:paraId="05DCC4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best0345ndsdel.swf</w:t>
      </w:r>
    </w:p>
    <w:p w14:paraId="017749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best0345nd.swf</w:t>
      </w:r>
    </w:p>
    <w:p w14:paraId="584EDA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best0345r av.swf</w:t>
      </w:r>
    </w:p>
    <w:p w14:paraId="6414022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best0345r.swf</w:t>
      </w:r>
    </w:p>
    <w:p w14:paraId="6EA289D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best0366rtning.swf</w:t>
      </w:r>
    </w:p>
    <w:p w14:paraId="6C9020B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bestialisk.swf</w:t>
      </w:r>
    </w:p>
    <w:p w14:paraId="70437A6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bestickande.swf</w:t>
      </w:r>
    </w:p>
    <w:p w14:paraId="67BC63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bestickning.swf</w:t>
      </w:r>
    </w:p>
    <w:p w14:paraId="414C2AA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bestick.swf</w:t>
      </w:r>
    </w:p>
    <w:p w14:paraId="220CF0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bestiger.swf</w:t>
      </w:r>
    </w:p>
    <w:p w14:paraId="65859C6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bestod.swf</w:t>
      </w:r>
    </w:p>
    <w:p w14:paraId="51CD35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bestr0345lar.swf</w:t>
      </w:r>
    </w:p>
    <w:p w14:paraId="487F621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bestr0366r.swf</w:t>
      </w:r>
    </w:p>
    <w:p w14:paraId="59E3B1E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bestraffar.swf</w:t>
      </w:r>
    </w:p>
    <w:p w14:paraId="0F2D9E3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bestraffning.swf</w:t>
      </w:r>
    </w:p>
    <w:p w14:paraId="641AE0D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bestrider.swf</w:t>
      </w:r>
    </w:p>
    <w:p w14:paraId="7630A1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bestryker.swf</w:t>
      </w:r>
    </w:p>
    <w:p w14:paraId="42BFCF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bestseller.swf</w:t>
      </w:r>
    </w:p>
    <w:p w14:paraId="539467E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best.swf</w:t>
      </w:r>
    </w:p>
    <w:p w14:paraId="7F63071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bestulen.swf</w:t>
      </w:r>
    </w:p>
    <w:p w14:paraId="15141F6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bestyckad.swf</w:t>
      </w:r>
    </w:p>
    <w:p w14:paraId="40066E3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bestyckning.swf</w:t>
      </w:r>
    </w:p>
    <w:p w14:paraId="51C00B9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bestyrker.swf</w:t>
      </w:r>
    </w:p>
    <w:p w14:paraId="4F89ECE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bestyr.swf</w:t>
      </w:r>
    </w:p>
    <w:p w14:paraId="79536C6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besudlad.swf</w:t>
      </w:r>
    </w:p>
    <w:p w14:paraId="1073AF7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besutten.swf</w:t>
      </w:r>
    </w:p>
    <w:p w14:paraId="411F840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besv0344rar.swf</w:t>
      </w:r>
    </w:p>
    <w:p w14:paraId="71180C6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besv0344rjelse.swf</w:t>
      </w:r>
    </w:p>
    <w:p w14:paraId="42A0B6C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besv0344rjer.swf</w:t>
      </w:r>
    </w:p>
    <w:p w14:paraId="2A91487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besv0344rlig.swf</w:t>
      </w:r>
    </w:p>
    <w:p w14:paraId="2295B1F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besv0344r.swf</w:t>
      </w:r>
    </w:p>
    <w:p w14:paraId="63D9BF3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besvarar.swf</w:t>
      </w:r>
    </w:p>
    <w:p w14:paraId="3389F42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besvikelse.swf</w:t>
      </w:r>
    </w:p>
    <w:p w14:paraId="4E676A9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besviken.swf</w:t>
      </w:r>
    </w:p>
    <w:p w14:paraId="7070B2B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besynnerlig.swf</w:t>
      </w:r>
    </w:p>
    <w:p w14:paraId="2E85E9F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bet0344cker.swf</w:t>
      </w:r>
    </w:p>
    <w:p w14:paraId="626E1C9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bet0344ckning.swf</w:t>
      </w:r>
    </w:p>
    <w:p w14:paraId="354CE2D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bet0344nkande.swf</w:t>
      </w:r>
    </w:p>
    <w:p w14:paraId="61A64AB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bet0344nker.swf</w:t>
      </w:r>
    </w:p>
    <w:p w14:paraId="438CF95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bet0344nketid.swf</w:t>
      </w:r>
    </w:p>
    <w:p w14:paraId="1246548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bet0344nklighet.swf</w:t>
      </w:r>
    </w:p>
    <w:p w14:paraId="2F2665D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bet0344nklig.swf</w:t>
      </w:r>
    </w:p>
    <w:p w14:paraId="6F1CA61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bet0344nksam.swf</w:t>
      </w:r>
    </w:p>
    <w:p w14:paraId="391BBB4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betackar sig.swf</w:t>
      </w:r>
    </w:p>
    <w:p w14:paraId="77ECA29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betagen.swf</w:t>
      </w:r>
    </w:p>
    <w:p w14:paraId="4C25F76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betalar.swf</w:t>
      </w:r>
    </w:p>
    <w:p w14:paraId="67914358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betalkort.swf</w:t>
      </w:r>
    </w:p>
    <w:p w14:paraId="4AD17CC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betalkurs.swf</w:t>
      </w:r>
    </w:p>
    <w:p w14:paraId="61ABE6A1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betalningsf0366rel0344ggande.swf</w:t>
      </w:r>
    </w:p>
    <w:p w14:paraId="1ABBAB9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betalningsinst0344llelse.swf</w:t>
      </w:r>
    </w:p>
    <w:p w14:paraId="2CB3B34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betalning.swf</w:t>
      </w:r>
    </w:p>
    <w:p w14:paraId="04F16D5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betal-tv.swf</w:t>
      </w:r>
    </w:p>
    <w:p w14:paraId="3CFC14B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betar.swf</w:t>
      </w:r>
    </w:p>
    <w:p w14:paraId="2DB4A61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betecknande.swf</w:t>
      </w:r>
    </w:p>
    <w:p w14:paraId="0653F3B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betecknar.swf</w:t>
      </w:r>
    </w:p>
    <w:p w14:paraId="5DB9213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beteende.swf</w:t>
      </w:r>
    </w:p>
    <w:p w14:paraId="223B6F1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beter sig.swf</w:t>
      </w:r>
    </w:p>
    <w:p w14:paraId="5D212C0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bete.swf</w:t>
      </w:r>
    </w:p>
    <w:p w14:paraId="5CA2F99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betingad.swf</w:t>
      </w:r>
    </w:p>
    <w:p w14:paraId="734EB32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betingar.swf</w:t>
      </w:r>
    </w:p>
    <w:p w14:paraId="2D3CDFE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betingelse.swf</w:t>
      </w:r>
    </w:p>
    <w:p w14:paraId="1367567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beting.swf</w:t>
      </w:r>
    </w:p>
    <w:p w14:paraId="7E6C3AF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betj0344nar.swf</w:t>
      </w:r>
    </w:p>
    <w:p w14:paraId="191EF09F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betj0344ning.swf</w:t>
      </w:r>
    </w:p>
    <w:p w14:paraId="5301C3F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betj0344nt.swf</w:t>
      </w:r>
    </w:p>
    <w:p w14:paraId="05C81AD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betonar.swf</w:t>
      </w:r>
    </w:p>
    <w:p w14:paraId="68BAC62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betong.swf</w:t>
      </w:r>
    </w:p>
    <w:p w14:paraId="6051BA4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betoning.swf</w:t>
      </w:r>
    </w:p>
    <w:p w14:paraId="3A63773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betr0344der.swf</w:t>
      </w:r>
    </w:p>
    <w:p w14:paraId="14E1D293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betr0344ffande.swf</w:t>
      </w:r>
    </w:p>
    <w:p w14:paraId="3658177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betr0344ffar.swf</w:t>
      </w:r>
    </w:p>
    <w:p w14:paraId="6C88DD56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betr0344ngd.swf</w:t>
      </w:r>
    </w:p>
    <w:p w14:paraId="59A0136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betraktande.swf</w:t>
      </w:r>
    </w:p>
    <w:p w14:paraId="6D15CE5A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betraktar.swf</w:t>
      </w:r>
    </w:p>
    <w:p w14:paraId="789A54C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betraktelse.swf</w:t>
      </w:r>
    </w:p>
    <w:p w14:paraId="53B2EFF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betrodd.swf</w:t>
      </w:r>
    </w:p>
    <w:p w14:paraId="12ADC8C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betryckt.swf</w:t>
      </w:r>
    </w:p>
    <w:p w14:paraId="2FFD3F09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betryggande.swf</w:t>
      </w:r>
    </w:p>
    <w:p w14:paraId="2167F897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betsar.swf</w:t>
      </w:r>
    </w:p>
    <w:p w14:paraId="2CB874CD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betsel.swf</w:t>
      </w:r>
    </w:p>
    <w:p w14:paraId="3B659BF0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bets.swf</w:t>
      </w:r>
    </w:p>
    <w:p w14:paraId="441C1A42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bet.swf</w:t>
      </w:r>
    </w:p>
    <w:p w14:paraId="0528282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bettleri.swf</w:t>
      </w:r>
    </w:p>
    <w:p w14:paraId="709A03C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bett.swf</w:t>
      </w:r>
    </w:p>
    <w:p w14:paraId="5F90341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betungande.swf</w:t>
      </w:r>
    </w:p>
    <w:p w14:paraId="3A2C7E1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betungar.swf</w:t>
      </w:r>
    </w:p>
    <w:p w14:paraId="57ED7F8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betvingar.swf</w:t>
      </w:r>
    </w:p>
    <w:p w14:paraId="4D4376E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betvivlar.swf</w:t>
      </w:r>
    </w:p>
    <w:p w14:paraId="3036441B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betydande.swf</w:t>
      </w:r>
    </w:p>
    <w:p w14:paraId="2CDF89C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betydelse.swf</w:t>
      </w:r>
    </w:p>
    <w:p w14:paraId="16B4E265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betyder.swf</w:t>
      </w:r>
    </w:p>
    <w:p w14:paraId="345E0D64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betydlig.swf</w:t>
      </w:r>
    </w:p>
    <w:p w14:paraId="173480DC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betygar.swf</w:t>
      </w:r>
    </w:p>
    <w:p w14:paraId="54402EFE" w14:textId="77777777" w:rsidR="00622045" w:rsidRPr="00C40618" w:rsidRDefault="00E30802" w:rsidP="00FF72BA">
      <w:pPr>
        <w:pStyle w:val="PlainText"/>
        <w:rPr>
          <w:rFonts w:ascii="宋体" w:hAnsi="宋体"/>
          <w:lang w:val="sv-SE"/>
        </w:rPr>
      </w:pPr>
      <w:r w:rsidRPr="00C40618">
        <w:rPr>
          <w:rFonts w:ascii="宋体" w:hAnsi="宋体" w:hint="eastAsia"/>
          <w:lang w:val="sv-SE"/>
        </w:rPr>
        <w:t>betygelse.swf</w:t>
      </w:r>
    </w:p>
    <w:p w14:paraId="3D57B3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betygs0344tter.swf</w:t>
      </w:r>
    </w:p>
    <w:p w14:paraId="688EC8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betyg.swf</w:t>
      </w:r>
    </w:p>
    <w:p w14:paraId="48B6CE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beundran.swf</w:t>
      </w:r>
    </w:p>
    <w:p w14:paraId="281628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beundrar.swf</w:t>
      </w:r>
    </w:p>
    <w:p w14:paraId="752395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bev0344nt.swf</w:t>
      </w:r>
    </w:p>
    <w:p w14:paraId="713C2C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bev0344pnar.swf</w:t>
      </w:r>
    </w:p>
    <w:p w14:paraId="2C88A3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bev0344rdigar.swf</w:t>
      </w:r>
    </w:p>
    <w:p w14:paraId="10E815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bev0345g.swf</w:t>
      </w:r>
    </w:p>
    <w:p w14:paraId="3299B6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bevakar.swf</w:t>
      </w:r>
    </w:p>
    <w:p w14:paraId="4DEA54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bevandrad.swf</w:t>
      </w:r>
    </w:p>
    <w:p w14:paraId="31A7B1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bevarar.swf</w:t>
      </w:r>
    </w:p>
    <w:p w14:paraId="09606D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bevars.swf</w:t>
      </w:r>
    </w:p>
    <w:p w14:paraId="53686D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bevattnar.swf</w:t>
      </w:r>
    </w:p>
    <w:p w14:paraId="684D45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bevekande.swf</w:t>
      </w:r>
    </w:p>
    <w:p w14:paraId="777BD8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bevekelsegrund.swf</w:t>
      </w:r>
    </w:p>
    <w:p w14:paraId="6530C9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beveker.swf</w:t>
      </w:r>
    </w:p>
    <w:p w14:paraId="1BB9EF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beviljar.swf</w:t>
      </w:r>
    </w:p>
    <w:p w14:paraId="47138C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bevingad.swf</w:t>
      </w:r>
    </w:p>
    <w:p w14:paraId="53F664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bevisar.swf</w:t>
      </w:r>
    </w:p>
    <w:p w14:paraId="2E7108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bevisb0366rda.swf</w:t>
      </w:r>
    </w:p>
    <w:p w14:paraId="416980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bevisf0366ring.swf</w:t>
      </w:r>
    </w:p>
    <w:p w14:paraId="0769CA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bevisligen.swf</w:t>
      </w:r>
    </w:p>
    <w:p w14:paraId="007EF4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bevis.swf</w:t>
      </w:r>
    </w:p>
    <w:p w14:paraId="216925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bevistar.swf</w:t>
      </w:r>
    </w:p>
    <w:p w14:paraId="59D74F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bevittnar.swf</w:t>
      </w:r>
    </w:p>
    <w:p w14:paraId="341DCE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bevuxen.swf</w:t>
      </w:r>
    </w:p>
    <w:p w14:paraId="7686A3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bh.swf</w:t>
      </w:r>
    </w:p>
    <w:p w14:paraId="2629A1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bibeh0345ller.swf</w:t>
      </w:r>
    </w:p>
    <w:p w14:paraId="2624C6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bibel.swf</w:t>
      </w:r>
    </w:p>
    <w:p w14:paraId="6BD736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bibliofil.swf</w:t>
      </w:r>
    </w:p>
    <w:p w14:paraId="3A41B3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bibliografi.swf</w:t>
      </w:r>
    </w:p>
    <w:p w14:paraId="05A2E9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bibliotekarie.swf</w:t>
      </w:r>
    </w:p>
    <w:p w14:paraId="55DDC4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bibliotek.swf</w:t>
      </w:r>
    </w:p>
    <w:p w14:paraId="37CE41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bibringar.swf</w:t>
      </w:r>
    </w:p>
    <w:p w14:paraId="7EA104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bid0351.swf</w:t>
      </w:r>
    </w:p>
    <w:p w14:paraId="022654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bidar.swf</w:t>
      </w:r>
    </w:p>
    <w:p w14:paraId="13714A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bidrag.swf</w:t>
      </w:r>
    </w:p>
    <w:p w14:paraId="7C49F3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bidrar.swf</w:t>
      </w:r>
    </w:p>
    <w:p w14:paraId="3C1E28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biennal.swf</w:t>
      </w:r>
    </w:p>
    <w:p w14:paraId="6C0B4D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bifaller.swf</w:t>
      </w:r>
    </w:p>
    <w:p w14:paraId="089D0A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bifall.swf</w:t>
      </w:r>
    </w:p>
    <w:p w14:paraId="0B9CFF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biff.swf</w:t>
      </w:r>
    </w:p>
    <w:p w14:paraId="20F900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bifftomat.swf</w:t>
      </w:r>
    </w:p>
    <w:p w14:paraId="0BA789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bifogar.swf</w:t>
      </w:r>
    </w:p>
    <w:p w14:paraId="353FD3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bifokalglas.swf</w:t>
      </w:r>
    </w:p>
    <w:p w14:paraId="6CADB4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bigami.swf</w:t>
      </w:r>
    </w:p>
    <w:p w14:paraId="5EEC6F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bigarr0345.swf</w:t>
      </w:r>
    </w:p>
    <w:p w14:paraId="2F79CD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bigott.swf</w:t>
      </w:r>
    </w:p>
    <w:p w14:paraId="6EC047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bih0345la.swf</w:t>
      </w:r>
    </w:p>
    <w:p w14:paraId="6174AC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bihang.swf</w:t>
      </w:r>
    </w:p>
    <w:p w14:paraId="5419E8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bikarbonat.swf</w:t>
      </w:r>
    </w:p>
    <w:p w14:paraId="00F9FE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bikini.swf</w:t>
      </w:r>
    </w:p>
    <w:p w14:paraId="11A71E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biktar.swf</w:t>
      </w:r>
    </w:p>
    <w:p w14:paraId="534D8F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bikt.swf</w:t>
      </w:r>
    </w:p>
    <w:p w14:paraId="619938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bil0344gger.swf</w:t>
      </w:r>
    </w:p>
    <w:p w14:paraId="4E0F1F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bilaga.swf</w:t>
      </w:r>
    </w:p>
    <w:p w14:paraId="3544CD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bilar.swf</w:t>
      </w:r>
    </w:p>
    <w:p w14:paraId="2B8003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bila.swf</w:t>
      </w:r>
    </w:p>
    <w:p w14:paraId="692366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bilateral.swf</w:t>
      </w:r>
    </w:p>
    <w:p w14:paraId="0E3344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bilb0344lte.swf</w:t>
      </w:r>
    </w:p>
    <w:p w14:paraId="5FE79D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bilbesiktning.swf</w:t>
      </w:r>
    </w:p>
    <w:p w14:paraId="5397BE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bildad.swf</w:t>
      </w:r>
    </w:p>
    <w:p w14:paraId="7F76DC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bildar.swf</w:t>
      </w:r>
    </w:p>
    <w:p w14:paraId="0DE2DA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bilderbok.swf</w:t>
      </w:r>
    </w:p>
    <w:p w14:paraId="52E8D6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bildl0344sare.swf</w:t>
      </w:r>
    </w:p>
    <w:p w14:paraId="498B31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bildlig.swf</w:t>
      </w:r>
    </w:p>
    <w:p w14:paraId="7BF2D8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bildning.swf</w:t>
      </w:r>
    </w:p>
    <w:p w14:paraId="2E7A5D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bildr0366r.swf</w:t>
      </w:r>
    </w:p>
    <w:p w14:paraId="275F66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bildsk0344rm.swf</w:t>
      </w:r>
    </w:p>
    <w:p w14:paraId="11DDF5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bildspr0345k.swf</w:t>
      </w:r>
    </w:p>
    <w:p w14:paraId="0B0DDC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bild.swf</w:t>
      </w:r>
    </w:p>
    <w:p w14:paraId="2DDA3E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bilism.swf</w:t>
      </w:r>
    </w:p>
    <w:p w14:paraId="28A1D6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bilist.swf</w:t>
      </w:r>
    </w:p>
    <w:p w14:paraId="63A8D3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biljard.swf</w:t>
      </w:r>
    </w:p>
    <w:p w14:paraId="5ECF2D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biljett.swf</w:t>
      </w:r>
    </w:p>
    <w:p w14:paraId="4D0A06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biljon.swf</w:t>
      </w:r>
    </w:p>
    <w:p w14:paraId="1495AAE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billig.swf</w:t>
      </w:r>
    </w:p>
    <w:p w14:paraId="4CC97B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billion.swf</w:t>
      </w:r>
    </w:p>
    <w:p w14:paraId="688E81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bilprovning.swf</w:t>
      </w:r>
    </w:p>
    <w:p w14:paraId="3E15140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bilregister.swf</w:t>
      </w:r>
    </w:p>
    <w:p w14:paraId="49ADD9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bilskatt.swf</w:t>
      </w:r>
    </w:p>
    <w:p w14:paraId="2D70CF7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bil.swf</w:t>
      </w:r>
    </w:p>
    <w:p w14:paraId="5BD3CC5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bin0344r.swf</w:t>
      </w:r>
    </w:p>
    <w:p w14:paraId="675303B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binda.swf</w:t>
      </w:r>
    </w:p>
    <w:p w14:paraId="76C262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bindel.swf</w:t>
      </w:r>
    </w:p>
    <w:p w14:paraId="1A51DB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bindeord.swf</w:t>
      </w:r>
    </w:p>
    <w:p w14:paraId="515124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binder sig.swf</w:t>
      </w:r>
    </w:p>
    <w:p w14:paraId="30EDAC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binder.swf</w:t>
      </w:r>
    </w:p>
    <w:p w14:paraId="290B0F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bindestreck.swf</w:t>
      </w:r>
    </w:p>
    <w:p w14:paraId="285363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bindning.swf</w:t>
      </w:r>
    </w:p>
    <w:p w14:paraId="2210D0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binge.swf</w:t>
      </w:r>
    </w:p>
    <w:p w14:paraId="7A16C5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bingo.swf</w:t>
      </w:r>
    </w:p>
    <w:p w14:paraId="56A746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B-inkomst.swf</w:t>
      </w:r>
    </w:p>
    <w:p w14:paraId="6A4618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biodynamisk.swf</w:t>
      </w:r>
    </w:p>
    <w:p w14:paraId="1E144F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biografi.swf</w:t>
      </w:r>
    </w:p>
    <w:p w14:paraId="0C458E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biograf.swf</w:t>
      </w:r>
    </w:p>
    <w:p w14:paraId="63895A8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biologi.swf</w:t>
      </w:r>
    </w:p>
    <w:p w14:paraId="27623E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biolog.swf</w:t>
      </w:r>
    </w:p>
    <w:p w14:paraId="7F1088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biomassa.swf</w:t>
      </w:r>
    </w:p>
    <w:p w14:paraId="385664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biorytm.swf</w:t>
      </w:r>
    </w:p>
    <w:p w14:paraId="6568BDD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bio.swf</w:t>
      </w:r>
    </w:p>
    <w:p w14:paraId="7E48B4F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bira.swf</w:t>
      </w:r>
    </w:p>
    <w:p w14:paraId="4653D80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bisak.swf</w:t>
      </w:r>
    </w:p>
    <w:p w14:paraId="19934C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bisarr.swf</w:t>
      </w:r>
    </w:p>
    <w:p w14:paraId="42DB46D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bisats.swf</w:t>
      </w:r>
    </w:p>
    <w:p w14:paraId="713914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bisexuell.swf</w:t>
      </w:r>
    </w:p>
    <w:p w14:paraId="35D4320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bisittare.swf</w:t>
      </w:r>
    </w:p>
    <w:p w14:paraId="289084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biskopsstol.swf</w:t>
      </w:r>
    </w:p>
    <w:p w14:paraId="4B3E888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biskop.swf</w:t>
      </w:r>
    </w:p>
    <w:p w14:paraId="3909BA2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bismak.swf</w:t>
      </w:r>
    </w:p>
    <w:p w14:paraId="4536583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bist0345nd.swf</w:t>
      </w:r>
    </w:p>
    <w:p w14:paraId="50E2C96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bist0345r.swf</w:t>
      </w:r>
    </w:p>
    <w:p w14:paraId="2754B68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bister.swf</w:t>
      </w:r>
    </w:p>
    <w:p w14:paraId="77EB31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bistro.swf</w:t>
      </w:r>
    </w:p>
    <w:p w14:paraId="14D81C1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bi.swf</w:t>
      </w:r>
    </w:p>
    <w:p w14:paraId="41BAE84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bitande.swf</w:t>
      </w:r>
    </w:p>
    <w:p w14:paraId="3A6E26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biter.swf</w:t>
      </w:r>
    </w:p>
    <w:p w14:paraId="2EC2A2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bitr0344der.swf</w:t>
      </w:r>
    </w:p>
    <w:p w14:paraId="7BE353E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bitr0344de.swf</w:t>
      </w:r>
    </w:p>
    <w:p w14:paraId="5B171D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bitsk.swf</w:t>
      </w:r>
    </w:p>
    <w:p w14:paraId="20D4EF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bitsocker.swf</w:t>
      </w:r>
    </w:p>
    <w:p w14:paraId="23F12C1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bits.swf</w:t>
      </w:r>
    </w:p>
    <w:p w14:paraId="7634665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bit.swf</w:t>
      </w:r>
    </w:p>
    <w:p w14:paraId="5347BD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bitterljuv.swf</w:t>
      </w:r>
    </w:p>
    <w:p w14:paraId="024273A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bitter.swf</w:t>
      </w:r>
    </w:p>
    <w:p w14:paraId="4A5C717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bittida.swf</w:t>
      </w:r>
    </w:p>
    <w:p w14:paraId="5778BB5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bitti.swf</w:t>
      </w:r>
    </w:p>
    <w:p w14:paraId="4DB8E24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bitvis.swf</w:t>
      </w:r>
    </w:p>
    <w:p w14:paraId="48CDDBE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biverkning.swf</w:t>
      </w:r>
    </w:p>
    <w:p w14:paraId="1C799DB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bj0344lke.swf</w:t>
      </w:r>
    </w:p>
    <w:p w14:paraId="00A407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bj0344llra.swf</w:t>
      </w:r>
    </w:p>
    <w:p w14:paraId="2FBF2A7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bj0344sse.swf</w:t>
      </w:r>
    </w:p>
    <w:p w14:paraId="53CDB11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bj0366d.swf</w:t>
      </w:r>
    </w:p>
    <w:p w14:paraId="151071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bj0366rk.swf</w:t>
      </w:r>
    </w:p>
    <w:p w14:paraId="32D57FF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bj0366rnb0344r.swf</w:t>
      </w:r>
    </w:p>
    <w:p w14:paraId="439AE6C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bj0366rn.swf</w:t>
      </w:r>
    </w:p>
    <w:p w14:paraId="2894DF3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bj0366rntj0344nst.swf</w:t>
      </w:r>
    </w:p>
    <w:p w14:paraId="72437F1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bjuder.swf</w:t>
      </w:r>
    </w:p>
    <w:p w14:paraId="227088B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bjudning.swf</w:t>
      </w:r>
    </w:p>
    <w:p w14:paraId="52391CF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bl0344ckfisk.swf</w:t>
      </w:r>
    </w:p>
    <w:p w14:paraId="7418CC5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bl0344ck.swf</w:t>
      </w:r>
    </w:p>
    <w:p w14:paraId="7664815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bl0344ddrar.swf</w:t>
      </w:r>
    </w:p>
    <w:p w14:paraId="08C3E9E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bl0344ndande.swf</w:t>
      </w:r>
    </w:p>
    <w:p w14:paraId="5EF165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bl0344ndar.swf</w:t>
      </w:r>
    </w:p>
    <w:p w14:paraId="6DD8D22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bl0344ndverk.swf</w:t>
      </w:r>
    </w:p>
    <w:p w14:paraId="32043CB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bl0344nger.swf</w:t>
      </w:r>
    </w:p>
    <w:p w14:paraId="679980F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bl0344nker.swf</w:t>
      </w:r>
    </w:p>
    <w:p w14:paraId="06F520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bl03450366gd.swf</w:t>
      </w:r>
    </w:p>
    <w:p w14:paraId="04E7056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bl0345b0344r.swf</w:t>
      </w:r>
    </w:p>
    <w:p w14:paraId="2DC5DD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bl0345d0345re.swf</w:t>
      </w:r>
    </w:p>
    <w:p w14:paraId="1ADC29C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bl0345gul.swf</w:t>
      </w:r>
    </w:p>
    <w:p w14:paraId="0B3C1C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bl0345klint.swf</w:t>
      </w:r>
    </w:p>
    <w:p w14:paraId="1C1B469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bl0345m0344rke.swf</w:t>
      </w:r>
    </w:p>
    <w:p w14:paraId="5D708D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bl0345nar.swf</w:t>
      </w:r>
    </w:p>
    <w:p w14:paraId="41EA0A3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bl0345nekar.swf</w:t>
      </w:r>
    </w:p>
    <w:p w14:paraId="4A966C6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bl0345sare.swf</w:t>
      </w:r>
    </w:p>
    <w:p w14:paraId="07CA248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bl0345sa.swf</w:t>
      </w:r>
    </w:p>
    <w:p w14:paraId="70E933B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bl0345ser.swf</w:t>
      </w:r>
    </w:p>
    <w:p w14:paraId="3D714B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bl0345sig.swf</w:t>
      </w:r>
    </w:p>
    <w:p w14:paraId="3E60750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bl0345sippa.swf</w:t>
      </w:r>
    </w:p>
    <w:p w14:paraId="157719F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bl0345skatarr.swf</w:t>
      </w:r>
    </w:p>
    <w:p w14:paraId="152AD81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bl0345sning.swf</w:t>
      </w:r>
    </w:p>
    <w:p w14:paraId="27B0C44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bl0345st0344ll.swf</w:t>
      </w:r>
    </w:p>
    <w:p w14:paraId="436663B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bl0345st.swf</w:t>
      </w:r>
    </w:p>
    <w:p w14:paraId="4A0BEC0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bl0345sv0344der.swf</w:t>
      </w:r>
    </w:p>
    <w:p w14:paraId="466A70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bl0345.swf</w:t>
      </w:r>
    </w:p>
    <w:p w14:paraId="7C7570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bl0345tira.swf</w:t>
      </w:r>
    </w:p>
    <w:p w14:paraId="4078923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bl0366darsjuka.swf</w:t>
      </w:r>
    </w:p>
    <w:p w14:paraId="6C8D91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bl0366der.swf</w:t>
      </w:r>
    </w:p>
    <w:p w14:paraId="0E0E404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bl0366dig.swf</w:t>
      </w:r>
    </w:p>
    <w:p w14:paraId="53C5A78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bl0366dning.swf</w:t>
      </w:r>
    </w:p>
    <w:p w14:paraId="60B9EDC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bl0366ja.swf</w:t>
      </w:r>
    </w:p>
    <w:p w14:paraId="57E369B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bl0366ta.swf</w:t>
      </w:r>
    </w:p>
    <w:p w14:paraId="4A5B98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bl0366tdjur.swf</w:t>
      </w:r>
    </w:p>
    <w:p w14:paraId="3701CBF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bl0366ter.swf</w:t>
      </w:r>
    </w:p>
    <w:p w14:paraId="5AFA6DE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bl0366t.swf</w:t>
      </w:r>
    </w:p>
    <w:p w14:paraId="54568F4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blackout.swf</w:t>
      </w:r>
    </w:p>
    <w:p w14:paraId="17C393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black.swf</w:t>
      </w:r>
    </w:p>
    <w:p w14:paraId="45032C2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bladdrar.swf</w:t>
      </w:r>
    </w:p>
    <w:p w14:paraId="25C0C1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blad.swf</w:t>
      </w:r>
    </w:p>
    <w:p w14:paraId="6EB94D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blaj.swf</w:t>
      </w:r>
    </w:p>
    <w:p w14:paraId="55DD52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blamerar.swf</w:t>
      </w:r>
    </w:p>
    <w:p w14:paraId="26AA40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blandar sig i.swf</w:t>
      </w:r>
    </w:p>
    <w:p w14:paraId="6C7130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blandar.swf</w:t>
      </w:r>
    </w:p>
    <w:p w14:paraId="4D52DB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blandekonomi.swf</w:t>
      </w:r>
    </w:p>
    <w:p w14:paraId="7EC67D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blandning.swf</w:t>
      </w:r>
    </w:p>
    <w:p w14:paraId="1FDB65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bland.swf</w:t>
      </w:r>
    </w:p>
    <w:p w14:paraId="3ED80B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blankett.swf</w:t>
      </w:r>
    </w:p>
    <w:p w14:paraId="012C68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blanko.swf</w:t>
      </w:r>
    </w:p>
    <w:p w14:paraId="1FA3B0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blank.swf</w:t>
      </w:r>
    </w:p>
    <w:p w14:paraId="65BACC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blankt.swf</w:t>
      </w:r>
    </w:p>
    <w:p w14:paraId="4A3203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blas0351.swf</w:t>
      </w:r>
    </w:p>
    <w:p w14:paraId="7BCA48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blaserad.swf</w:t>
      </w:r>
    </w:p>
    <w:p w14:paraId="1A5746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blaska.swf</w:t>
      </w:r>
    </w:p>
    <w:p w14:paraId="213D28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blask.swf</w:t>
      </w:r>
    </w:p>
    <w:p w14:paraId="42471E6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blast.swf</w:t>
      </w:r>
    </w:p>
    <w:p w14:paraId="3D650FF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 a.swf</w:t>
      </w:r>
    </w:p>
    <w:p w14:paraId="6922F87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blazer.swf</w:t>
      </w:r>
    </w:p>
    <w:p w14:paraId="7DA380E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bleck.swf</w:t>
      </w:r>
    </w:p>
    <w:p w14:paraId="04948E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blekansikte.swf</w:t>
      </w:r>
    </w:p>
    <w:p w14:paraId="522AF4D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bleker.swf</w:t>
      </w:r>
    </w:p>
    <w:p w14:paraId="550025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Blekinge.swf</w:t>
      </w:r>
    </w:p>
    <w:p w14:paraId="01B775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bleknar.swf</w:t>
      </w:r>
    </w:p>
    <w:p w14:paraId="7623A0A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blek.swf</w:t>
      </w:r>
    </w:p>
    <w:p w14:paraId="4FD6980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blessyr.swf</w:t>
      </w:r>
    </w:p>
    <w:p w14:paraId="7694582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blev.swf</w:t>
      </w:r>
    </w:p>
    <w:p w14:paraId="3407C9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blickar.swf</w:t>
      </w:r>
    </w:p>
    <w:p w14:paraId="29D00FE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blickf0345ng.swf</w:t>
      </w:r>
    </w:p>
    <w:p w14:paraId="2DFF74B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blickpunkt.swf</w:t>
      </w:r>
    </w:p>
    <w:p w14:paraId="3C2CD80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blick.swf</w:t>
      </w:r>
    </w:p>
    <w:p w14:paraId="1F6999E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blidkar.swf</w:t>
      </w:r>
    </w:p>
    <w:p w14:paraId="314226A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blid.swf</w:t>
      </w:r>
    </w:p>
    <w:p w14:paraId="51D2D36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blidv0344der.swf</w:t>
      </w:r>
    </w:p>
    <w:p w14:paraId="2004E95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blindbock.swf</w:t>
      </w:r>
    </w:p>
    <w:p w14:paraId="7779718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blindg0345ngare.swf</w:t>
      </w:r>
    </w:p>
    <w:p w14:paraId="0905DC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blindsk0344r.swf</w:t>
      </w:r>
    </w:p>
    <w:p w14:paraId="40F2AA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blindskrift.swf</w:t>
      </w:r>
    </w:p>
    <w:p w14:paraId="387C7C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blind.swf</w:t>
      </w:r>
    </w:p>
    <w:p w14:paraId="1AC138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blindtarm.swf</w:t>
      </w:r>
    </w:p>
    <w:p w14:paraId="01A560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blinkar.swf</w:t>
      </w:r>
    </w:p>
    <w:p w14:paraId="407AF3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blinker.swf</w:t>
      </w:r>
    </w:p>
    <w:p w14:paraId="47D33B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blir 0366ver.swf</w:t>
      </w:r>
    </w:p>
    <w:p w14:paraId="0D9C24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blir av med.swf</w:t>
      </w:r>
    </w:p>
    <w:p w14:paraId="3A3BF8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blir av.swf</w:t>
      </w:r>
    </w:p>
    <w:p w14:paraId="29B848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blir.swf</w:t>
      </w:r>
    </w:p>
    <w:p w14:paraId="1DCC8F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blir till sig.swf</w:t>
      </w:r>
    </w:p>
    <w:p w14:paraId="4BA424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bliver.swf</w:t>
      </w:r>
    </w:p>
    <w:p w14:paraId="73227D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blivit.swf</w:t>
      </w:r>
    </w:p>
    <w:p w14:paraId="0D4656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blixtl0345s.swf</w:t>
      </w:r>
    </w:p>
    <w:p w14:paraId="5E62DF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blixtrar.swf</w:t>
      </w:r>
    </w:p>
    <w:p w14:paraId="122D64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blixt.swf</w:t>
      </w:r>
    </w:p>
    <w:p w14:paraId="727051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blockad.swf</w:t>
      </w:r>
    </w:p>
    <w:p w14:paraId="59FDFA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blockerad.swf</w:t>
      </w:r>
    </w:p>
    <w:p w14:paraId="7F8AD3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blockerar.swf</w:t>
      </w:r>
    </w:p>
    <w:p w14:paraId="0BDCDC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blockfl0366jt.swf</w:t>
      </w:r>
    </w:p>
    <w:p w14:paraId="331167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blockhus.swf</w:t>
      </w:r>
    </w:p>
    <w:p w14:paraId="3DAEC9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block.swf</w:t>
      </w:r>
    </w:p>
    <w:p w14:paraId="756258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blodbad.swf</w:t>
      </w:r>
    </w:p>
    <w:p w14:paraId="58E51E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blodbrist.swf</w:t>
      </w:r>
    </w:p>
    <w:p w14:paraId="68BD29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blodf0366rgiftning.swf</w:t>
      </w:r>
    </w:p>
    <w:p w14:paraId="3BE7B6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blodfattig.swf</w:t>
      </w:r>
    </w:p>
    <w:p w14:paraId="43584D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blodgivare.swf</w:t>
      </w:r>
    </w:p>
    <w:p w14:paraId="2DAB10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blodhund.swf</w:t>
      </w:r>
    </w:p>
    <w:p w14:paraId="169CF5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blodig.swf</w:t>
      </w:r>
    </w:p>
    <w:p w14:paraId="1E8D6F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blodk0344rl.swf</w:t>
      </w:r>
    </w:p>
    <w:p w14:paraId="32F44D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blodkropp.swf</w:t>
      </w:r>
    </w:p>
    <w:p w14:paraId="615656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blodomlopp.swf</w:t>
      </w:r>
    </w:p>
    <w:p w14:paraId="484BB5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blodpropp.swf</w:t>
      </w:r>
    </w:p>
    <w:p w14:paraId="1B9146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blodprov.swf</w:t>
      </w:r>
    </w:p>
    <w:p w14:paraId="2F3897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blodpudding.swf</w:t>
      </w:r>
    </w:p>
    <w:p w14:paraId="291F51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blodsband.swf</w:t>
      </w:r>
    </w:p>
    <w:p w14:paraId="317899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blodspr0344ngd.swf</w:t>
      </w:r>
    </w:p>
    <w:p w14:paraId="7AAAC7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blodsugare.swf</w:t>
      </w:r>
    </w:p>
    <w:p w14:paraId="04B81A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blodsutgjutelse.swf</w:t>
      </w:r>
    </w:p>
    <w:p w14:paraId="25CCBD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blod.swf</w:t>
      </w:r>
    </w:p>
    <w:p w14:paraId="3A99D0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blodt0366rstig.swf</w:t>
      </w:r>
    </w:p>
    <w:p w14:paraId="39DC56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blodtransfusion.swf</w:t>
      </w:r>
    </w:p>
    <w:p w14:paraId="54E6EC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blodvite.swf</w:t>
      </w:r>
    </w:p>
    <w:p w14:paraId="3A13D2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blomk0345l.swf</w:t>
      </w:r>
    </w:p>
    <w:p w14:paraId="258B67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blommar.swf</w:t>
      </w:r>
    </w:p>
    <w:p w14:paraId="700CAA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blomma.swf</w:t>
      </w:r>
    </w:p>
    <w:p w14:paraId="30F8B6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blommig.swf</w:t>
      </w:r>
    </w:p>
    <w:p w14:paraId="5083D1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blommogram.swf</w:t>
      </w:r>
    </w:p>
    <w:p w14:paraId="6C10A0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blomster.swf</w:t>
      </w:r>
    </w:p>
    <w:p w14:paraId="54E000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blomstrar.swf</w:t>
      </w:r>
    </w:p>
    <w:p w14:paraId="30796A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blom.swf</w:t>
      </w:r>
    </w:p>
    <w:p w14:paraId="3D092E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blondin.swf</w:t>
      </w:r>
    </w:p>
    <w:p w14:paraId="24382B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blond.swf</w:t>
      </w:r>
    </w:p>
    <w:p w14:paraId="19DDF6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blossar.swf</w:t>
      </w:r>
    </w:p>
    <w:p w14:paraId="735113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bloss.swf</w:t>
      </w:r>
    </w:p>
    <w:p w14:paraId="0862FB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blot.swf</w:t>
      </w:r>
    </w:p>
    <w:p w14:paraId="5869E6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blottare.swf</w:t>
      </w:r>
    </w:p>
    <w:p w14:paraId="71A9D7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blottar.swf</w:t>
      </w:r>
    </w:p>
    <w:p w14:paraId="1BB994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blotta.swf</w:t>
      </w:r>
    </w:p>
    <w:p w14:paraId="3977B6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blottl0344gger.swf</w:t>
      </w:r>
    </w:p>
    <w:p w14:paraId="40B298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blott.swf</w:t>
      </w:r>
    </w:p>
    <w:p w14:paraId="1E94AC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blues.swf</w:t>
      </w:r>
    </w:p>
    <w:p w14:paraId="48AC72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bluffar.swf</w:t>
      </w:r>
    </w:p>
    <w:p w14:paraId="1AC259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bluff.swf</w:t>
      </w:r>
    </w:p>
    <w:p w14:paraId="2CF418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blundar.swf</w:t>
      </w:r>
    </w:p>
    <w:p w14:paraId="2B5AD3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blunder.swf</w:t>
      </w:r>
    </w:p>
    <w:p w14:paraId="567AAD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blund.swf</w:t>
      </w:r>
    </w:p>
    <w:p w14:paraId="3B5D8E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blus.swf</w:t>
      </w:r>
    </w:p>
    <w:p w14:paraId="0F4260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blyerts.swf</w:t>
      </w:r>
    </w:p>
    <w:p w14:paraId="0075BA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blygd.swf</w:t>
      </w:r>
    </w:p>
    <w:p w14:paraId="3F91C6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blygsam.swf</w:t>
      </w:r>
    </w:p>
    <w:p w14:paraId="567D09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blygsel.swf</w:t>
      </w:r>
    </w:p>
    <w:p w14:paraId="15DC3C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blyg.swf</w:t>
      </w:r>
    </w:p>
    <w:p w14:paraId="3D0ACC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bly.swf</w:t>
      </w:r>
    </w:p>
    <w:p w14:paraId="625153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BNP.swf</w:t>
      </w:r>
    </w:p>
    <w:p w14:paraId="64ED0C2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boaorm.swf</w:t>
      </w:r>
    </w:p>
    <w:p w14:paraId="74F8A8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boardingcard.swf</w:t>
      </w:r>
    </w:p>
    <w:p w14:paraId="026B29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bobin.swf</w:t>
      </w:r>
    </w:p>
    <w:p w14:paraId="6422C4C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bockar.swf</w:t>
      </w:r>
    </w:p>
    <w:p w14:paraId="24E3B4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bock.swf</w:t>
      </w:r>
    </w:p>
    <w:p w14:paraId="4E830C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bodelning.swf</w:t>
      </w:r>
    </w:p>
    <w:p w14:paraId="14944C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bod.swf</w:t>
      </w:r>
    </w:p>
    <w:p w14:paraId="183641A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bodybuilding.swf</w:t>
      </w:r>
    </w:p>
    <w:p w14:paraId="748251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boende.swf</w:t>
      </w:r>
    </w:p>
    <w:p w14:paraId="466E48A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boett.swf</w:t>
      </w:r>
    </w:p>
    <w:p w14:paraId="0FE72D2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bofast.swf</w:t>
      </w:r>
    </w:p>
    <w:p w14:paraId="32BCFBC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bofink.swf</w:t>
      </w:r>
    </w:p>
    <w:p w14:paraId="1712DD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bogserar.swf</w:t>
      </w:r>
    </w:p>
    <w:p w14:paraId="49D6AE2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bog.swf</w:t>
      </w:r>
    </w:p>
    <w:p w14:paraId="4BE39E2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bohag.swf</w:t>
      </w:r>
    </w:p>
    <w:p w14:paraId="763625E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bohem.swf</w:t>
      </w:r>
    </w:p>
    <w:p w14:paraId="165958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Bohusl0344n.swf</w:t>
      </w:r>
    </w:p>
    <w:p w14:paraId="7C9B6B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boja.swf</w:t>
      </w:r>
    </w:p>
    <w:p w14:paraId="7182E45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bojkottar.swf</w:t>
      </w:r>
    </w:p>
    <w:p w14:paraId="457FEEF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bojkott.swf</w:t>
      </w:r>
    </w:p>
    <w:p w14:paraId="5800886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boj.swf</w:t>
      </w:r>
    </w:p>
    <w:p w14:paraId="277E84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bokar om.swf</w:t>
      </w:r>
    </w:p>
    <w:p w14:paraId="3BB2F5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bokar.swf</w:t>
      </w:r>
    </w:p>
    <w:p w14:paraId="5B8D51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bokbuss.swf</w:t>
      </w:r>
    </w:p>
    <w:p w14:paraId="57730D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bokf0366ring.swf</w:t>
      </w:r>
    </w:p>
    <w:p w14:paraId="73E8D7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bokf0366r.swf</w:t>
      </w:r>
    </w:p>
    <w:p w14:paraId="46A0CE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bokhandel.swf</w:t>
      </w:r>
    </w:p>
    <w:p w14:paraId="22126B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bokhylla.swf</w:t>
      </w:r>
    </w:p>
    <w:p w14:paraId="37B27D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bokm0344rke.swf</w:t>
      </w:r>
    </w:p>
    <w:p w14:paraId="558F9C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bokslut.swf</w:t>
      </w:r>
    </w:p>
    <w:p w14:paraId="01739B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bokst0366d.swf</w:t>
      </w:r>
    </w:p>
    <w:p w14:paraId="4B174A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bokstaverar.swf</w:t>
      </w:r>
    </w:p>
    <w:p w14:paraId="5795CE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bokstavlig.swf</w:t>
      </w:r>
    </w:p>
    <w:p w14:paraId="292BD0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bokstavstro.swf</w:t>
      </w:r>
    </w:p>
    <w:p w14:paraId="10F782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bokstav.swf</w:t>
      </w:r>
    </w:p>
    <w:p w14:paraId="024F89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bok.swf</w:t>
      </w:r>
    </w:p>
    <w:p w14:paraId="404DD0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bolag.swf</w:t>
      </w:r>
    </w:p>
    <w:p w14:paraId="04323F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boliner.swf</w:t>
      </w:r>
    </w:p>
    <w:p w14:paraId="16C4F4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bollar.swf</w:t>
      </w:r>
    </w:p>
    <w:p w14:paraId="1CE6C7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bollsinne.swf</w:t>
      </w:r>
    </w:p>
    <w:p w14:paraId="5C8CB4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boll.swf</w:t>
      </w:r>
    </w:p>
    <w:p w14:paraId="1CE744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bolm0366rt.swf</w:t>
      </w:r>
    </w:p>
    <w:p w14:paraId="6F4D45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bolmar.swf</w:t>
      </w:r>
    </w:p>
    <w:p w14:paraId="026543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bolsjevik.swf</w:t>
      </w:r>
    </w:p>
    <w:p w14:paraId="01DB24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bolster.swf</w:t>
      </w:r>
    </w:p>
    <w:p w14:paraId="4F00C4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bombarderar.swf</w:t>
      </w:r>
    </w:p>
    <w:p w14:paraId="6B8720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bombar.swf</w:t>
      </w:r>
    </w:p>
    <w:p w14:paraId="3A013A0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bombastisk.swf</w:t>
      </w:r>
    </w:p>
    <w:p w14:paraId="5C1AE56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bombmatta.swf</w:t>
      </w:r>
    </w:p>
    <w:p w14:paraId="0EDF33E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bombning.swf</w:t>
      </w:r>
    </w:p>
    <w:p w14:paraId="23D6E11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bombs0344ker.swf</w:t>
      </w:r>
    </w:p>
    <w:p w14:paraId="0585DD5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bomb.swf</w:t>
      </w:r>
    </w:p>
    <w:p w14:paraId="7B8A00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bommar.swf</w:t>
      </w:r>
    </w:p>
    <w:p w14:paraId="7841B51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bom.swf</w:t>
      </w:r>
    </w:p>
    <w:p w14:paraId="0BCD32F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bomull.swf</w:t>
      </w:r>
    </w:p>
    <w:p w14:paraId="5A28C7B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bonad.swf</w:t>
      </w:r>
    </w:p>
    <w:p w14:paraId="69832B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bonar.swf</w:t>
      </w:r>
    </w:p>
    <w:p w14:paraId="6837DDA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bonde.swf</w:t>
      </w:r>
    </w:p>
    <w:p w14:paraId="423F84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bondf0345ngare.swf</w:t>
      </w:r>
    </w:p>
    <w:p w14:paraId="19D2748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bondg0345rd.swf</w:t>
      </w:r>
    </w:p>
    <w:p w14:paraId="39CC82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bondpermission.swf</w:t>
      </w:r>
    </w:p>
    <w:p w14:paraId="75C5E1E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bondpermis.swf</w:t>
      </w:r>
    </w:p>
    <w:p w14:paraId="437857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bondsk.swf</w:t>
      </w:r>
    </w:p>
    <w:p w14:paraId="7AD0EB7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bondvischan.swf</w:t>
      </w:r>
    </w:p>
    <w:p w14:paraId="3BE731E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boning.swf</w:t>
      </w:r>
    </w:p>
    <w:p w14:paraId="2F72C2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bonus.swf</w:t>
      </w:r>
    </w:p>
    <w:p w14:paraId="609BFF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boom.swf</w:t>
      </w:r>
    </w:p>
    <w:p w14:paraId="5B97D7B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boots.swf</w:t>
      </w:r>
    </w:p>
    <w:p w14:paraId="6B3BD7A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bordar.swf</w:t>
      </w:r>
    </w:p>
    <w:p w14:paraId="71CC2C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bordell.swf</w:t>
      </w:r>
    </w:p>
    <w:p w14:paraId="40CAA1B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borde.swf</w:t>
      </w:r>
    </w:p>
    <w:p w14:paraId="38A9C25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bordl0344gger.swf</w:t>
      </w:r>
    </w:p>
    <w:p w14:paraId="63906E0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bordl0344ggning.swf</w:t>
      </w:r>
    </w:p>
    <w:p w14:paraId="36DAAD4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bord.swf</w:t>
      </w:r>
    </w:p>
    <w:p w14:paraId="7E3684B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bordtennis.swf</w:t>
      </w:r>
    </w:p>
    <w:p w14:paraId="0C8E26F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boren.swf</w:t>
      </w:r>
    </w:p>
    <w:p w14:paraId="447A8E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borgare.swf</w:t>
      </w:r>
    </w:p>
    <w:p w14:paraId="2CC909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borgarr0345d.swf</w:t>
      </w:r>
    </w:p>
    <w:p w14:paraId="377804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borgar.swf</w:t>
      </w:r>
    </w:p>
    <w:p w14:paraId="125C2C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borgen0344r.swf</w:t>
      </w:r>
    </w:p>
    <w:p w14:paraId="752994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borgen.swf</w:t>
      </w:r>
    </w:p>
    <w:p w14:paraId="572FF5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borgerlig.swf</w:t>
      </w:r>
    </w:p>
    <w:p w14:paraId="65E2BE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borgm0344stare.swf</w:t>
      </w:r>
    </w:p>
    <w:p w14:paraId="46A4B7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borg.swf</w:t>
      </w:r>
    </w:p>
    <w:p w14:paraId="381051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borrar.swf</w:t>
      </w:r>
    </w:p>
    <w:p w14:paraId="652125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borrigg.swf</w:t>
      </w:r>
    </w:p>
    <w:p w14:paraId="43A31C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borrning.swf</w:t>
      </w:r>
    </w:p>
    <w:p w14:paraId="638392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borrplattform.swf</w:t>
      </w:r>
    </w:p>
    <w:p w14:paraId="498698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borr.swf</w:t>
      </w:r>
    </w:p>
    <w:p w14:paraId="4B9BCE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borrtorn.swf</w:t>
      </w:r>
    </w:p>
    <w:p w14:paraId="3359AA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borstar.swf</w:t>
      </w:r>
    </w:p>
    <w:p w14:paraId="11E524E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borste.swf</w:t>
      </w:r>
    </w:p>
    <w:p w14:paraId="1EC683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borst.swf</w:t>
      </w:r>
    </w:p>
    <w:p w14:paraId="40AE779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bor.swf</w:t>
      </w:r>
    </w:p>
    <w:p w14:paraId="002EFCB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bort0345t.swf</w:t>
      </w:r>
    </w:p>
    <w:p w14:paraId="25A244B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borta.swf</w:t>
      </w:r>
    </w:p>
    <w:p w14:paraId="5D33BF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bortbl0345st.swf</w:t>
      </w:r>
    </w:p>
    <w:p w14:paraId="2558E6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borterst.swf</w:t>
      </w:r>
    </w:p>
    <w:p w14:paraId="5E96B3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bortf0366rklarar.swf</w:t>
      </w:r>
    </w:p>
    <w:p w14:paraId="568411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bortfall.swf</w:t>
      </w:r>
    </w:p>
    <w:p w14:paraId="23911F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bortg0345ng.swf</w:t>
      </w:r>
    </w:p>
    <w:p w14:paraId="1184E4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bortkastad.swf</w:t>
      </w:r>
    </w:p>
    <w:p w14:paraId="32505F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bortkommen.swf</w:t>
      </w:r>
    </w:p>
    <w:p w14:paraId="50760C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bortom.swf</w:t>
      </w:r>
    </w:p>
    <w:p w14:paraId="5BDB11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bortovaro.swf</w:t>
      </w:r>
    </w:p>
    <w:p w14:paraId="7E4AA6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bortrest.swf</w:t>
      </w:r>
    </w:p>
    <w:p w14:paraId="10D055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bortre.swf</w:t>
      </w:r>
    </w:p>
    <w:p w14:paraId="237E2B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bortser.swf</w:t>
      </w:r>
    </w:p>
    <w:p w14:paraId="3A5436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bortsk0344md.swf</w:t>
      </w:r>
    </w:p>
    <w:p w14:paraId="4BC396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bort.swf</w:t>
      </w:r>
    </w:p>
    <w:p w14:paraId="2967B6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bos0344tter sig.swf</w:t>
      </w:r>
    </w:p>
    <w:p w14:paraId="0AC659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bos0344ttning.swf</w:t>
      </w:r>
    </w:p>
    <w:p w14:paraId="76584D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bosatt.swf</w:t>
      </w:r>
    </w:p>
    <w:p w14:paraId="34B215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boskap.swf</w:t>
      </w:r>
    </w:p>
    <w:p w14:paraId="2EE238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boskifte.swf</w:t>
      </w:r>
    </w:p>
    <w:p w14:paraId="379DB3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boskillnad.swf</w:t>
      </w:r>
    </w:p>
    <w:p w14:paraId="37EFC6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bosnien.swf</w:t>
      </w:r>
    </w:p>
    <w:p w14:paraId="049182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bosnier.swf</w:t>
      </w:r>
    </w:p>
    <w:p w14:paraId="5D5610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bosniska.swf</w:t>
      </w:r>
    </w:p>
    <w:p w14:paraId="49CBC0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bosnisk.swf</w:t>
      </w:r>
    </w:p>
    <w:p w14:paraId="28B70C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bosparar.swf</w:t>
      </w:r>
    </w:p>
    <w:p w14:paraId="11717B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boss.swf</w:t>
      </w:r>
    </w:p>
    <w:p w14:paraId="49A6E4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bostadsanpassningsbidrag.swf</w:t>
      </w:r>
    </w:p>
    <w:p w14:paraId="228F4C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bostadsbidrag.swf</w:t>
      </w:r>
    </w:p>
    <w:p w14:paraId="6E7128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bostadsdomstol.swf</w:t>
      </w:r>
    </w:p>
    <w:p w14:paraId="062AE6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bostadsf0366rmedling.swf</w:t>
      </w:r>
    </w:p>
    <w:p w14:paraId="36D2F0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bostadsl0345n.swf</w:t>
      </w:r>
    </w:p>
    <w:p w14:paraId="556992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bostadsr0344ttsf0366rening.swf</w:t>
      </w:r>
    </w:p>
    <w:p w14:paraId="4E1D29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bostadsr0344ttsl0344genhet.swf</w:t>
      </w:r>
    </w:p>
    <w:p w14:paraId="4FC346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bostadsr0344tt.swf</w:t>
      </w:r>
    </w:p>
    <w:p w14:paraId="117376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bostadssparande.swf</w:t>
      </w:r>
    </w:p>
    <w:p w14:paraId="15A2B2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bostadstill0344gg.swf</w:t>
      </w:r>
    </w:p>
    <w:p w14:paraId="1D9E33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bostad.swf</w:t>
      </w:r>
    </w:p>
    <w:p w14:paraId="59182F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BO.swf</w:t>
      </w:r>
    </w:p>
    <w:p w14:paraId="0FF124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botanik.swf</w:t>
      </w:r>
    </w:p>
    <w:p w14:paraId="311030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botar.swf</w:t>
      </w:r>
    </w:p>
    <w:p w14:paraId="5524B8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botemedel.swf</w:t>
      </w:r>
    </w:p>
    <w:p w14:paraId="7CB557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botf0344rdig.swf</w:t>
      </w:r>
    </w:p>
    <w:p w14:paraId="53F49E8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bot.swf</w:t>
      </w:r>
    </w:p>
    <w:p w14:paraId="6A73181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bottenl0345n.swf</w:t>
      </w:r>
    </w:p>
    <w:p w14:paraId="5C6FB27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bottennapp.swf</w:t>
      </w:r>
    </w:p>
    <w:p w14:paraId="441DB0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bottenskrapar.swf</w:t>
      </w:r>
    </w:p>
    <w:p w14:paraId="42197B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bottenskrap.swf</w:t>
      </w:r>
    </w:p>
    <w:p w14:paraId="66A093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botten.swf</w:t>
      </w:r>
    </w:p>
    <w:p w14:paraId="394201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bottnar.swf</w:t>
      </w:r>
    </w:p>
    <w:p w14:paraId="34516C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boulevard.swf</w:t>
      </w:r>
    </w:p>
    <w:p w14:paraId="32B728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bouppteckning.swf</w:t>
      </w:r>
    </w:p>
    <w:p w14:paraId="379E00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boutredning.swf</w:t>
      </w:r>
    </w:p>
    <w:p w14:paraId="438242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boverket.swf</w:t>
      </w:r>
    </w:p>
    <w:p w14:paraId="773BA6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bovete.swf</w:t>
      </w:r>
    </w:p>
    <w:p w14:paraId="466C27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bov.swf</w:t>
      </w:r>
    </w:p>
    <w:p w14:paraId="3E39B7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bowling.swf</w:t>
      </w:r>
    </w:p>
    <w:p w14:paraId="473F1D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boxare.swf</w:t>
      </w:r>
    </w:p>
    <w:p w14:paraId="5B4876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boxas.swf</w:t>
      </w:r>
    </w:p>
    <w:p w14:paraId="05FB81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boxning.swf</w:t>
      </w:r>
    </w:p>
    <w:p w14:paraId="1CA915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box.swf</w:t>
      </w:r>
    </w:p>
    <w:p w14:paraId="1DB6D7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br0344cker.swf</w:t>
      </w:r>
    </w:p>
    <w:p w14:paraId="0A6F9A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br0344ckj0344rn.swf</w:t>
      </w:r>
    </w:p>
    <w:p w14:paraId="768C59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br0344cklig.swf</w:t>
      </w:r>
    </w:p>
    <w:p w14:paraId="014C88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br0344ckt.swf</w:t>
      </w:r>
    </w:p>
    <w:p w14:paraId="700AF5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br0344da.swf</w:t>
      </w:r>
    </w:p>
    <w:p w14:paraId="6F8530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br0344dd.swf</w:t>
      </w:r>
    </w:p>
    <w:p w14:paraId="639492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br0344de.swf</w:t>
      </w:r>
    </w:p>
    <w:p w14:paraId="55C8B0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br0344dseglar.swf</w:t>
      </w:r>
    </w:p>
    <w:p w14:paraId="0F14E7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br0344ker.swf</w:t>
      </w:r>
    </w:p>
    <w:p w14:paraId="30053B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br0344m.swf</w:t>
      </w:r>
    </w:p>
    <w:p w14:paraId="53C5F8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br0344nd.swf</w:t>
      </w:r>
    </w:p>
    <w:p w14:paraId="6CD285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br0344nn0344ssla.swf</w:t>
      </w:r>
    </w:p>
    <w:p w14:paraId="635095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br0344nnande.swf</w:t>
      </w:r>
    </w:p>
    <w:p w14:paraId="258C76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br0344nnbar.swf</w:t>
      </w:r>
    </w:p>
    <w:p w14:paraId="18BA6B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br0344nnboll.swf</w:t>
      </w:r>
    </w:p>
    <w:p w14:paraId="42BD3F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br0344nner sig.swf</w:t>
      </w:r>
    </w:p>
    <w:p w14:paraId="713A7A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br0344nner.swf</w:t>
      </w:r>
    </w:p>
    <w:p w14:paraId="6B75A3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br0344nner vid.swf</w:t>
      </w:r>
    </w:p>
    <w:p w14:paraId="1B0A30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br0344nning.swf</w:t>
      </w:r>
    </w:p>
    <w:p w14:paraId="70F4BF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br0344nnm0344rker.swf</w:t>
      </w:r>
    </w:p>
    <w:p w14:paraId="785CBE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br0344nnpunkt.swf</w:t>
      </w:r>
    </w:p>
    <w:p w14:paraId="19145F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br0344nns.swf</w:t>
      </w:r>
    </w:p>
    <w:p w14:paraId="3D8EC2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br0344nnvin.swf</w:t>
      </w:r>
    </w:p>
    <w:p w14:paraId="28BECC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br0344nsle.swf</w:t>
      </w:r>
    </w:p>
    <w:p w14:paraId="3AC737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br0344sch.swf</w:t>
      </w:r>
    </w:p>
    <w:p w14:paraId="079B6B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br0344tte.swf</w:t>
      </w:r>
    </w:p>
    <w:p w14:paraId="706489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br0345ck.swf</w:t>
      </w:r>
    </w:p>
    <w:p w14:paraId="5BF573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br0345ddjup.swf</w:t>
      </w:r>
    </w:p>
    <w:p w14:paraId="72672A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br0345dis.swf</w:t>
      </w:r>
    </w:p>
    <w:p w14:paraId="7AC32F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br0345dmogen.swf</w:t>
      </w:r>
    </w:p>
    <w:p w14:paraId="2CF857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br0345dskande.swf</w:t>
      </w:r>
    </w:p>
    <w:p w14:paraId="4E3945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br0345dska.swf</w:t>
      </w:r>
    </w:p>
    <w:p w14:paraId="0629C3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br0345d.swf</w:t>
      </w:r>
    </w:p>
    <w:p w14:paraId="0B31D8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br0345kar.swf</w:t>
      </w:r>
    </w:p>
    <w:p w14:paraId="1252A0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br0345kdel.swf</w:t>
      </w:r>
    </w:p>
    <w:p w14:paraId="06D1AF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br0345kig.swf</w:t>
      </w:r>
    </w:p>
    <w:p w14:paraId="354B05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br0345kmakare.swf</w:t>
      </w:r>
    </w:p>
    <w:p w14:paraId="1A0CEC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br0345k.swf</w:t>
      </w:r>
    </w:p>
    <w:p w14:paraId="7CD720B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br0345s p0345.swf</w:t>
      </w:r>
    </w:p>
    <w:p w14:paraId="640EBD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br0345te.swf</w:t>
      </w:r>
    </w:p>
    <w:p w14:paraId="248530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br0345ttom.swf</w:t>
      </w:r>
    </w:p>
    <w:p w14:paraId="2494F4D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br0366df0366da.swf</w:t>
      </w:r>
    </w:p>
    <w:p w14:paraId="0181266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br0366draskap.swf</w:t>
      </w:r>
    </w:p>
    <w:p w14:paraId="52AA4E6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br0366drost.swf</w:t>
      </w:r>
    </w:p>
    <w:p w14:paraId="6A8D8B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br0366d.swf</w:t>
      </w:r>
    </w:p>
    <w:p w14:paraId="5328A04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br0366llop.swf</w:t>
      </w:r>
    </w:p>
    <w:p w14:paraId="589A1C7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br0366starvinge.swf</w:t>
      </w:r>
    </w:p>
    <w:p w14:paraId="2B43A6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br0366stkorg.swf</w:t>
      </w:r>
    </w:p>
    <w:p w14:paraId="5D5A33F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br0366stsim.swf</w:t>
      </w:r>
    </w:p>
    <w:p w14:paraId="6888470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br0366st.swf</w:t>
      </w:r>
    </w:p>
    <w:p w14:paraId="4F1A79A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br0366t.swf</w:t>
      </w:r>
    </w:p>
    <w:p w14:paraId="45BA549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bracka.swf</w:t>
      </w:r>
    </w:p>
    <w:p w14:paraId="184BD2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bragd.swf</w:t>
      </w:r>
    </w:p>
    <w:p w14:paraId="2FD9B08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brakar.swf</w:t>
      </w:r>
    </w:p>
    <w:p w14:paraId="4D554F0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brak.swf</w:t>
      </w:r>
    </w:p>
    <w:p w14:paraId="5CC5BD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bralla.swf</w:t>
      </w:r>
    </w:p>
    <w:p w14:paraId="290957A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brallor.swf</w:t>
      </w:r>
    </w:p>
    <w:p w14:paraId="667587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brandf0366rsvar.swf</w:t>
      </w:r>
    </w:p>
    <w:p w14:paraId="45EB6CA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brandfackla.swf</w:t>
      </w:r>
    </w:p>
    <w:p w14:paraId="73B4244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brandgul.swf</w:t>
      </w:r>
    </w:p>
    <w:p w14:paraId="60E16B7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brandk0345r.swf</w:t>
      </w:r>
    </w:p>
    <w:p w14:paraId="42E3ED9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brandpost.swf</w:t>
      </w:r>
    </w:p>
    <w:p w14:paraId="3D1DEF3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brand.swf</w:t>
      </w:r>
    </w:p>
    <w:p w14:paraId="406F61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brandtal.swf</w:t>
      </w:r>
    </w:p>
    <w:p w14:paraId="0BF0FF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brandv0344gg.swf</w:t>
      </w:r>
    </w:p>
    <w:p w14:paraId="378B81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brandvarnare.swf</w:t>
      </w:r>
    </w:p>
    <w:p w14:paraId="7DE0E2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brann.swf</w:t>
      </w:r>
    </w:p>
    <w:p w14:paraId="374DBD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bransch.swf</w:t>
      </w:r>
    </w:p>
    <w:p w14:paraId="3C5E81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brant.swf</w:t>
      </w:r>
    </w:p>
    <w:p w14:paraId="10A16A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brasa.swf</w:t>
      </w:r>
    </w:p>
    <w:p w14:paraId="1B85EB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braskande.swf</w:t>
      </w:r>
    </w:p>
    <w:p w14:paraId="7B963B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brasklapp.swf</w:t>
      </w:r>
    </w:p>
    <w:p w14:paraId="4D6C83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brassar p0345.swf</w:t>
      </w:r>
    </w:p>
    <w:p w14:paraId="570689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brasserie.swf</w:t>
      </w:r>
    </w:p>
    <w:p w14:paraId="30DBBB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brass.swf</w:t>
      </w:r>
    </w:p>
    <w:p w14:paraId="78A238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brast.swf</w:t>
      </w:r>
    </w:p>
    <w:p w14:paraId="026930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bra.swf</w:t>
      </w:r>
    </w:p>
    <w:p w14:paraId="1878F1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bravad.swf</w:t>
      </w:r>
    </w:p>
    <w:p w14:paraId="72CF2E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bravo.swf</w:t>
      </w:r>
    </w:p>
    <w:p w14:paraId="1140BF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bravur.swf</w:t>
      </w:r>
    </w:p>
    <w:p w14:paraId="7BFFB6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bredbar.swf</w:t>
      </w:r>
    </w:p>
    <w:p w14:paraId="1C0BB8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breddar.swf</w:t>
      </w:r>
    </w:p>
    <w:p w14:paraId="08AF59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bredd.swf</w:t>
      </w:r>
    </w:p>
    <w:p w14:paraId="4A05D7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breder.swf</w:t>
      </w:r>
    </w:p>
    <w:p w14:paraId="5D3798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breder ut sig.swf</w:t>
      </w:r>
    </w:p>
    <w:p w14:paraId="38D69E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bredsida.swf</w:t>
      </w:r>
    </w:p>
    <w:p w14:paraId="1C8FCE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bred.swf</w:t>
      </w:r>
    </w:p>
    <w:p w14:paraId="53FE03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bredvid.swf</w:t>
      </w:r>
    </w:p>
    <w:p w14:paraId="52D2EB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brer.swf</w:t>
      </w:r>
    </w:p>
    <w:p w14:paraId="009453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brevl0345da.swf</w:t>
      </w:r>
    </w:p>
    <w:p w14:paraId="5552F8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brev.swf</w:t>
      </w:r>
    </w:p>
    <w:p w14:paraId="6B1B46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brevv0344xlar.swf</w:t>
      </w:r>
    </w:p>
    <w:p w14:paraId="106B0F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bricka.swf</w:t>
      </w:r>
    </w:p>
    <w:p w14:paraId="765003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bridge.swf</w:t>
      </w:r>
    </w:p>
    <w:p w14:paraId="76B047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brigad.swf</w:t>
      </w:r>
    </w:p>
    <w:p w14:paraId="63A609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briljans.swf</w:t>
      </w:r>
    </w:p>
    <w:p w14:paraId="73C60E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briljant.swf</w:t>
      </w:r>
    </w:p>
    <w:p w14:paraId="103639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briljerar.swf</w:t>
      </w:r>
    </w:p>
    <w:p w14:paraId="0B588D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brillor.swf</w:t>
      </w:r>
    </w:p>
    <w:p w14:paraId="5F4738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bringar.swf</w:t>
      </w:r>
    </w:p>
    <w:p w14:paraId="4A50FD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bringa.swf</w:t>
      </w:r>
    </w:p>
    <w:p w14:paraId="2019B2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brink.swf</w:t>
      </w:r>
    </w:p>
    <w:p w14:paraId="14D535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brinner.swf</w:t>
      </w:r>
    </w:p>
    <w:p w14:paraId="526A93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briserar.swf</w:t>
      </w:r>
    </w:p>
    <w:p w14:paraId="5DA3CF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bris.swf</w:t>
      </w:r>
    </w:p>
    <w:p w14:paraId="705723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brister.swf</w:t>
      </w:r>
    </w:p>
    <w:p w14:paraId="59FFF4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bristf0344llig.swf</w:t>
      </w:r>
    </w:p>
    <w:p w14:paraId="4B5087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brist.swf</w:t>
      </w:r>
    </w:p>
    <w:p w14:paraId="6B6F44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bristyrke.swf</w:t>
      </w:r>
    </w:p>
    <w:p w14:paraId="2699A6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brits.swf</w:t>
      </w:r>
    </w:p>
    <w:p w14:paraId="6F93CF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brittisk.swf</w:t>
      </w:r>
    </w:p>
    <w:p w14:paraId="14927B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brittsommar.swf</w:t>
      </w:r>
    </w:p>
    <w:p w14:paraId="529BE04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britt.swf</w:t>
      </w:r>
    </w:p>
    <w:p w14:paraId="40F7621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broccoli.swf</w:t>
      </w:r>
    </w:p>
    <w:p w14:paraId="6D7A56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broderar.swf</w:t>
      </w:r>
    </w:p>
    <w:p w14:paraId="096015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broderskap.swf</w:t>
      </w:r>
    </w:p>
    <w:p w14:paraId="4620816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broder.swf</w:t>
      </w:r>
    </w:p>
    <w:p w14:paraId="6811267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broiler.swf</w:t>
      </w:r>
    </w:p>
    <w:p w14:paraId="74FE234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brokig.swf</w:t>
      </w:r>
    </w:p>
    <w:p w14:paraId="549B8E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bromsar.swf</w:t>
      </w:r>
    </w:p>
    <w:p w14:paraId="6EB17B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broms.swf</w:t>
      </w:r>
    </w:p>
    <w:p w14:paraId="29DB9EB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bronkit.swf</w:t>
      </w:r>
    </w:p>
    <w:p w14:paraId="6963A0D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brons0345lder.swf</w:t>
      </w:r>
    </w:p>
    <w:p w14:paraId="2E1DA52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brons.swf</w:t>
      </w:r>
    </w:p>
    <w:p w14:paraId="4255B5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brorsa.swf</w:t>
      </w:r>
    </w:p>
    <w:p w14:paraId="6D24355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brorson.swf</w:t>
      </w:r>
    </w:p>
    <w:p w14:paraId="211E985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bror.swf</w:t>
      </w:r>
    </w:p>
    <w:p w14:paraId="2DC6AD0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brosch.swf</w:t>
      </w:r>
    </w:p>
    <w:p w14:paraId="39E7B4B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broschyr.swf</w:t>
      </w:r>
    </w:p>
    <w:p w14:paraId="090C908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brosk.swf</w:t>
      </w:r>
    </w:p>
    <w:p w14:paraId="421209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bro.swf</w:t>
      </w:r>
    </w:p>
    <w:p w14:paraId="491486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brottare.swf</w:t>
      </w:r>
    </w:p>
    <w:p w14:paraId="3386D9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brottas.swf</w:t>
      </w:r>
    </w:p>
    <w:p w14:paraId="5750F2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brottning.swf</w:t>
      </w:r>
    </w:p>
    <w:p w14:paraId="577BF3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brottsbalken.swf</w:t>
      </w:r>
    </w:p>
    <w:p w14:paraId="492A15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brottslighet.swf</w:t>
      </w:r>
    </w:p>
    <w:p w14:paraId="6E7916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brottslig.swf</w:t>
      </w:r>
    </w:p>
    <w:p w14:paraId="366447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brottsling.swf</w:t>
      </w:r>
    </w:p>
    <w:p w14:paraId="40196B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brottstycke.swf</w:t>
      </w:r>
    </w:p>
    <w:p w14:paraId="2A3442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brott.swf</w:t>
      </w:r>
    </w:p>
    <w:p w14:paraId="31DD8B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brudgum.swf</w:t>
      </w:r>
    </w:p>
    <w:p w14:paraId="1B4EE4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brud.swf</w:t>
      </w:r>
    </w:p>
    <w:p w14:paraId="3C93CE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brudt0344rna.swf</w:t>
      </w:r>
    </w:p>
    <w:p w14:paraId="0D674F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brukar.swf</w:t>
      </w:r>
    </w:p>
    <w:p w14:paraId="4F56A4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bruklig.swf</w:t>
      </w:r>
    </w:p>
    <w:p w14:paraId="49F5AD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bruksv0344rde.swf</w:t>
      </w:r>
    </w:p>
    <w:p w14:paraId="711DE1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bruk.swf</w:t>
      </w:r>
    </w:p>
    <w:p w14:paraId="22617A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brummar.swf</w:t>
      </w:r>
    </w:p>
    <w:p w14:paraId="109D53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brun0366gd.swf</w:t>
      </w:r>
    </w:p>
    <w:p w14:paraId="7EAAA7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bruna b0366nor.swf</w:t>
      </w:r>
    </w:p>
    <w:p w14:paraId="73DAA7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brunch.swf</w:t>
      </w:r>
    </w:p>
    <w:p w14:paraId="266B1F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brunett.swf</w:t>
      </w:r>
    </w:p>
    <w:p w14:paraId="76B495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brunnit.swf</w:t>
      </w:r>
    </w:p>
    <w:p w14:paraId="08D9FC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brunn.swf</w:t>
      </w:r>
    </w:p>
    <w:p w14:paraId="2DB939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brunst.swf</w:t>
      </w:r>
    </w:p>
    <w:p w14:paraId="35F041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brun.swf</w:t>
      </w:r>
    </w:p>
    <w:p w14:paraId="5D0C62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brusar.swf</w:t>
      </w:r>
    </w:p>
    <w:p w14:paraId="3F2D79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brusar upp.swf</w:t>
      </w:r>
    </w:p>
    <w:p w14:paraId="4E97A8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brus.swf</w:t>
      </w:r>
    </w:p>
    <w:p w14:paraId="2B1CC4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brustablett.swf</w:t>
      </w:r>
    </w:p>
    <w:p w14:paraId="09B60A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brusten.swf</w:t>
      </w:r>
    </w:p>
    <w:p w14:paraId="27AE01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brustit.swf</w:t>
      </w:r>
    </w:p>
    <w:p w14:paraId="598044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brutal.swf</w:t>
      </w:r>
    </w:p>
    <w:p w14:paraId="28CA9D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bruten.swf</w:t>
      </w:r>
    </w:p>
    <w:p w14:paraId="001517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brutit.swf</w:t>
      </w:r>
    </w:p>
    <w:p w14:paraId="4423C8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bruttol0366n.swf</w:t>
      </w:r>
    </w:p>
    <w:p w14:paraId="2BBFE2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bruttonationalprodukt.swf</w:t>
      </w:r>
    </w:p>
    <w:p w14:paraId="7B5060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brutto.swf</w:t>
      </w:r>
    </w:p>
    <w:p w14:paraId="559D41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bryderi.swf</w:t>
      </w:r>
    </w:p>
    <w:p w14:paraId="0CD587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brygd.swf</w:t>
      </w:r>
    </w:p>
    <w:p w14:paraId="76C316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bryggare.swf</w:t>
      </w:r>
    </w:p>
    <w:p w14:paraId="355606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brygga.swf</w:t>
      </w:r>
    </w:p>
    <w:p w14:paraId="4056BD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bryggeri.swf</w:t>
      </w:r>
    </w:p>
    <w:p w14:paraId="5A9D7F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brygger.swf</w:t>
      </w:r>
    </w:p>
    <w:p w14:paraId="672FE9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bryggmalen.swf</w:t>
      </w:r>
    </w:p>
    <w:p w14:paraId="342165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bryner.swf</w:t>
      </w:r>
    </w:p>
    <w:p w14:paraId="0043A8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bryne.swf</w:t>
      </w:r>
    </w:p>
    <w:p w14:paraId="3EAAC5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bryn.swf</w:t>
      </w:r>
    </w:p>
    <w:p w14:paraId="386C37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bryr sig om.swf</w:t>
      </w:r>
    </w:p>
    <w:p w14:paraId="2A90C6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bryr sig.swf</w:t>
      </w:r>
    </w:p>
    <w:p w14:paraId="0F22C3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brysk.swf</w:t>
      </w:r>
    </w:p>
    <w:p w14:paraId="43B97B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bryter ned.swf</w:t>
      </w:r>
    </w:p>
    <w:p w14:paraId="3DCD15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bryter samman.swf</w:t>
      </w:r>
    </w:p>
    <w:p w14:paraId="7FB2EB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bryter.swf</w:t>
      </w:r>
    </w:p>
    <w:p w14:paraId="0E04E4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bryter upp.swf</w:t>
      </w:r>
    </w:p>
    <w:p w14:paraId="6CB2C1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bryter ut.swf</w:t>
      </w:r>
    </w:p>
    <w:p w14:paraId="20AEAC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brytning.swf</w:t>
      </w:r>
    </w:p>
    <w:p w14:paraId="6810D2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b-spr0345k.swf</w:t>
      </w:r>
    </w:p>
    <w:p w14:paraId="6862BE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buar.swf</w:t>
      </w:r>
    </w:p>
    <w:p w14:paraId="2F41A5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bubbelpool.swf</w:t>
      </w:r>
    </w:p>
    <w:p w14:paraId="046643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bubblar.swf</w:t>
      </w:r>
    </w:p>
    <w:p w14:paraId="622B48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bubbla.swf</w:t>
      </w:r>
    </w:p>
    <w:p w14:paraId="318535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bucklar.swf</w:t>
      </w:r>
    </w:p>
    <w:p w14:paraId="5E7508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buckla.swf</w:t>
      </w:r>
    </w:p>
    <w:p w14:paraId="4AE504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bucklig.swf</w:t>
      </w:r>
    </w:p>
    <w:p w14:paraId="4EDE31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buddism.swf</w:t>
      </w:r>
    </w:p>
    <w:p w14:paraId="3D1DDE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budget.swf</w:t>
      </w:r>
    </w:p>
    <w:p w14:paraId="3DF58C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budkavle.swf</w:t>
      </w:r>
    </w:p>
    <w:p w14:paraId="100CFD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budo.swf</w:t>
      </w:r>
    </w:p>
    <w:p w14:paraId="5D6687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budskap.swf</w:t>
      </w:r>
    </w:p>
    <w:p w14:paraId="416EA4D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bud.swf</w:t>
      </w:r>
    </w:p>
    <w:p w14:paraId="4CB705D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buff0351.swf</w:t>
      </w:r>
    </w:p>
    <w:p w14:paraId="246861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buffert.swf</w:t>
      </w:r>
    </w:p>
    <w:p w14:paraId="535FF5E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bugar sig.swf</w:t>
      </w:r>
    </w:p>
    <w:p w14:paraId="236A8CD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bukett.swf</w:t>
      </w:r>
    </w:p>
    <w:p w14:paraId="49AAFF9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bukig.swf</w:t>
      </w:r>
    </w:p>
    <w:p w14:paraId="401BD64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buklandar.swf</w:t>
      </w:r>
    </w:p>
    <w:p w14:paraId="06F8A29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bukspottk0366rtel.swf</w:t>
      </w:r>
    </w:p>
    <w:p w14:paraId="0B8215D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buk.swf</w:t>
      </w:r>
    </w:p>
    <w:p w14:paraId="188C4ED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buktar.swf</w:t>
      </w:r>
    </w:p>
    <w:p w14:paraId="59B96C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buktig.swf</w:t>
      </w:r>
    </w:p>
    <w:p w14:paraId="397F18F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bukt.swf</w:t>
      </w:r>
    </w:p>
    <w:p w14:paraId="5BED3B6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bula.swf</w:t>
      </w:r>
    </w:p>
    <w:p w14:paraId="370DCF4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bulgarisk.swf</w:t>
      </w:r>
    </w:p>
    <w:p w14:paraId="27D62C0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bulgar.swf</w:t>
      </w:r>
    </w:p>
    <w:p w14:paraId="5E64538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buljong.swf</w:t>
      </w:r>
    </w:p>
    <w:p w14:paraId="49E517F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bulla.swf</w:t>
      </w:r>
    </w:p>
    <w:p w14:paraId="74D63CB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bulldogg.swf</w:t>
      </w:r>
    </w:p>
    <w:p w14:paraId="59E449B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bullermatta.swf</w:t>
      </w:r>
    </w:p>
    <w:p w14:paraId="25EBE5E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buller.swf</w:t>
      </w:r>
    </w:p>
    <w:p w14:paraId="65DF26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bulle.swf</w:t>
      </w:r>
    </w:p>
    <w:p w14:paraId="3CD32D0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bulletin.swf</w:t>
      </w:r>
    </w:p>
    <w:p w14:paraId="0C73F75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bullrar.swf</w:t>
      </w:r>
    </w:p>
    <w:p w14:paraId="57E446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bullrig.swf</w:t>
      </w:r>
    </w:p>
    <w:p w14:paraId="6B7C246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bulnad.swf</w:t>
      </w:r>
    </w:p>
    <w:p w14:paraId="148D2A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bultar.swf</w:t>
      </w:r>
    </w:p>
    <w:p w14:paraId="069CD6A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bult.swf</w:t>
      </w:r>
    </w:p>
    <w:p w14:paraId="49E419E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bulvan.swf</w:t>
      </w:r>
    </w:p>
    <w:p w14:paraId="4EC2FD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bumerang.swf</w:t>
      </w:r>
    </w:p>
    <w:p w14:paraId="29933CD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bumling.swf</w:t>
      </w:r>
    </w:p>
    <w:p w14:paraId="1092E21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bums.swf</w:t>
      </w:r>
    </w:p>
    <w:p w14:paraId="6DF89D9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bundit.swf</w:t>
      </w:r>
    </w:p>
    <w:p w14:paraId="75C19E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bundsf0366rvant.swf</w:t>
      </w:r>
    </w:p>
    <w:p w14:paraId="1FE1616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bungalow.swf</w:t>
      </w:r>
    </w:p>
    <w:p w14:paraId="2462B05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bunker.swf</w:t>
      </w:r>
    </w:p>
    <w:p w14:paraId="7914DAF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bunke.swf</w:t>
      </w:r>
    </w:p>
    <w:p w14:paraId="302127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bunkrar.swf</w:t>
      </w:r>
    </w:p>
    <w:p w14:paraId="02EB7CE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buntar.swf</w:t>
      </w:r>
    </w:p>
    <w:p w14:paraId="1F2425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bunt.swf</w:t>
      </w:r>
    </w:p>
    <w:p w14:paraId="48CC03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burar in.swf</w:t>
      </w:r>
    </w:p>
    <w:p w14:paraId="55AC02B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burdus.swf</w:t>
      </w:r>
    </w:p>
    <w:p w14:paraId="42F07D4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burgen.swf</w:t>
      </w:r>
    </w:p>
    <w:p w14:paraId="1F029DA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burit.swf</w:t>
      </w:r>
    </w:p>
    <w:p w14:paraId="4266E4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burk.swf</w:t>
      </w:r>
    </w:p>
    <w:p w14:paraId="00585A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burlesk.swf</w:t>
      </w:r>
    </w:p>
    <w:p w14:paraId="5897274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burspr0345k.swf</w:t>
      </w:r>
    </w:p>
    <w:p w14:paraId="39CA5D8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bur.swf</w:t>
      </w:r>
    </w:p>
    <w:p w14:paraId="2373F0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busar.swf</w:t>
      </w:r>
    </w:p>
    <w:p w14:paraId="31DDFEC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buse.swf</w:t>
      </w:r>
    </w:p>
    <w:p w14:paraId="2C84969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bush.swf</w:t>
      </w:r>
    </w:p>
    <w:p w14:paraId="759258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busig.swf</w:t>
      </w:r>
    </w:p>
    <w:p w14:paraId="0A4CB1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business.swf</w:t>
      </w:r>
    </w:p>
    <w:p w14:paraId="3B45335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buskablyg.swf</w:t>
      </w:r>
    </w:p>
    <w:p w14:paraId="68CF496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buskage.swf</w:t>
      </w:r>
    </w:p>
    <w:p w14:paraId="733FC21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buske.swf</w:t>
      </w:r>
    </w:p>
    <w:p w14:paraId="7006E09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buskis.swf</w:t>
      </w:r>
    </w:p>
    <w:p w14:paraId="52E336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bussar.swf</w:t>
      </w:r>
    </w:p>
    <w:p w14:paraId="71AB121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bussig.swf</w:t>
      </w:r>
    </w:p>
    <w:p w14:paraId="4AE2D6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buss.swf</w:t>
      </w:r>
    </w:p>
    <w:p w14:paraId="7B5273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bus.swf</w:t>
      </w:r>
    </w:p>
    <w:p w14:paraId="251883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butelj.swf</w:t>
      </w:r>
    </w:p>
    <w:p w14:paraId="3887E0A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butik.swf</w:t>
      </w:r>
    </w:p>
    <w:p w14:paraId="4FC203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butter.swf</w:t>
      </w:r>
    </w:p>
    <w:p w14:paraId="6110960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byff0351.swf</w:t>
      </w:r>
    </w:p>
    <w:p w14:paraId="5458E3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bygd.swf</w:t>
      </w:r>
    </w:p>
    <w:p w14:paraId="7129594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bygel.swf</w:t>
      </w:r>
    </w:p>
    <w:p w14:paraId="5A534F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bygger.swf</w:t>
      </w:r>
    </w:p>
    <w:p w14:paraId="492AAA6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bygge.swf</w:t>
      </w:r>
    </w:p>
    <w:p w14:paraId="04D8B7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bygglov.swf</w:t>
      </w:r>
    </w:p>
    <w:p w14:paraId="08FF6B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byggm0344stare.swf</w:t>
      </w:r>
    </w:p>
    <w:p w14:paraId="49CF3C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byggnadsf0366rbud.swf</w:t>
      </w:r>
    </w:p>
    <w:p w14:paraId="2E52A5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byggnadsn0344mnd.swf</w:t>
      </w:r>
    </w:p>
    <w:p w14:paraId="33A97C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byggnad.swf</w:t>
      </w:r>
    </w:p>
    <w:p w14:paraId="080D2D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byggnation.swf</w:t>
      </w:r>
    </w:p>
    <w:p w14:paraId="7C8BE4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byig.swf</w:t>
      </w:r>
    </w:p>
    <w:p w14:paraId="1DC90C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byk.swf</w:t>
      </w:r>
    </w:p>
    <w:p w14:paraId="44E56E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byling.swf</w:t>
      </w:r>
    </w:p>
    <w:p w14:paraId="30D193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byltar p0345.swf</w:t>
      </w:r>
    </w:p>
    <w:p w14:paraId="731F97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bylte.swf</w:t>
      </w:r>
    </w:p>
    <w:p w14:paraId="1E136B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byr0345kratisk.swf</w:t>
      </w:r>
    </w:p>
    <w:p w14:paraId="6A1DA2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byr0345krati.swf</w:t>
      </w:r>
    </w:p>
    <w:p w14:paraId="0DFC52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byr0345.swf</w:t>
      </w:r>
    </w:p>
    <w:p w14:paraId="23F85D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byracka.swf</w:t>
      </w:r>
    </w:p>
    <w:p w14:paraId="0A20C1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byst.swf</w:t>
      </w:r>
    </w:p>
    <w:p w14:paraId="25B398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by.swf</w:t>
      </w:r>
    </w:p>
    <w:p w14:paraId="75E530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byter.swf</w:t>
      </w:r>
    </w:p>
    <w:p w14:paraId="74931E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bytesbalans.swf</w:t>
      </w:r>
    </w:p>
    <w:p w14:paraId="4B0836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bytesr0344tt.swf</w:t>
      </w:r>
    </w:p>
    <w:p w14:paraId="152A60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byte.swf</w:t>
      </w:r>
    </w:p>
    <w:p w14:paraId="15C925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byxa.swf</w:t>
      </w:r>
    </w:p>
    <w:p w14:paraId="60A5F2C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cabriolet.swf</w:t>
      </w:r>
    </w:p>
    <w:p w14:paraId="595F3B1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CAD.swf</w:t>
      </w:r>
    </w:p>
    <w:p w14:paraId="356AE52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caf0351.swf</w:t>
      </w:r>
    </w:p>
    <w:p w14:paraId="60E5F66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cafeteria.swf</w:t>
      </w:r>
    </w:p>
    <w:p w14:paraId="712B13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campare.swf</w:t>
      </w:r>
    </w:p>
    <w:p w14:paraId="1CA7652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campar.swf</w:t>
      </w:r>
    </w:p>
    <w:p w14:paraId="5CDF5F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camping.swf</w:t>
      </w:r>
    </w:p>
    <w:p w14:paraId="005255E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cancerogen.swf</w:t>
      </w:r>
    </w:p>
    <w:p w14:paraId="71B6469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cancer.swf</w:t>
      </w:r>
    </w:p>
    <w:p w14:paraId="78C03B7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cannabis.swf</w:t>
      </w:r>
    </w:p>
    <w:p w14:paraId="01B56C0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capita.swf</w:t>
      </w:r>
    </w:p>
    <w:p w14:paraId="27FE9D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cappuccino.swf</w:t>
      </w:r>
    </w:p>
    <w:p w14:paraId="6DEF86A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care of.swf</w:t>
      </w:r>
    </w:p>
    <w:p w14:paraId="190E011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carport.swf</w:t>
      </w:r>
    </w:p>
    <w:p w14:paraId="494BFD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cash.swf</w:t>
      </w:r>
    </w:p>
    <w:p w14:paraId="033BDDC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ca.swf</w:t>
      </w:r>
    </w:p>
    <w:p w14:paraId="2AB79A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cd-romskiva.swf</w:t>
      </w:r>
    </w:p>
    <w:p w14:paraId="60A248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cd-romspelare.swf</w:t>
      </w:r>
    </w:p>
    <w:p w14:paraId="4CB20E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cd-skiva.swf</w:t>
      </w:r>
    </w:p>
    <w:p w14:paraId="65DBB76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cd-spelare.swf</w:t>
      </w:r>
    </w:p>
    <w:p w14:paraId="3917C7E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celeber.swf</w:t>
      </w:r>
    </w:p>
    <w:p w14:paraId="605DC3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celebritet.swf</w:t>
      </w:r>
    </w:p>
    <w:p w14:paraId="081AA35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celibat.swf</w:t>
      </w:r>
    </w:p>
    <w:p w14:paraId="00F8FAD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cellgift.swf</w:t>
      </w:r>
    </w:p>
    <w:p w14:paraId="6ABB4FA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cellist.swf</w:t>
      </w:r>
    </w:p>
    <w:p w14:paraId="2EEBEC8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cellofan.swf</w:t>
      </w:r>
    </w:p>
    <w:p w14:paraId="2BDDA5B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cello.swf</w:t>
      </w:r>
    </w:p>
    <w:p w14:paraId="712B8A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cellstoff.swf</w:t>
      </w:r>
    </w:p>
    <w:p w14:paraId="2E64274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cell.swf</w:t>
      </w:r>
    </w:p>
    <w:p w14:paraId="53446B4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cellulosa.swf</w:t>
      </w:r>
    </w:p>
    <w:p w14:paraId="02D5108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cement.swf</w:t>
      </w:r>
    </w:p>
    <w:p w14:paraId="42E82E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censurerar.swf</w:t>
      </w:r>
    </w:p>
    <w:p w14:paraId="603A058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censur.swf</w:t>
      </w:r>
    </w:p>
    <w:p w14:paraId="2CF3E89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centerpartiet.swf</w:t>
      </w:r>
    </w:p>
    <w:p w14:paraId="242F82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center.swf</w:t>
      </w:r>
    </w:p>
    <w:p w14:paraId="4DA32D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centiliter.swf</w:t>
      </w:r>
    </w:p>
    <w:p w14:paraId="082015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centilong.swf</w:t>
      </w:r>
    </w:p>
    <w:p w14:paraId="51D8DF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centimeter.swf</w:t>
      </w:r>
    </w:p>
    <w:p w14:paraId="07FD33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Centrala Studiest0366dsn0344mnden.swf</w:t>
      </w:r>
    </w:p>
    <w:p w14:paraId="17A0F0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centraliserar.swf</w:t>
      </w:r>
    </w:p>
    <w:p w14:paraId="143D36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centralstyrd.swf</w:t>
      </w:r>
    </w:p>
    <w:p w14:paraId="0B5D9B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central.swf</w:t>
      </w:r>
    </w:p>
    <w:p w14:paraId="2121C9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centralv0344rme.swf</w:t>
      </w:r>
    </w:p>
    <w:p w14:paraId="2840A4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centrifugerar.swf</w:t>
      </w:r>
    </w:p>
    <w:p w14:paraId="52FCC7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centrifug.swf</w:t>
      </w:r>
    </w:p>
    <w:p w14:paraId="467FF4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centrum.swf</w:t>
      </w:r>
    </w:p>
    <w:p w14:paraId="35C1131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cerat.swf</w:t>
      </w:r>
    </w:p>
    <w:p w14:paraId="4B0671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ceremoni.swf</w:t>
      </w:r>
    </w:p>
    <w:p w14:paraId="51300B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certifikat.swf</w:t>
      </w:r>
    </w:p>
    <w:p w14:paraId="3B44BCB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cesium.swf</w:t>
      </w:r>
    </w:p>
    <w:p w14:paraId="570863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champagne.swf</w:t>
      </w:r>
    </w:p>
    <w:p w14:paraId="77D4F6A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champinjon.swf</w:t>
      </w:r>
    </w:p>
    <w:p w14:paraId="400835E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champion.swf</w:t>
      </w:r>
    </w:p>
    <w:p w14:paraId="160967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chansar.swf</w:t>
      </w:r>
    </w:p>
    <w:p w14:paraId="01E54DC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chans.swf</w:t>
      </w:r>
    </w:p>
    <w:p w14:paraId="54E5EB9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charad.swf</w:t>
      </w:r>
    </w:p>
    <w:p w14:paraId="017D794E" w14:textId="77777777" w:rsidR="00EE1024" w:rsidRPr="00EE1024" w:rsidRDefault="00EE1024" w:rsidP="00EE1024">
      <w:pPr>
        <w:pStyle w:val="PlainText"/>
        <w:rPr>
          <w:del w:id="4" w:author="Author" w:date="2012-02-26T11:18:00Z"/>
          <w:rFonts w:ascii="宋体" w:eastAsia="宋体" w:hAnsi="宋体" w:cs="宋体"/>
        </w:rPr>
      </w:pPr>
      <w:del w:id="5" w:author="Author" w:date="2012-02-26T11:18:00Z">
        <w:r w:rsidRPr="00EE1024">
          <w:rPr>
            <w:rFonts w:ascii="宋体" w:eastAsia="宋体" w:hAnsi="宋体" w:cs="宋体" w:hint="eastAsia"/>
          </w:rPr>
          <w:delText>charg0351-d&amp;amp;#39;affaires.swf</w:delText>
        </w:r>
      </w:del>
    </w:p>
    <w:p w14:paraId="138AE17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chark.swf</w:t>
      </w:r>
    </w:p>
    <w:p w14:paraId="51F836C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charkuteri.swf</w:t>
      </w:r>
    </w:p>
    <w:p w14:paraId="3A5AFC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charlatan.swf</w:t>
      </w:r>
    </w:p>
    <w:p w14:paraId="4F8898B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charmig.swf</w:t>
      </w:r>
    </w:p>
    <w:p w14:paraId="4658A7C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charm.swf</w:t>
      </w:r>
    </w:p>
    <w:p w14:paraId="5229A00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charter-.swf</w:t>
      </w:r>
    </w:p>
    <w:p w14:paraId="21ED673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chassi.swf</w:t>
      </w:r>
    </w:p>
    <w:p w14:paraId="2B9C883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chattar.swf</w:t>
      </w:r>
    </w:p>
    <w:p w14:paraId="2F21548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chauff0366r.swf</w:t>
      </w:r>
    </w:p>
    <w:p w14:paraId="2CB5B1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chauvinism.swf</w:t>
      </w:r>
    </w:p>
    <w:p w14:paraId="5166E3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checkar in.swf</w:t>
      </w:r>
    </w:p>
    <w:p w14:paraId="733080D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checkar.swf</w:t>
      </w:r>
    </w:p>
    <w:p w14:paraId="26CC0F6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check.swf</w:t>
      </w:r>
    </w:p>
    <w:p w14:paraId="7D76AA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chefsstol.swf</w:t>
      </w:r>
    </w:p>
    <w:p w14:paraId="4C6B1AB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chef.swf</w:t>
      </w:r>
    </w:p>
    <w:p w14:paraId="43ED02A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chic.swf</w:t>
      </w:r>
    </w:p>
    <w:p w14:paraId="768B732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chiffer.swf</w:t>
      </w:r>
    </w:p>
    <w:p w14:paraId="5ECE22C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chiffonj0351.swf</w:t>
      </w:r>
    </w:p>
    <w:p w14:paraId="2519AE6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chilensk.swf</w:t>
      </w:r>
    </w:p>
    <w:p w14:paraId="6545358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chilen.swf</w:t>
      </w:r>
    </w:p>
    <w:p w14:paraId="2B247E0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chim0344r.swf</w:t>
      </w:r>
    </w:p>
    <w:p w14:paraId="320291A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chips.swf</w:t>
      </w:r>
    </w:p>
    <w:p w14:paraId="279B853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chockar.swf</w:t>
      </w:r>
    </w:p>
    <w:p w14:paraId="14529A5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chockerar.swf</w:t>
      </w:r>
    </w:p>
    <w:p w14:paraId="3FF81C7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chock.swf</w:t>
      </w:r>
    </w:p>
    <w:p w14:paraId="2C694D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choke.swf</w:t>
      </w:r>
    </w:p>
    <w:p w14:paraId="5ECE6DB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choklad.swf</w:t>
      </w:r>
    </w:p>
    <w:p w14:paraId="305477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chosefri.swf</w:t>
      </w:r>
    </w:p>
    <w:p w14:paraId="3367F8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cider.swf</w:t>
      </w:r>
    </w:p>
    <w:p w14:paraId="36B80A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cigarett.swf</w:t>
      </w:r>
    </w:p>
    <w:p w14:paraId="4D8512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cigarr.swf</w:t>
      </w:r>
    </w:p>
    <w:p w14:paraId="052F38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cirkapris.swf</w:t>
      </w:r>
    </w:p>
    <w:p w14:paraId="7FA529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cirka.swf</w:t>
      </w:r>
    </w:p>
    <w:p w14:paraId="7E3470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cirkel.swf</w:t>
      </w:r>
    </w:p>
    <w:p w14:paraId="3CBAA6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cirklar.swf</w:t>
      </w:r>
    </w:p>
    <w:p w14:paraId="5F8F23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cirkul0344r.swf</w:t>
      </w:r>
    </w:p>
    <w:p w14:paraId="11585E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cirkulation.swf</w:t>
      </w:r>
    </w:p>
    <w:p w14:paraId="062630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cirkulerar.swf</w:t>
      </w:r>
    </w:p>
    <w:p w14:paraId="022ADB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cirkus.swf</w:t>
      </w:r>
    </w:p>
    <w:p w14:paraId="4141EB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cistern.swf</w:t>
      </w:r>
    </w:p>
    <w:p w14:paraId="18E43B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citat.swf</w:t>
      </w:r>
    </w:p>
    <w:p w14:paraId="06D626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citattecken.swf</w:t>
      </w:r>
    </w:p>
    <w:p w14:paraId="608246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citerar.swf</w:t>
      </w:r>
    </w:p>
    <w:p w14:paraId="00C4C2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citron.swf</w:t>
      </w:r>
    </w:p>
    <w:p w14:paraId="176661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citrusfrukt.swf</w:t>
      </w:r>
    </w:p>
    <w:p w14:paraId="4DA6CE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city.swf</w:t>
      </w:r>
    </w:p>
    <w:p w14:paraId="135482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civilekonom.swf</w:t>
      </w:r>
    </w:p>
    <w:p w14:paraId="2C14E1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civilf0366rsvar.swf</w:t>
      </w:r>
    </w:p>
    <w:p w14:paraId="381A1F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civilingenj0366r.swf</w:t>
      </w:r>
    </w:p>
    <w:p w14:paraId="5D25C5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civilisation.swf</w:t>
      </w:r>
    </w:p>
    <w:p w14:paraId="0D0979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civilkurage.swf</w:t>
      </w:r>
    </w:p>
    <w:p w14:paraId="3F8357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civilst0345nd.swf</w:t>
      </w:r>
    </w:p>
    <w:p w14:paraId="2CC0F0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civil.swf</w:t>
      </w:r>
    </w:p>
    <w:p w14:paraId="00C68D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clipper.swf</w:t>
      </w:r>
    </w:p>
    <w:p w14:paraId="5C3C973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clips.swf</w:t>
      </w:r>
    </w:p>
    <w:p w14:paraId="1B8233F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clitoris.swf</w:t>
      </w:r>
    </w:p>
    <w:p w14:paraId="6D0F2F0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clown.swf</w:t>
      </w:r>
    </w:p>
    <w:p w14:paraId="7A8C7CF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cl.swf</w:t>
      </w:r>
    </w:p>
    <w:p w14:paraId="7AA293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cm.swf</w:t>
      </w:r>
    </w:p>
    <w:p w14:paraId="49F7ECC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cockerspaniel.swf</w:t>
      </w:r>
    </w:p>
    <w:p w14:paraId="474318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cockpit.swf</w:t>
      </w:r>
    </w:p>
    <w:p w14:paraId="740C3B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cocktail.swf</w:t>
      </w:r>
    </w:p>
    <w:p w14:paraId="14584DE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collage.swf</w:t>
      </w:r>
    </w:p>
    <w:p w14:paraId="1AB17C9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collect call.swf</w:t>
      </w:r>
    </w:p>
    <w:p w14:paraId="2605BFB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college.swf</w:t>
      </w:r>
    </w:p>
    <w:p w14:paraId="4598A9E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collie.swf</w:t>
      </w:r>
    </w:p>
    <w:p w14:paraId="0CBB7F6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comeback.swf</w:t>
      </w:r>
    </w:p>
    <w:p w14:paraId="1014576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container.swf</w:t>
      </w:r>
    </w:p>
    <w:p w14:paraId="77691BD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controller.swf</w:t>
      </w:r>
    </w:p>
    <w:p w14:paraId="165D439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cool.swf</w:t>
      </w:r>
    </w:p>
    <w:p w14:paraId="12F705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copyright.swf</w:t>
      </w:r>
    </w:p>
    <w:p w14:paraId="299112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copywriter.swf</w:t>
      </w:r>
    </w:p>
    <w:p w14:paraId="3D7A306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cornflakes.swf</w:t>
      </w:r>
    </w:p>
    <w:p w14:paraId="139FEF9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co.swf</w:t>
      </w:r>
    </w:p>
    <w:p w14:paraId="79B6EC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cowboy.swf</w:t>
      </w:r>
    </w:p>
    <w:p w14:paraId="79AA9E6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CP.swf</w:t>
      </w:r>
    </w:p>
    <w:p w14:paraId="218C8C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crawlar.swf</w:t>
      </w:r>
    </w:p>
    <w:p w14:paraId="28060A2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crawl.swf</w:t>
      </w:r>
    </w:p>
    <w:p w14:paraId="0AC14A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credo.swf</w:t>
      </w:r>
    </w:p>
    <w:p w14:paraId="6F723567" w14:textId="77777777" w:rsidR="00E202ED" w:rsidRDefault="00E202ED" w:rsidP="00FF72BA">
      <w:pPr>
        <w:pStyle w:val="PlainText"/>
        <w:rPr>
          <w:rFonts w:ascii="宋体" w:eastAsia="宋体" w:hAnsi="宋体" w:cs="宋体" w:hint="eastAsia"/>
        </w:rPr>
      </w:pPr>
      <w:r w:rsidRPr="00E202ED">
        <w:rPr>
          <w:rFonts w:ascii="宋体" w:eastAsia="宋体" w:hAnsi="宋体" w:cs="宋体"/>
        </w:rPr>
        <w:t>cr0352pe.swf</w:t>
      </w:r>
      <w:bookmarkStart w:id="6" w:name="_GoBack"/>
      <w:bookmarkEnd w:id="6"/>
    </w:p>
    <w:p w14:paraId="34465990" w14:textId="0B77B4D2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croissant.swf</w:t>
      </w:r>
    </w:p>
    <w:p w14:paraId="09E6C74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CSN.swf</w:t>
      </w:r>
    </w:p>
    <w:p w14:paraId="757799B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c-spr0345k.swf</w:t>
      </w:r>
    </w:p>
    <w:p w14:paraId="0851517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c.swf</w:t>
      </w:r>
    </w:p>
    <w:p w14:paraId="32AFBE8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cup.swf</w:t>
      </w:r>
    </w:p>
    <w:p w14:paraId="1B2C97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curry.swf</w:t>
      </w:r>
    </w:p>
    <w:p w14:paraId="18C9A3F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cykelbana.swf</w:t>
      </w:r>
    </w:p>
    <w:p w14:paraId="0AA40F8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cykel.swf</w:t>
      </w:r>
    </w:p>
    <w:p w14:paraId="52F55F6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cyklar.swf</w:t>
      </w:r>
    </w:p>
    <w:p w14:paraId="2A58C6D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cyklist.swf</w:t>
      </w:r>
    </w:p>
    <w:p w14:paraId="2AD0B4D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cyklop0366ga.swf</w:t>
      </w:r>
    </w:p>
    <w:p w14:paraId="23B77A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cylinder.swf</w:t>
      </w:r>
    </w:p>
    <w:p w14:paraId="50D6B57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cyniker.swf</w:t>
      </w:r>
    </w:p>
    <w:p w14:paraId="57FB60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cynisk.swf</w:t>
      </w:r>
    </w:p>
    <w:p w14:paraId="61A4A9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cynism.swf</w:t>
      </w:r>
    </w:p>
    <w:p w14:paraId="0508BFC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cysta.swf</w:t>
      </w:r>
    </w:p>
    <w:p w14:paraId="3BB28C1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d0344ck.swf</w:t>
      </w:r>
    </w:p>
    <w:p w14:paraId="4BB605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d0344ggdjur.swf</w:t>
      </w:r>
    </w:p>
    <w:p w14:paraId="20F67A3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d0344mmer.swf</w:t>
      </w:r>
    </w:p>
    <w:p w14:paraId="2ABAA97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d0344mpar.swf</w:t>
      </w:r>
    </w:p>
    <w:p w14:paraId="56049AF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d0344nger till.swf</w:t>
      </w:r>
    </w:p>
    <w:p w14:paraId="09B8DF6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d0344ran.swf</w:t>
      </w:r>
    </w:p>
    <w:p w14:paraId="1460243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d0344rborta.swf</w:t>
      </w:r>
    </w:p>
    <w:p w14:paraId="47599CE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d0344refter.swf</w:t>
      </w:r>
    </w:p>
    <w:p w14:paraId="53E63F9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d0344remot.swf</w:t>
      </w:r>
    </w:p>
    <w:p w14:paraId="432231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d0344rf0366r.swf</w:t>
      </w:r>
    </w:p>
    <w:p w14:paraId="11C8B40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d0344rh0344n.swf</w:t>
      </w:r>
    </w:p>
    <w:p w14:paraId="5BAF3E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d0344rifr0345n.swf</w:t>
      </w:r>
    </w:p>
    <w:p w14:paraId="6CFC57D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d0344rigenom.swf</w:t>
      </w:r>
    </w:p>
    <w:p w14:paraId="27C2893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d0344ri.swf</w:t>
      </w:r>
    </w:p>
    <w:p w14:paraId="6D166F4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d0344rmed.swf</w:t>
      </w:r>
    </w:p>
    <w:p w14:paraId="10B7B30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d0344rom.swf</w:t>
      </w:r>
    </w:p>
    <w:p w14:paraId="725C3B9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d0344rp0345.swf</w:t>
      </w:r>
    </w:p>
    <w:p w14:paraId="5767934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d0344r.swf</w:t>
      </w:r>
    </w:p>
    <w:p w14:paraId="3B891E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d0344rtill.swf</w:t>
      </w:r>
    </w:p>
    <w:p w14:paraId="166A823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d0344rut0366ver.swf</w:t>
      </w:r>
    </w:p>
    <w:p w14:paraId="0F11D6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d0344rvidlag.swf</w:t>
      </w:r>
    </w:p>
    <w:p w14:paraId="3A6F8B0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d0344st.swf</w:t>
      </w:r>
    </w:p>
    <w:p w14:paraId="6436781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d0344ven.swf</w:t>
      </w:r>
    </w:p>
    <w:p w14:paraId="18A9182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d0345d.swf</w:t>
      </w:r>
    </w:p>
    <w:p w14:paraId="2A10E3F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d0345lighet.swf</w:t>
      </w:r>
    </w:p>
    <w:p w14:paraId="65074DD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d0345lig.swf</w:t>
      </w:r>
    </w:p>
    <w:p w14:paraId="6442A87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d0345ligt.swf</w:t>
      </w:r>
    </w:p>
    <w:p w14:paraId="6C44E7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d0345nar.swf</w:t>
      </w:r>
    </w:p>
    <w:p w14:paraId="2A7B450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d0345n.swf</w:t>
      </w:r>
    </w:p>
    <w:p w14:paraId="56150C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d0345re.swf</w:t>
      </w:r>
    </w:p>
    <w:p w14:paraId="0091DDC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d0345sar.swf</w:t>
      </w:r>
    </w:p>
    <w:p w14:paraId="76F5964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d0345sig.swf</w:t>
      </w:r>
    </w:p>
    <w:p w14:paraId="4692CEC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d0345.swf</w:t>
      </w:r>
    </w:p>
    <w:p w14:paraId="091280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d0345varande.swf</w:t>
      </w:r>
    </w:p>
    <w:p w14:paraId="25D9A0A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d0366dar.swf</w:t>
      </w:r>
    </w:p>
    <w:p w14:paraId="28F4BF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d0366df0366rklarar.swf</w:t>
      </w:r>
    </w:p>
    <w:p w14:paraId="50623D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d0366dl0344ge.swf</w:t>
      </w:r>
    </w:p>
    <w:p w14:paraId="63D0E3D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d0366dlighet.swf</w:t>
      </w:r>
    </w:p>
    <w:p w14:paraId="5FC1DE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d0366dlig.swf</w:t>
      </w:r>
    </w:p>
    <w:p w14:paraId="2B73CA8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d0366dsattest.swf</w:t>
      </w:r>
    </w:p>
    <w:p w14:paraId="142E0A9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d0366dsbevis.swf</w:t>
      </w:r>
    </w:p>
    <w:p w14:paraId="45582ED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d0366dsboanm0344lan.swf</w:t>
      </w:r>
    </w:p>
    <w:p w14:paraId="630B04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d0366dsbo.swf</w:t>
      </w:r>
    </w:p>
    <w:p w14:paraId="38C49DA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d0366dsfall.swf</w:t>
      </w:r>
    </w:p>
    <w:p w14:paraId="69E1777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d0366dshj0344lp.swf</w:t>
      </w:r>
    </w:p>
    <w:p w14:paraId="09B21CD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d0366dskalle.swf</w:t>
      </w:r>
    </w:p>
    <w:p w14:paraId="1108B4C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d0366dsruna.swf</w:t>
      </w:r>
    </w:p>
    <w:p w14:paraId="160B0B6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d0366dsstraff.swf</w:t>
      </w:r>
    </w:p>
    <w:p w14:paraId="40C07C1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d0366dstr0366tt.swf</w:t>
      </w:r>
    </w:p>
    <w:p w14:paraId="3364DE1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d0366d.swf</w:t>
      </w:r>
    </w:p>
    <w:p w14:paraId="3FA7DAA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d0366g.swf</w:t>
      </w:r>
    </w:p>
    <w:p w14:paraId="257B7C5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d0366k.swf</w:t>
      </w:r>
    </w:p>
    <w:p w14:paraId="0D5E5A1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d0366ljer.swf</w:t>
      </w:r>
    </w:p>
    <w:p w14:paraId="77B222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d0366mer.swf</w:t>
      </w:r>
    </w:p>
    <w:p w14:paraId="07D151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d0366per.swf</w:t>
      </w:r>
    </w:p>
    <w:p w14:paraId="043BC95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d0366rrknackning.swf</w:t>
      </w:r>
    </w:p>
    <w:p w14:paraId="04A8CED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d0366rr.swf</w:t>
      </w:r>
    </w:p>
    <w:p w14:paraId="5B1441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d0366r.swf</w:t>
      </w:r>
    </w:p>
    <w:p w14:paraId="331E26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d0366.swf</w:t>
      </w:r>
    </w:p>
    <w:p w14:paraId="26AB355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d0366ttrar.swf</w:t>
      </w:r>
    </w:p>
    <w:p w14:paraId="1129E5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d0366tt.swf</w:t>
      </w:r>
    </w:p>
    <w:p w14:paraId="0F5387D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d0366v0366rat.swf</w:t>
      </w:r>
    </w:p>
    <w:p w14:paraId="128F765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d0366vstum.swf</w:t>
      </w:r>
    </w:p>
    <w:p w14:paraId="24BB874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d0366v.swf</w:t>
      </w:r>
    </w:p>
    <w:p w14:paraId="4942687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daddar.swf</w:t>
      </w:r>
    </w:p>
    <w:p w14:paraId="13AD9E3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dadel.swf</w:t>
      </w:r>
    </w:p>
    <w:p w14:paraId="069BF57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dagas.swf</w:t>
      </w:r>
    </w:p>
    <w:p w14:paraId="2825446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dagbarn.swf</w:t>
      </w:r>
    </w:p>
    <w:p w14:paraId="38BEF42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dagbarnv0345rdare.swf</w:t>
      </w:r>
    </w:p>
    <w:p w14:paraId="10A9148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dagbok.swf</w:t>
      </w:r>
    </w:p>
    <w:p w14:paraId="41850D6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dagbrott.swf</w:t>
      </w:r>
    </w:p>
    <w:p w14:paraId="28610A0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dagbrytning.swf</w:t>
      </w:r>
    </w:p>
    <w:p w14:paraId="2DC9A86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dagcentral.swf</w:t>
      </w:r>
    </w:p>
    <w:p w14:paraId="2C4F0BD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dagdr0366mmer.swf</w:t>
      </w:r>
    </w:p>
    <w:p w14:paraId="6F85A0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dagdrivare.swf</w:t>
      </w:r>
    </w:p>
    <w:p w14:paraId="7470077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dager.swf</w:t>
      </w:r>
    </w:p>
    <w:p w14:paraId="08DA7AD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daggmask.swf</w:t>
      </w:r>
    </w:p>
    <w:p w14:paraId="40A7E05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dagg.swf</w:t>
      </w:r>
    </w:p>
    <w:p w14:paraId="0355B5E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daghem.swf</w:t>
      </w:r>
    </w:p>
    <w:p w14:paraId="0A30526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dagis.swf</w:t>
      </w:r>
    </w:p>
    <w:p w14:paraId="7AD54F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dagj0344mning.swf</w:t>
      </w:r>
    </w:p>
    <w:p w14:paraId="6467CD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dagligen.swf</w:t>
      </w:r>
    </w:p>
    <w:p w14:paraId="7D4F0C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daglig.swf</w:t>
      </w:r>
    </w:p>
    <w:p w14:paraId="5CAB4B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dagmamma.swf</w:t>
      </w:r>
    </w:p>
    <w:p w14:paraId="326EC4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dagordning.swf</w:t>
      </w:r>
    </w:p>
    <w:p w14:paraId="5E7538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dagpenning.swf</w:t>
      </w:r>
    </w:p>
    <w:p w14:paraId="51FA8E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dagsb0366ter.swf</w:t>
      </w:r>
    </w:p>
    <w:p w14:paraId="143568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dagsbot.swf</w:t>
      </w:r>
    </w:p>
    <w:p w14:paraId="5FEB26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dagsl0344nda.swf</w:t>
      </w:r>
    </w:p>
    <w:p w14:paraId="5B234D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dagsljus.swf</w:t>
      </w:r>
    </w:p>
    <w:p w14:paraId="745E55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dagsmeja.swf</w:t>
      </w:r>
    </w:p>
    <w:p w14:paraId="620A54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dagspress.swf</w:t>
      </w:r>
    </w:p>
    <w:p w14:paraId="414ED2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dags.swf</w:t>
      </w:r>
    </w:p>
    <w:p w14:paraId="07F8C0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dagstidning.swf</w:t>
      </w:r>
    </w:p>
    <w:p w14:paraId="6CF485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dagsverke.swf</w:t>
      </w:r>
    </w:p>
    <w:p w14:paraId="7B9F80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dag.swf</w:t>
      </w:r>
    </w:p>
    <w:p w14:paraId="310558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dagtid.swf</w:t>
      </w:r>
    </w:p>
    <w:p w14:paraId="35200C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dagtraktamente.swf</w:t>
      </w:r>
    </w:p>
    <w:p w14:paraId="2981C0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dagunderst0366d.swf</w:t>
      </w:r>
    </w:p>
    <w:p w14:paraId="71C76C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dalah0344st.swf</w:t>
      </w:r>
    </w:p>
    <w:p w14:paraId="0A9680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dalarna.swf</w:t>
      </w:r>
    </w:p>
    <w:p w14:paraId="4AD3AE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dalar.swf</w:t>
      </w:r>
    </w:p>
    <w:p w14:paraId="35DBAC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daller.swf</w:t>
      </w:r>
    </w:p>
    <w:p w14:paraId="477049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dallrar.swf</w:t>
      </w:r>
    </w:p>
    <w:p w14:paraId="39C1561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Dalsland.swf</w:t>
      </w:r>
    </w:p>
    <w:p w14:paraId="490FD9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dal.swf</w:t>
      </w:r>
    </w:p>
    <w:p w14:paraId="0023E24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daltar.swf</w:t>
      </w:r>
    </w:p>
    <w:p w14:paraId="7BAC45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damasker.swf</w:t>
      </w:r>
    </w:p>
    <w:p w14:paraId="1AF3814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damast.swf</w:t>
      </w:r>
    </w:p>
    <w:p w14:paraId="0AB2EB4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dambinda.swf</w:t>
      </w:r>
    </w:p>
    <w:p w14:paraId="0CF94AB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damfris0366r.swf</w:t>
      </w:r>
    </w:p>
    <w:p w14:paraId="52B3A68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damfrisering.swf</w:t>
      </w:r>
    </w:p>
    <w:p w14:paraId="510903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dammar.swf</w:t>
      </w:r>
    </w:p>
    <w:p w14:paraId="61D654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dammig.swf</w:t>
      </w:r>
    </w:p>
    <w:p w14:paraId="7679760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dammsugare.swf</w:t>
      </w:r>
    </w:p>
    <w:p w14:paraId="2CB11C8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dammsuger.swf</w:t>
      </w:r>
    </w:p>
    <w:p w14:paraId="21A0D70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damm.swf</w:t>
      </w:r>
    </w:p>
    <w:p w14:paraId="32666C9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dammtrasa.swf</w:t>
      </w:r>
    </w:p>
    <w:p w14:paraId="1E61453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damrum.swf</w:t>
      </w:r>
    </w:p>
    <w:p w14:paraId="14A8E65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dam.swf</w:t>
      </w:r>
    </w:p>
    <w:p w14:paraId="2E9A24A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danar.swf</w:t>
      </w:r>
    </w:p>
    <w:p w14:paraId="6A7DBE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dank.swf</w:t>
      </w:r>
    </w:p>
    <w:p w14:paraId="750B33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dans0366r.swf</w:t>
      </w:r>
    </w:p>
    <w:p w14:paraId="49D0E7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dansar.swf</w:t>
      </w:r>
    </w:p>
    <w:p w14:paraId="6E5B25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dansbana.swf</w:t>
      </w:r>
    </w:p>
    <w:p w14:paraId="39B6DB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danska.swf</w:t>
      </w:r>
    </w:p>
    <w:p w14:paraId="37192D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dansk.swf</w:t>
      </w:r>
    </w:p>
    <w:p w14:paraId="5C0069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dans.swf</w:t>
      </w:r>
    </w:p>
    <w:p w14:paraId="16E879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dan.swf</w:t>
      </w:r>
    </w:p>
    <w:p w14:paraId="6F8AFA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darrar.swf</w:t>
      </w:r>
    </w:p>
    <w:p w14:paraId="41B9AF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darrig.swf</w:t>
      </w:r>
    </w:p>
    <w:p w14:paraId="0B865D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darr.swf</w:t>
      </w:r>
    </w:p>
    <w:p w14:paraId="3CC9A3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dar.swf</w:t>
      </w:r>
    </w:p>
    <w:p w14:paraId="1E8B41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dart.swf</w:t>
      </w:r>
    </w:p>
    <w:p w14:paraId="5F5ACF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dask.swf</w:t>
      </w:r>
    </w:p>
    <w:p w14:paraId="39DB97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dass.swf</w:t>
      </w:r>
    </w:p>
    <w:p w14:paraId="383D84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databehandling.swf</w:t>
      </w:r>
    </w:p>
    <w:p w14:paraId="2B1567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datainspektionen.swf</w:t>
      </w:r>
    </w:p>
    <w:p w14:paraId="6F2347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datamaskin.swf</w:t>
      </w:r>
    </w:p>
    <w:p w14:paraId="377A7E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dataregister.swf</w:t>
      </w:r>
    </w:p>
    <w:p w14:paraId="714355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datask0344rm.swf</w:t>
      </w:r>
    </w:p>
    <w:p w14:paraId="3F34DF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data.swf</w:t>
      </w:r>
    </w:p>
    <w:p w14:paraId="6A6E37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dataterminal.swf</w:t>
      </w:r>
    </w:p>
    <w:p w14:paraId="2151C8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daterar.swf</w:t>
      </w:r>
    </w:p>
    <w:p w14:paraId="5972EC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datoriserar.swf</w:t>
      </w:r>
    </w:p>
    <w:p w14:paraId="28E36E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dator.swf</w:t>
      </w:r>
    </w:p>
    <w:p w14:paraId="38216A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datorutrustning.swf</w:t>
      </w:r>
    </w:p>
    <w:p w14:paraId="74F43D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dato.swf</w:t>
      </w:r>
    </w:p>
    <w:p w14:paraId="58DA1E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datt.swf</w:t>
      </w:r>
    </w:p>
    <w:p w14:paraId="42E1B2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datumm0344rker.swf</w:t>
      </w:r>
    </w:p>
    <w:p w14:paraId="6779A1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datum.swf</w:t>
      </w:r>
    </w:p>
    <w:p w14:paraId="403F1F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davidsstj0344rna.swf</w:t>
      </w:r>
    </w:p>
    <w:p w14:paraId="50AB99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deadline.swf</w:t>
      </w:r>
    </w:p>
    <w:p w14:paraId="6227060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debatterar.swf</w:t>
      </w:r>
    </w:p>
    <w:p w14:paraId="0E204AA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debatt.swf</w:t>
      </w:r>
    </w:p>
    <w:p w14:paraId="07DD0DB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debetsedel.swf</w:t>
      </w:r>
    </w:p>
    <w:p w14:paraId="4664C50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debet.swf</w:t>
      </w:r>
    </w:p>
    <w:p w14:paraId="22E889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debiterar.swf</w:t>
      </w:r>
    </w:p>
    <w:p w14:paraId="4DE323B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debuterar.swf</w:t>
      </w:r>
    </w:p>
    <w:p w14:paraId="1DDE0F4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debut.swf</w:t>
      </w:r>
    </w:p>
    <w:p w14:paraId="6AFDE56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december.swf</w:t>
      </w:r>
    </w:p>
    <w:p w14:paraId="295742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decennium.swf</w:t>
      </w:r>
    </w:p>
    <w:p w14:paraId="138C6E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decentraliserar.swf</w:t>
      </w:r>
    </w:p>
    <w:p w14:paraId="0D88E51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decibel.swf</w:t>
      </w:r>
    </w:p>
    <w:p w14:paraId="57C8D5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deciliter.swf</w:t>
      </w:r>
    </w:p>
    <w:p w14:paraId="4EADDA8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decimal.swf</w:t>
      </w:r>
    </w:p>
    <w:p w14:paraId="7EA5380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decimeter.swf</w:t>
      </w:r>
    </w:p>
    <w:p w14:paraId="2363F76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deckare.swf</w:t>
      </w:r>
    </w:p>
    <w:p w14:paraId="4D1627F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dedicerar.swf</w:t>
      </w:r>
    </w:p>
    <w:p w14:paraId="660825D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dedikation.swf</w:t>
      </w:r>
    </w:p>
    <w:p w14:paraId="61A1882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defekt.swf</w:t>
      </w:r>
    </w:p>
    <w:p w14:paraId="0CF0CCC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defensiv.swf</w:t>
      </w:r>
    </w:p>
    <w:p w14:paraId="0CEBF5B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defilerar.swf</w:t>
      </w:r>
    </w:p>
    <w:p w14:paraId="533EFD2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definierar.swf</w:t>
      </w:r>
    </w:p>
    <w:p w14:paraId="32834C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definition.swf</w:t>
      </w:r>
    </w:p>
    <w:p w14:paraId="721DFA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definitiv.swf</w:t>
      </w:r>
    </w:p>
    <w:p w14:paraId="032F0C5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definitivt.swf</w:t>
      </w:r>
    </w:p>
    <w:p w14:paraId="3EF8534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deformerar.swf</w:t>
      </w:r>
    </w:p>
    <w:p w14:paraId="579F61B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degar.swf</w:t>
      </w:r>
    </w:p>
    <w:p w14:paraId="1874D7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degel.swf</w:t>
      </w:r>
    </w:p>
    <w:p w14:paraId="556982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degraderar.swf</w:t>
      </w:r>
    </w:p>
    <w:p w14:paraId="4BAD3A2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deg.swf</w:t>
      </w:r>
    </w:p>
    <w:p w14:paraId="4F9BCEB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deja vu.swf</w:t>
      </w:r>
    </w:p>
    <w:p w14:paraId="275539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dej.swf</w:t>
      </w:r>
    </w:p>
    <w:p w14:paraId="0B97AE6B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dekadent.swf</w:t>
      </w:r>
    </w:p>
    <w:p w14:paraId="550AE7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dekal.swf</w:t>
      </w:r>
    </w:p>
    <w:p w14:paraId="1E6AC4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dekar ner sig.swf</w:t>
      </w:r>
    </w:p>
    <w:p w14:paraId="00F737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dekis.swf</w:t>
      </w:r>
    </w:p>
    <w:p w14:paraId="270C52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deklamerar.swf</w:t>
      </w:r>
    </w:p>
    <w:p w14:paraId="1ECF59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deklaration.swf</w:t>
      </w:r>
    </w:p>
    <w:p w14:paraId="13A2DF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deklarerar.swf</w:t>
      </w:r>
    </w:p>
    <w:p w14:paraId="6A5569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deklination.swf</w:t>
      </w:r>
    </w:p>
    <w:p w14:paraId="69B5C5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dekoder.swf</w:t>
      </w:r>
    </w:p>
    <w:p w14:paraId="7D70CC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dekoration.swf</w:t>
      </w:r>
    </w:p>
    <w:p w14:paraId="6B5176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dekorativ.swf</w:t>
      </w:r>
    </w:p>
    <w:p w14:paraId="2F2F79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dekor.swf</w:t>
      </w:r>
    </w:p>
    <w:p w14:paraId="4B5A1B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del0344gare.swf</w:t>
      </w:r>
    </w:p>
    <w:p w14:paraId="5AD3AF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delaktig.swf</w:t>
      </w:r>
    </w:p>
    <w:p w14:paraId="05FCDD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delar.swf</w:t>
      </w:r>
    </w:p>
    <w:p w14:paraId="50D41F1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delegat.swf</w:t>
      </w:r>
    </w:p>
    <w:p w14:paraId="74B87C8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delegerar.swf</w:t>
      </w:r>
    </w:p>
    <w:p w14:paraId="648D5C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delfin.swf</w:t>
      </w:r>
    </w:p>
    <w:p w14:paraId="1E3381F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delger.swf</w:t>
      </w:r>
    </w:p>
    <w:p w14:paraId="390D903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delikatess.swf</w:t>
      </w:r>
    </w:p>
    <w:p w14:paraId="58632D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delikat.swf</w:t>
      </w:r>
    </w:p>
    <w:p w14:paraId="6FE01F4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delirium.swf</w:t>
      </w:r>
    </w:p>
    <w:p w14:paraId="041CED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delpension.swf</w:t>
      </w:r>
    </w:p>
    <w:p w14:paraId="64DF0A7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dels.swf</w:t>
      </w:r>
    </w:p>
    <w:p w14:paraId="5BA21B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del.swf</w:t>
      </w:r>
    </w:p>
    <w:p w14:paraId="751533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deltagande.swf</w:t>
      </w:r>
    </w:p>
    <w:p w14:paraId="495734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deltagare.swf</w:t>
      </w:r>
    </w:p>
    <w:p w14:paraId="3173F5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deltar.swf</w:t>
      </w:r>
    </w:p>
    <w:p w14:paraId="48AB18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delta.swf</w:t>
      </w:r>
    </w:p>
    <w:p w14:paraId="66CEB6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deltidsarbete.swf</w:t>
      </w:r>
    </w:p>
    <w:p w14:paraId="233875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deltidsgrupp.swf</w:t>
      </w:r>
    </w:p>
    <w:p w14:paraId="47F1E8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deltid.swf</w:t>
      </w:r>
    </w:p>
    <w:p w14:paraId="2679DF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deltog.swf</w:t>
      </w:r>
    </w:p>
    <w:p w14:paraId="2C7EC5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delvis.swf</w:t>
      </w:r>
    </w:p>
    <w:p w14:paraId="1667CC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demagog.swf</w:t>
      </w:r>
    </w:p>
    <w:p w14:paraId="272A5E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dementerar.swf</w:t>
      </w:r>
    </w:p>
    <w:p w14:paraId="1F839A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demokratisk.swf</w:t>
      </w:r>
    </w:p>
    <w:p w14:paraId="16C1FA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demokrati.swf</w:t>
      </w:r>
    </w:p>
    <w:p w14:paraId="2AB775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demokrat.swf</w:t>
      </w:r>
    </w:p>
    <w:p w14:paraId="5B24B3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demonstrant.swf</w:t>
      </w:r>
    </w:p>
    <w:p w14:paraId="2A149D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demonstration.swf</w:t>
      </w:r>
    </w:p>
    <w:p w14:paraId="73D989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demonstrerar.swf</w:t>
      </w:r>
    </w:p>
    <w:p w14:paraId="7B800A1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demon.swf</w:t>
      </w:r>
    </w:p>
    <w:p w14:paraId="7A111D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dem.swf</w:t>
      </w:r>
    </w:p>
    <w:p w14:paraId="7DB139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denim.swf</w:t>
      </w:r>
    </w:p>
    <w:p w14:paraId="1306690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denna.swf</w:t>
      </w:r>
    </w:p>
    <w:p w14:paraId="77F8B20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den.swf</w:t>
      </w:r>
    </w:p>
    <w:p w14:paraId="1AD260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deodorant.swf</w:t>
      </w:r>
    </w:p>
    <w:p w14:paraId="13D2C3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dep0345.swf</w:t>
      </w:r>
    </w:p>
    <w:p w14:paraId="17A8C7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departement.swf</w:t>
      </w:r>
    </w:p>
    <w:p w14:paraId="40F90C5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deponerar.swf</w:t>
      </w:r>
    </w:p>
    <w:p w14:paraId="2D5BB6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deporterar.swf</w:t>
      </w:r>
    </w:p>
    <w:p w14:paraId="327B1C5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deppad.swf</w:t>
      </w:r>
    </w:p>
    <w:p w14:paraId="37FA9F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deppar.swf</w:t>
      </w:r>
    </w:p>
    <w:p w14:paraId="24C2FB6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deppig.swf</w:t>
      </w:r>
    </w:p>
    <w:p w14:paraId="673474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depression.swf</w:t>
      </w:r>
    </w:p>
    <w:p w14:paraId="627339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deprimerad.swf</w:t>
      </w:r>
    </w:p>
    <w:p w14:paraId="797910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deras.swf</w:t>
      </w:r>
    </w:p>
    <w:p w14:paraId="346C40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dermatologisk.swf</w:t>
      </w:r>
    </w:p>
    <w:p w14:paraId="37F0038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deserterar.swf</w:t>
      </w:r>
    </w:p>
    <w:p w14:paraId="0DC4A79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design.swf</w:t>
      </w:r>
    </w:p>
    <w:p w14:paraId="4C5E194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desillusionerad.swf</w:t>
      </w:r>
    </w:p>
    <w:p w14:paraId="50FBC4C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desinficerar.swf</w:t>
      </w:r>
    </w:p>
    <w:p w14:paraId="65B9E5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desinformation.swf</w:t>
      </w:r>
    </w:p>
    <w:p w14:paraId="27B1066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desperat.swf</w:t>
      </w:r>
    </w:p>
    <w:p w14:paraId="4D500BC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despot.swf</w:t>
      </w:r>
    </w:p>
    <w:p w14:paraId="12E0305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dessa.swf</w:t>
      </w:r>
    </w:p>
    <w:p w14:paraId="3DAABCF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dessb0344ttre.swf</w:t>
      </w:r>
    </w:p>
    <w:p w14:paraId="5A2111C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dessert.swf</w:t>
      </w:r>
    </w:p>
    <w:p w14:paraId="41B3A6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dessf0366rinnan.swf</w:t>
      </w:r>
    </w:p>
    <w:p w14:paraId="2417D5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dess.swf</w:t>
      </w:r>
    </w:p>
    <w:p w14:paraId="416CFF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dessutom.swf</w:t>
      </w:r>
    </w:p>
    <w:p w14:paraId="0D9F21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dessv0344rre.swf</w:t>
      </w:r>
    </w:p>
    <w:p w14:paraId="2CD198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destillation.swf</w:t>
      </w:r>
    </w:p>
    <w:p w14:paraId="7FC9D6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destillerar.swf</w:t>
      </w:r>
    </w:p>
    <w:p w14:paraId="7D29F5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destination.swf</w:t>
      </w:r>
    </w:p>
    <w:p w14:paraId="4DABE8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desto.swf</w:t>
      </w:r>
    </w:p>
    <w:p w14:paraId="570E76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destruktiv.swf</w:t>
      </w:r>
    </w:p>
    <w:p w14:paraId="60D9AD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de.swf</w:t>
      </w:r>
    </w:p>
    <w:p w14:paraId="19E267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detaljerad.swf</w:t>
      </w:r>
    </w:p>
    <w:p w14:paraId="1DB370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detaljhandel.swf</w:t>
      </w:r>
    </w:p>
    <w:p w14:paraId="07E6C5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detalj.swf</w:t>
      </w:r>
    </w:p>
    <w:p w14:paraId="3B21A6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detektiv.swf</w:t>
      </w:r>
    </w:p>
    <w:p w14:paraId="14EC8B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detonerar.swf</w:t>
      </w:r>
    </w:p>
    <w:p w14:paraId="51B854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detsamma.swf</w:t>
      </w:r>
    </w:p>
    <w:p w14:paraId="27964E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det.swf</w:t>
      </w:r>
    </w:p>
    <w:p w14:paraId="4C5B52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detta.swf</w:t>
      </w:r>
    </w:p>
    <w:p w14:paraId="667C45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devalverar.swf</w:t>
      </w:r>
    </w:p>
    <w:p w14:paraId="4880F1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devis.swf</w:t>
      </w:r>
    </w:p>
    <w:p w14:paraId="15AC09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diabetes.swf</w:t>
      </w:r>
    </w:p>
    <w:p w14:paraId="03F6C5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diabetiker.swf</w:t>
      </w:r>
    </w:p>
    <w:p w14:paraId="2CF46B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diadem.swf</w:t>
      </w:r>
    </w:p>
    <w:p w14:paraId="37D4E2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diafragma.swf</w:t>
      </w:r>
    </w:p>
    <w:p w14:paraId="7D0FDF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diagnos.swf</w:t>
      </w:r>
    </w:p>
    <w:p w14:paraId="64F17F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diagnostiserar.swf</w:t>
      </w:r>
    </w:p>
    <w:p w14:paraId="1FAB22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diagnostisk.swf</w:t>
      </w:r>
    </w:p>
    <w:p w14:paraId="03518C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diagonal.swf</w:t>
      </w:r>
    </w:p>
    <w:p w14:paraId="6A81E7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diagram.swf</w:t>
      </w:r>
    </w:p>
    <w:p w14:paraId="14AA84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dialekt.swf</w:t>
      </w:r>
    </w:p>
    <w:p w14:paraId="6CA07B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dialog.swf</w:t>
      </w:r>
    </w:p>
    <w:p w14:paraId="63A8AE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diamant.swf</w:t>
      </w:r>
    </w:p>
    <w:p w14:paraId="593FC0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diameter.swf</w:t>
      </w:r>
    </w:p>
    <w:p w14:paraId="7DCA19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diapositiv.swf</w:t>
      </w:r>
    </w:p>
    <w:p w14:paraId="4D335DF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diarium.swf</w:t>
      </w:r>
    </w:p>
    <w:p w14:paraId="46A85EC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diarr0351.swf</w:t>
      </w:r>
    </w:p>
    <w:p w14:paraId="44493C9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dia.swf</w:t>
      </w:r>
    </w:p>
    <w:p w14:paraId="48A6DC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dieselmotor.swf</w:t>
      </w:r>
    </w:p>
    <w:p w14:paraId="445C6A3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dieselolja.swf</w:t>
      </w:r>
    </w:p>
    <w:p w14:paraId="2863166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diesel.swf</w:t>
      </w:r>
    </w:p>
    <w:p w14:paraId="7C5F01C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diet.swf</w:t>
      </w:r>
    </w:p>
    <w:p w14:paraId="63D4D8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differens.swf</w:t>
      </w:r>
    </w:p>
    <w:p w14:paraId="7783C91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differentierar.swf</w:t>
      </w:r>
    </w:p>
    <w:p w14:paraId="15C7A3C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diffus.swf</w:t>
      </w:r>
    </w:p>
    <w:p w14:paraId="26E3946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difteri.swf</w:t>
      </w:r>
    </w:p>
    <w:p w14:paraId="03C16F0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digerd0366den.swf</w:t>
      </w:r>
    </w:p>
    <w:p w14:paraId="2ECDA5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diger.swf</w:t>
      </w:r>
    </w:p>
    <w:p w14:paraId="22617B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diggar.swf</w:t>
      </w:r>
    </w:p>
    <w:p w14:paraId="10B8E6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digitalis.swf</w:t>
      </w:r>
    </w:p>
    <w:p w14:paraId="206F90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digitalpengar.swf</w:t>
      </w:r>
    </w:p>
    <w:p w14:paraId="72F8C40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digital-.swf</w:t>
      </w:r>
    </w:p>
    <w:p w14:paraId="4C847D4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dignar.swf</w:t>
      </w:r>
    </w:p>
    <w:p w14:paraId="11C622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dignitet.swf</w:t>
      </w:r>
    </w:p>
    <w:p w14:paraId="7925391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dig.swf</w:t>
      </w:r>
    </w:p>
    <w:p w14:paraId="240C565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dike.swf</w:t>
      </w:r>
    </w:p>
    <w:p w14:paraId="08581A0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diktamen.swf</w:t>
      </w:r>
    </w:p>
    <w:p w14:paraId="36EA2A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diktare.swf</w:t>
      </w:r>
    </w:p>
    <w:p w14:paraId="5078A1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diktar.swf</w:t>
      </w:r>
    </w:p>
    <w:p w14:paraId="3EE469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diktator.swf</w:t>
      </w:r>
    </w:p>
    <w:p w14:paraId="5BBF85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diktat.swf</w:t>
      </w:r>
    </w:p>
    <w:p w14:paraId="5D6CB8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diktatur.swf</w:t>
      </w:r>
    </w:p>
    <w:p w14:paraId="2EEECD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dikterar.swf</w:t>
      </w:r>
    </w:p>
    <w:p w14:paraId="1A471C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dikt.swf</w:t>
      </w:r>
    </w:p>
    <w:p w14:paraId="350EDB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dilemma.swf</w:t>
      </w:r>
    </w:p>
    <w:p w14:paraId="161901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dillar.swf</w:t>
      </w:r>
    </w:p>
    <w:p w14:paraId="5866C70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dille.swf</w:t>
      </w:r>
    </w:p>
    <w:p w14:paraId="79ED27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dill.swf</w:t>
      </w:r>
    </w:p>
    <w:p w14:paraId="1A09F98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dimension.swf</w:t>
      </w:r>
    </w:p>
    <w:p w14:paraId="0BB5DB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dimljus.swf</w:t>
      </w:r>
    </w:p>
    <w:p w14:paraId="5AA5225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dimma.swf</w:t>
      </w:r>
    </w:p>
    <w:p w14:paraId="0C24104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dimmig.swf</w:t>
      </w:r>
    </w:p>
    <w:p w14:paraId="5E91E4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dimper.swf</w:t>
      </w:r>
    </w:p>
    <w:p w14:paraId="1DEAEDB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dinglar.swf</w:t>
      </w:r>
    </w:p>
    <w:p w14:paraId="58AE196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din.swf</w:t>
      </w:r>
    </w:p>
    <w:p w14:paraId="2A11B72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diplomatisk.swf</w:t>
      </w:r>
    </w:p>
    <w:p w14:paraId="04AB024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diplomat.swf</w:t>
      </w:r>
    </w:p>
    <w:p w14:paraId="2F82DB0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diplom.swf</w:t>
      </w:r>
    </w:p>
    <w:p w14:paraId="4A1933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dippar.swf</w:t>
      </w:r>
    </w:p>
    <w:p w14:paraId="43D4943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dipp.swf</w:t>
      </w:r>
    </w:p>
    <w:p w14:paraId="4D46A7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direkt0366r.swf</w:t>
      </w:r>
    </w:p>
    <w:p w14:paraId="2A8713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direkthj0344lp.swf</w:t>
      </w:r>
    </w:p>
    <w:p w14:paraId="1B1265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direktion.swf</w:t>
      </w:r>
    </w:p>
    <w:p w14:paraId="2BD158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direktiv.swf</w:t>
      </w:r>
    </w:p>
    <w:p w14:paraId="192FD6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direkt skatt.swf</w:t>
      </w:r>
    </w:p>
    <w:p w14:paraId="5B4DF3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direkt.swf</w:t>
      </w:r>
    </w:p>
    <w:p w14:paraId="587773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dirigent.swf</w:t>
      </w:r>
    </w:p>
    <w:p w14:paraId="798A26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dirigerar.swf</w:t>
      </w:r>
    </w:p>
    <w:p w14:paraId="43FB279F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disciplin.swf</w:t>
      </w:r>
    </w:p>
    <w:p w14:paraId="152BD801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disharmoni.swf</w:t>
      </w:r>
    </w:p>
    <w:p w14:paraId="4E0A5EA7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disig.swf</w:t>
      </w:r>
    </w:p>
    <w:p w14:paraId="7EDE00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diskare.swf</w:t>
      </w:r>
    </w:p>
    <w:p w14:paraId="25CC44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diskar.swf</w:t>
      </w:r>
    </w:p>
    <w:p w14:paraId="287F5F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diskb0344nk.swf</w:t>
      </w:r>
    </w:p>
    <w:p w14:paraId="397E7C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diskbr0345ck.swf</w:t>
      </w:r>
    </w:p>
    <w:p w14:paraId="44744E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diskett.swf</w:t>
      </w:r>
    </w:p>
    <w:p w14:paraId="3CE310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diskho.swf</w:t>
      </w:r>
    </w:p>
    <w:p w14:paraId="6E02BE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diskjockey.swf</w:t>
      </w:r>
    </w:p>
    <w:p w14:paraId="7A6224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diskmaskin.swf</w:t>
      </w:r>
    </w:p>
    <w:p w14:paraId="220E87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diskomusik.swf</w:t>
      </w:r>
    </w:p>
    <w:p w14:paraId="228265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disko.swf</w:t>
      </w:r>
    </w:p>
    <w:p w14:paraId="7F6F1D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diskotek.swf</w:t>
      </w:r>
    </w:p>
    <w:p w14:paraId="64CD6D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diskplockare.swf</w:t>
      </w:r>
    </w:p>
    <w:p w14:paraId="37E652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diskretion.swf</w:t>
      </w:r>
    </w:p>
    <w:p w14:paraId="1A062E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diskret.swf</w:t>
      </w:r>
    </w:p>
    <w:p w14:paraId="7A347C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diskriminerar.swf</w:t>
      </w:r>
    </w:p>
    <w:p w14:paraId="4A8C1F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diskriminering.swf</w:t>
      </w:r>
    </w:p>
    <w:p w14:paraId="7CAC5B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diskst0344ll.swf</w:t>
      </w:r>
    </w:p>
    <w:p w14:paraId="7B4401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disk.swf</w:t>
      </w:r>
    </w:p>
    <w:p w14:paraId="7B045A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diskussionsgrupp.swf</w:t>
      </w:r>
    </w:p>
    <w:p w14:paraId="71071C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diskussion.swf</w:t>
      </w:r>
    </w:p>
    <w:p w14:paraId="38EE45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diskus.swf</w:t>
      </w:r>
    </w:p>
    <w:p w14:paraId="27F509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diskutabel.swf</w:t>
      </w:r>
    </w:p>
    <w:p w14:paraId="7E877C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diskuterar.swf</w:t>
      </w:r>
    </w:p>
    <w:p w14:paraId="2EB3F3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diskvalificerar.swf</w:t>
      </w:r>
    </w:p>
    <w:p w14:paraId="488A0E9E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dispens0344r.swf</w:t>
      </w:r>
    </w:p>
    <w:p w14:paraId="735F92F8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dispens.swf</w:t>
      </w:r>
    </w:p>
    <w:p w14:paraId="3496308D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disponent.swf</w:t>
      </w:r>
    </w:p>
    <w:p w14:paraId="00D15FD4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disponerad.swf</w:t>
      </w:r>
    </w:p>
    <w:p w14:paraId="7B55E9E1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disponerar.swf</w:t>
      </w:r>
    </w:p>
    <w:p w14:paraId="29FA60D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disponibel.swf</w:t>
      </w:r>
    </w:p>
    <w:p w14:paraId="0561DFF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disposition.swf</w:t>
      </w:r>
    </w:p>
    <w:p w14:paraId="16D9C1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disputation.swf</w:t>
      </w:r>
    </w:p>
    <w:p w14:paraId="3AE5E82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dispyt.swf</w:t>
      </w:r>
    </w:p>
    <w:p w14:paraId="2106D4A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dis.swf</w:t>
      </w:r>
    </w:p>
    <w:p w14:paraId="1E194AB6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distansminut.swf</w:t>
      </w:r>
    </w:p>
    <w:p w14:paraId="4B53F07F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distans.swf</w:t>
      </w:r>
    </w:p>
    <w:p w14:paraId="6E3E23CE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distingerad.swf</w:t>
      </w:r>
    </w:p>
    <w:p w14:paraId="60F096B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distinktion.swf</w:t>
      </w:r>
    </w:p>
    <w:p w14:paraId="08D2AE2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distinkt.swf</w:t>
      </w:r>
    </w:p>
    <w:p w14:paraId="156F75B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distr0344.swf</w:t>
      </w:r>
    </w:p>
    <w:p w14:paraId="7004CB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distraherar.swf</w:t>
      </w:r>
    </w:p>
    <w:p w14:paraId="0304653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distribuerar.swf</w:t>
      </w:r>
    </w:p>
    <w:p w14:paraId="5AAA8E6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distribut0366r.swf</w:t>
      </w:r>
    </w:p>
    <w:p w14:paraId="5C26909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distribution.swf</w:t>
      </w:r>
    </w:p>
    <w:p w14:paraId="4E86BD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distriktsl0344kare.swf</w:t>
      </w:r>
    </w:p>
    <w:p w14:paraId="22221D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distriktssk0366terska.swf</w:t>
      </w:r>
    </w:p>
    <w:p w14:paraId="11C6B4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distrikt.swf</w:t>
      </w:r>
    </w:p>
    <w:p w14:paraId="0EFEA2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dit0345t.swf</w:t>
      </w:r>
    </w:p>
    <w:p w14:paraId="59A302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dito.swf</w:t>
      </w:r>
    </w:p>
    <w:p w14:paraId="5DB45F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dit.swf</w:t>
      </w:r>
    </w:p>
    <w:p w14:paraId="6BC328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dittills.swf</w:t>
      </w:r>
    </w:p>
    <w:p w14:paraId="38EAF7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ditt.swf</w:t>
      </w:r>
    </w:p>
    <w:p w14:paraId="2930B5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diva.swf</w:t>
      </w:r>
    </w:p>
    <w:p w14:paraId="4CA48E4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diverse.swf</w:t>
      </w:r>
    </w:p>
    <w:p w14:paraId="5FF2A2A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dividerar.swf</w:t>
      </w:r>
    </w:p>
    <w:p w14:paraId="7A56428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division.swf</w:t>
      </w:r>
    </w:p>
    <w:p w14:paraId="5A43CDF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dj0344kel.swf</w:t>
      </w:r>
    </w:p>
    <w:p w14:paraId="7640BC1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dj0344klar.swf</w:t>
      </w:r>
    </w:p>
    <w:p w14:paraId="2C7BBB6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dj0344kla.swf</w:t>
      </w:r>
    </w:p>
    <w:p w14:paraId="21D064F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dj0344rv.swf</w:t>
      </w:r>
    </w:p>
    <w:p w14:paraId="52BDFA5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dj0344vel.swf</w:t>
      </w:r>
    </w:p>
    <w:p w14:paraId="5D39FF0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dj0344vlar.swf</w:t>
      </w:r>
    </w:p>
    <w:p w14:paraId="14F9691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dj0344vla.swf</w:t>
      </w:r>
    </w:p>
    <w:p w14:paraId="3F415E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dj0344vlig.swf</w:t>
      </w:r>
    </w:p>
    <w:p w14:paraId="49C07D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dj0344vligt.swf</w:t>
      </w:r>
    </w:p>
    <w:p w14:paraId="78AC731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dj0344vul.swf</w:t>
      </w:r>
    </w:p>
    <w:p w14:paraId="0AC94D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djungel.swf</w:t>
      </w:r>
    </w:p>
    <w:p w14:paraId="67B5780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djupfryser.swf</w:t>
      </w:r>
    </w:p>
    <w:p w14:paraId="37CB90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djupsinnig.swf</w:t>
      </w:r>
    </w:p>
    <w:p w14:paraId="17698E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djup.swf</w:t>
      </w:r>
    </w:p>
    <w:p w14:paraId="478FF83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djupt.swf</w:t>
      </w:r>
    </w:p>
    <w:p w14:paraId="7931589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djurriket.swf</w:t>
      </w:r>
    </w:p>
    <w:p w14:paraId="7521D06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djur.swf</w:t>
      </w:r>
    </w:p>
    <w:p w14:paraId="2D442CC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doar.swf</w:t>
      </w:r>
    </w:p>
    <w:p w14:paraId="2B7674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dobbel.swf</w:t>
      </w:r>
    </w:p>
    <w:p w14:paraId="7A5D8B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dobbleri.swf</w:t>
      </w:r>
    </w:p>
    <w:p w14:paraId="71B4410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docent.swf</w:t>
      </w:r>
    </w:p>
    <w:p w14:paraId="2B2EE8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dockar.swf</w:t>
      </w:r>
    </w:p>
    <w:p w14:paraId="4197A3C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docka.swf</w:t>
      </w:r>
    </w:p>
    <w:p w14:paraId="717388C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dock.swf</w:t>
      </w:r>
    </w:p>
    <w:p w14:paraId="7853E31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doftar.swf</w:t>
      </w:r>
    </w:p>
    <w:p w14:paraId="453B88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doft.swf</w:t>
      </w:r>
    </w:p>
    <w:p w14:paraId="17FFCB8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dogmatisk.swf</w:t>
      </w:r>
    </w:p>
    <w:p w14:paraId="4B2FCA1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dogm.swf</w:t>
      </w:r>
    </w:p>
    <w:p w14:paraId="0367C7B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dog.swf</w:t>
      </w:r>
    </w:p>
    <w:p w14:paraId="3F6593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doja.swf</w:t>
      </w:r>
    </w:p>
    <w:p w14:paraId="36DDE4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doktorerar.swf</w:t>
      </w:r>
    </w:p>
    <w:p w14:paraId="799202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doktor.swf</w:t>
      </w:r>
    </w:p>
    <w:p w14:paraId="7184D8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doktrin.swf</w:t>
      </w:r>
    </w:p>
    <w:p w14:paraId="107205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dokument0344r.swf</w:t>
      </w:r>
    </w:p>
    <w:p w14:paraId="013CAF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dokumentation.swf</w:t>
      </w:r>
    </w:p>
    <w:p w14:paraId="103767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dokumenterar.swf</w:t>
      </w:r>
    </w:p>
    <w:p w14:paraId="389611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dokument.swf</w:t>
      </w:r>
    </w:p>
    <w:p w14:paraId="70375F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dolde.swf</w:t>
      </w:r>
    </w:p>
    <w:p w14:paraId="176312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doldis.swf</w:t>
      </w:r>
    </w:p>
    <w:p w14:paraId="4ED973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dold.swf</w:t>
      </w:r>
    </w:p>
    <w:p w14:paraId="0741FC0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dolk.swf</w:t>
      </w:r>
    </w:p>
    <w:p w14:paraId="096F899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dollar.swf</w:t>
      </w:r>
    </w:p>
    <w:p w14:paraId="16FD49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dolt.swf</w:t>
      </w:r>
    </w:p>
    <w:p w14:paraId="0DF5EA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dom0344nadress.swf</w:t>
      </w:r>
    </w:p>
    <w:p w14:paraId="2E2F5B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dom0344n.swf</w:t>
      </w:r>
    </w:p>
    <w:p w14:paraId="69C3BF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domare.swf</w:t>
      </w:r>
    </w:p>
    <w:p w14:paraId="15999F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domarring.swf</w:t>
      </w:r>
    </w:p>
    <w:p w14:paraId="417A93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domderar.swf</w:t>
      </w:r>
    </w:p>
    <w:p w14:paraId="1672A4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domedag.swf</w:t>
      </w:r>
    </w:p>
    <w:p w14:paraId="472E06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domherre.swf</w:t>
      </w:r>
    </w:p>
    <w:p w14:paraId="4BC671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dominerar.swf</w:t>
      </w:r>
    </w:p>
    <w:p w14:paraId="170CAF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domino.swf</w:t>
      </w:r>
    </w:p>
    <w:p w14:paraId="5CC58D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domkapitel.swf</w:t>
      </w:r>
    </w:p>
    <w:p w14:paraId="21D844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domkraft.swf</w:t>
      </w:r>
    </w:p>
    <w:p w14:paraId="00BDD8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domkyrka.swf</w:t>
      </w:r>
    </w:p>
    <w:p w14:paraId="0E1B53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domnar av.swf</w:t>
      </w:r>
    </w:p>
    <w:p w14:paraId="4963DE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domnar.swf</w:t>
      </w:r>
    </w:p>
    <w:p w14:paraId="176403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domprost.swf</w:t>
      </w:r>
    </w:p>
    <w:p w14:paraId="72ED3F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domsaga.swf</w:t>
      </w:r>
    </w:p>
    <w:p w14:paraId="129EEC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domslut.swf</w:t>
      </w:r>
    </w:p>
    <w:p w14:paraId="75D5B5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domstol.swf</w:t>
      </w:r>
    </w:p>
    <w:p w14:paraId="229C53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dom.swf</w:t>
      </w:r>
    </w:p>
    <w:p w14:paraId="622B33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donation.swf</w:t>
      </w:r>
    </w:p>
    <w:p w14:paraId="2E70FE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donerar.swf</w:t>
      </w:r>
    </w:p>
    <w:p w14:paraId="3FCDFF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don.swf</w:t>
      </w:r>
    </w:p>
    <w:p w14:paraId="5CC14B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dopar.swf</w:t>
      </w:r>
    </w:p>
    <w:p w14:paraId="7E75E9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dopfunt.swf</w:t>
      </w:r>
    </w:p>
    <w:p w14:paraId="0C996F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dopparedagen.swf</w:t>
      </w:r>
    </w:p>
    <w:p w14:paraId="7545D5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doppar.swf</w:t>
      </w:r>
    </w:p>
    <w:p w14:paraId="1329283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dopping.swf</w:t>
      </w:r>
    </w:p>
    <w:p w14:paraId="2CF9A08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dopp.swf</w:t>
      </w:r>
    </w:p>
    <w:p w14:paraId="7F9011E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dop.swf</w:t>
      </w:r>
    </w:p>
    <w:p w14:paraId="550B30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dosa.swf</w:t>
      </w:r>
    </w:p>
    <w:p w14:paraId="2943C1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doseringsanvisning.swf</w:t>
      </w:r>
    </w:p>
    <w:p w14:paraId="276165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dossier.swf</w:t>
      </w:r>
    </w:p>
    <w:p w14:paraId="5E73F1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dos.swf</w:t>
      </w:r>
    </w:p>
    <w:p w14:paraId="210F25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dotterbolag.swf</w:t>
      </w:r>
    </w:p>
    <w:p w14:paraId="5D1021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dotter.swf</w:t>
      </w:r>
    </w:p>
    <w:p w14:paraId="4EE411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dovhjort.swf</w:t>
      </w:r>
    </w:p>
    <w:p w14:paraId="1E8A43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dov.swf</w:t>
      </w:r>
    </w:p>
    <w:p w14:paraId="393E01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downssyndrom.swf</w:t>
      </w:r>
    </w:p>
    <w:p w14:paraId="1ADD09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dr0344glig.swf</w:t>
      </w:r>
    </w:p>
    <w:p w14:paraId="2CC0D3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dr0344ktighet.swf</w:t>
      </w:r>
    </w:p>
    <w:p w14:paraId="7C7800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dr0344ktig.swf</w:t>
      </w:r>
    </w:p>
    <w:p w14:paraId="22C0B6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dr0344kt.swf</w:t>
      </w:r>
    </w:p>
    <w:p w14:paraId="563127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dr0344ller.swf</w:t>
      </w:r>
    </w:p>
    <w:p w14:paraId="36BF2B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dr0344mmer till.swf</w:t>
      </w:r>
    </w:p>
    <w:p w14:paraId="5EE6EB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dr0344ng.swf</w:t>
      </w:r>
    </w:p>
    <w:p w14:paraId="5BE77A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dr0344nker.swf</w:t>
      </w:r>
    </w:p>
    <w:p w14:paraId="5A5391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dr0344pande.swf</w:t>
      </w:r>
    </w:p>
    <w:p w14:paraId="53012E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dr0344per av.swf</w:t>
      </w:r>
    </w:p>
    <w:p w14:paraId="6F5225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dr0344per.swf</w:t>
      </w:r>
    </w:p>
    <w:p w14:paraId="3D7D8C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dr0345plig.swf</w:t>
      </w:r>
    </w:p>
    <w:p w14:paraId="148540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dr0345pslag.swf</w:t>
      </w:r>
    </w:p>
    <w:p w14:paraId="5700D6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dr0345p.swf</w:t>
      </w:r>
    </w:p>
    <w:p w14:paraId="5638FC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dr0345sar.swf</w:t>
      </w:r>
    </w:p>
    <w:p w14:paraId="633896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dr0366jer.swf</w:t>
      </w:r>
    </w:p>
    <w:p w14:paraId="0D03A8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dr0366jsm0345l.swf</w:t>
      </w:r>
    </w:p>
    <w:p w14:paraId="605DF7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dr0366mmare.swf</w:t>
      </w:r>
    </w:p>
    <w:p w14:paraId="0FDBD2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dr0366mmer.swf</w:t>
      </w:r>
    </w:p>
    <w:p w14:paraId="7F15B0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dr0366m.swf</w:t>
      </w:r>
    </w:p>
    <w:p w14:paraId="7E1E74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dr0366nare.swf</w:t>
      </w:r>
    </w:p>
    <w:p w14:paraId="715ECB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dr0366p.swf</w:t>
      </w:r>
    </w:p>
    <w:p w14:paraId="5CA007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dr0366s.swf</w:t>
      </w:r>
    </w:p>
    <w:p w14:paraId="025F48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drabbar.swf</w:t>
      </w:r>
    </w:p>
    <w:p w14:paraId="1C5FF8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drabbning.swf</w:t>
      </w:r>
    </w:p>
    <w:p w14:paraId="28D8BB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drack.swf</w:t>
      </w:r>
    </w:p>
    <w:p w14:paraId="1D944A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dragen.swf</w:t>
      </w:r>
    </w:p>
    <w:p w14:paraId="5CFB49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drager.swf</w:t>
      </w:r>
    </w:p>
    <w:p w14:paraId="2F36D9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draggar.swf</w:t>
      </w:r>
    </w:p>
    <w:p w14:paraId="663FD9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dragg.swf</w:t>
      </w:r>
    </w:p>
    <w:p w14:paraId="3A8DB8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draghj0344lp.swf</w:t>
      </w:r>
    </w:p>
    <w:p w14:paraId="69E089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dragig.swf</w:t>
      </w:r>
    </w:p>
    <w:p w14:paraId="65FDEE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dragit.swf</w:t>
      </w:r>
    </w:p>
    <w:p w14:paraId="59A09E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dragkamp.swf</w:t>
      </w:r>
    </w:p>
    <w:p w14:paraId="01EB15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dragkedja.swf</w:t>
      </w:r>
    </w:p>
    <w:p w14:paraId="3295DE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dragningskraft.swf</w:t>
      </w:r>
    </w:p>
    <w:p w14:paraId="3A9867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dragning.swf</w:t>
      </w:r>
    </w:p>
    <w:p w14:paraId="03C797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dragon.swf</w:t>
      </w:r>
    </w:p>
    <w:p w14:paraId="1B0464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dragpl0345ster.swf</w:t>
      </w:r>
    </w:p>
    <w:p w14:paraId="1284E2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dragspel.swf</w:t>
      </w:r>
    </w:p>
    <w:p w14:paraId="0EF9D5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drag.swf</w:t>
      </w:r>
    </w:p>
    <w:p w14:paraId="21854A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drake.swf</w:t>
      </w:r>
    </w:p>
    <w:p w14:paraId="119513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drama.swf</w:t>
      </w:r>
    </w:p>
    <w:p w14:paraId="1F1F45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dramatik.swf</w:t>
      </w:r>
    </w:p>
    <w:p w14:paraId="0DC8B7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dramatiserar.swf</w:t>
      </w:r>
    </w:p>
    <w:p w14:paraId="683995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dramatisk.swf</w:t>
      </w:r>
    </w:p>
    <w:p w14:paraId="0419B2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draperi.swf</w:t>
      </w:r>
    </w:p>
    <w:p w14:paraId="68DC11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drar 0345t.swf</w:t>
      </w:r>
    </w:p>
    <w:p w14:paraId="5D96FC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drar av.swf</w:t>
      </w:r>
    </w:p>
    <w:p w14:paraId="045698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drar ig0345ng.swf</w:t>
      </w:r>
    </w:p>
    <w:p w14:paraId="092E14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drar in.swf</w:t>
      </w:r>
    </w:p>
    <w:p w14:paraId="47C5FE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drar sig.swf</w:t>
      </w:r>
    </w:p>
    <w:p w14:paraId="11D220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drar.swf</w:t>
      </w:r>
    </w:p>
    <w:p w14:paraId="453D08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drar ut.swf</w:t>
      </w:r>
    </w:p>
    <w:p w14:paraId="517D28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dras med.swf</w:t>
      </w:r>
    </w:p>
    <w:p w14:paraId="497E90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drastisk.swf</w:t>
      </w:r>
    </w:p>
    <w:p w14:paraId="178973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dreglar.swf</w:t>
      </w:r>
    </w:p>
    <w:p w14:paraId="0F0E21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drejar.swf</w:t>
      </w:r>
    </w:p>
    <w:p w14:paraId="2C24CBDB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dresserar.swf</w:t>
      </w:r>
    </w:p>
    <w:p w14:paraId="1AAD5D1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dressing.swf</w:t>
      </w:r>
    </w:p>
    <w:p w14:paraId="07D7F3C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dress.swf</w:t>
      </w:r>
    </w:p>
    <w:p w14:paraId="02AEC4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drev.swf</w:t>
      </w:r>
    </w:p>
    <w:p w14:paraId="05B23B8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dribblar.swf</w:t>
      </w:r>
    </w:p>
    <w:p w14:paraId="21A1764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dribbling.swf</w:t>
      </w:r>
    </w:p>
    <w:p w14:paraId="4A43EF16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dricka.swf</w:t>
      </w:r>
    </w:p>
    <w:p w14:paraId="2B37FB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dricker.swf</w:t>
      </w:r>
    </w:p>
    <w:p w14:paraId="1DA531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drickspeng.swf</w:t>
      </w:r>
    </w:p>
    <w:p w14:paraId="65612B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dricks.swf</w:t>
      </w:r>
    </w:p>
    <w:p w14:paraId="5BDF95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dricksvatten.swf</w:t>
      </w:r>
    </w:p>
    <w:p w14:paraId="2B7C8D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driftig.swf</w:t>
      </w:r>
    </w:p>
    <w:p w14:paraId="644552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drift.swf</w:t>
      </w:r>
    </w:p>
    <w:p w14:paraId="527A29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drillar.swf</w:t>
      </w:r>
    </w:p>
    <w:p w14:paraId="3397E8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drillborr.swf</w:t>
      </w:r>
    </w:p>
    <w:p w14:paraId="65C502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drill.swf</w:t>
      </w:r>
    </w:p>
    <w:p w14:paraId="51FE76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drink.swf</w:t>
      </w:r>
    </w:p>
    <w:p w14:paraId="2A139E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dristar sig.swf</w:t>
      </w:r>
    </w:p>
    <w:p w14:paraId="4DAFBF5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driva.swf</w:t>
      </w:r>
    </w:p>
    <w:p w14:paraId="6A4C26B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drivb0344nk.swf</w:t>
      </w:r>
    </w:p>
    <w:p w14:paraId="06776BC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drive-in-.swf</w:t>
      </w:r>
    </w:p>
    <w:p w14:paraId="2E6F0E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driven.swf</w:t>
      </w:r>
    </w:p>
    <w:p w14:paraId="759126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driver fram.swf</w:t>
      </w:r>
    </w:p>
    <w:p w14:paraId="5C6DD2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driver igenom.swf</w:t>
      </w:r>
    </w:p>
    <w:p w14:paraId="7C3857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driver.swf</w:t>
      </w:r>
    </w:p>
    <w:p w14:paraId="187308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driver upp.swf</w:t>
      </w:r>
    </w:p>
    <w:p w14:paraId="100868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drive.swf</w:t>
      </w:r>
    </w:p>
    <w:p w14:paraId="2D958D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drivhus.swf</w:t>
      </w:r>
    </w:p>
    <w:p w14:paraId="5D678D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drivit.swf</w:t>
      </w:r>
    </w:p>
    <w:p w14:paraId="68A253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drivkraft.swf</w:t>
      </w:r>
    </w:p>
    <w:p w14:paraId="367D3A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drivmedel.swf</w:t>
      </w:r>
    </w:p>
    <w:p w14:paraId="7D3ECF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drog.swf</w:t>
      </w:r>
    </w:p>
    <w:p w14:paraId="6DAD8D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dromedar.swf</w:t>
      </w:r>
    </w:p>
    <w:p w14:paraId="3609C9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droppar.swf</w:t>
      </w:r>
    </w:p>
    <w:p w14:paraId="3086E4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droppe.swf</w:t>
      </w:r>
    </w:p>
    <w:p w14:paraId="42022C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dropp.swf</w:t>
      </w:r>
    </w:p>
    <w:p w14:paraId="687CD3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droska.swf</w:t>
      </w:r>
    </w:p>
    <w:p w14:paraId="17D3E6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drottning.swf</w:t>
      </w:r>
    </w:p>
    <w:p w14:paraId="374865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drottningsylt.swf</w:t>
      </w:r>
    </w:p>
    <w:p w14:paraId="6F7B6A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drucken.swf</w:t>
      </w:r>
    </w:p>
    <w:p w14:paraId="6CA8E1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druckit.swf</w:t>
      </w:r>
    </w:p>
    <w:p w14:paraId="25D4B0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drulle.swf</w:t>
      </w:r>
    </w:p>
    <w:p w14:paraId="6B74CD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drummel.swf</w:t>
      </w:r>
    </w:p>
    <w:p w14:paraId="7AF8E1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drunknar.swf</w:t>
      </w:r>
    </w:p>
    <w:p w14:paraId="38E45A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drunkning.swf</w:t>
      </w:r>
    </w:p>
    <w:p w14:paraId="2B66A1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drupit.swf</w:t>
      </w:r>
    </w:p>
    <w:p w14:paraId="1B52DA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druva.swf</w:t>
      </w:r>
    </w:p>
    <w:p w14:paraId="549551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druvsocker.swf</w:t>
      </w:r>
    </w:p>
    <w:p w14:paraId="7F7284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dryck.swf</w:t>
      </w:r>
    </w:p>
    <w:p w14:paraId="675877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dryftar.swf</w:t>
      </w:r>
    </w:p>
    <w:p w14:paraId="47FAB7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dryg.swf</w:t>
      </w:r>
    </w:p>
    <w:p w14:paraId="784CFA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drygt.swf</w:t>
      </w:r>
    </w:p>
    <w:p w14:paraId="3C3156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drypande.swf</w:t>
      </w:r>
    </w:p>
    <w:p w14:paraId="4BBF6B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dryper av.swf</w:t>
      </w:r>
    </w:p>
    <w:p w14:paraId="098CA0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dryper.swf</w:t>
      </w:r>
    </w:p>
    <w:p w14:paraId="72FB66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d.swf</w:t>
      </w:r>
    </w:p>
    <w:p w14:paraId="319656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duar.swf</w:t>
      </w:r>
    </w:p>
    <w:p w14:paraId="6F8C7D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dubbar.swf</w:t>
      </w:r>
    </w:p>
    <w:p w14:paraId="7BC0AD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dubbelbottnad.swf</w:t>
      </w:r>
    </w:p>
    <w:p w14:paraId="29C358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dubbelg0345ngare.swf</w:t>
      </w:r>
    </w:p>
    <w:p w14:paraId="461A8D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dubbelmoral.swf</w:t>
      </w:r>
    </w:p>
    <w:p w14:paraId="03BE57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dubbel.swf</w:t>
      </w:r>
    </w:p>
    <w:p w14:paraId="3825F6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dubbelt.swf</w:t>
      </w:r>
    </w:p>
    <w:p w14:paraId="235D86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dubblar.swf</w:t>
      </w:r>
    </w:p>
    <w:p w14:paraId="55EC6A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dubbla snedstreck.swf</w:t>
      </w:r>
    </w:p>
    <w:p w14:paraId="69AE54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dubblerar.swf</w:t>
      </w:r>
    </w:p>
    <w:p w14:paraId="5FEA17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dubblett.swf</w:t>
      </w:r>
    </w:p>
    <w:p w14:paraId="32A733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dubb.swf</w:t>
      </w:r>
    </w:p>
    <w:p w14:paraId="537B39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duckar.swf</w:t>
      </w:r>
    </w:p>
    <w:p w14:paraId="3949AC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duell.swf</w:t>
      </w:r>
    </w:p>
    <w:p w14:paraId="5A7ADE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duett.swf</w:t>
      </w:r>
    </w:p>
    <w:p w14:paraId="36B010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duffel.swf</w:t>
      </w:r>
    </w:p>
    <w:p w14:paraId="1B67DD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duger.swf</w:t>
      </w:r>
    </w:p>
    <w:p w14:paraId="7AA7F4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duggar.swf</w:t>
      </w:r>
    </w:p>
    <w:p w14:paraId="1857C2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duggregn.swf</w:t>
      </w:r>
    </w:p>
    <w:p w14:paraId="79CF58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dugg.swf</w:t>
      </w:r>
    </w:p>
    <w:p w14:paraId="2280A9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duglig.swf</w:t>
      </w:r>
    </w:p>
    <w:p w14:paraId="3D0244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dugt.swf</w:t>
      </w:r>
    </w:p>
    <w:p w14:paraId="1AFF57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dukar.swf</w:t>
      </w:r>
    </w:p>
    <w:p w14:paraId="50CAF1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dukar under.swf</w:t>
      </w:r>
    </w:p>
    <w:p w14:paraId="14AB3E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dukar upp.swf</w:t>
      </w:r>
    </w:p>
    <w:p w14:paraId="088BBB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duk.swf</w:t>
      </w:r>
    </w:p>
    <w:p w14:paraId="73B0AF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duktig.swf</w:t>
      </w:r>
    </w:p>
    <w:p w14:paraId="5C39FC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dumbom.swf</w:t>
      </w:r>
    </w:p>
    <w:p w14:paraId="37A0DF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dumburk.swf</w:t>
      </w:r>
    </w:p>
    <w:p w14:paraId="31BC8D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dumdristig.swf</w:t>
      </w:r>
    </w:p>
    <w:p w14:paraId="299D81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dumhet.swf</w:t>
      </w:r>
    </w:p>
    <w:p w14:paraId="1A786C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dummar sig.swf</w:t>
      </w:r>
    </w:p>
    <w:p w14:paraId="18D81E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dumpar.swf</w:t>
      </w:r>
    </w:p>
    <w:p w14:paraId="362273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dum.swf</w:t>
      </w:r>
    </w:p>
    <w:p w14:paraId="62C4CE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dunder.swf</w:t>
      </w:r>
    </w:p>
    <w:p w14:paraId="332DAC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dundrar.swf</w:t>
      </w:r>
    </w:p>
    <w:p w14:paraId="7A3199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dunge.swf</w:t>
      </w:r>
    </w:p>
    <w:p w14:paraId="5BCF15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dunkar.swf</w:t>
      </w:r>
    </w:p>
    <w:p w14:paraId="326EAB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dunkel.swf</w:t>
      </w:r>
    </w:p>
    <w:p w14:paraId="5AB97E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dunk.swf</w:t>
      </w:r>
    </w:p>
    <w:p w14:paraId="1947E1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dunsar.swf</w:t>
      </w:r>
    </w:p>
    <w:p w14:paraId="75A2F8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duns.swf</w:t>
      </w:r>
    </w:p>
    <w:p w14:paraId="082A73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dunstar.swf</w:t>
      </w:r>
    </w:p>
    <w:p w14:paraId="5FA510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dun.swf</w:t>
      </w:r>
    </w:p>
    <w:p w14:paraId="5A7189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duo.swf</w:t>
      </w:r>
    </w:p>
    <w:p w14:paraId="50A41D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duperar.swf</w:t>
      </w:r>
    </w:p>
    <w:p w14:paraId="4307E1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duplicerar.swf</w:t>
      </w:r>
    </w:p>
    <w:p w14:paraId="2068FE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durkdriven.swf</w:t>
      </w:r>
    </w:p>
    <w:p w14:paraId="77082D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durkslag.swf</w:t>
      </w:r>
    </w:p>
    <w:p w14:paraId="0FD0EB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durk.swf</w:t>
      </w:r>
    </w:p>
    <w:p w14:paraId="5CF326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dur.swf</w:t>
      </w:r>
    </w:p>
    <w:p w14:paraId="7724BF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duschar.swf</w:t>
      </w:r>
    </w:p>
    <w:p w14:paraId="57CF6A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dusch.swf</w:t>
      </w:r>
    </w:p>
    <w:p w14:paraId="4B3A23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dussin.swf</w:t>
      </w:r>
    </w:p>
    <w:p w14:paraId="105E0E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dus.swf</w:t>
      </w:r>
    </w:p>
    <w:p w14:paraId="035921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dust.swf</w:t>
      </w:r>
    </w:p>
    <w:p w14:paraId="0D59D7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du.swf</w:t>
      </w:r>
    </w:p>
    <w:p w14:paraId="4AAECB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duva.swf</w:t>
      </w:r>
    </w:p>
    <w:p w14:paraId="2EBF36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duvunge.swf</w:t>
      </w:r>
    </w:p>
    <w:p w14:paraId="7892B4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dv0344rg.swf</w:t>
      </w:r>
    </w:p>
    <w:p w14:paraId="2F1D1F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dvala.swf</w:t>
      </w:r>
    </w:p>
    <w:p w14:paraId="0B5FD6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d.v.s..swf</w:t>
      </w:r>
    </w:p>
    <w:p w14:paraId="76AAD3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dvs..swf</w:t>
      </w:r>
    </w:p>
    <w:p w14:paraId="126D95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dybl0366t.swf</w:t>
      </w:r>
    </w:p>
    <w:p w14:paraId="111F25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dyft.swf</w:t>
      </w:r>
    </w:p>
    <w:p w14:paraId="72E9F5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dygd.swf</w:t>
      </w:r>
    </w:p>
    <w:p w14:paraId="14847A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dygn.swf</w:t>
      </w:r>
    </w:p>
    <w:p w14:paraId="396A8D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dykare.swf</w:t>
      </w:r>
    </w:p>
    <w:p w14:paraId="47C58A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dyker.swf</w:t>
      </w:r>
    </w:p>
    <w:p w14:paraId="006EA5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dyker upp.swf</w:t>
      </w:r>
    </w:p>
    <w:p w14:paraId="2FD3A4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dykt.swf</w:t>
      </w:r>
    </w:p>
    <w:p w14:paraId="6562DA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dylik.swf</w:t>
      </w:r>
    </w:p>
    <w:p w14:paraId="1C7557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dynamisk.swf</w:t>
      </w:r>
    </w:p>
    <w:p w14:paraId="5CBB0C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dynamit.swf</w:t>
      </w:r>
    </w:p>
    <w:p w14:paraId="0EDDFE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dynamo.swf</w:t>
      </w:r>
    </w:p>
    <w:p w14:paraId="758B90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dynasti.swf</w:t>
      </w:r>
    </w:p>
    <w:p w14:paraId="0639AD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dyna.swf</w:t>
      </w:r>
    </w:p>
    <w:p w14:paraId="6DBE85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dynga.swf</w:t>
      </w:r>
    </w:p>
    <w:p w14:paraId="410D24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dyning.swf</w:t>
      </w:r>
    </w:p>
    <w:p w14:paraId="304500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dyn.swf</w:t>
      </w:r>
    </w:p>
    <w:p w14:paraId="6223A2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dyrbar.swf</w:t>
      </w:r>
    </w:p>
    <w:p w14:paraId="0C2F02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dyrgrip.swf</w:t>
      </w:r>
    </w:p>
    <w:p w14:paraId="027BA6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dyrk0366pt.swf</w:t>
      </w:r>
    </w:p>
    <w:p w14:paraId="5CAC4C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dyrkar.swf</w:t>
      </w:r>
    </w:p>
    <w:p w14:paraId="590E57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dyrk.swf</w:t>
      </w:r>
    </w:p>
    <w:p w14:paraId="1632C7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dyr.swf</w:t>
      </w:r>
    </w:p>
    <w:p w14:paraId="3522A3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dysenteri.swf</w:t>
      </w:r>
    </w:p>
    <w:p w14:paraId="0CEE9C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dyster.swf</w:t>
      </w:r>
    </w:p>
    <w:p w14:paraId="38F528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dy.swf</w:t>
      </w:r>
    </w:p>
    <w:p w14:paraId="30222A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ebb.swf</w:t>
      </w:r>
    </w:p>
    <w:p w14:paraId="29C08D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e-brevl0345da.swf</w:t>
      </w:r>
    </w:p>
    <w:p w14:paraId="5B08EA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edda.swf</w:t>
      </w:r>
    </w:p>
    <w:p w14:paraId="0010DF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eder.swf</w:t>
      </w:r>
    </w:p>
    <w:p w14:paraId="226255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ed.swf</w:t>
      </w:r>
    </w:p>
    <w:p w14:paraId="317FA4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EEG.swf</w:t>
      </w:r>
    </w:p>
    <w:p w14:paraId="08E5FB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effektiviserar.swf</w:t>
      </w:r>
    </w:p>
    <w:p w14:paraId="79E85F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effektivitet.swf</w:t>
      </w:r>
    </w:p>
    <w:p w14:paraId="62A36C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effektiv.swf</w:t>
      </w:r>
    </w:p>
    <w:p w14:paraId="327869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effekt.swf</w:t>
      </w:r>
    </w:p>
    <w:p w14:paraId="5086B8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efter0345t.swf</w:t>
      </w:r>
    </w:p>
    <w:p w14:paraId="5B5813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efterapar.swf</w:t>
      </w:r>
    </w:p>
    <w:p w14:paraId="5CE16C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efterbliven.swf</w:t>
      </w:r>
    </w:p>
    <w:p w14:paraId="4F0714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efterdyning.swf</w:t>
      </w:r>
    </w:p>
    <w:p w14:paraId="5D9D43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efterf0366ljande.swf</w:t>
      </w:r>
    </w:p>
    <w:p w14:paraId="753B56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efterf0366ljd.swf</w:t>
      </w:r>
    </w:p>
    <w:p w14:paraId="006A1F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efterforskning.swf</w:t>
      </w:r>
    </w:p>
    <w:p w14:paraId="02367B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efterfr0345gan.swf</w:t>
      </w:r>
    </w:p>
    <w:p w14:paraId="7F3C5D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efterfr0345gar.swf</w:t>
      </w:r>
    </w:p>
    <w:p w14:paraId="49EE3E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eftergift.swf</w:t>
      </w:r>
    </w:p>
    <w:p w14:paraId="53DA33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eftergiven.swf</w:t>
      </w:r>
    </w:p>
    <w:p w14:paraId="7501E8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efterh0344ngsen.swf</w:t>
      </w:r>
    </w:p>
    <w:p w14:paraId="654857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efterh0344rmning.swf</w:t>
      </w:r>
    </w:p>
    <w:p w14:paraId="235809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efterhand.swf</w:t>
      </w:r>
    </w:p>
    <w:p w14:paraId="0379C6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efterk0344lken.swf</w:t>
      </w:r>
    </w:p>
    <w:p w14:paraId="71BE94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efterkrigstid.swf</w:t>
      </w:r>
    </w:p>
    <w:p w14:paraId="3750D5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efterl0344mnar.swf</w:t>
      </w:r>
    </w:p>
    <w:p w14:paraId="332E34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efterl0344ngtad.swf</w:t>
      </w:r>
    </w:p>
    <w:p w14:paraId="0E94D0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efterlevandepension.swf</w:t>
      </w:r>
    </w:p>
    <w:p w14:paraId="7E1A5D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efterlevande.swf</w:t>
      </w:r>
    </w:p>
    <w:p w14:paraId="54727D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efterlevnad.swf</w:t>
      </w:r>
    </w:p>
    <w:p w14:paraId="4736DD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efterlyser.swf</w:t>
      </w:r>
    </w:p>
    <w:p w14:paraId="1EDAD1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eftermiddag.swf</w:t>
      </w:r>
    </w:p>
    <w:p w14:paraId="4BA33E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efternamn.swf</w:t>
      </w:r>
    </w:p>
    <w:p w14:paraId="50AD97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efterr0344kning.swf</w:t>
      </w:r>
    </w:p>
    <w:p w14:paraId="2E92CB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efterr0344tt.swf</w:t>
      </w:r>
    </w:p>
    <w:p w14:paraId="5096D0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efters0344nder.swf</w:t>
      </w:r>
    </w:p>
    <w:p w14:paraId="44C43C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efters0366kt.swf</w:t>
      </w:r>
    </w:p>
    <w:p w14:paraId="375F52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eftersatt.swf</w:t>
      </w:r>
    </w:p>
    <w:p w14:paraId="5EEB35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eftersk0344nker.swf</w:t>
      </w:r>
    </w:p>
    <w:p w14:paraId="006FAD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efterskott.swf</w:t>
      </w:r>
    </w:p>
    <w:p w14:paraId="576DCC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eftersl0344ng.swf</w:t>
      </w:r>
    </w:p>
    <w:p w14:paraId="2A5012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eftersl0344ntrare.swf</w:t>
      </w:r>
    </w:p>
    <w:p w14:paraId="5CD199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eftersl0344pning.swf</w:t>
      </w:r>
    </w:p>
    <w:p w14:paraId="6FE851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eftersmak.swf</w:t>
      </w:r>
    </w:p>
    <w:p w14:paraId="3E82B8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eftersnack.swf</w:t>
      </w:r>
    </w:p>
    <w:p w14:paraId="37FE50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eftersom.swf</w:t>
      </w:r>
    </w:p>
    <w:p w14:paraId="325A22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efterspanar.swf</w:t>
      </w:r>
    </w:p>
    <w:p w14:paraId="46ECAA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efterspel.swf</w:t>
      </w:r>
    </w:p>
    <w:p w14:paraId="004F45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efterstr0344var.swf</w:t>
      </w:r>
    </w:p>
    <w:p w14:paraId="7C22DE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efter.swf</w:t>
      </w:r>
    </w:p>
    <w:p w14:paraId="60ABEB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eftert0344nksam.swf</w:t>
      </w:r>
    </w:p>
    <w:p w14:paraId="3E7CA1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eftertanke.swf</w:t>
      </w:r>
    </w:p>
    <w:p w14:paraId="4E3BC7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eftertr0344dare.swf</w:t>
      </w:r>
    </w:p>
    <w:p w14:paraId="6661F1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eftertr0344der.swf</w:t>
      </w:r>
    </w:p>
    <w:p w14:paraId="567DF1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eftertraktar.swf</w:t>
      </w:r>
    </w:p>
    <w:p w14:paraId="3898D0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eftertrycklig.swf</w:t>
      </w:r>
    </w:p>
    <w:p w14:paraId="597A80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eftertryck.swf</w:t>
      </w:r>
    </w:p>
    <w:p w14:paraId="4BA225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efterv0344rld.swf</w:t>
      </w:r>
    </w:p>
    <w:p w14:paraId="2673FA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efterv0345rd.swf</w:t>
      </w:r>
    </w:p>
    <w:p w14:paraId="4A6F21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eftr.swf</w:t>
      </w:r>
    </w:p>
    <w:p w14:paraId="24767A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egenart.swf</w:t>
      </w:r>
    </w:p>
    <w:p w14:paraId="70386B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egenavgift.swf</w:t>
      </w:r>
    </w:p>
    <w:p w14:paraId="3F739A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egendomlig.swf</w:t>
      </w:r>
    </w:p>
    <w:p w14:paraId="50F05B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egendom.swf</w:t>
      </w:r>
    </w:p>
    <w:p w14:paraId="2FF2C1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egenh0344ndig.swf</w:t>
      </w:r>
    </w:p>
    <w:p w14:paraId="0F0929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egenhet.swf</w:t>
      </w:r>
    </w:p>
    <w:p w14:paraId="6D8CF9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egenm0344ktig.swf</w:t>
      </w:r>
    </w:p>
    <w:p w14:paraId="5454D1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egennamn.swf</w:t>
      </w:r>
    </w:p>
    <w:p w14:paraId="54F024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egennytta.swf</w:t>
      </w:r>
    </w:p>
    <w:p w14:paraId="1BB5A5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egensinnig.swf</w:t>
      </w:r>
    </w:p>
    <w:p w14:paraId="22AD79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egenskap.swf</w:t>
      </w:r>
    </w:p>
    <w:p w14:paraId="7422E1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egen.swf</w:t>
      </w:r>
    </w:p>
    <w:p w14:paraId="792B45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egentligen.swf</w:t>
      </w:r>
    </w:p>
    <w:p w14:paraId="0C20E3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egentlig.swf</w:t>
      </w:r>
    </w:p>
    <w:p w14:paraId="64CA10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eggar.swf</w:t>
      </w:r>
    </w:p>
    <w:p w14:paraId="36ECA2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egg.swf</w:t>
      </w:r>
    </w:p>
    <w:p w14:paraId="2F18EF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egnahem.swf</w:t>
      </w:r>
    </w:p>
    <w:p w14:paraId="6AA421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egocentrisk.swf</w:t>
      </w:r>
    </w:p>
    <w:p w14:paraId="359F32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egoism.swf</w:t>
      </w:r>
    </w:p>
    <w:p w14:paraId="376B32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egoist.swf</w:t>
      </w:r>
    </w:p>
    <w:p w14:paraId="268B21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ego.swf</w:t>
      </w:r>
    </w:p>
    <w:p w14:paraId="429D77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egotripp.swf</w:t>
      </w:r>
    </w:p>
    <w:p w14:paraId="2E0A50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egyptier.swf</w:t>
      </w:r>
    </w:p>
    <w:p w14:paraId="5CBCA5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ejder.swf</w:t>
      </w:r>
    </w:p>
    <w:p w14:paraId="4C22AD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ej.swf</w:t>
      </w:r>
    </w:p>
    <w:p w14:paraId="696101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ekar.swf</w:t>
      </w:r>
    </w:p>
    <w:p w14:paraId="49705C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eka.swf</w:t>
      </w:r>
    </w:p>
    <w:p w14:paraId="76A326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eker.swf</w:t>
      </w:r>
    </w:p>
    <w:p w14:paraId="6C02A3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EKG.swf</w:t>
      </w:r>
    </w:p>
    <w:p w14:paraId="3C41CC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ekipage.swf</w:t>
      </w:r>
    </w:p>
    <w:p w14:paraId="434E25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ekipering.swf</w:t>
      </w:r>
    </w:p>
    <w:p w14:paraId="281026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ekologi.swf</w:t>
      </w:r>
    </w:p>
    <w:p w14:paraId="0EA09B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ekonomibitr0344de.swf</w:t>
      </w:r>
    </w:p>
    <w:p w14:paraId="4279F8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ekonomiklass.swf</w:t>
      </w:r>
    </w:p>
    <w:p w14:paraId="5C46F9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ekonomisk.swf</w:t>
      </w:r>
    </w:p>
    <w:p w14:paraId="29E2EF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ekonomi.swf</w:t>
      </w:r>
    </w:p>
    <w:p w14:paraId="020238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ekonom.swf</w:t>
      </w:r>
    </w:p>
    <w:p w14:paraId="2A3312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ekorre.swf</w:t>
      </w:r>
    </w:p>
    <w:p w14:paraId="04609D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ekorrhjul.swf</w:t>
      </w:r>
    </w:p>
    <w:p w14:paraId="098F53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eko-.swf</w:t>
      </w:r>
    </w:p>
    <w:p w14:paraId="5A8986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eko.swf</w:t>
      </w:r>
    </w:p>
    <w:p w14:paraId="690B5B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eksem.swf</w:t>
      </w:r>
    </w:p>
    <w:p w14:paraId="73D203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ek.swf</w:t>
      </w:r>
    </w:p>
    <w:p w14:paraId="5AEEDA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ekumenisk.swf</w:t>
      </w:r>
    </w:p>
    <w:p w14:paraId="182FC4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ekvation.swf</w:t>
      </w:r>
    </w:p>
    <w:p w14:paraId="7B94D0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ekvator.swf</w:t>
      </w:r>
    </w:p>
    <w:p w14:paraId="16FF94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el0344nde.swf</w:t>
      </w:r>
    </w:p>
    <w:p w14:paraId="65F337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el0344ndig.swf</w:t>
      </w:r>
    </w:p>
    <w:p w14:paraId="3EA6CA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elakartad.swf</w:t>
      </w:r>
    </w:p>
    <w:p w14:paraId="1FB480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elakhet.swf</w:t>
      </w:r>
    </w:p>
    <w:p w14:paraId="6AB73C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elaking.swf</w:t>
      </w:r>
    </w:p>
    <w:p w14:paraId="12AA84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elak.swf</w:t>
      </w:r>
    </w:p>
    <w:p w14:paraId="329AD8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elastisk.swf</w:t>
      </w:r>
    </w:p>
    <w:p w14:paraId="796BA9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eldar.swf</w:t>
      </w:r>
    </w:p>
    <w:p w14:paraId="3245F6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eldbeg0344ngelsebyr0345.swf</w:t>
      </w:r>
    </w:p>
    <w:p w14:paraId="40FDD8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elddop.swf</w:t>
      </w:r>
    </w:p>
    <w:p w14:paraId="65637B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eldf0344ngd.swf</w:t>
      </w:r>
    </w:p>
    <w:p w14:paraId="3496EA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eldfarlig.swf</w:t>
      </w:r>
    </w:p>
    <w:p w14:paraId="1CA666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eldfast.swf</w:t>
      </w:r>
    </w:p>
    <w:p w14:paraId="36C3C6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eldgivning.swf</w:t>
      </w:r>
    </w:p>
    <w:p w14:paraId="0F9C73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eldhav.swf</w:t>
      </w:r>
    </w:p>
    <w:p w14:paraId="7FFE96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eldning.swf</w:t>
      </w:r>
    </w:p>
    <w:p w14:paraId="64E638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eldorado.swf</w:t>
      </w:r>
    </w:p>
    <w:p w14:paraId="6F1E93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eldprov.swf</w:t>
      </w:r>
    </w:p>
    <w:p w14:paraId="031EAB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eldsj0344l.swf</w:t>
      </w:r>
    </w:p>
    <w:p w14:paraId="4AB70E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eldstad.swf</w:t>
      </w:r>
    </w:p>
    <w:p w14:paraId="6BA69A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eldsv0345da.swf</w:t>
      </w:r>
    </w:p>
    <w:p w14:paraId="71778C6B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eld.swf</w:t>
      </w:r>
    </w:p>
    <w:p w14:paraId="1252CD8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elefant.swf</w:t>
      </w:r>
    </w:p>
    <w:p w14:paraId="0DA444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elegans.swf</w:t>
      </w:r>
    </w:p>
    <w:p w14:paraId="71DB6DFE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elegant.swf</w:t>
      </w:r>
    </w:p>
    <w:p w14:paraId="0A1797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elektricitet.swf</w:t>
      </w:r>
    </w:p>
    <w:p w14:paraId="46101E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elektriker.swf</w:t>
      </w:r>
    </w:p>
    <w:p w14:paraId="7373A2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elektrisk.swf</w:t>
      </w:r>
    </w:p>
    <w:p w14:paraId="3622D3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elektronik.swf</w:t>
      </w:r>
    </w:p>
    <w:p w14:paraId="7114CB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elektronisk.swf</w:t>
      </w:r>
    </w:p>
    <w:p w14:paraId="45D16505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elektron.swf</w:t>
      </w:r>
    </w:p>
    <w:p w14:paraId="0D1D3C4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element0344r.swf</w:t>
      </w:r>
    </w:p>
    <w:p w14:paraId="359DF9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element.swf</w:t>
      </w:r>
    </w:p>
    <w:p w14:paraId="087AC7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elevr0345d.swf</w:t>
      </w:r>
    </w:p>
    <w:p w14:paraId="694EC9F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elev.swf</w:t>
      </w:r>
    </w:p>
    <w:p w14:paraId="0EA653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elfenben.swf</w:t>
      </w:r>
    </w:p>
    <w:p w14:paraId="1DCB448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elfte.swf</w:t>
      </w:r>
    </w:p>
    <w:p w14:paraId="1A0FB50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eliminerar.swf</w:t>
      </w:r>
    </w:p>
    <w:p w14:paraId="679F73F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elit.swf</w:t>
      </w:r>
    </w:p>
    <w:p w14:paraId="6B301E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eljest.swf</w:t>
      </w:r>
    </w:p>
    <w:p w14:paraId="301E2D6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eller.swf</w:t>
      </w:r>
    </w:p>
    <w:p w14:paraId="10C1A0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ellips.swf</w:t>
      </w:r>
    </w:p>
    <w:p w14:paraId="6F3998B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elljus.swf</w:t>
      </w:r>
    </w:p>
    <w:p w14:paraId="0FA48D9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elm0344tare.swf</w:t>
      </w:r>
    </w:p>
    <w:p w14:paraId="36D947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eloge.swf</w:t>
      </w:r>
    </w:p>
    <w:p w14:paraId="488B86D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elsits.swf</w:t>
      </w:r>
    </w:p>
    <w:p w14:paraId="2BC0167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el.swf</w:t>
      </w:r>
    </w:p>
    <w:p w14:paraId="032A5D2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elva.swf</w:t>
      </w:r>
    </w:p>
    <w:p w14:paraId="0B43473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elverk.swf</w:t>
      </w:r>
    </w:p>
    <w:p w14:paraId="2F0F60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emalj.swf</w:t>
      </w:r>
    </w:p>
    <w:p w14:paraId="7BFC7B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emancipation.swf</w:t>
      </w:r>
    </w:p>
    <w:p w14:paraId="201E4E0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emballage.swf</w:t>
      </w:r>
    </w:p>
    <w:p w14:paraId="45A314B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embargo.swf</w:t>
      </w:r>
    </w:p>
    <w:p w14:paraId="1C5E8B99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embryo.swf</w:t>
      </w:r>
    </w:p>
    <w:p w14:paraId="721E1B42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emedan.swf</w:t>
      </w:r>
    </w:p>
    <w:p w14:paraId="0808B9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emellan0345t.swf</w:t>
      </w:r>
    </w:p>
    <w:p w14:paraId="51BD52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emellan.swf</w:t>
      </w:r>
    </w:p>
    <w:p w14:paraId="671886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emellertid.swf</w:t>
      </w:r>
    </w:p>
    <w:p w14:paraId="32FCAC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emigrant.swf</w:t>
      </w:r>
    </w:p>
    <w:p w14:paraId="226BEC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emigration.swf</w:t>
      </w:r>
    </w:p>
    <w:p w14:paraId="216B4F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emigrerar.swf</w:t>
      </w:r>
    </w:p>
    <w:p w14:paraId="2CE234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eminent.swf</w:t>
      </w:r>
    </w:p>
    <w:p w14:paraId="7D0722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emission.swf</w:t>
      </w:r>
    </w:p>
    <w:p w14:paraId="15CEC5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emotionell.swf</w:t>
      </w:r>
    </w:p>
    <w:p w14:paraId="387E6D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emotser.swf</w:t>
      </w:r>
    </w:p>
    <w:p w14:paraId="653F4E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emot.swf</w:t>
      </w:r>
    </w:p>
    <w:p w14:paraId="48A860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empirisk.swf</w:t>
      </w:r>
    </w:p>
    <w:p w14:paraId="7E847A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 m.swf</w:t>
      </w:r>
    </w:p>
    <w:p w14:paraId="3B525C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EM.swf</w:t>
      </w:r>
    </w:p>
    <w:p w14:paraId="61B10C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enahanda.swf</w:t>
      </w:r>
    </w:p>
    <w:p w14:paraId="6030E6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enaktare.swf</w:t>
      </w:r>
    </w:p>
    <w:p w14:paraId="4F0B37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enarmad.swf</w:t>
      </w:r>
    </w:p>
    <w:p w14:paraId="7C4F96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enar.swf</w:t>
      </w:r>
    </w:p>
    <w:p w14:paraId="14403E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enast0345ende.swf</w:t>
      </w:r>
    </w:p>
    <w:p w14:paraId="7FB7B4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ena.swf</w:t>
      </w:r>
    </w:p>
    <w:p w14:paraId="45A27E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enbart.swf</w:t>
      </w:r>
    </w:p>
    <w:p w14:paraId="05E22D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enbent.swf</w:t>
      </w:r>
    </w:p>
    <w:p w14:paraId="50FF319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encyklopedi.swf</w:t>
      </w:r>
    </w:p>
    <w:p w14:paraId="691E75B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endast.swf</w:t>
      </w:r>
    </w:p>
    <w:p w14:paraId="509639E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enda.swf</w:t>
      </w:r>
    </w:p>
    <w:p w14:paraId="2E393A8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endera.swf</w:t>
      </w:r>
    </w:p>
    <w:p w14:paraId="64860E9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endr0344kt.swf</w:t>
      </w:r>
    </w:p>
    <w:p w14:paraId="05EA019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energiknippe.swf</w:t>
      </w:r>
    </w:p>
    <w:p w14:paraId="7D4B855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energisk.swf</w:t>
      </w:r>
    </w:p>
    <w:p w14:paraId="5547877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energi.swf</w:t>
      </w:r>
    </w:p>
    <w:p w14:paraId="3424BBD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enf0344rgad.swf</w:t>
      </w:r>
    </w:p>
    <w:p w14:paraId="0048131C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en face.swf</w:t>
      </w:r>
    </w:p>
    <w:p w14:paraId="6811DC61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enfaldig.swf</w:t>
      </w:r>
    </w:p>
    <w:p w14:paraId="104072D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enfant terrible.swf</w:t>
      </w:r>
    </w:p>
    <w:p w14:paraId="1381B4A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enformig.swf</w:t>
      </w:r>
    </w:p>
    <w:p w14:paraId="71FB9C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eng0345ngs-.swf</w:t>
      </w:r>
    </w:p>
    <w:p w14:paraId="5CB342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engagemang.swf</w:t>
      </w:r>
    </w:p>
    <w:p w14:paraId="64135C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engagerar sig.swf</w:t>
      </w:r>
    </w:p>
    <w:p w14:paraId="55BEEB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engagerar.swf</w:t>
      </w:r>
    </w:p>
    <w:p w14:paraId="1861A2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engelska.swf</w:t>
      </w:r>
    </w:p>
    <w:p w14:paraId="74AF78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engelsk.swf</w:t>
      </w:r>
    </w:p>
    <w:p w14:paraId="0AA416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engelsman.swf</w:t>
      </w:r>
    </w:p>
    <w:p w14:paraId="53F36C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england.swf</w:t>
      </w:r>
    </w:p>
    <w:p w14:paraId="3C9189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enh0344llig.swf</w:t>
      </w:r>
    </w:p>
    <w:p w14:paraId="364C19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enhetlig.swf</w:t>
      </w:r>
    </w:p>
    <w:p w14:paraId="207DD9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enhet.swf</w:t>
      </w:r>
    </w:p>
    <w:p w14:paraId="1709CB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enighet.swf</w:t>
      </w:r>
    </w:p>
    <w:p w14:paraId="6DE369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enig.swf</w:t>
      </w:r>
    </w:p>
    <w:p w14:paraId="4858DC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enk0344t.swf</w:t>
      </w:r>
    </w:p>
    <w:p w14:paraId="141964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enkelhet.swf</w:t>
      </w:r>
    </w:p>
    <w:p w14:paraId="2D2AB5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enkelriktad.swf</w:t>
      </w:r>
    </w:p>
    <w:p w14:paraId="5A79E2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enkelsp0345rig.swf</w:t>
      </w:r>
    </w:p>
    <w:p w14:paraId="10FBC3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enkel.swf</w:t>
      </w:r>
    </w:p>
    <w:p w14:paraId="258030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enklav.swf</w:t>
      </w:r>
    </w:p>
    <w:p w14:paraId="41D620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enkrona.swf</w:t>
      </w:r>
    </w:p>
    <w:p w14:paraId="4EB609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enlighet.swf</w:t>
      </w:r>
    </w:p>
    <w:p w14:paraId="388646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enligt.swf</w:t>
      </w:r>
    </w:p>
    <w:p w14:paraId="123B98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enl.swf</w:t>
      </w:r>
    </w:p>
    <w:p w14:paraId="134F9C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enmans-.swf</w:t>
      </w:r>
    </w:p>
    <w:p w14:paraId="702BB1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enorm.swf</w:t>
      </w:r>
    </w:p>
    <w:p w14:paraId="574752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enrum.swf</w:t>
      </w:r>
    </w:p>
    <w:p w14:paraId="66452C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ensak.swf</w:t>
      </w:r>
    </w:p>
    <w:p w14:paraId="06D1EB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ensamhet.swf</w:t>
      </w:r>
    </w:p>
    <w:p w14:paraId="3E4791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ensamst0345ende.swf</w:t>
      </w:r>
    </w:p>
    <w:p w14:paraId="5A9E90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ensam.swf</w:t>
      </w:r>
    </w:p>
    <w:p w14:paraId="101151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ensemble.swf</w:t>
      </w:r>
    </w:p>
    <w:p w14:paraId="0366E83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ense.swf</w:t>
      </w:r>
    </w:p>
    <w:p w14:paraId="1DE6F89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ensidig.swf</w:t>
      </w:r>
    </w:p>
    <w:p w14:paraId="40DABF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enskild.swf</w:t>
      </w:r>
    </w:p>
    <w:p w14:paraId="22E4D5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enslig.swf</w:t>
      </w:r>
    </w:p>
    <w:p w14:paraId="3FDC73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ensling.swf</w:t>
      </w:r>
    </w:p>
    <w:p w14:paraId="073FBC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ens.swf</w:t>
      </w:r>
    </w:p>
    <w:p w14:paraId="3335BD5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enst0344mmig.swf</w:t>
      </w:r>
    </w:p>
    <w:p w14:paraId="2FADAEE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enst0366ring.swf</w:t>
      </w:r>
    </w:p>
    <w:p w14:paraId="351C079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enstaka.swf</w:t>
      </w:r>
    </w:p>
    <w:p w14:paraId="0F5C421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en.swf</w:t>
      </w:r>
    </w:p>
    <w:p w14:paraId="6160271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entledigar.swf</w:t>
      </w:r>
    </w:p>
    <w:p w14:paraId="40C8D3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entr0344gen.swf</w:t>
      </w:r>
    </w:p>
    <w:p w14:paraId="7366EB8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entr0351.swf</w:t>
      </w:r>
    </w:p>
    <w:p w14:paraId="4E65A66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entrepren0366r.swf</w:t>
      </w:r>
    </w:p>
    <w:p w14:paraId="2CAE997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entreprenad.swf</w:t>
      </w:r>
    </w:p>
    <w:p w14:paraId="414212F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entusiasm.swf</w:t>
      </w:r>
    </w:p>
    <w:p w14:paraId="1EDF6C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entusiastisk.swf</w:t>
      </w:r>
    </w:p>
    <w:p w14:paraId="7C625A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entydig.swf</w:t>
      </w:r>
    </w:p>
    <w:p w14:paraId="643B6B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env0344lde.swf</w:t>
      </w:r>
    </w:p>
    <w:p w14:paraId="568A14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env0344ldig.swf</w:t>
      </w:r>
    </w:p>
    <w:p w14:paraId="0A4BE1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env0345ldsh0344rskare.swf</w:t>
      </w:r>
    </w:p>
    <w:p w14:paraId="1C2312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envar.swf</w:t>
      </w:r>
    </w:p>
    <w:p w14:paraId="0892307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enveten.swf</w:t>
      </w:r>
    </w:p>
    <w:p w14:paraId="6B59A5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environg.swf</w:t>
      </w:r>
    </w:p>
    <w:p w14:paraId="693058F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envisas.swf</w:t>
      </w:r>
    </w:p>
    <w:p w14:paraId="7ED2515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envishet.swf</w:t>
      </w:r>
    </w:p>
    <w:p w14:paraId="6587BE1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envis.swf</w:t>
      </w:r>
    </w:p>
    <w:p w14:paraId="239359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enzym.swf</w:t>
      </w:r>
    </w:p>
    <w:p w14:paraId="66EC066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 o.swf</w:t>
      </w:r>
    </w:p>
    <w:p w14:paraId="07BF367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epidemi.swf</w:t>
      </w:r>
    </w:p>
    <w:p w14:paraId="4D99A69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epik.swf</w:t>
      </w:r>
    </w:p>
    <w:p w14:paraId="1A9982A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epilepsi.swf</w:t>
      </w:r>
    </w:p>
    <w:p w14:paraId="0E36A55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epileptiker.swf</w:t>
      </w:r>
    </w:p>
    <w:p w14:paraId="61722F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epileptisk.swf</w:t>
      </w:r>
    </w:p>
    <w:p w14:paraId="748BCE5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episk.swf</w:t>
      </w:r>
    </w:p>
    <w:p w14:paraId="3277D7D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episod.swf</w:t>
      </w:r>
    </w:p>
    <w:p w14:paraId="3AA127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epistel.swf</w:t>
      </w:r>
    </w:p>
    <w:p w14:paraId="537B20D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epok.swf</w:t>
      </w:r>
    </w:p>
    <w:p w14:paraId="35A8870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e-postadress.swf</w:t>
      </w:r>
    </w:p>
    <w:p w14:paraId="1D5172C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e-post.swf</w:t>
      </w:r>
    </w:p>
    <w:p w14:paraId="58AD4EE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er0366vrar.swf</w:t>
      </w:r>
    </w:p>
    <w:p w14:paraId="0BB9C5F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era.swf</w:t>
      </w:r>
    </w:p>
    <w:p w14:paraId="70ED90B0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erbarmlig.swf</w:t>
      </w:r>
    </w:p>
    <w:p w14:paraId="64D4B3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erbjudande.swf</w:t>
      </w:r>
    </w:p>
    <w:p w14:paraId="4F08C0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erbjuder sig.swf</w:t>
      </w:r>
    </w:p>
    <w:p w14:paraId="1DC085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erbjuder.swf</w:t>
      </w:r>
    </w:p>
    <w:p w14:paraId="7DD0C6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erektion.swf</w:t>
      </w:r>
    </w:p>
    <w:p w14:paraId="4D617F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erfarenhet.swf</w:t>
      </w:r>
    </w:p>
    <w:p w14:paraId="3074CA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erfaren.swf</w:t>
      </w:r>
    </w:p>
    <w:p w14:paraId="0B8BC3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erfar.swf</w:t>
      </w:r>
    </w:p>
    <w:p w14:paraId="0BDD2F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erforderlig.swf</w:t>
      </w:r>
    </w:p>
    <w:p w14:paraId="3F71B2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erfordrar.swf</w:t>
      </w:r>
    </w:p>
    <w:p w14:paraId="07E372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ergonomi.swf</w:t>
      </w:r>
    </w:p>
    <w:p w14:paraId="3BAC70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erh0345ller.swf</w:t>
      </w:r>
    </w:p>
    <w:p w14:paraId="6174A7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eriksgata.swf</w:t>
      </w:r>
    </w:p>
    <w:p w14:paraId="5353B2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erinran.swf</w:t>
      </w:r>
    </w:p>
    <w:p w14:paraId="4CEA7B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erinrar sig.swf</w:t>
      </w:r>
    </w:p>
    <w:p w14:paraId="5A8EAC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erinrar.swf</w:t>
      </w:r>
    </w:p>
    <w:p w14:paraId="2E84BC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erk0344nnande.swf</w:t>
      </w:r>
    </w:p>
    <w:p w14:paraId="35399F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erk0344nner.swf</w:t>
      </w:r>
    </w:p>
    <w:p w14:paraId="7EB492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erl0344gger.swf</w:t>
      </w:r>
    </w:p>
    <w:p w14:paraId="705206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erotik.swf</w:t>
      </w:r>
    </w:p>
    <w:p w14:paraId="15E2A4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ers0344ttare.swf</w:t>
      </w:r>
    </w:p>
    <w:p w14:paraId="32BF2A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ers0344tter.swf</w:t>
      </w:r>
    </w:p>
    <w:p w14:paraId="6ACD75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ers0344ttning.swf</w:t>
      </w:r>
    </w:p>
    <w:p w14:paraId="672BCC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er.swf</w:t>
      </w:r>
    </w:p>
    <w:p w14:paraId="1644AA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ertappar.swf</w:t>
      </w:r>
    </w:p>
    <w:p w14:paraId="634BB7EB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eskim0345.swf</w:t>
      </w:r>
    </w:p>
    <w:p w14:paraId="6ADBB0C6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eskort.swf</w:t>
      </w:r>
    </w:p>
    <w:p w14:paraId="0919862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espresso.swf</w:t>
      </w:r>
    </w:p>
    <w:p w14:paraId="333D5BE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ess0344.swf</w:t>
      </w:r>
    </w:p>
    <w:p w14:paraId="53FC0B9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essens.swf</w:t>
      </w:r>
    </w:p>
    <w:p w14:paraId="07560CD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esse.swf</w:t>
      </w:r>
    </w:p>
    <w:p w14:paraId="0B37F55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ess.swf</w:t>
      </w:r>
    </w:p>
    <w:p w14:paraId="7CCBE4E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estetisk.swf</w:t>
      </w:r>
    </w:p>
    <w:p w14:paraId="3518FA5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estnisk.swf</w:t>
      </w:r>
    </w:p>
    <w:p w14:paraId="1A478FB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estrad.swf</w:t>
      </w:r>
    </w:p>
    <w:p w14:paraId="4661A30B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e-.swf</w:t>
      </w:r>
    </w:p>
    <w:p w14:paraId="2AB8B9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e.swf</w:t>
      </w:r>
    </w:p>
    <w:p w14:paraId="0BC3BB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etablerad.swf</w:t>
      </w:r>
    </w:p>
    <w:p w14:paraId="6F0F78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etablerar sig.swf</w:t>
      </w:r>
    </w:p>
    <w:p w14:paraId="3F8726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etablerar.swf</w:t>
      </w:r>
    </w:p>
    <w:p w14:paraId="3ED502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etablissemang.swf</w:t>
      </w:r>
    </w:p>
    <w:p w14:paraId="0CDD5B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etagev0345ning.swf</w:t>
      </w:r>
    </w:p>
    <w:p w14:paraId="230049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etapp.swf</w:t>
      </w:r>
    </w:p>
    <w:p w14:paraId="5D1595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etc.swf</w:t>
      </w:r>
    </w:p>
    <w:p w14:paraId="201E04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etermedier.swf</w:t>
      </w:r>
    </w:p>
    <w:p w14:paraId="3AA037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eter.swf</w:t>
      </w:r>
    </w:p>
    <w:p w14:paraId="2F7004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etikett.swf</w:t>
      </w:r>
    </w:p>
    <w:p w14:paraId="777799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etik.swf</w:t>
      </w:r>
    </w:p>
    <w:p w14:paraId="424CAA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etisk.swf</w:t>
      </w:r>
    </w:p>
    <w:p w14:paraId="124125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etnisk.swf</w:t>
      </w:r>
    </w:p>
    <w:p w14:paraId="685063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etsar.swf</w:t>
      </w:r>
    </w:p>
    <w:p w14:paraId="6EF987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ett0345rig.swf</w:t>
      </w:r>
    </w:p>
    <w:p w14:paraId="75D783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etta.swf</w:t>
      </w:r>
    </w:p>
    <w:p w14:paraId="67CB0C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ettrig.swf</w:t>
      </w:r>
    </w:p>
    <w:p w14:paraId="73AB33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ett.swf</w:t>
      </w:r>
    </w:p>
    <w:p w14:paraId="09DD43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etui.swf</w:t>
      </w:r>
    </w:p>
    <w:p w14:paraId="08810B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europ0351.swf</w:t>
      </w:r>
    </w:p>
    <w:p w14:paraId="59AA44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europeisk.swf</w:t>
      </w:r>
    </w:p>
    <w:p w14:paraId="741A07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evakuerar.swf</w:t>
      </w:r>
    </w:p>
    <w:p w14:paraId="259AD0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evakuering.swf</w:t>
      </w:r>
    </w:p>
    <w:p w14:paraId="3F469F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evangelisk.swf</w:t>
      </w:r>
    </w:p>
    <w:p w14:paraId="136A7DD6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evangelium.swf</w:t>
      </w:r>
    </w:p>
    <w:p w14:paraId="776A37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evenemang.swf</w:t>
      </w:r>
    </w:p>
    <w:p w14:paraId="40DA9C3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eventualitet.swf</w:t>
      </w:r>
    </w:p>
    <w:p w14:paraId="1DA8A5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eventuell.swf</w:t>
      </w:r>
    </w:p>
    <w:p w14:paraId="69E21B6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evergreen.swf</w:t>
      </w:r>
    </w:p>
    <w:p w14:paraId="2243357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evighet.swf</w:t>
      </w:r>
    </w:p>
    <w:p w14:paraId="0765C17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evig.swf</w:t>
      </w:r>
    </w:p>
    <w:p w14:paraId="65BA9E8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evinnerlig.swf</w:t>
      </w:r>
    </w:p>
    <w:p w14:paraId="4361A8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evolution.swf</w:t>
      </w:r>
    </w:p>
    <w:p w14:paraId="148E98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ev.swf</w:t>
      </w:r>
    </w:p>
    <w:p w14:paraId="3D8F980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exakt.swf</w:t>
      </w:r>
    </w:p>
    <w:p w14:paraId="48C7D28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exalterad.swf</w:t>
      </w:r>
    </w:p>
    <w:p w14:paraId="34E56A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examen.swf</w:t>
      </w:r>
    </w:p>
    <w:p w14:paraId="6026287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excellens.swf</w:t>
      </w:r>
    </w:p>
    <w:p w14:paraId="32EB565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excentrisk.swf</w:t>
      </w:r>
    </w:p>
    <w:p w14:paraId="095B294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exceptionell.swf</w:t>
      </w:r>
    </w:p>
    <w:p w14:paraId="094B906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exekution.swf</w:t>
      </w:r>
    </w:p>
    <w:p w14:paraId="32F003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exekutiv.swf</w:t>
      </w:r>
    </w:p>
    <w:p w14:paraId="3CC353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exempell0366s.swf</w:t>
      </w:r>
    </w:p>
    <w:p w14:paraId="2C5E24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exempel.swf</w:t>
      </w:r>
    </w:p>
    <w:p w14:paraId="32B109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exempelvis.swf</w:t>
      </w:r>
    </w:p>
    <w:p w14:paraId="4CC2EC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exemplarisk.swf</w:t>
      </w:r>
    </w:p>
    <w:p w14:paraId="6D03E8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exemplar.swf</w:t>
      </w:r>
    </w:p>
    <w:p w14:paraId="49F8FA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exemplifierar.swf</w:t>
      </w:r>
    </w:p>
    <w:p w14:paraId="6FB6F2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exercis.swf</w:t>
      </w:r>
    </w:p>
    <w:p w14:paraId="588F94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exil.swf</w:t>
      </w:r>
    </w:p>
    <w:p w14:paraId="17325D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existensber0344ttigande.swf</w:t>
      </w:r>
    </w:p>
    <w:p w14:paraId="024A1F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existensminimum.swf</w:t>
      </w:r>
    </w:p>
    <w:p w14:paraId="70B383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existens.swf</w:t>
      </w:r>
    </w:p>
    <w:p w14:paraId="31BB03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existerar.swf</w:t>
      </w:r>
    </w:p>
    <w:p w14:paraId="6E89D1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exkl.swf</w:t>
      </w:r>
    </w:p>
    <w:p w14:paraId="384855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exklusive.swf</w:t>
      </w:r>
    </w:p>
    <w:p w14:paraId="49F1FF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exklusiv.swf</w:t>
      </w:r>
    </w:p>
    <w:p w14:paraId="63E865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exlibris.swf</w:t>
      </w:r>
    </w:p>
    <w:p w14:paraId="6579B2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exotisk.swf</w:t>
      </w:r>
    </w:p>
    <w:p w14:paraId="08BA73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expanderar.swf</w:t>
      </w:r>
    </w:p>
    <w:p w14:paraId="73FEA5F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expansion.swf</w:t>
      </w:r>
    </w:p>
    <w:p w14:paraId="0B31BE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expansiv.swf</w:t>
      </w:r>
    </w:p>
    <w:p w14:paraId="0E59050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expedierar.swf</w:t>
      </w:r>
    </w:p>
    <w:p w14:paraId="0822F17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expedition.swf</w:t>
      </w:r>
    </w:p>
    <w:p w14:paraId="3F95B80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expedit.swf</w:t>
      </w:r>
    </w:p>
    <w:p w14:paraId="6DC2741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experimenterar.swf</w:t>
      </w:r>
    </w:p>
    <w:p w14:paraId="57EC2D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experiment.swf</w:t>
      </w:r>
    </w:p>
    <w:p w14:paraId="1AA072C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expertis.swf</w:t>
      </w:r>
    </w:p>
    <w:p w14:paraId="185F1F1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expert.swf</w:t>
      </w:r>
    </w:p>
    <w:p w14:paraId="1438B26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explicit.swf</w:t>
      </w:r>
    </w:p>
    <w:p w14:paraId="5E2146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exploat0366r.swf</w:t>
      </w:r>
    </w:p>
    <w:p w14:paraId="3D894D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exploaterar.swf</w:t>
      </w:r>
    </w:p>
    <w:p w14:paraId="577856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exploatering.swf</w:t>
      </w:r>
    </w:p>
    <w:p w14:paraId="3EA9BB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exploderar.swf</w:t>
      </w:r>
    </w:p>
    <w:p w14:paraId="109C145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explosion.swf</w:t>
      </w:r>
    </w:p>
    <w:p w14:paraId="4EC46CB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explosiv.swf</w:t>
      </w:r>
    </w:p>
    <w:p w14:paraId="608BD4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exponerar.swf</w:t>
      </w:r>
    </w:p>
    <w:p w14:paraId="6F5EE7D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exporterar.swf</w:t>
      </w:r>
    </w:p>
    <w:p w14:paraId="26F157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export.swf</w:t>
      </w:r>
    </w:p>
    <w:p w14:paraId="13B7E53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expo.swf</w:t>
      </w:r>
    </w:p>
    <w:p w14:paraId="10E1E6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expressbrev.swf</w:t>
      </w:r>
    </w:p>
    <w:p w14:paraId="455C01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expressiv.swf</w:t>
      </w:r>
    </w:p>
    <w:p w14:paraId="75B14B6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express.swf</w:t>
      </w:r>
    </w:p>
    <w:p w14:paraId="2DA5D2E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expropriation.swf</w:t>
      </w:r>
    </w:p>
    <w:p w14:paraId="4D99D6B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exp.swf</w:t>
      </w:r>
    </w:p>
    <w:p w14:paraId="21CE23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ex-.swf</w:t>
      </w:r>
    </w:p>
    <w:p w14:paraId="7C27B41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ex.swf</w:t>
      </w:r>
    </w:p>
    <w:p w14:paraId="1A3481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extas.swf</w:t>
      </w:r>
    </w:p>
    <w:p w14:paraId="6B64EFE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extatisk.swf</w:t>
      </w:r>
    </w:p>
    <w:p w14:paraId="1A53C3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exteri0366r.swf</w:t>
      </w:r>
    </w:p>
    <w:p w14:paraId="1A8BCF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extern.swf</w:t>
      </w:r>
    </w:p>
    <w:p w14:paraId="009384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extrakn0344cker.swf</w:t>
      </w:r>
    </w:p>
    <w:p w14:paraId="364004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extrakn0344ck.swf</w:t>
      </w:r>
    </w:p>
    <w:p w14:paraId="50EE3D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extrakt.swf</w:t>
      </w:r>
    </w:p>
    <w:p w14:paraId="5EBAFB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extrapris.swf</w:t>
      </w:r>
    </w:p>
    <w:p w14:paraId="4651EB3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extra.swf</w:t>
      </w:r>
    </w:p>
    <w:p w14:paraId="4FB9EC1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extremist.swf</w:t>
      </w:r>
    </w:p>
    <w:p w14:paraId="2AA2BD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extrem.swf</w:t>
      </w:r>
    </w:p>
    <w:p w14:paraId="404F38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eyeliner.swf</w:t>
      </w:r>
    </w:p>
    <w:p w14:paraId="3A3CEB0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f0344dernesland.swf</w:t>
      </w:r>
    </w:p>
    <w:p w14:paraId="4E116A9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f0344derne.swf</w:t>
      </w:r>
    </w:p>
    <w:p w14:paraId="0D34320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f0344gring.swf</w:t>
      </w:r>
    </w:p>
    <w:p w14:paraId="266EF47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f0344hund.swf</w:t>
      </w:r>
    </w:p>
    <w:p w14:paraId="09A5DB4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f0344ktar.swf</w:t>
      </w:r>
    </w:p>
    <w:p w14:paraId="3ADA801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f0344lg.swf</w:t>
      </w:r>
    </w:p>
    <w:p w14:paraId="6B710D3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f0344lla.swf</w:t>
      </w:r>
    </w:p>
    <w:p w14:paraId="6B157B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f0344ller.swf</w:t>
      </w:r>
    </w:p>
    <w:p w14:paraId="3232D33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f0344ltassistent.swf</w:t>
      </w:r>
    </w:p>
    <w:p w14:paraId="62DE38A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f0344lt-.swf</w:t>
      </w:r>
    </w:p>
    <w:p w14:paraId="02303DA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f0344ngelse.swf</w:t>
      </w:r>
    </w:p>
    <w:p w14:paraId="0FBAFBF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f0344ngslande.swf</w:t>
      </w:r>
    </w:p>
    <w:p w14:paraId="13616F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f0344ngslar.swf</w:t>
      </w:r>
    </w:p>
    <w:p w14:paraId="1BFB9B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f0344nrik.swf</w:t>
      </w:r>
    </w:p>
    <w:p w14:paraId="1E7B43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f0344rdas.swf</w:t>
      </w:r>
    </w:p>
    <w:p w14:paraId="79DCC25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f0344rde.swf</w:t>
      </w:r>
    </w:p>
    <w:p w14:paraId="251825D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f0344rdighet.swf</w:t>
      </w:r>
    </w:p>
    <w:p w14:paraId="2A70D01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f0344rdigst0344ller.swf</w:t>
      </w:r>
    </w:p>
    <w:p w14:paraId="44ED0A6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f0344rdig.swf</w:t>
      </w:r>
    </w:p>
    <w:p w14:paraId="54B4124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f0344rd.swf</w:t>
      </w:r>
    </w:p>
    <w:p w14:paraId="1B2D8B2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f0344rdtj0344nst.swf</w:t>
      </w:r>
    </w:p>
    <w:p w14:paraId="3D411A5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f0344rgad.swf</w:t>
      </w:r>
    </w:p>
    <w:p w14:paraId="059C18A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f0344rgar.swf</w:t>
      </w:r>
    </w:p>
    <w:p w14:paraId="506B90F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f0344rgblind.swf</w:t>
      </w:r>
    </w:p>
    <w:p w14:paraId="49A5580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f0344rgglad.swf</w:t>
      </w:r>
    </w:p>
    <w:p w14:paraId="672FE26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f0344rghandel.swf</w:t>
      </w:r>
    </w:p>
    <w:p w14:paraId="330CA68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f0344rgl0344gger.swf</w:t>
      </w:r>
    </w:p>
    <w:p w14:paraId="075CD2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f0344rgl0366s.swf</w:t>
      </w:r>
    </w:p>
    <w:p w14:paraId="0F01431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f0344rgstark.swf</w:t>
      </w:r>
    </w:p>
    <w:p w14:paraId="3E788D1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f0344rg.swf</w:t>
      </w:r>
    </w:p>
    <w:p w14:paraId="31CAB31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f0344rja.swf</w:t>
      </w:r>
    </w:p>
    <w:p w14:paraId="4844F7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f0344rre.swf</w:t>
      </w:r>
    </w:p>
    <w:p w14:paraId="18E294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f0344rsk.swf</w:t>
      </w:r>
    </w:p>
    <w:p w14:paraId="476C268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f0344rs.swf</w:t>
      </w:r>
    </w:p>
    <w:p w14:paraId="1B0EB43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f0344ster.swf</w:t>
      </w:r>
    </w:p>
    <w:p w14:paraId="1E23FA5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f0344ste.swf</w:t>
      </w:r>
    </w:p>
    <w:p w14:paraId="6547D8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f0344sting.swf</w:t>
      </w:r>
    </w:p>
    <w:p w14:paraId="10470B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f0344stm0366.swf</w:t>
      </w:r>
    </w:p>
    <w:p w14:paraId="1098585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f0344stman.swf</w:t>
      </w:r>
    </w:p>
    <w:p w14:paraId="3F8125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f0344stning.swf</w:t>
      </w:r>
    </w:p>
    <w:p w14:paraId="5889301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f0344.swf</w:t>
      </w:r>
    </w:p>
    <w:p w14:paraId="2206B4D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f0345f0344ng.swf</w:t>
      </w:r>
    </w:p>
    <w:p w14:paraId="7654E8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f0345gel.swf</w:t>
      </w:r>
    </w:p>
    <w:p w14:paraId="3268B0D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f0345llar.swf</w:t>
      </w:r>
    </w:p>
    <w:p w14:paraId="755544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f0345ll.swf</w:t>
      </w:r>
    </w:p>
    <w:p w14:paraId="633C7F3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f0345ne.swf</w:t>
      </w:r>
    </w:p>
    <w:p w14:paraId="22E9B4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f0345ngar.swf</w:t>
      </w:r>
    </w:p>
    <w:p w14:paraId="7AB8CA3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f0345nga.swf</w:t>
      </w:r>
    </w:p>
    <w:p w14:paraId="1E31B06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f0345ngenskap.swf</w:t>
      </w:r>
    </w:p>
    <w:p w14:paraId="73499AA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f0345nge.swf</w:t>
      </w:r>
    </w:p>
    <w:p w14:paraId="69BF428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f0345ngst.swf</w:t>
      </w:r>
    </w:p>
    <w:p w14:paraId="6967F58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f0345ng.swf</w:t>
      </w:r>
    </w:p>
    <w:p w14:paraId="5444317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f0345nig.swf</w:t>
      </w:r>
    </w:p>
    <w:p w14:paraId="572B474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f0345ntratt.swf</w:t>
      </w:r>
    </w:p>
    <w:p w14:paraId="325A317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f0345ordig.swf</w:t>
      </w:r>
    </w:p>
    <w:p w14:paraId="4929087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f0345ra.swf</w:t>
      </w:r>
    </w:p>
    <w:p w14:paraId="46375DD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f0345rskalle.swf</w:t>
      </w:r>
    </w:p>
    <w:p w14:paraId="5518681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f0345r.swf</w:t>
      </w:r>
    </w:p>
    <w:p w14:paraId="245ED3F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f0345.swf</w:t>
      </w:r>
    </w:p>
    <w:p w14:paraId="64F568E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f0345t0366lj.swf</w:t>
      </w:r>
    </w:p>
    <w:p w14:paraId="35C5D05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f0345tal.swf</w:t>
      </w:r>
    </w:p>
    <w:p w14:paraId="00D6677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f0345tt.swf</w:t>
      </w:r>
    </w:p>
    <w:p w14:paraId="3C4BC2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f0366da.swf</w:t>
      </w:r>
    </w:p>
    <w:p w14:paraId="417C2C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f0366delsedag.swf</w:t>
      </w:r>
    </w:p>
    <w:p w14:paraId="53D277D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f0366delsedatum.swf</w:t>
      </w:r>
    </w:p>
    <w:p w14:paraId="4C4C9D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f0366delsekontroll.swf</w:t>
      </w:r>
    </w:p>
    <w:p w14:paraId="325405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f0366delsenummer.swf</w:t>
      </w:r>
    </w:p>
    <w:p w14:paraId="5C6EC4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f0366delse.swf</w:t>
      </w:r>
    </w:p>
    <w:p w14:paraId="207C77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f0366delsetid.swf</w:t>
      </w:r>
    </w:p>
    <w:p w14:paraId="6201EC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f0366der.swf</w:t>
      </w:r>
    </w:p>
    <w:p w14:paraId="7ECD6E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f0366der upp.swf</w:t>
      </w:r>
    </w:p>
    <w:p w14:paraId="2A2492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f0366dsel.swf</w:t>
      </w:r>
    </w:p>
    <w:p w14:paraId="58225D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f0366ds.swf</w:t>
      </w:r>
    </w:p>
    <w:p w14:paraId="395BB4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f0366ga.swf</w:t>
      </w:r>
    </w:p>
    <w:p w14:paraId="0E1804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f0366gderi.swf</w:t>
      </w:r>
    </w:p>
    <w:p w14:paraId="4A7B67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f0366ljaktligen.swf</w:t>
      </w:r>
    </w:p>
    <w:p w14:paraId="7B4768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f0366ljande.swf</w:t>
      </w:r>
    </w:p>
    <w:p w14:paraId="7D78EC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f0366ljdriktig.swf</w:t>
      </w:r>
    </w:p>
    <w:p w14:paraId="231B69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f0366ljd.swf</w:t>
      </w:r>
    </w:p>
    <w:p w14:paraId="6DA1D1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f0366ljer.swf</w:t>
      </w:r>
    </w:p>
    <w:p w14:paraId="73EC5B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f0366ljer upp.swf</w:t>
      </w:r>
    </w:p>
    <w:p w14:paraId="4D82F9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f0366ljeslagare.swf</w:t>
      </w:r>
    </w:p>
    <w:p w14:paraId="34A442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f0366lje.swf</w:t>
      </w:r>
    </w:p>
    <w:p w14:paraId="1CA044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f0366ljetong.swf</w:t>
      </w:r>
    </w:p>
    <w:p w14:paraId="4B7434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f0366ll.swf</w:t>
      </w:r>
    </w:p>
    <w:p w14:paraId="43FF2B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f0366l.swf</w:t>
      </w:r>
    </w:p>
    <w:p w14:paraId="2F2268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f0366nster.swf</w:t>
      </w:r>
    </w:p>
    <w:p w14:paraId="5619C3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f0366r0344dlar.swf</w:t>
      </w:r>
    </w:p>
    <w:p w14:paraId="35749E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f0366r0344dling.swf</w:t>
      </w:r>
    </w:p>
    <w:p w14:paraId="55F4B9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f0366r0344lder.swf</w:t>
      </w:r>
    </w:p>
    <w:p w14:paraId="286C42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f0366r0344ldraf0366rs0344kring.swf</w:t>
      </w:r>
    </w:p>
    <w:p w14:paraId="5C4992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f0366r0344ldral0366s.swf</w:t>
      </w:r>
    </w:p>
    <w:p w14:paraId="0D84F3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f0366r0344ldraledighet.swf</w:t>
      </w:r>
    </w:p>
    <w:p w14:paraId="408A53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f0366r0344ldram0366te.swf</w:t>
      </w:r>
    </w:p>
    <w:p w14:paraId="15BE70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f0366r0344ldrapenning.swf</w:t>
      </w:r>
    </w:p>
    <w:p w14:paraId="45E687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f0366r0344lskad.swf</w:t>
      </w:r>
    </w:p>
    <w:p w14:paraId="37F935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f0366r0344lskar sig.swf</w:t>
      </w:r>
    </w:p>
    <w:p w14:paraId="6E8D69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f0366r0344lskelse.swf</w:t>
      </w:r>
    </w:p>
    <w:p w14:paraId="420E34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f0366r0344ndrar.swf</w:t>
      </w:r>
    </w:p>
    <w:p w14:paraId="35F17D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f0366r0344ndring.swf</w:t>
      </w:r>
    </w:p>
    <w:p w14:paraId="0C6EFA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f0366r0345ldrad.swf</w:t>
      </w:r>
    </w:p>
    <w:p w14:paraId="187E01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f0366r0366dande.swf</w:t>
      </w:r>
    </w:p>
    <w:p w14:paraId="34FC2E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f0366r0366delse.swf</w:t>
      </w:r>
    </w:p>
    <w:p w14:paraId="4986A9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f0366r0366dmjukar.swf</w:t>
      </w:r>
    </w:p>
    <w:p w14:paraId="4E1088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f0366r0366dmjukelse.swf</w:t>
      </w:r>
    </w:p>
    <w:p w14:paraId="6B537C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f0366r0366kar sig.swf</w:t>
      </w:r>
    </w:p>
    <w:p w14:paraId="7CE901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f0366r0366var.swf</w:t>
      </w:r>
    </w:p>
    <w:p w14:paraId="11FE6E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f0366raktar.swf</w:t>
      </w:r>
    </w:p>
    <w:p w14:paraId="68EE70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f0366raktfull.swf</w:t>
      </w:r>
    </w:p>
    <w:p w14:paraId="1E67E5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f0366raktlig.swf</w:t>
      </w:r>
    </w:p>
    <w:p w14:paraId="12DEBC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f0366rakt.swf</w:t>
      </w:r>
    </w:p>
    <w:p w14:paraId="05F33A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f0366raning.swf</w:t>
      </w:r>
    </w:p>
    <w:p w14:paraId="5F0A72A2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f0366rankrar.swf</w:t>
      </w:r>
    </w:p>
    <w:p w14:paraId="2EDC9ED9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f0366rankring.swf</w:t>
      </w:r>
    </w:p>
    <w:p w14:paraId="60C6B72F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f0366ranl0345ten.swf</w:t>
      </w:r>
    </w:p>
    <w:p w14:paraId="426E636F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f0366ranledd.swf</w:t>
      </w:r>
    </w:p>
    <w:p w14:paraId="1FE97F9B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f0366ranleder.swf</w:t>
      </w:r>
    </w:p>
    <w:p w14:paraId="5BD10E76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f0366rare.swf</w:t>
      </w:r>
    </w:p>
    <w:p w14:paraId="7E24A4B2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f0366rargad.swf</w:t>
      </w:r>
    </w:p>
    <w:p w14:paraId="5ECF4D14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f0366rargar.swf</w:t>
      </w:r>
    </w:p>
    <w:p w14:paraId="51CCE13D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f0366rargelse.swf</w:t>
      </w:r>
    </w:p>
    <w:p w14:paraId="3BE9CD5B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f0366rarglig.swf</w:t>
      </w:r>
    </w:p>
    <w:p w14:paraId="137800FD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f0366rarprov.swf</w:t>
      </w:r>
    </w:p>
    <w:p w14:paraId="7DCAB715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f0366rb0344ttrar.swf</w:t>
      </w:r>
    </w:p>
    <w:p w14:paraId="64DEA447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f0366rb0344ttring.swf</w:t>
      </w:r>
    </w:p>
    <w:p w14:paraId="4C51172D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f0366rband.swf</w:t>
      </w:r>
    </w:p>
    <w:p w14:paraId="5DF2FBF4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f0366rbannad.swf</w:t>
      </w:r>
    </w:p>
    <w:p w14:paraId="4DB89AFA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f0366rbannar.swf</w:t>
      </w:r>
    </w:p>
    <w:p w14:paraId="3E1E52C5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f0366rbannat.swf</w:t>
      </w:r>
    </w:p>
    <w:p w14:paraId="2C5A2343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f0366rbannelse.swf</w:t>
      </w:r>
    </w:p>
    <w:p w14:paraId="190797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f0366rbarmar sig.swf</w:t>
      </w:r>
    </w:p>
    <w:p w14:paraId="533AEC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f0366rbaskad.swf</w:t>
      </w:r>
    </w:p>
    <w:p w14:paraId="168F9A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f0366rbaskat.swf</w:t>
      </w:r>
    </w:p>
    <w:p w14:paraId="1E13F8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f0366rbeh0345ller.swf</w:t>
      </w:r>
    </w:p>
    <w:p w14:paraId="7F2B3B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f0366rbeh0345ll.swf</w:t>
      </w:r>
    </w:p>
    <w:p w14:paraId="38A806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f0366rberedelseklass.swf</w:t>
      </w:r>
    </w:p>
    <w:p w14:paraId="211747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f0366rberedelse.swf</w:t>
      </w:r>
    </w:p>
    <w:p w14:paraId="1517D3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f0366rbereder.swf</w:t>
      </w:r>
    </w:p>
    <w:p w14:paraId="4E1137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f0366rbifart.swf</w:t>
      </w:r>
    </w:p>
    <w:p w14:paraId="0585CC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f0366rbig0345ende.swf</w:t>
      </w:r>
    </w:p>
    <w:p w14:paraId="78F752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f0366rbig0345r.swf</w:t>
      </w:r>
    </w:p>
    <w:p w14:paraId="432DD5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f0366rbindelse.swf</w:t>
      </w:r>
    </w:p>
    <w:p w14:paraId="5062B7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f0366rbinder sig.swf</w:t>
      </w:r>
    </w:p>
    <w:p w14:paraId="761B2D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f0366rbinder.swf</w:t>
      </w:r>
    </w:p>
    <w:p w14:paraId="0BB0E2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f0366rbiseende.swf</w:t>
      </w:r>
    </w:p>
    <w:p w14:paraId="1BF50B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f0366rbiser.swf</w:t>
      </w:r>
    </w:p>
    <w:p w14:paraId="22C8C7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f0366rbistring.swf</w:t>
      </w:r>
    </w:p>
    <w:p w14:paraId="0B9F80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f0366rbi.swf</w:t>
      </w:r>
    </w:p>
    <w:p w14:paraId="011253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f0366rbj0366d.swf</w:t>
      </w:r>
    </w:p>
    <w:p w14:paraId="3707C5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f0366rbjuden.swf</w:t>
      </w:r>
    </w:p>
    <w:p w14:paraId="402EB6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f0366rbjuder.swf</w:t>
      </w:r>
    </w:p>
    <w:p w14:paraId="5B195D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f0366rbl0366der.swf</w:t>
      </w:r>
    </w:p>
    <w:p w14:paraId="771B18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f0366rblev.swf</w:t>
      </w:r>
    </w:p>
    <w:p w14:paraId="657750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f0366rblir.swf</w:t>
      </w:r>
    </w:p>
    <w:p w14:paraId="2D6159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f0366rbluffar.swf</w:t>
      </w:r>
    </w:p>
    <w:p w14:paraId="0AB619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f0366rbr0344nner.swf</w:t>
      </w:r>
    </w:p>
    <w:p w14:paraId="07100A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f0366rbr0344nning.swf</w:t>
      </w:r>
    </w:p>
    <w:p w14:paraId="0D80F8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f0366rbrukar.swf</w:t>
      </w:r>
    </w:p>
    <w:p w14:paraId="27D49E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f0366rbrukningsartikel.swf</w:t>
      </w:r>
    </w:p>
    <w:p w14:paraId="22CC5F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f0366rbrukning.swf</w:t>
      </w:r>
    </w:p>
    <w:p w14:paraId="156D2C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f0366rbryllar.swf</w:t>
      </w:r>
    </w:p>
    <w:p w14:paraId="1857BA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f0366rbrytare.swf</w:t>
      </w:r>
    </w:p>
    <w:p w14:paraId="788A1A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f0366rbrytelse.swf</w:t>
      </w:r>
    </w:p>
    <w:p w14:paraId="6526C7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f0366rbud.swf</w:t>
      </w:r>
    </w:p>
    <w:p w14:paraId="1BC581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f0366rbundit.swf</w:t>
      </w:r>
    </w:p>
    <w:p w14:paraId="030E50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f0366rbund.swf</w:t>
      </w:r>
    </w:p>
    <w:p w14:paraId="574463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f0366rd0344mning.swf</w:t>
      </w:r>
    </w:p>
    <w:p w14:paraId="75B1B9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f0366rd0344rvar.swf</w:t>
      </w:r>
    </w:p>
    <w:p w14:paraId="3E2CDE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f0366rd0366mande.swf</w:t>
      </w:r>
    </w:p>
    <w:p w14:paraId="5A67F2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f0366rd0366mer.swf</w:t>
      </w:r>
    </w:p>
    <w:p w14:paraId="60D506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f0366rdelaktig.swf</w:t>
      </w:r>
    </w:p>
    <w:p w14:paraId="676267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f0366rdelar.swf</w:t>
      </w:r>
    </w:p>
    <w:p w14:paraId="452C05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f0366rdel.swf</w:t>
      </w:r>
    </w:p>
    <w:p w14:paraId="44DF12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f0366rdjupad.swf</w:t>
      </w:r>
    </w:p>
    <w:p w14:paraId="3CC820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f0366rdjupar sig.swf</w:t>
      </w:r>
    </w:p>
    <w:p w14:paraId="6499B9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f0366rdom.swf</w:t>
      </w:r>
    </w:p>
    <w:p w14:paraId="78722A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f0366rdr0366jer.swf</w:t>
      </w:r>
    </w:p>
    <w:p w14:paraId="4ECF9D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f0366rdrag.swf</w:t>
      </w:r>
    </w:p>
    <w:p w14:paraId="0DDF08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f0366rdriver.swf</w:t>
      </w:r>
    </w:p>
    <w:p w14:paraId="405E75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f0366rdubblar.swf</w:t>
      </w:r>
    </w:p>
    <w:p w14:paraId="02DCF5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f0366rdyrad.swf</w:t>
      </w:r>
    </w:p>
    <w:p w14:paraId="71D47A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f0366reb0345dar.swf</w:t>
      </w:r>
    </w:p>
    <w:p w14:paraId="7F7964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f0366rebild.swf</w:t>
      </w:r>
    </w:p>
    <w:p w14:paraId="6F1EA2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f0366rebr0345r.swf</w:t>
      </w:r>
    </w:p>
    <w:p w14:paraId="053B1E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f0366rebud.swf</w:t>
      </w:r>
    </w:p>
    <w:p w14:paraId="481EDE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f0366rebygger.swf</w:t>
      </w:r>
    </w:p>
    <w:p w14:paraId="633CD5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f0366red0366me.swf</w:t>
      </w:r>
    </w:p>
    <w:p w14:paraId="2FDF57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f0366red0366mlig.swf</w:t>
      </w:r>
    </w:p>
    <w:p w14:paraId="2624D0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f0366redrag.swf</w:t>
      </w:r>
    </w:p>
    <w:p w14:paraId="6D62B3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f0366redrar.swf</w:t>
      </w:r>
    </w:p>
    <w:p w14:paraId="7E7AF7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f0366refaller.swf</w:t>
      </w:r>
    </w:p>
    <w:p w14:paraId="4E7B68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f0366reg0345ende.swf</w:t>
      </w:r>
    </w:p>
    <w:p w14:paraId="6F66F3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f0366reg0345ngare.swf</w:t>
      </w:r>
    </w:p>
    <w:p w14:paraId="5BA83A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f0366reg0345r.swf</w:t>
      </w:r>
    </w:p>
    <w:p w14:paraId="5FCC35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f0366reger.swf</w:t>
      </w:r>
    </w:p>
    <w:p w14:paraId="381FCF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f0366regriper.swf</w:t>
      </w:r>
    </w:p>
    <w:p w14:paraId="375983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f0366rehavande.swf</w:t>
      </w:r>
    </w:p>
    <w:p w14:paraId="0010B1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f0366rekommer.swf</w:t>
      </w:r>
    </w:p>
    <w:p w14:paraId="1B8279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f0366rekomst.swf</w:t>
      </w:r>
    </w:p>
    <w:p w14:paraId="777C87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f0366rel0344ggande.swf</w:t>
      </w:r>
    </w:p>
    <w:p w14:paraId="7F6A434E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f0366rel0344gger.swf</w:t>
      </w:r>
    </w:p>
    <w:p w14:paraId="2AA501F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f0366rel0344ser.swf</w:t>
      </w:r>
    </w:p>
    <w:p w14:paraId="174A54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f0366religger.swf</w:t>
      </w:r>
    </w:p>
    <w:p w14:paraId="19969E3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f0366rem0345l.swf</w:t>
      </w:r>
    </w:p>
    <w:p w14:paraId="423F6C2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f0366renar.swf</w:t>
      </w:r>
    </w:p>
    <w:p w14:paraId="16260B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f0366rening.swf</w:t>
      </w:r>
    </w:p>
    <w:p w14:paraId="4C8AC80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f0366renklar.swf</w:t>
      </w:r>
    </w:p>
    <w:p w14:paraId="03299C3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f0366renlig.swf</w:t>
      </w:r>
    </w:p>
    <w:p w14:paraId="6E5A259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f0366res0344tter sig.swf</w:t>
      </w:r>
    </w:p>
    <w:p w14:paraId="136032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f0366resats.swf</w:t>
      </w:r>
    </w:p>
    <w:p w14:paraId="6C6ED49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f0366reskrift.swf</w:t>
      </w:r>
    </w:p>
    <w:p w14:paraId="72DF0A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f0366reskriver.swf</w:t>
      </w:r>
    </w:p>
    <w:p w14:paraId="71B172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f0366resl0345r.swf</w:t>
      </w:r>
    </w:p>
    <w:p w14:paraId="3F7D5A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f0366reslagit.swf</w:t>
      </w:r>
    </w:p>
    <w:p w14:paraId="46F7D06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f0366reslog.swf</w:t>
      </w:r>
    </w:p>
    <w:p w14:paraId="2C02B1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f0366respeglar.swf</w:t>
      </w:r>
    </w:p>
    <w:p w14:paraId="7E53AF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f0366respr0345kare.swf</w:t>
      </w:r>
    </w:p>
    <w:p w14:paraId="6B8D903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f0366respr0345kar.swf</w:t>
      </w:r>
    </w:p>
    <w:p w14:paraId="30E16D6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f0366rest0344ller sig.swf</w:t>
      </w:r>
    </w:p>
    <w:p w14:paraId="532F253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f0366rest0344ller.swf</w:t>
      </w:r>
    </w:p>
    <w:p w14:paraId="52B49C0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f0366rest0344llning.swf</w:t>
      </w:r>
    </w:p>
    <w:p w14:paraId="75D2B6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f0366rest0345ndare.swf</w:t>
      </w:r>
    </w:p>
    <w:p w14:paraId="2FC14C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f0366rest0345r.swf</w:t>
      </w:r>
    </w:p>
    <w:p w14:paraId="2593B07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f0366resv0344var.swf</w:t>
      </w:r>
    </w:p>
    <w:p w14:paraId="2DE58A7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f0366re.swf</w:t>
      </w:r>
    </w:p>
    <w:p w14:paraId="59FDCAC6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f0366retagare.swf</w:t>
      </w:r>
    </w:p>
    <w:p w14:paraId="7858FC12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f0366retagsamhet.swf</w:t>
      </w:r>
    </w:p>
    <w:p w14:paraId="08CB3F32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f0366retagsam.swf</w:t>
      </w:r>
    </w:p>
    <w:p w14:paraId="78440FFE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f0366retagsh0344lsov0345rd.swf</w:t>
      </w:r>
    </w:p>
    <w:p w14:paraId="66267144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f0366retag.swf</w:t>
      </w:r>
    </w:p>
    <w:p w14:paraId="6BD4306A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f0366retal.swf</w:t>
      </w:r>
    </w:p>
    <w:p w14:paraId="4652563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f0366retar.swf</w:t>
      </w:r>
    </w:p>
    <w:p w14:paraId="5FC2FBB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f0366reteelse.swf</w:t>
      </w:r>
    </w:p>
    <w:p w14:paraId="563F4CA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f0366retr0344dare.swf</w:t>
      </w:r>
    </w:p>
    <w:p w14:paraId="556BC2A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f0366retr0344der.swf</w:t>
      </w:r>
    </w:p>
    <w:p w14:paraId="221899A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f0366retr0344desvis.swf</w:t>
      </w:r>
    </w:p>
    <w:p w14:paraId="24CA78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f0366retr0344de.swf</w:t>
      </w:r>
    </w:p>
    <w:p w14:paraId="066E434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f0366rev0344ndning.swf</w:t>
      </w:r>
    </w:p>
    <w:p w14:paraId="4F17DFB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f0366revigar.swf</w:t>
      </w:r>
    </w:p>
    <w:p w14:paraId="61EE896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f0366rf0344ran.swf</w:t>
      </w:r>
    </w:p>
    <w:p w14:paraId="171951E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f0366rf0344rlig.swf</w:t>
      </w:r>
    </w:p>
    <w:p w14:paraId="416750C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f0366rf0345ng.swf</w:t>
      </w:r>
    </w:p>
    <w:p w14:paraId="339297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f0366rf0366ljelse.swf</w:t>
      </w:r>
    </w:p>
    <w:p w14:paraId="19CD75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f0366rf0366ljer.swf</w:t>
      </w:r>
    </w:p>
    <w:p w14:paraId="7A1382E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f0366rf0366ll.swf</w:t>
      </w:r>
    </w:p>
    <w:p w14:paraId="5992955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f0366rf0366r.swf</w:t>
      </w:r>
    </w:p>
    <w:p w14:paraId="6777086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f0366rfader.swf</w:t>
      </w:r>
    </w:p>
    <w:p w14:paraId="5C898E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f0366rfaller.swf</w:t>
      </w:r>
    </w:p>
    <w:p w14:paraId="241EBC3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f0366rfallodag.swf</w:t>
      </w:r>
    </w:p>
    <w:p w14:paraId="4A2677B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f0366rfall.swf</w:t>
      </w:r>
    </w:p>
    <w:p w14:paraId="40CBB8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f0366rfalskar.swf</w:t>
      </w:r>
    </w:p>
    <w:p w14:paraId="6270994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f0366rfalskning.swf</w:t>
      </w:r>
    </w:p>
    <w:p w14:paraId="14B50FC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f0366rfarande.swf</w:t>
      </w:r>
    </w:p>
    <w:p w14:paraId="012B677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f0366rfar.swf</w:t>
      </w:r>
    </w:p>
    <w:p w14:paraId="792C1039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f0366rfattare.swf</w:t>
      </w:r>
    </w:p>
    <w:p w14:paraId="2A774110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f0366rfattar.swf</w:t>
      </w:r>
    </w:p>
    <w:p w14:paraId="3C07C679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f0366rfattning.swf</w:t>
      </w:r>
    </w:p>
    <w:p w14:paraId="1155EAA0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f0366rfinad.swf</w:t>
      </w:r>
    </w:p>
    <w:p w14:paraId="2816A75C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f0366rfining.swf</w:t>
      </w:r>
    </w:p>
    <w:p w14:paraId="081F46D9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f0366rfluten.swf</w:t>
      </w:r>
    </w:p>
    <w:p w14:paraId="32ED9ED1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f0366rflyter.swf</w:t>
      </w:r>
    </w:p>
    <w:p w14:paraId="60F2834D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f0366rflyttar.swf</w:t>
      </w:r>
    </w:p>
    <w:p w14:paraId="52A416D6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f0366rfogande.swf</w:t>
      </w:r>
    </w:p>
    <w:p w14:paraId="7C0CDEDD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f0366rfogar.swf</w:t>
      </w:r>
    </w:p>
    <w:p w14:paraId="14CEBD4C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f0366rfr0345gan.swf</w:t>
      </w:r>
    </w:p>
    <w:p w14:paraId="5A40CD92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f0366rfr0366s.swf</w:t>
      </w:r>
    </w:p>
    <w:p w14:paraId="031B4664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f0366rfriskning.swf</w:t>
      </w:r>
    </w:p>
    <w:p w14:paraId="48681077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f0366rfrusen.swf</w:t>
      </w:r>
    </w:p>
    <w:p w14:paraId="5B4C9087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f0366rfrusit.swf</w:t>
      </w:r>
    </w:p>
    <w:p w14:paraId="23518015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f0366rfryser.swf</w:t>
      </w:r>
    </w:p>
    <w:p w14:paraId="08AB74D5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f0366rfuskar.swf</w:t>
      </w:r>
    </w:p>
    <w:p w14:paraId="34ADC2A2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f0366rg0344nglig.swf</w:t>
      </w:r>
    </w:p>
    <w:p w14:paraId="09107D9F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f0366rg0344tmigej.swf</w:t>
      </w:r>
    </w:p>
    <w:p w14:paraId="58AFFC26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f0366rg0344ves.swf</w:t>
      </w:r>
    </w:p>
    <w:p w14:paraId="72693144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f0366rg0345ngen.swf</w:t>
      </w:r>
    </w:p>
    <w:p w14:paraId="4893FA62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f0366rg0345r sig.swf</w:t>
      </w:r>
    </w:p>
    <w:p w14:paraId="6FF96507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f0366rg0345r.swf</w:t>
      </w:r>
    </w:p>
    <w:p w14:paraId="4DA5BF2B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f0366rg0345s.swf</w:t>
      </w:r>
    </w:p>
    <w:p w14:paraId="6AA3B799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f0366rg0366r.swf</w:t>
      </w:r>
    </w:p>
    <w:p w14:paraId="25C766C3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f0366rgasare.swf</w:t>
      </w:r>
    </w:p>
    <w:p w14:paraId="6DBE1C2E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f0366rgiftar.swf</w:t>
      </w:r>
    </w:p>
    <w:p w14:paraId="314C0CA5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f0366rgiftning.swf</w:t>
      </w:r>
    </w:p>
    <w:p w14:paraId="4D8DDA0D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f0366rgjort.swf</w:t>
      </w:r>
    </w:p>
    <w:p w14:paraId="55F302D5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f0366rgl0366mmer.swf</w:t>
      </w:r>
    </w:p>
    <w:p w14:paraId="66C0849C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f0366rgrenar sig.swf</w:t>
      </w:r>
    </w:p>
    <w:p w14:paraId="02AC4F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f0366rgriper sig.swf</w:t>
      </w:r>
    </w:p>
    <w:p w14:paraId="277A8F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f0366rgrund.swf</w:t>
      </w:r>
    </w:p>
    <w:p w14:paraId="23F206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f0366rgrymmad.swf</w:t>
      </w:r>
    </w:p>
    <w:p w14:paraId="16E85C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f0366rgyller.swf</w:t>
      </w:r>
    </w:p>
    <w:p w14:paraId="6B4425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f0366rh0345llande.swf</w:t>
      </w:r>
    </w:p>
    <w:p w14:paraId="305BFC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f0366rh0345llandevis.swf</w:t>
      </w:r>
    </w:p>
    <w:p w14:paraId="53E9B5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f0366rh0345ller sig.swf</w:t>
      </w:r>
    </w:p>
    <w:p w14:paraId="47ECEE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f0366rh0345rdnad.swf</w:t>
      </w:r>
    </w:p>
    <w:p w14:paraId="678171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f0366rh0366jd.swf</w:t>
      </w:r>
    </w:p>
    <w:p w14:paraId="6BED18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f0366rh0366jer.swf</w:t>
      </w:r>
    </w:p>
    <w:p w14:paraId="01D81C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f0366rh0366r sig.swf</w:t>
      </w:r>
    </w:p>
    <w:p w14:paraId="5AD120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f0366rh0366r.swf</w:t>
      </w:r>
    </w:p>
    <w:p w14:paraId="23E5CB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f0366rhalar.swf</w:t>
      </w:r>
    </w:p>
    <w:p w14:paraId="41CDEC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f0366rhandlar.swf</w:t>
      </w:r>
    </w:p>
    <w:p w14:paraId="13FEEE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f0366rhandling.swf</w:t>
      </w:r>
    </w:p>
    <w:p w14:paraId="360678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f0366rhandsbesked.swf</w:t>
      </w:r>
    </w:p>
    <w:p w14:paraId="313B0E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f0366rhand.swf</w:t>
      </w:r>
    </w:p>
    <w:p w14:paraId="41AA60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f0366rhastad.swf</w:t>
      </w:r>
    </w:p>
    <w:p w14:paraId="4052BA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f0366rhinder.swf</w:t>
      </w:r>
    </w:p>
    <w:p w14:paraId="40D347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f0366rhindrar.swf</w:t>
      </w:r>
    </w:p>
    <w:p w14:paraId="047DB8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f0366rhistoria.swf</w:t>
      </w:r>
    </w:p>
    <w:p w14:paraId="6629A4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f0366rhistorisk.swf</w:t>
      </w:r>
    </w:p>
    <w:p w14:paraId="66A1D8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f0366rhoppningsvis.swf</w:t>
      </w:r>
    </w:p>
    <w:p w14:paraId="69EF17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f0366rhoppning.swf</w:t>
      </w:r>
    </w:p>
    <w:p w14:paraId="145DE6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f0366rhyrd.swf</w:t>
      </w:r>
    </w:p>
    <w:p w14:paraId="716CFE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f0366rintar.swf</w:t>
      </w:r>
    </w:p>
    <w:p w14:paraId="7D5FCF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f0366rivrar sig.swf</w:t>
      </w:r>
    </w:p>
    <w:p w14:paraId="5FB3C2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f0366rk0344mpe.swf</w:t>
      </w:r>
    </w:p>
    <w:p w14:paraId="0E26E5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f0366rk0344rlek.swf</w:t>
      </w:r>
    </w:p>
    <w:p w14:paraId="053F35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f0366rk0366p.swf</w:t>
      </w:r>
    </w:p>
    <w:p w14:paraId="64EF37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f0366rkalkning.swf</w:t>
      </w:r>
    </w:p>
    <w:p w14:paraId="4822E0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f0366rkastar.swf</w:t>
      </w:r>
    </w:p>
    <w:p w14:paraId="7D1DB7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f0366rkastlig.swf</w:t>
      </w:r>
    </w:p>
    <w:p w14:paraId="781789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f0366rkl0344dd.swf</w:t>
      </w:r>
    </w:p>
    <w:p w14:paraId="39F614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f0366rkl0344de.swf</w:t>
      </w:r>
    </w:p>
    <w:p w14:paraId="307D89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f0366rkl0344r sig.swf</w:t>
      </w:r>
    </w:p>
    <w:p w14:paraId="5B15CD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f0366rklarar.swf</w:t>
      </w:r>
    </w:p>
    <w:p w14:paraId="6E7912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f0366rklaring.swf</w:t>
      </w:r>
    </w:p>
    <w:p w14:paraId="35D0F7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f0366rklarlig.swf</w:t>
      </w:r>
    </w:p>
    <w:p w14:paraId="2CA6CE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f0366rklingar.swf</w:t>
      </w:r>
    </w:p>
    <w:p w14:paraId="164F4F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f0366rknippar.swf</w:t>
      </w:r>
    </w:p>
    <w:p w14:paraId="7B972B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f0366rkommen.swf</w:t>
      </w:r>
    </w:p>
    <w:p w14:paraId="715CD4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f0366rkortar.swf</w:t>
      </w:r>
    </w:p>
    <w:p w14:paraId="115675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f0366rkortning.swf</w:t>
      </w:r>
    </w:p>
    <w:p w14:paraId="3CF0A0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f0366rkovrar sig.swf</w:t>
      </w:r>
    </w:p>
    <w:p w14:paraId="763B76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f0366rkromar.swf</w:t>
      </w:r>
    </w:p>
    <w:p w14:paraId="623AA0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f0366rkroppsligar.swf</w:t>
      </w:r>
    </w:p>
    <w:p w14:paraId="7E260F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f0366rkrossad.swf</w:t>
      </w:r>
    </w:p>
    <w:p w14:paraId="153668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f0366rkrossande.swf</w:t>
      </w:r>
    </w:p>
    <w:p w14:paraId="636241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f0366rkunnar.swf</w:t>
      </w:r>
    </w:p>
    <w:p w14:paraId="4B75BE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f0366rkv0344ver.swf</w:t>
      </w:r>
    </w:p>
    <w:p w14:paraId="7F09F5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f0366rkyld.swf</w:t>
      </w:r>
    </w:p>
    <w:p w14:paraId="3C13BA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f0366rkyler sig.swf</w:t>
      </w:r>
    </w:p>
    <w:p w14:paraId="5BDB17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f0366rkylning.swf</w:t>
      </w:r>
    </w:p>
    <w:p w14:paraId="7F296B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f0366rl0344gen.swf</w:t>
      </w:r>
    </w:p>
    <w:p w14:paraId="730055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f0366rl0344gger.swf</w:t>
      </w:r>
    </w:p>
    <w:p w14:paraId="6EEEB1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f0366rl0344ggning.swf</w:t>
      </w:r>
    </w:p>
    <w:p w14:paraId="5617CF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f0366rl0344nger.swf</w:t>
      </w:r>
    </w:p>
    <w:p w14:paraId="6A820A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f0366rl0344ngning.swf</w:t>
      </w:r>
    </w:p>
    <w:p w14:paraId="19E12A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f0366rl0344ngt barnbidrag.swf</w:t>
      </w:r>
    </w:p>
    <w:p w14:paraId="6E294B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f0366rl0344t.swf</w:t>
      </w:r>
    </w:p>
    <w:p w14:paraId="4130C2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f0366rl0345telse.swf</w:t>
      </w:r>
    </w:p>
    <w:p w14:paraId="069743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f0366rl0345ter.swf</w:t>
      </w:r>
    </w:p>
    <w:p w14:paraId="7408FD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f0366rl0345t.swf</w:t>
      </w:r>
    </w:p>
    <w:p w14:paraId="18043E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f0366rl0366jligar.swf</w:t>
      </w:r>
    </w:p>
    <w:p w14:paraId="75EE11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f0366rl0366ser.swf</w:t>
      </w:r>
    </w:p>
    <w:p w14:paraId="49126B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f0366rlaga.swf</w:t>
      </w:r>
    </w:p>
    <w:p w14:paraId="62BDBB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f0366rlag.swf</w:t>
      </w:r>
    </w:p>
    <w:p w14:paraId="23E194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f0366rlamad.swf</w:t>
      </w:r>
    </w:p>
    <w:p w14:paraId="201295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f0366rlamar.swf</w:t>
      </w:r>
    </w:p>
    <w:p w14:paraId="03F5C7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f0366rlamning.swf</w:t>
      </w:r>
    </w:p>
    <w:p w14:paraId="06F218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f0366rleder.swf</w:t>
      </w:r>
    </w:p>
    <w:p w14:paraId="109122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f0366rlegad.swf</w:t>
      </w:r>
    </w:p>
    <w:p w14:paraId="2AE4A3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f0366rlikar sig.swf</w:t>
      </w:r>
    </w:p>
    <w:p w14:paraId="20587F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f0366rlikas.swf</w:t>
      </w:r>
    </w:p>
    <w:p w14:paraId="7E0F38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f0366rlikning.swf</w:t>
      </w:r>
    </w:p>
    <w:p w14:paraId="290A3A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f0366rliser.swf</w:t>
      </w:r>
    </w:p>
    <w:p w14:paraId="086951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f0366rlitar sig p0345.swf</w:t>
      </w:r>
    </w:p>
    <w:p w14:paraId="4B7370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f0366rljugen.swf</w:t>
      </w:r>
    </w:p>
    <w:p w14:paraId="26A148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f0366rlopp.swf</w:t>
      </w:r>
    </w:p>
    <w:p w14:paraId="14759D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f0366rlorar.swf</w:t>
      </w:r>
    </w:p>
    <w:p w14:paraId="7F2D04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f0366rlossning.swf</w:t>
      </w:r>
    </w:p>
    <w:p w14:paraId="7D193C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f0366rlovad.swf</w:t>
      </w:r>
    </w:p>
    <w:p w14:paraId="4C409F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f0366rlovar sig.swf</w:t>
      </w:r>
    </w:p>
    <w:p w14:paraId="66418F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f0366rlovning.swf</w:t>
      </w:r>
    </w:p>
    <w:p w14:paraId="7C3CD6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f0366rlust.swf</w:t>
      </w:r>
    </w:p>
    <w:p w14:paraId="4508D7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f0366rm0344ten.swf</w:t>
      </w:r>
    </w:p>
    <w:p w14:paraId="7F526E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f0366rm0345ga.swf</w:t>
      </w:r>
    </w:p>
    <w:p w14:paraId="18663F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f0366rm0345n.swf</w:t>
      </w:r>
    </w:p>
    <w:p w14:paraId="259191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f0366rm0345r.swf</w:t>
      </w:r>
    </w:p>
    <w:p w14:paraId="5C8445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f0366rm0366genhet.swf</w:t>
      </w:r>
    </w:p>
    <w:p w14:paraId="596F2A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f0366rm0366gen.swf</w:t>
      </w:r>
    </w:p>
    <w:p w14:paraId="18C5AA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f0366rmaning.swf</w:t>
      </w:r>
    </w:p>
    <w:p w14:paraId="723A61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f0366rman.swf</w:t>
      </w:r>
    </w:p>
    <w:p w14:paraId="44BFD4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f0366rmedlar.swf</w:t>
      </w:r>
    </w:p>
    <w:p w14:paraId="0E422E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f0366rmedling.swf</w:t>
      </w:r>
    </w:p>
    <w:p w14:paraId="1BEC98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f0366rmenande.swf</w:t>
      </w:r>
    </w:p>
    <w:p w14:paraId="5E9A14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f0366rment.swf</w:t>
      </w:r>
    </w:p>
    <w:p w14:paraId="580CEF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f0366rmer.swf</w:t>
      </w:r>
    </w:p>
    <w:p w14:paraId="03599E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f0366rmiddag.swf</w:t>
      </w:r>
    </w:p>
    <w:p w14:paraId="201D23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f0366rmildrande.swf</w:t>
      </w:r>
    </w:p>
    <w:p w14:paraId="18E453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f0366rmodan.swf</w:t>
      </w:r>
    </w:p>
    <w:p w14:paraId="0A72A5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f0366rmodar.swf</w:t>
      </w:r>
    </w:p>
    <w:p w14:paraId="6B3D18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f0366rmodligen.swf</w:t>
      </w:r>
    </w:p>
    <w:p w14:paraId="21E86F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f0366rmyndare.swf</w:t>
      </w:r>
    </w:p>
    <w:p w14:paraId="6CFDF2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f0366rn0344mlig.swf</w:t>
      </w:r>
    </w:p>
    <w:p w14:paraId="654855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f0366rn0344m.swf</w:t>
      </w:r>
    </w:p>
    <w:p w14:paraId="230C5B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f0366rn0344r.swf</w:t>
      </w:r>
    </w:p>
    <w:p w14:paraId="2C0E67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f0366rn0366denhet.swf</w:t>
      </w:r>
    </w:p>
    <w:p w14:paraId="3F9264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f0366rn0366jsam.swf</w:t>
      </w:r>
    </w:p>
    <w:p w14:paraId="6E1F07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f0366rnamn.swf</w:t>
      </w:r>
    </w:p>
    <w:p w14:paraId="376E0E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f0366rnedrar.swf</w:t>
      </w:r>
    </w:p>
    <w:p w14:paraId="143921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f0366rnekar.swf</w:t>
      </w:r>
    </w:p>
    <w:p w14:paraId="6EB53A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f0366rnimmelse.swf</w:t>
      </w:r>
    </w:p>
    <w:p w14:paraId="3981C2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f0366rnimmer.swf</w:t>
      </w:r>
    </w:p>
    <w:p w14:paraId="421502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f0366rnuftig.swf</w:t>
      </w:r>
    </w:p>
    <w:p w14:paraId="3B0996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f0366rnuft.swf</w:t>
      </w:r>
    </w:p>
    <w:p w14:paraId="79F227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f0366rnyar.swf</w:t>
      </w:r>
    </w:p>
    <w:p w14:paraId="59E321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f0366rnyelse.swf</w:t>
      </w:r>
    </w:p>
    <w:p w14:paraId="799026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f0366rol0344mpning.swf</w:t>
      </w:r>
    </w:p>
    <w:p w14:paraId="2A30DD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f0366rolyckas.swf</w:t>
      </w:r>
    </w:p>
    <w:p w14:paraId="2FA9C9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f0366ror0344ttad.swf</w:t>
      </w:r>
    </w:p>
    <w:p w14:paraId="1F9C5A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f0366rordar.swf</w:t>
      </w:r>
    </w:p>
    <w:p w14:paraId="4C48BD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f0366rordnar.swf</w:t>
      </w:r>
    </w:p>
    <w:p w14:paraId="1DAB67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f0366rordning.swf</w:t>
      </w:r>
    </w:p>
    <w:p w14:paraId="539DF0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f0366rord.swf</w:t>
      </w:r>
    </w:p>
    <w:p w14:paraId="6D30E1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f0366rorenar.swf</w:t>
      </w:r>
    </w:p>
    <w:p w14:paraId="0735D2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f0366rorening.swf</w:t>
      </w:r>
    </w:p>
    <w:p w14:paraId="36D6E7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f0366rorsakar.swf</w:t>
      </w:r>
    </w:p>
    <w:p w14:paraId="6D6DD2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f0366rort.swf</w:t>
      </w:r>
    </w:p>
    <w:p w14:paraId="291F25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f0366rpackar.swf</w:t>
      </w:r>
    </w:p>
    <w:p w14:paraId="2AF7C3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f0366rpackning.swf</w:t>
      </w:r>
    </w:p>
    <w:p w14:paraId="7E1C07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f0366rpassar.swf</w:t>
      </w:r>
    </w:p>
    <w:p w14:paraId="144DAA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f0366rpestar.swf</w:t>
      </w:r>
    </w:p>
    <w:p w14:paraId="029716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f0366rpliktar.swf</w:t>
      </w:r>
    </w:p>
    <w:p w14:paraId="794A52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f0366rpliktelse.swf</w:t>
      </w:r>
    </w:p>
    <w:p w14:paraId="334278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f0366rr0344dare.swf</w:t>
      </w:r>
    </w:p>
    <w:p w14:paraId="181C9F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f0366rr0344disk.swf</w:t>
      </w:r>
    </w:p>
    <w:p w14:paraId="1D2867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f0366rr0344n.swf</w:t>
      </w:r>
    </w:p>
    <w:p w14:paraId="3211DE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f0366rr0344ttar.swf</w:t>
      </w:r>
    </w:p>
    <w:p w14:paraId="728485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f0366rr0344ttning.swf</w:t>
      </w:r>
    </w:p>
    <w:p w14:paraId="60F0A8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f0366rr0345der.swf</w:t>
      </w:r>
    </w:p>
    <w:p w14:paraId="0B83B8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f0366rr0345d.swf</w:t>
      </w:r>
    </w:p>
    <w:p w14:paraId="5755AD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f0366rra.swf</w:t>
      </w:r>
    </w:p>
    <w:p w14:paraId="0CE8FC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f0366rresten.swf</w:t>
      </w:r>
    </w:p>
    <w:p w14:paraId="613E49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f0366rrg0345r.swf</w:t>
      </w:r>
    </w:p>
    <w:p w14:paraId="2DA334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f0366rringar.swf</w:t>
      </w:r>
    </w:p>
    <w:p w14:paraId="69273D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f0366rr.swf</w:t>
      </w:r>
    </w:p>
    <w:p w14:paraId="21660A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f0366rruttnelse.swf</w:t>
      </w:r>
    </w:p>
    <w:p w14:paraId="62A734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f0366rrycker.swf</w:t>
      </w:r>
    </w:p>
    <w:p w14:paraId="438E24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f0366rryckt.swf</w:t>
      </w:r>
    </w:p>
    <w:p w14:paraId="3F0D85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f0366rrymd.swf</w:t>
      </w:r>
    </w:p>
    <w:p w14:paraId="04D29B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f0366rs0344ger sig.swf</w:t>
      </w:r>
    </w:p>
    <w:p w14:paraId="1E9A02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f0366rs0344kran.swf</w:t>
      </w:r>
    </w:p>
    <w:p w14:paraId="15512B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f0366rs0344krar.swf</w:t>
      </w:r>
    </w:p>
    <w:p w14:paraId="660CC9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f0366rs0344kringsbesked.swf</w:t>
      </w:r>
    </w:p>
    <w:p w14:paraId="138BC2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f0366rs0344kringsbolag.swf</w:t>
      </w:r>
    </w:p>
    <w:p w14:paraId="739FBA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f0366rs0344kringskassan.swf</w:t>
      </w:r>
    </w:p>
    <w:p w14:paraId="51B226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f0366rs0344kringskassa.swf</w:t>
      </w:r>
    </w:p>
    <w:p w14:paraId="3A7AB3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f0366rs0344kringsl0344kare.swf</w:t>
      </w:r>
    </w:p>
    <w:p w14:paraId="103290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f0366rs0344kringspremie.swf</w:t>
      </w:r>
    </w:p>
    <w:p w14:paraId="7ECEDB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f0366rs0344kring.swf</w:t>
      </w:r>
    </w:p>
    <w:p w14:paraId="60BF4E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f0366rs0344ljare.swf</w:t>
      </w:r>
    </w:p>
    <w:p w14:paraId="264462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f0366rs0344ljning.swf</w:t>
      </w:r>
    </w:p>
    <w:p w14:paraId="287323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f0366rs0344mrar.swf</w:t>
      </w:r>
    </w:p>
    <w:p w14:paraId="641E4E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f0366rs0344mring.swf</w:t>
      </w:r>
    </w:p>
    <w:p w14:paraId="79AB56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f0366rs0344ndelse.swf</w:t>
      </w:r>
    </w:p>
    <w:p w14:paraId="3D22EB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f0366rs0344tter.swf</w:t>
      </w:r>
    </w:p>
    <w:p w14:paraId="7FA52C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f0366rs0345tlig.swf</w:t>
      </w:r>
    </w:p>
    <w:p w14:paraId="7EB5E1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f0366rs0345t.swf</w:t>
      </w:r>
    </w:p>
    <w:p w14:paraId="22993B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f0366rs0366ker.swf</w:t>
      </w:r>
    </w:p>
    <w:p w14:paraId="6B83E0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f0366rs0366kskanin.swf</w:t>
      </w:r>
    </w:p>
    <w:p w14:paraId="3D53A8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f0366rs0366k.swf</w:t>
      </w:r>
    </w:p>
    <w:p w14:paraId="4D8597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f0366rs0366rjer.swf</w:t>
      </w:r>
    </w:p>
    <w:p w14:paraId="190BEA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f0366rs0366rjningsplikt.swf</w:t>
      </w:r>
    </w:p>
    <w:p w14:paraId="7938C0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f0366rs0366rjning.swf</w:t>
      </w:r>
    </w:p>
    <w:p w14:paraId="1143B3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f0366rsagd.swf</w:t>
      </w:r>
    </w:p>
    <w:p w14:paraId="6D542B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f0366rsakar.swf</w:t>
      </w:r>
    </w:p>
    <w:p w14:paraId="511BDA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f0366rsamlas.swf</w:t>
      </w:r>
    </w:p>
    <w:p w14:paraId="34A772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f0366rsamling.swf</w:t>
      </w:r>
    </w:p>
    <w:p w14:paraId="16D6DC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f0366rseelse.swf</w:t>
      </w:r>
    </w:p>
    <w:p w14:paraId="4BDC30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f0366rseglar.swf</w:t>
      </w:r>
    </w:p>
    <w:p w14:paraId="59363C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f0366rsegling.swf</w:t>
      </w:r>
    </w:p>
    <w:p w14:paraId="10C10F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f0366rsenad.swf</w:t>
      </w:r>
    </w:p>
    <w:p w14:paraId="597518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f0366rsenar.swf</w:t>
      </w:r>
    </w:p>
    <w:p w14:paraId="7C2F2A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f0366rsening.swf</w:t>
      </w:r>
    </w:p>
    <w:p w14:paraId="3877E0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f0366rsent.swf</w:t>
      </w:r>
    </w:p>
    <w:p w14:paraId="69F56E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f0366rser.swf</w:t>
      </w:r>
    </w:p>
    <w:p w14:paraId="07A3CF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f0366rsigg0345r.swf</w:t>
      </w:r>
    </w:p>
    <w:p w14:paraId="3261BC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f0366rsigkommen.swf</w:t>
      </w:r>
    </w:p>
    <w:p w14:paraId="6A9849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f0366rsiktig.swf</w:t>
      </w:r>
    </w:p>
    <w:p w14:paraId="6F44AE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f0366rsitter.swf</w:t>
      </w:r>
    </w:p>
    <w:p w14:paraId="38E102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f0366rsjunker.swf</w:t>
      </w:r>
    </w:p>
    <w:p w14:paraId="2B3303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f0366rsk0344rare.swf</w:t>
      </w:r>
    </w:p>
    <w:p w14:paraId="5F115C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f0366rsk0366nar.swf</w:t>
      </w:r>
    </w:p>
    <w:p w14:paraId="3816DD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f0366rskingrar.swf</w:t>
      </w:r>
    </w:p>
    <w:p w14:paraId="603809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f0366rskingring.swf</w:t>
      </w:r>
    </w:p>
    <w:p w14:paraId="60E30A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f0366rskjuter.swf</w:t>
      </w:r>
    </w:p>
    <w:p w14:paraId="0125B5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f0366rskjutning.swf</w:t>
      </w:r>
    </w:p>
    <w:p w14:paraId="1EB3C6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f0366rskola.swf</w:t>
      </w:r>
    </w:p>
    <w:p w14:paraId="71C1F8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f0366rskole0345lder.swf</w:t>
      </w:r>
    </w:p>
    <w:p w14:paraId="396278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f0366rskonar.swf</w:t>
      </w:r>
    </w:p>
    <w:p w14:paraId="11C0D3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f0366rskoning.swf</w:t>
      </w:r>
    </w:p>
    <w:p w14:paraId="2D8BE5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f0366rskott.swf</w:t>
      </w:r>
    </w:p>
    <w:p w14:paraId="6B027F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f0366rskr0344ckelse.swf</w:t>
      </w:r>
    </w:p>
    <w:p w14:paraId="59F005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f0366rskr0344cklig.swf</w:t>
      </w:r>
    </w:p>
    <w:p w14:paraId="680332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f0366rskr0344ckt.swf</w:t>
      </w:r>
    </w:p>
    <w:p w14:paraId="5DA947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f0366rsl0345r.swf</w:t>
      </w:r>
    </w:p>
    <w:p w14:paraId="4216F7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f0366rslagsvis.swf</w:t>
      </w:r>
    </w:p>
    <w:p w14:paraId="062DD4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f0366rslag.swf</w:t>
      </w:r>
    </w:p>
    <w:p w14:paraId="2745FE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f0366rslitning.swf</w:t>
      </w:r>
    </w:p>
    <w:p w14:paraId="432FC1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f0366rslummas.swf</w:t>
      </w:r>
    </w:p>
    <w:p w14:paraId="1A105C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f0366rsm0344dlig.swf</w:t>
      </w:r>
    </w:p>
    <w:p w14:paraId="00BBD0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f0366rsm0345r.swf</w:t>
      </w:r>
    </w:p>
    <w:p w14:paraId="40458C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f0366rsmak.swf</w:t>
      </w:r>
    </w:p>
    <w:p w14:paraId="4718EC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f0366rsnillar.swf</w:t>
      </w:r>
    </w:p>
    <w:p w14:paraId="2228D8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f0366rsommar.swf</w:t>
      </w:r>
    </w:p>
    <w:p w14:paraId="1405BC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f0366rsonas.swf</w:t>
      </w:r>
    </w:p>
    <w:p w14:paraId="3B222D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f0366rsoning.swf</w:t>
      </w:r>
    </w:p>
    <w:p w14:paraId="292821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f0366rsonlig.swf</w:t>
      </w:r>
    </w:p>
    <w:p w14:paraId="03A463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f0366rsorg.swf</w:t>
      </w:r>
    </w:p>
    <w:p w14:paraId="5490A6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f0366rsover sig.swf</w:t>
      </w:r>
    </w:p>
    <w:p w14:paraId="4C6001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f0366rsp0344nt.swf</w:t>
      </w:r>
    </w:p>
    <w:p w14:paraId="1A36AD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f0366rspel.swf</w:t>
      </w:r>
    </w:p>
    <w:p w14:paraId="3EA332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f0366rspiller.swf</w:t>
      </w:r>
    </w:p>
    <w:p w14:paraId="15D13B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f0366rspr0345ng.swf</w:t>
      </w:r>
    </w:p>
    <w:p w14:paraId="16D95D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f0366rst0344rkare.swf</w:t>
      </w:r>
    </w:p>
    <w:p w14:paraId="2BE05F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f0366rst0344rker.swf</w:t>
      </w:r>
    </w:p>
    <w:p w14:paraId="59BBB4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f0366rst0345elig.swf</w:t>
      </w:r>
    </w:p>
    <w:p w14:paraId="10FDAD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f0366rst0345else.swf</w:t>
      </w:r>
    </w:p>
    <w:p w14:paraId="6EF8A3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f0366rst0345ndig.swf</w:t>
      </w:r>
    </w:p>
    <w:p w14:paraId="539576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f0366rst0345nd.swf</w:t>
      </w:r>
    </w:p>
    <w:p w14:paraId="27E2BD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f0366rst0345r.swf</w:t>
      </w:r>
    </w:p>
    <w:p w14:paraId="408960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f0366rst0345s.swf</w:t>
      </w:r>
    </w:p>
    <w:p w14:paraId="7135C2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f0366rst0345tt.swf</w:t>
      </w:r>
    </w:p>
    <w:p w14:paraId="366776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f0366rst0366relse.swf</w:t>
      </w:r>
    </w:p>
    <w:p w14:paraId="3A3A7F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f0366rst0366r.swf</w:t>
      </w:r>
    </w:p>
    <w:p w14:paraId="714B20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f0366rstad.swf</w:t>
      </w:r>
    </w:p>
    <w:p w14:paraId="6A1D96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f0366rstahandskontrakt.swf</w:t>
      </w:r>
    </w:p>
    <w:p w14:paraId="0C11F3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f0366rstasida.swf</w:t>
      </w:r>
    </w:p>
    <w:p w14:paraId="27A5DF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f0366rsta.swf</w:t>
      </w:r>
    </w:p>
    <w:p w14:paraId="216A47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f0366rstatligar.swf</w:t>
      </w:r>
    </w:p>
    <w:p w14:paraId="054B43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f0366rsteg.swf</w:t>
      </w:r>
    </w:p>
    <w:p w14:paraId="336C7F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f0366rstklassig.swf</w:t>
      </w:r>
    </w:p>
    <w:p w14:paraId="645B79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f0366rstn0344mnd.swf</w:t>
      </w:r>
    </w:p>
    <w:p w14:paraId="24549B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f0366rstod.swf</w:t>
      </w:r>
    </w:p>
    <w:p w14:paraId="5CEDC5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f0366rstone.swf</w:t>
      </w:r>
    </w:p>
    <w:p w14:paraId="28ACB5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f0366rstoppning.swf</w:t>
      </w:r>
    </w:p>
    <w:p w14:paraId="04AD51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f0366rstorar.swf</w:t>
      </w:r>
    </w:p>
    <w:p w14:paraId="082478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f0366rstoring.swf</w:t>
      </w:r>
    </w:p>
    <w:p w14:paraId="7A3847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f0366rstr0366dd.swf</w:t>
      </w:r>
    </w:p>
    <w:p w14:paraId="5C1F6B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f0366rstr0366r.swf</w:t>
      </w:r>
    </w:p>
    <w:p w14:paraId="3C75CD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f0366rst.swf</w:t>
      </w:r>
    </w:p>
    <w:p w14:paraId="0E61AF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f0366rstummas.swf</w:t>
      </w:r>
    </w:p>
    <w:p w14:paraId="54A838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f0366rsumlig.swf</w:t>
      </w:r>
    </w:p>
    <w:p w14:paraId="549E82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f0366rsummar.swf</w:t>
      </w:r>
    </w:p>
    <w:p w14:paraId="6007CE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f0366rsummelse.swf</w:t>
      </w:r>
    </w:p>
    <w:p w14:paraId="268F08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f0366rsupen.swf</w:t>
      </w:r>
    </w:p>
    <w:p w14:paraId="5832B8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f0366rsurning.swf</w:t>
      </w:r>
    </w:p>
    <w:p w14:paraId="2CCD77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f0366rsv0345rar.swf</w:t>
      </w:r>
    </w:p>
    <w:p w14:paraId="6171B3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f0366rsvagar.swf</w:t>
      </w:r>
    </w:p>
    <w:p w14:paraId="620F42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f0366rsvann.swf</w:t>
      </w:r>
    </w:p>
    <w:p w14:paraId="7E74B2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f0366rsvarare.swf</w:t>
      </w:r>
    </w:p>
    <w:p w14:paraId="5DE753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f0366rsvarar.swf</w:t>
      </w:r>
    </w:p>
    <w:p w14:paraId="0E7012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f0366rsvarlig.swf</w:t>
      </w:r>
    </w:p>
    <w:p w14:paraId="7C759D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f0366rsvarsadvokat.swf</w:t>
      </w:r>
    </w:p>
    <w:p w14:paraId="471662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f0366rsvar.swf</w:t>
      </w:r>
    </w:p>
    <w:p w14:paraId="40DDCC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f0366rsvenskar.swf</w:t>
      </w:r>
    </w:p>
    <w:p w14:paraId="180B8E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f0366rsvinnande.swf</w:t>
      </w:r>
    </w:p>
    <w:p w14:paraId="0E56FB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f0366rsvinner.swf</w:t>
      </w:r>
    </w:p>
    <w:p w14:paraId="39EABE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f0366rsvunnen.swf</w:t>
      </w:r>
    </w:p>
    <w:p w14:paraId="7DAA63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f0366rsvunnit.swf</w:t>
      </w:r>
    </w:p>
    <w:p w14:paraId="0CC4B9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f0366r.swf</w:t>
      </w:r>
    </w:p>
    <w:p w14:paraId="721C66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f0366rsyn.swf</w:t>
      </w:r>
    </w:p>
    <w:p w14:paraId="4682DA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f0366rsynt.swf</w:t>
      </w:r>
    </w:p>
    <w:p w14:paraId="24FAF2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f0366rt0344ckt.swf</w:t>
      </w:r>
    </w:p>
    <w:p w14:paraId="4A326B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f0366rt0344ljer.swf</w:t>
      </w:r>
    </w:p>
    <w:p w14:paraId="0B653A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f0366rt0344r.swf</w:t>
      </w:r>
    </w:p>
    <w:p w14:paraId="458BA4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f0366rt0344tad.swf</w:t>
      </w:r>
    </w:p>
    <w:p w14:paraId="1942F5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f0366rt0366jer.swf</w:t>
      </w:r>
    </w:p>
    <w:p w14:paraId="38CC8F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f0366rtalar.swf</w:t>
      </w:r>
    </w:p>
    <w:p w14:paraId="1AB9B9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f0366rtal.swf</w:t>
      </w:r>
    </w:p>
    <w:p w14:paraId="6205DE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f0366rtar sig.swf</w:t>
      </w:r>
    </w:p>
    <w:p w14:paraId="163A16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f0366rtecken.swf</w:t>
      </w:r>
    </w:p>
    <w:p w14:paraId="4D8235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f0366rteckning.swf</w:t>
      </w:r>
    </w:p>
    <w:p w14:paraId="175A2F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f0366rtegen.swf</w:t>
      </w:r>
    </w:p>
    <w:p w14:paraId="79E828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f0366rtidspension.swf</w:t>
      </w:r>
    </w:p>
    <w:p w14:paraId="5A68B7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f0366rtid.swf</w:t>
      </w:r>
    </w:p>
    <w:p w14:paraId="7E43B4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f0366rtiger.swf</w:t>
      </w:r>
    </w:p>
    <w:p w14:paraId="067C34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f0366rti.swf</w:t>
      </w:r>
    </w:p>
    <w:p w14:paraId="65F421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f0366rtj0344nar.swf</w:t>
      </w:r>
    </w:p>
    <w:p w14:paraId="61B6E9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f0366rtj0344nst.swf</w:t>
      </w:r>
    </w:p>
    <w:p w14:paraId="411743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f0366rtj0344nt.swf</w:t>
      </w:r>
    </w:p>
    <w:p w14:paraId="347C02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f0366rtjusande.swf</w:t>
      </w:r>
    </w:p>
    <w:p w14:paraId="148866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f0366rtjusning.swf</w:t>
      </w:r>
    </w:p>
    <w:p w14:paraId="4FD156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f0366rtjust.swf</w:t>
      </w:r>
    </w:p>
    <w:p w14:paraId="2CE10B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f0366rtr0344fflig.swf</w:t>
      </w:r>
    </w:p>
    <w:p w14:paraId="507853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f0366rtr0344ngd.swf</w:t>
      </w:r>
    </w:p>
    <w:p w14:paraId="331A3F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f0366rtr0344nger.swf</w:t>
      </w:r>
    </w:p>
    <w:p w14:paraId="11107B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f0366rtr0366stan.swf</w:t>
      </w:r>
    </w:p>
    <w:p w14:paraId="4067F0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f0366rtret.swf</w:t>
      </w:r>
    </w:p>
    <w:p w14:paraId="6E92AA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f0366rtroendeingivande.swf</w:t>
      </w:r>
    </w:p>
    <w:p w14:paraId="0B97B1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f0366rtroendeman.swf</w:t>
      </w:r>
    </w:p>
    <w:p w14:paraId="55721F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f0366rtroende.swf</w:t>
      </w:r>
    </w:p>
    <w:p w14:paraId="16227D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f0366rtroendeuppdrag.swf</w:t>
      </w:r>
    </w:p>
    <w:p w14:paraId="443953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f0366rtrogen.swf</w:t>
      </w:r>
    </w:p>
    <w:p w14:paraId="664A74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f0366rtrolighet.swf</w:t>
      </w:r>
    </w:p>
    <w:p w14:paraId="5155B6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f0366rtrolig.swf</w:t>
      </w:r>
    </w:p>
    <w:p w14:paraId="603ECD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f0366rtrollad.swf</w:t>
      </w:r>
    </w:p>
    <w:p w14:paraId="644BB2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f0366rtrollning.swf</w:t>
      </w:r>
    </w:p>
    <w:p w14:paraId="4703EF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f0366rtrycker.swf</w:t>
      </w:r>
    </w:p>
    <w:p w14:paraId="7CF54B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f0366rtryck.swf</w:t>
      </w:r>
    </w:p>
    <w:p w14:paraId="6959F4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f0366rtryckt.swf</w:t>
      </w:r>
    </w:p>
    <w:p w14:paraId="3AF73D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f0366rtullar.swf</w:t>
      </w:r>
    </w:p>
    <w:p w14:paraId="39F880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f0366rtur.swf</w:t>
      </w:r>
    </w:p>
    <w:p w14:paraId="0D7414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f0366rtvinar.swf</w:t>
      </w:r>
    </w:p>
    <w:p w14:paraId="3930E2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f0366rtvivlad.swf</w:t>
      </w:r>
    </w:p>
    <w:p w14:paraId="235DE0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f0366rtvivlan.swf</w:t>
      </w:r>
    </w:p>
    <w:p w14:paraId="636A05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f0366rtvivlar.swf</w:t>
      </w:r>
    </w:p>
    <w:p w14:paraId="755B4B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f0366rtydligande.swf</w:t>
      </w:r>
    </w:p>
    <w:p w14:paraId="4A797F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f0366rtydligar.swf</w:t>
      </w:r>
    </w:p>
    <w:p w14:paraId="3221F5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f0366runderlig.swf</w:t>
      </w:r>
    </w:p>
    <w:p w14:paraId="5BC176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f0366runders0366kning.swf</w:t>
      </w:r>
    </w:p>
    <w:p w14:paraId="27F60E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f0366rutfattad.swf</w:t>
      </w:r>
    </w:p>
    <w:p w14:paraId="259CE1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f0366rutom.swf</w:t>
      </w:r>
    </w:p>
    <w:p w14:paraId="0E766F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f0366ruts0344ger.swf</w:t>
      </w:r>
    </w:p>
    <w:p w14:paraId="70AA30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f0366ruts0344tter.swf</w:t>
      </w:r>
    </w:p>
    <w:p w14:paraId="4C0452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f0366ruts0344ttningsl0366s.swf</w:t>
      </w:r>
    </w:p>
    <w:p w14:paraId="5CD818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f0366ruts0344ttning.swf</w:t>
      </w:r>
    </w:p>
    <w:p w14:paraId="693A06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f0366rutser.swf</w:t>
      </w:r>
    </w:p>
    <w:p w14:paraId="722738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f0366rut.swf</w:t>
      </w:r>
    </w:p>
    <w:p w14:paraId="65BB51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f0366rutvarande.swf</w:t>
      </w:r>
    </w:p>
    <w:p w14:paraId="5E267F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f0366rv0344grar.swf</w:t>
      </w:r>
    </w:p>
    <w:p w14:paraId="05E981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f0366rv0344g.swf</w:t>
      </w:r>
    </w:p>
    <w:p w14:paraId="6A1C75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f0366rv0344ller.swf</w:t>
      </w:r>
    </w:p>
    <w:p w14:paraId="60D6DF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f0366rv0344ntan.swf</w:t>
      </w:r>
    </w:p>
    <w:p w14:paraId="2E4E77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f0366rv0344ntar.swf</w:t>
      </w:r>
    </w:p>
    <w:p w14:paraId="134F7E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f0366rv0344ntning.swf</w:t>
      </w:r>
    </w:p>
    <w:p w14:paraId="6BA685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f0366rv0344rrar.swf</w:t>
      </w:r>
    </w:p>
    <w:p w14:paraId="6E5819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f0366rv0344rvar.swf</w:t>
      </w:r>
    </w:p>
    <w:p w14:paraId="44C9E6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f0366rv0344rvsarbetar.swf</w:t>
      </w:r>
    </w:p>
    <w:p w14:paraId="109BB3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f0366rv0344rvsarbete.swf</w:t>
      </w:r>
    </w:p>
    <w:p w14:paraId="4034E1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f0366rv0344rvsk0344lla.swf</w:t>
      </w:r>
    </w:p>
    <w:p w14:paraId="47B7AD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f0366rv0344rvstillst0345nd.swf</w:t>
      </w:r>
    </w:p>
    <w:p w14:paraId="6C8F3C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f0366rv0344rv.swf</w:t>
      </w:r>
    </w:p>
    <w:p w14:paraId="4E1145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f0366rv0344xlar.swf</w:t>
      </w:r>
    </w:p>
    <w:p w14:paraId="07B49B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f0366rv0344xling.swf</w:t>
      </w:r>
    </w:p>
    <w:p w14:paraId="36B672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f0366rv0345nad.swf</w:t>
      </w:r>
    </w:p>
    <w:p w14:paraId="104BB6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f0366rv0345nar.swf</w:t>
      </w:r>
    </w:p>
    <w:p w14:paraId="43A85E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f0366rv0345ning.swf</w:t>
      </w:r>
    </w:p>
    <w:p w14:paraId="2D377B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f0366rvaltare.swf</w:t>
      </w:r>
    </w:p>
    <w:p w14:paraId="4479A1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f0366rvaltar.swf</w:t>
      </w:r>
    </w:p>
    <w:p w14:paraId="094139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f0366rvaltningsdomstol.swf</w:t>
      </w:r>
    </w:p>
    <w:p w14:paraId="263939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f0366rvaltning.swf</w:t>
      </w:r>
    </w:p>
    <w:p w14:paraId="7C6271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f0366rvalt v0344rde.swf</w:t>
      </w:r>
    </w:p>
    <w:p w14:paraId="67AFD9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f0366rvandlar.swf</w:t>
      </w:r>
    </w:p>
    <w:p w14:paraId="60306E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f0366rvandling.swf</w:t>
      </w:r>
    </w:p>
    <w:p w14:paraId="3D1BB7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f0366rvanskar.swf</w:t>
      </w:r>
    </w:p>
    <w:p w14:paraId="6B695D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f0366rvarar.swf</w:t>
      </w:r>
    </w:p>
    <w:p w14:paraId="442B0A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f0366rvaringsbox.swf</w:t>
      </w:r>
    </w:p>
    <w:p w14:paraId="422DC8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f0366rvaring.swf</w:t>
      </w:r>
    </w:p>
    <w:p w14:paraId="718200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f0366rvarnar.swf</w:t>
      </w:r>
    </w:p>
    <w:p w14:paraId="234784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f0366rvarning.swf</w:t>
      </w:r>
    </w:p>
    <w:p w14:paraId="09A2B9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f0366rvar.swf</w:t>
      </w:r>
    </w:p>
    <w:p w14:paraId="42A0F9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f0366rveckling.swf</w:t>
      </w:r>
    </w:p>
    <w:p w14:paraId="3482AB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f0366rverkar.swf</w:t>
      </w:r>
    </w:p>
    <w:p w14:paraId="13F55E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f0366rverkligar.swf</w:t>
      </w:r>
    </w:p>
    <w:p w14:paraId="474227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f0366rvillar.swf</w:t>
      </w:r>
    </w:p>
    <w:p w14:paraId="4FFFA0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f0366rvirrad.swf</w:t>
      </w:r>
    </w:p>
    <w:p w14:paraId="1CACD6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f0366rvirrar.swf</w:t>
      </w:r>
    </w:p>
    <w:p w14:paraId="2DAD4E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f0366rvirring.swf</w:t>
      </w:r>
    </w:p>
    <w:p w14:paraId="6C9EF8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f0366rvisning.swf</w:t>
      </w:r>
    </w:p>
    <w:p w14:paraId="29B373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f0366rvissning.swf</w:t>
      </w:r>
    </w:p>
    <w:p w14:paraId="6460DE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f0366rvisso.swf</w:t>
      </w:r>
    </w:p>
    <w:p w14:paraId="733BA8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f0366rvr0344nger.swf</w:t>
      </w:r>
    </w:p>
    <w:p w14:paraId="52B184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f0366rvuxen.swf</w:t>
      </w:r>
    </w:p>
    <w:p w14:paraId="7F35DF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f0366ryngrar.swf</w:t>
      </w:r>
    </w:p>
    <w:p w14:paraId="50C15F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f0366ryngring.swf</w:t>
      </w:r>
    </w:p>
    <w:p w14:paraId="258065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f0366ser.swf</w:t>
      </w:r>
    </w:p>
    <w:p w14:paraId="49B3C7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 0366.swf</w:t>
      </w:r>
    </w:p>
    <w:p w14:paraId="10F0BC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f0366tter.swf</w:t>
      </w:r>
    </w:p>
    <w:p w14:paraId="7E6AD6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fabel.swf</w:t>
      </w:r>
    </w:p>
    <w:p w14:paraId="63AA30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fabricerar.swf</w:t>
      </w:r>
    </w:p>
    <w:p w14:paraId="131114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fabrikant.swf</w:t>
      </w:r>
    </w:p>
    <w:p w14:paraId="1156D2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fabrikat.swf</w:t>
      </w:r>
    </w:p>
    <w:p w14:paraId="4AE32C97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fabrik.swf</w:t>
      </w:r>
    </w:p>
    <w:p w14:paraId="08327653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fabulerar.swf</w:t>
      </w:r>
    </w:p>
    <w:p w14:paraId="12F1FCF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facilitet.swf</w:t>
      </w:r>
    </w:p>
    <w:p w14:paraId="6883172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facit.swf</w:t>
      </w:r>
    </w:p>
    <w:p w14:paraId="081D0C1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fackf0366rbund.swf</w:t>
      </w:r>
    </w:p>
    <w:p w14:paraId="5D649F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fackf0366rening.swf</w:t>
      </w:r>
    </w:p>
    <w:p w14:paraId="783B414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fackklubb.swf</w:t>
      </w:r>
    </w:p>
    <w:p w14:paraId="14437EDC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fackla.swf</w:t>
      </w:r>
    </w:p>
    <w:p w14:paraId="7C6677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Facklig Centralorganisation.swf</w:t>
      </w:r>
    </w:p>
    <w:p w14:paraId="01FF1D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facklig.swf</w:t>
      </w:r>
    </w:p>
    <w:p w14:paraId="3316FB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facklitteratur.swf</w:t>
      </w:r>
    </w:p>
    <w:p w14:paraId="13B032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fackman.swf</w:t>
      </w:r>
    </w:p>
    <w:p w14:paraId="699A51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fackpress.swf</w:t>
      </w:r>
    </w:p>
    <w:p w14:paraId="603539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fack.swf</w:t>
      </w:r>
    </w:p>
    <w:p w14:paraId="74E203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fad0344s.swf</w:t>
      </w:r>
    </w:p>
    <w:p w14:paraId="1DC02C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fadder.swf</w:t>
      </w:r>
    </w:p>
    <w:p w14:paraId="70863B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fadd.swf</w:t>
      </w:r>
    </w:p>
    <w:p w14:paraId="68AF45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faderskap.swf</w:t>
      </w:r>
    </w:p>
    <w:p w14:paraId="271049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fader.swf</w:t>
      </w:r>
    </w:p>
    <w:p w14:paraId="36DF82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fager.swf</w:t>
      </w:r>
    </w:p>
    <w:p w14:paraId="378DC1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faggorna.swf</w:t>
      </w:r>
    </w:p>
    <w:p w14:paraId="544851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fajtas.swf</w:t>
      </w:r>
    </w:p>
    <w:p w14:paraId="755F73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fakta.swf</w:t>
      </w:r>
    </w:p>
    <w:p w14:paraId="69CCD6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faktisk.swf</w:t>
      </w:r>
    </w:p>
    <w:p w14:paraId="724E73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faktiskt.swf</w:t>
      </w:r>
    </w:p>
    <w:p w14:paraId="46A91E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faktor.swf</w:t>
      </w:r>
    </w:p>
    <w:p w14:paraId="610F2D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faktum.swf</w:t>
      </w:r>
    </w:p>
    <w:p w14:paraId="1E5E27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faktura.swf</w:t>
      </w:r>
    </w:p>
    <w:p w14:paraId="1D15EC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fakultet.swf</w:t>
      </w:r>
    </w:p>
    <w:p w14:paraId="6D19AB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falang.swf</w:t>
      </w:r>
    </w:p>
    <w:p w14:paraId="0CD97B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falk.swf</w:t>
      </w:r>
    </w:p>
    <w:p w14:paraId="0E594E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fallenhet.swf</w:t>
      </w:r>
    </w:p>
    <w:p w14:paraId="13178E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fallen.swf</w:t>
      </w:r>
    </w:p>
    <w:p w14:paraId="09BEB8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faller.swf</w:t>
      </w:r>
    </w:p>
    <w:p w14:paraId="74B0FB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fallf0344rdig.swf</w:t>
      </w:r>
    </w:p>
    <w:p w14:paraId="44BC7A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fallgrop.swf</w:t>
      </w:r>
    </w:p>
    <w:p w14:paraId="0DB63E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fallit.swf</w:t>
      </w:r>
    </w:p>
    <w:p w14:paraId="238989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fallrepet.swf</w:t>
      </w:r>
    </w:p>
    <w:p w14:paraId="6E6F9F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fallsk0344rm.swf</w:t>
      </w:r>
    </w:p>
    <w:p w14:paraId="4B4C75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fall.swf</w:t>
      </w:r>
    </w:p>
    <w:p w14:paraId="4F4773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falnar.swf</w:t>
      </w:r>
    </w:p>
    <w:p w14:paraId="031A58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falsett.swf</w:t>
      </w:r>
    </w:p>
    <w:p w14:paraId="24D3F0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falsk.swf</w:t>
      </w:r>
    </w:p>
    <w:p w14:paraId="71CB64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fals.swf</w:t>
      </w:r>
    </w:p>
    <w:p w14:paraId="22E0AD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falukorv.swf</w:t>
      </w:r>
    </w:p>
    <w:p w14:paraId="2074F9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fam0366s.swf</w:t>
      </w:r>
    </w:p>
    <w:p w14:paraId="42969F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familj0344r.swf</w:t>
      </w:r>
    </w:p>
    <w:p w14:paraId="277735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familjedaghem.swf</w:t>
      </w:r>
    </w:p>
    <w:p w14:paraId="234702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familjehem.swf</w:t>
      </w:r>
    </w:p>
    <w:p w14:paraId="7624DC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familjepedagog.swf</w:t>
      </w:r>
    </w:p>
    <w:p w14:paraId="7F3273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familjepension.swf</w:t>
      </w:r>
    </w:p>
    <w:p w14:paraId="4D7569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familjeplanering.swf</w:t>
      </w:r>
    </w:p>
    <w:p w14:paraId="2C599B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familjer0345dgivare.swf</w:t>
      </w:r>
    </w:p>
    <w:p w14:paraId="04C11C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familj.swf</w:t>
      </w:r>
    </w:p>
    <w:p w14:paraId="7F7929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famlar.swf</w:t>
      </w:r>
    </w:p>
    <w:p w14:paraId="664D0E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famn.swf</w:t>
      </w:r>
    </w:p>
    <w:p w14:paraId="35350F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famntag.swf</w:t>
      </w:r>
    </w:p>
    <w:p w14:paraId="4FA6ED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fana.swf</w:t>
      </w:r>
    </w:p>
    <w:p w14:paraId="51E04A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fanatiker.swf</w:t>
      </w:r>
    </w:p>
    <w:p w14:paraId="24A6A1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fanatisk.swf</w:t>
      </w:r>
    </w:p>
    <w:p w14:paraId="279E5C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fanatism.swf</w:t>
      </w:r>
    </w:p>
    <w:p w14:paraId="015394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fanders.swf</w:t>
      </w:r>
    </w:p>
    <w:p w14:paraId="7E843F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faner.swf</w:t>
      </w:r>
    </w:p>
    <w:p w14:paraId="328ACC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fanfar.swf</w:t>
      </w:r>
    </w:p>
    <w:p w14:paraId="11D140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fanjunkare.swf</w:t>
      </w:r>
    </w:p>
    <w:p w14:paraId="2392ED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fanns.swf</w:t>
      </w:r>
    </w:p>
    <w:p w14:paraId="569B98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fann.swf</w:t>
      </w:r>
    </w:p>
    <w:p w14:paraId="2A3395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fanskap.swf</w:t>
      </w:r>
    </w:p>
    <w:p w14:paraId="180D15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fan.swf</w:t>
      </w:r>
    </w:p>
    <w:p w14:paraId="48ED51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fantasi.swf</w:t>
      </w:r>
    </w:p>
    <w:p w14:paraId="536C4E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fantastisk.swf</w:t>
      </w:r>
    </w:p>
    <w:p w14:paraId="7D1441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fantastiskt.swf</w:t>
      </w:r>
    </w:p>
    <w:p w14:paraId="0D1944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fantast.swf</w:t>
      </w:r>
    </w:p>
    <w:p w14:paraId="1D6942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fantiserar.swf</w:t>
      </w:r>
    </w:p>
    <w:p w14:paraId="6A1C92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fantom.swf</w:t>
      </w:r>
    </w:p>
    <w:p w14:paraId="65352C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fara.swf</w:t>
      </w:r>
    </w:p>
    <w:p w14:paraId="43EDA9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farbror.swf</w:t>
      </w:r>
    </w:p>
    <w:p w14:paraId="0F97C7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farf0366r0344ldrar.swf</w:t>
      </w:r>
    </w:p>
    <w:p w14:paraId="4CDEDB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farfar.swf</w:t>
      </w:r>
    </w:p>
    <w:p w14:paraId="1C965F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farh0345ga.swf</w:t>
      </w:r>
    </w:p>
    <w:p w14:paraId="4FE590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farin.swf</w:t>
      </w:r>
    </w:p>
    <w:p w14:paraId="34D2B5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farit.swf</w:t>
      </w:r>
    </w:p>
    <w:p w14:paraId="12957D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farkost.swf</w:t>
      </w:r>
    </w:p>
    <w:p w14:paraId="0BF0CD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farled.swf</w:t>
      </w:r>
    </w:p>
    <w:p w14:paraId="30063F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farlig.swf</w:t>
      </w:r>
    </w:p>
    <w:p w14:paraId="7AC17D8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farmaceut.swf</w:t>
      </w:r>
    </w:p>
    <w:p w14:paraId="6BF8CA4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farmor.swf</w:t>
      </w:r>
    </w:p>
    <w:p w14:paraId="4274EEC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farm.swf</w:t>
      </w:r>
    </w:p>
    <w:p w14:paraId="1AF8C17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farozon.swf</w:t>
      </w:r>
    </w:p>
    <w:p w14:paraId="54232AD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farsa.swf</w:t>
      </w:r>
    </w:p>
    <w:p w14:paraId="642FDC9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farsot.swf</w:t>
      </w:r>
    </w:p>
    <w:p w14:paraId="1B2F50B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fars.swf</w:t>
      </w:r>
    </w:p>
    <w:p w14:paraId="0137987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farstu.swf</w:t>
      </w:r>
    </w:p>
    <w:p w14:paraId="4CE061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far.swf</w:t>
      </w:r>
    </w:p>
    <w:p w14:paraId="56FCB6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fart.swf</w:t>
      </w:r>
    </w:p>
    <w:p w14:paraId="37EB24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fartsyndare.swf</w:t>
      </w:r>
    </w:p>
    <w:p w14:paraId="52F1C0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fartyg.swf</w:t>
      </w:r>
    </w:p>
    <w:p w14:paraId="1F7F1B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farv0344l.swf</w:t>
      </w:r>
    </w:p>
    <w:p w14:paraId="6A45FD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farvatten.swf</w:t>
      </w:r>
    </w:p>
    <w:p w14:paraId="1A299C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fasad.swf</w:t>
      </w:r>
    </w:p>
    <w:p w14:paraId="496396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fasansfull.swf</w:t>
      </w:r>
    </w:p>
    <w:p w14:paraId="0CA405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fasan.swf</w:t>
      </w:r>
    </w:p>
    <w:p w14:paraId="0B79DC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fasar.swf</w:t>
      </w:r>
    </w:p>
    <w:p w14:paraId="5CFF30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fasa.swf</w:t>
      </w:r>
    </w:p>
    <w:p w14:paraId="44ED41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fascinerad.swf</w:t>
      </w:r>
    </w:p>
    <w:p w14:paraId="5CFF86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fascinerande.swf</w:t>
      </w:r>
    </w:p>
    <w:p w14:paraId="51D838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fascinerar.swf</w:t>
      </w:r>
    </w:p>
    <w:p w14:paraId="6F0778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fascism.swf</w:t>
      </w:r>
    </w:p>
    <w:p w14:paraId="0C9815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fascist.swf</w:t>
      </w:r>
    </w:p>
    <w:p w14:paraId="418A34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fasetterad.swf</w:t>
      </w:r>
    </w:p>
    <w:p w14:paraId="6E05DA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fasett.swf</w:t>
      </w:r>
    </w:p>
    <w:p w14:paraId="718EAB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fashionabel.swf</w:t>
      </w:r>
    </w:p>
    <w:p w14:paraId="095C53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faslig.swf</w:t>
      </w:r>
    </w:p>
    <w:p w14:paraId="3604DE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fason.swf</w:t>
      </w:r>
    </w:p>
    <w:p w14:paraId="73DCF0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fas.swf</w:t>
      </w:r>
    </w:p>
    <w:p w14:paraId="7E1356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fast0344n.swf</w:t>
      </w:r>
    </w:p>
    <w:p w14:paraId="46FB20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fastar.swf</w:t>
      </w:r>
    </w:p>
    <w:p w14:paraId="2B2872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fasta.swf</w:t>
      </w:r>
    </w:p>
    <w:p w14:paraId="49BDD6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faster.swf</w:t>
      </w:r>
    </w:p>
    <w:p w14:paraId="12CFF8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fastighetsdomstol.swf</w:t>
      </w:r>
    </w:p>
    <w:p w14:paraId="4F8BEE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fastighetsm0344klare.swf</w:t>
      </w:r>
    </w:p>
    <w:p w14:paraId="46470D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fastighet.swf</w:t>
      </w:r>
    </w:p>
    <w:p w14:paraId="2EE117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fastlagen.swf</w:t>
      </w:r>
    </w:p>
    <w:p w14:paraId="0C5315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fastlagsbulle.swf</w:t>
      </w:r>
    </w:p>
    <w:p w14:paraId="6A7970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fastlagss0366ndagen.swf</w:t>
      </w:r>
    </w:p>
    <w:p w14:paraId="4FE2D2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fastland.swf</w:t>
      </w:r>
    </w:p>
    <w:p w14:paraId="4BA0A5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fastnar.swf</w:t>
      </w:r>
    </w:p>
    <w:p w14:paraId="6CFF86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fastsl0345r.swf</w:t>
      </w:r>
    </w:p>
    <w:p w14:paraId="21E63A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fastst0344ller.swf</w:t>
      </w:r>
    </w:p>
    <w:p w14:paraId="18670A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fast.swf</w:t>
      </w:r>
    </w:p>
    <w:p w14:paraId="4417D92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fatal.swf</w:t>
      </w:r>
    </w:p>
    <w:p w14:paraId="61F3BC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fat.swf</w:t>
      </w:r>
    </w:p>
    <w:p w14:paraId="5E8C138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fattar.swf</w:t>
      </w:r>
    </w:p>
    <w:p w14:paraId="3ED684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fattas.swf</w:t>
      </w:r>
    </w:p>
    <w:p w14:paraId="4696B3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fattigdom.swf</w:t>
      </w:r>
    </w:p>
    <w:p w14:paraId="1E7728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fattiglapp.swf</w:t>
      </w:r>
    </w:p>
    <w:p w14:paraId="5C5B47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fattig.swf</w:t>
      </w:r>
    </w:p>
    <w:p w14:paraId="34D855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fattning.swf</w:t>
      </w:r>
    </w:p>
    <w:p w14:paraId="6A4341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fatt.swf</w:t>
      </w:r>
    </w:p>
    <w:p w14:paraId="3126DA1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fauna.swf</w:t>
      </w:r>
    </w:p>
    <w:p w14:paraId="3A8A9B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fav0366r.swf</w:t>
      </w:r>
    </w:p>
    <w:p w14:paraId="726ECA0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favoriserar.swf</w:t>
      </w:r>
    </w:p>
    <w:p w14:paraId="1F489A5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favorit.swf</w:t>
      </w:r>
    </w:p>
    <w:p w14:paraId="3F5535B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FCO.swf</w:t>
      </w:r>
    </w:p>
    <w:p w14:paraId="42F9DB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 d.swf</w:t>
      </w:r>
    </w:p>
    <w:p w14:paraId="06726E7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feature.swf</w:t>
      </w:r>
    </w:p>
    <w:p w14:paraId="6F05868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feber.swf</w:t>
      </w:r>
    </w:p>
    <w:p w14:paraId="4206D01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febrig.swf</w:t>
      </w:r>
    </w:p>
    <w:p w14:paraId="1A69131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febril.swf</w:t>
      </w:r>
    </w:p>
    <w:p w14:paraId="4C0E16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februari.swf</w:t>
      </w:r>
    </w:p>
    <w:p w14:paraId="539327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federal.swf</w:t>
      </w:r>
    </w:p>
    <w:p w14:paraId="4F62B85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federation.swf</w:t>
      </w:r>
    </w:p>
    <w:p w14:paraId="19472F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feedback.swf</w:t>
      </w:r>
    </w:p>
    <w:p w14:paraId="5AE80E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feghet.swf</w:t>
      </w:r>
    </w:p>
    <w:p w14:paraId="137D8A9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feg.swf</w:t>
      </w:r>
    </w:p>
    <w:p w14:paraId="5239AD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fejar.swf</w:t>
      </w:r>
    </w:p>
    <w:p w14:paraId="09D1268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fejd.swf</w:t>
      </w:r>
    </w:p>
    <w:p w14:paraId="37BEBD1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fejkar.swf</w:t>
      </w:r>
    </w:p>
    <w:p w14:paraId="2B68E4D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felaktig.swf</w:t>
      </w:r>
    </w:p>
    <w:p w14:paraId="7220AD0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felar.swf</w:t>
      </w:r>
    </w:p>
    <w:p w14:paraId="6A9ACE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fel.swf</w:t>
      </w:r>
    </w:p>
    <w:p w14:paraId="5002C9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fem0366ring.swf</w:t>
      </w:r>
    </w:p>
    <w:p w14:paraId="15F713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femdagarsvecka.swf</w:t>
      </w:r>
    </w:p>
    <w:p w14:paraId="42C51C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femdygnsprognos.swf</w:t>
      </w:r>
    </w:p>
    <w:p w14:paraId="1EE648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feminin.swf</w:t>
      </w:r>
    </w:p>
    <w:p w14:paraId="037E4E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feminism.swf</w:t>
      </w:r>
    </w:p>
    <w:p w14:paraId="1F9BBB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feminist.swf</w:t>
      </w:r>
    </w:p>
    <w:p w14:paraId="34825E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femkamp.swf</w:t>
      </w:r>
    </w:p>
    <w:p w14:paraId="087433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femma.swf</w:t>
      </w:r>
    </w:p>
    <w:p w14:paraId="6CF900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femrummare.swf</w:t>
      </w:r>
    </w:p>
    <w:p w14:paraId="2789ED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fem.swf</w:t>
      </w:r>
    </w:p>
    <w:p w14:paraId="71740D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femte.swf</w:t>
      </w:r>
    </w:p>
    <w:p w14:paraId="0C373E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femti0366ring.swf</w:t>
      </w:r>
    </w:p>
    <w:p w14:paraId="3E5600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femtielva.swf</w:t>
      </w:r>
    </w:p>
    <w:p w14:paraId="046F49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femtilapp.swf</w:t>
      </w:r>
    </w:p>
    <w:p w14:paraId="3C559B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femtionde.swf</w:t>
      </w:r>
    </w:p>
    <w:p w14:paraId="3B4AE5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femtio.swf</w:t>
      </w:r>
    </w:p>
    <w:p w14:paraId="4343FD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femtonde.swf</w:t>
      </w:r>
    </w:p>
    <w:p w14:paraId="226B5A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femton.swf</w:t>
      </w:r>
    </w:p>
    <w:p w14:paraId="0B8B8F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fena.swf</w:t>
      </w:r>
    </w:p>
    <w:p w14:paraId="040D59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fenomenal.swf</w:t>
      </w:r>
    </w:p>
    <w:p w14:paraId="0F3047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fenomen.swf</w:t>
      </w:r>
    </w:p>
    <w:p w14:paraId="4A3C0F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feodalism.swf</w:t>
      </w:r>
    </w:p>
    <w:p w14:paraId="7D34EB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feodal.swf</w:t>
      </w:r>
    </w:p>
    <w:p w14:paraId="722F008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feriehem.swf</w:t>
      </w:r>
    </w:p>
    <w:p w14:paraId="10350D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ferie.swf</w:t>
      </w:r>
    </w:p>
    <w:p w14:paraId="5E64C5F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fernissar.swf</w:t>
      </w:r>
    </w:p>
    <w:p w14:paraId="5B0B98C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fernissa.swf</w:t>
      </w:r>
    </w:p>
    <w:p w14:paraId="66EFFF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fertil.swf</w:t>
      </w:r>
    </w:p>
    <w:p w14:paraId="203907F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festar.swf</w:t>
      </w:r>
    </w:p>
    <w:p w14:paraId="46F2D69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festival.swf</w:t>
      </w:r>
    </w:p>
    <w:p w14:paraId="6D1FF6A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festlig.swf</w:t>
      </w:r>
    </w:p>
    <w:p w14:paraId="7E45AE7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fest.swf</w:t>
      </w:r>
    </w:p>
    <w:p w14:paraId="52440B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fe.swf</w:t>
      </w:r>
    </w:p>
    <w:p w14:paraId="177B790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fetknopp.swf</w:t>
      </w:r>
    </w:p>
    <w:p w14:paraId="76DF282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fetma.swf</w:t>
      </w:r>
    </w:p>
    <w:p w14:paraId="6A156BB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fet.swf</w:t>
      </w:r>
    </w:p>
    <w:p w14:paraId="52D220D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fettisdag.swf</w:t>
      </w:r>
    </w:p>
    <w:p w14:paraId="6242143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fett.swf</w:t>
      </w:r>
    </w:p>
    <w:p w14:paraId="1C0E92D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fiasko.swf</w:t>
      </w:r>
    </w:p>
    <w:p w14:paraId="76233A0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fia.swf</w:t>
      </w:r>
    </w:p>
    <w:p w14:paraId="40764A8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fiber.swf</w:t>
      </w:r>
    </w:p>
    <w:p w14:paraId="15150B9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ficka.swf</w:t>
      </w:r>
    </w:p>
    <w:p w14:paraId="636B23D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fickdator.swf</w:t>
      </w:r>
    </w:p>
    <w:p w14:paraId="204B6D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ficklampa.swf</w:t>
      </w:r>
    </w:p>
    <w:p w14:paraId="08B9E1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fickpengar.swf</w:t>
      </w:r>
    </w:p>
    <w:p w14:paraId="5E0628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fick.swf</w:t>
      </w:r>
    </w:p>
    <w:p w14:paraId="2D4ED6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ficktjuv.swf</w:t>
      </w:r>
    </w:p>
    <w:p w14:paraId="4474DF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fiende.swf</w:t>
      </w:r>
    </w:p>
    <w:p w14:paraId="52A829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fientlig.swf</w:t>
      </w:r>
    </w:p>
    <w:p w14:paraId="18491B6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fiffel.swf</w:t>
      </w:r>
    </w:p>
    <w:p w14:paraId="47AC0C3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fiffig.swf</w:t>
      </w:r>
    </w:p>
    <w:p w14:paraId="2E5E5C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fifflar.swf</w:t>
      </w:r>
    </w:p>
    <w:p w14:paraId="7505BFC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fifty-fifty.swf</w:t>
      </w:r>
    </w:p>
    <w:p w14:paraId="789B9F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figurerar.swf</w:t>
      </w:r>
    </w:p>
    <w:p w14:paraId="054663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figur.swf</w:t>
      </w:r>
    </w:p>
    <w:p w14:paraId="786DE5B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fikar.swf</w:t>
      </w:r>
    </w:p>
    <w:p w14:paraId="2B1267F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fika.swf</w:t>
      </w:r>
    </w:p>
    <w:p w14:paraId="7C2B10F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fikonspr0345k.swf</w:t>
      </w:r>
    </w:p>
    <w:p w14:paraId="1B36FA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fikon.swf</w:t>
      </w:r>
    </w:p>
    <w:p w14:paraId="273B66A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fik.swf</w:t>
      </w:r>
    </w:p>
    <w:p w14:paraId="2CDD400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fiktion.swf</w:t>
      </w:r>
    </w:p>
    <w:p w14:paraId="3EED101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fiktiv.swf</w:t>
      </w:r>
    </w:p>
    <w:p w14:paraId="278F6F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fikus.swf</w:t>
      </w:r>
    </w:p>
    <w:p w14:paraId="44B8CB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fil0351.swf</w:t>
      </w:r>
    </w:p>
    <w:p w14:paraId="0072FA7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filar.swf</w:t>
      </w:r>
    </w:p>
    <w:p w14:paraId="55FE8A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filharmoniker.swf</w:t>
      </w:r>
    </w:p>
    <w:p w14:paraId="210ACB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filial.swf</w:t>
      </w:r>
    </w:p>
    <w:p w14:paraId="3622B5A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filmar.swf</w:t>
      </w:r>
    </w:p>
    <w:p w14:paraId="6C9EA1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filmatisering.swf</w:t>
      </w:r>
    </w:p>
    <w:p w14:paraId="1C9D043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filmduk.swf</w:t>
      </w:r>
    </w:p>
    <w:p w14:paraId="4EB6B3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filmj0366lk.swf</w:t>
      </w:r>
    </w:p>
    <w:p w14:paraId="521F7D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film.swf</w:t>
      </w:r>
    </w:p>
    <w:p w14:paraId="1D2545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filosoferar.swf</w:t>
      </w:r>
    </w:p>
    <w:p w14:paraId="39F61E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filosofi.swf</w:t>
      </w:r>
    </w:p>
    <w:p w14:paraId="31F65D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filosof.swf</w:t>
      </w:r>
    </w:p>
    <w:p w14:paraId="537566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fil.swf</w:t>
      </w:r>
    </w:p>
    <w:p w14:paraId="59D912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filter.swf</w:t>
      </w:r>
    </w:p>
    <w:p w14:paraId="77ABB7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filtrerar.swf</w:t>
      </w:r>
    </w:p>
    <w:p w14:paraId="11A1DE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filt.swf</w:t>
      </w:r>
    </w:p>
    <w:p w14:paraId="09D458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filur.swf</w:t>
      </w:r>
    </w:p>
    <w:p w14:paraId="3246D62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fimpar.swf</w:t>
      </w:r>
    </w:p>
    <w:p w14:paraId="6291F43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fimp.swf</w:t>
      </w:r>
    </w:p>
    <w:p w14:paraId="1453240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final.swf</w:t>
      </w:r>
    </w:p>
    <w:p w14:paraId="549AA5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finansierar.swf</w:t>
      </w:r>
    </w:p>
    <w:p w14:paraId="4BBB6C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finansinspektionen.swf</w:t>
      </w:r>
    </w:p>
    <w:p w14:paraId="7044C0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finans.swf</w:t>
      </w:r>
    </w:p>
    <w:p w14:paraId="18A35D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finemang.swf</w:t>
      </w:r>
    </w:p>
    <w:p w14:paraId="4E4399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finess.swf</w:t>
      </w:r>
    </w:p>
    <w:p w14:paraId="125C16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fingerar.swf</w:t>
      </w:r>
    </w:p>
    <w:p w14:paraId="71DBFB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fingerborg.swf</w:t>
      </w:r>
    </w:p>
    <w:p w14:paraId="1F52B4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fingerf0344rdig.swf</w:t>
      </w:r>
    </w:p>
    <w:p w14:paraId="42DAC3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finger.swf</w:t>
      </w:r>
    </w:p>
    <w:p w14:paraId="5D8B49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fingervisning.swf</w:t>
      </w:r>
    </w:p>
    <w:p w14:paraId="439007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fingrar.swf</w:t>
      </w:r>
    </w:p>
    <w:p w14:paraId="076A42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finish.swf</w:t>
      </w:r>
    </w:p>
    <w:p w14:paraId="127C7F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finito.swf</w:t>
      </w:r>
    </w:p>
    <w:p w14:paraId="4D38BF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fink0344nslig.swf</w:t>
      </w:r>
    </w:p>
    <w:p w14:paraId="151AF2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finkammar.swf</w:t>
      </w:r>
    </w:p>
    <w:p w14:paraId="45E822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finka.swf</w:t>
      </w:r>
    </w:p>
    <w:p w14:paraId="758480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finl0344ndare.swf</w:t>
      </w:r>
    </w:p>
    <w:p w14:paraId="774599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finl0344ndsk.swf</w:t>
      </w:r>
    </w:p>
    <w:p w14:paraId="4424D7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finlandssvensk.swf</w:t>
      </w:r>
    </w:p>
    <w:p w14:paraId="547824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finland.swf</w:t>
      </w:r>
    </w:p>
    <w:p w14:paraId="20155A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finlemmad.swf</w:t>
      </w:r>
    </w:p>
    <w:p w14:paraId="6E388B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finmaskig.swf</w:t>
      </w:r>
    </w:p>
    <w:p w14:paraId="0A3BA0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finmekaniker.swf</w:t>
      </w:r>
    </w:p>
    <w:p w14:paraId="2C7BF2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finner sig.swf</w:t>
      </w:r>
    </w:p>
    <w:p w14:paraId="2A252F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finner.swf</w:t>
      </w:r>
    </w:p>
    <w:p w14:paraId="6F9BEA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finne.swf</w:t>
      </w:r>
    </w:p>
    <w:p w14:paraId="4B79BE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finns.swf</w:t>
      </w:r>
    </w:p>
    <w:p w14:paraId="189BBA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finska.swf</w:t>
      </w:r>
    </w:p>
    <w:p w14:paraId="2955D7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finsk.swf</w:t>
      </w:r>
    </w:p>
    <w:p w14:paraId="5D406E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finskuren.swf</w:t>
      </w:r>
    </w:p>
    <w:p w14:paraId="0BD83B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finslipar.swf</w:t>
      </w:r>
    </w:p>
    <w:p w14:paraId="01787E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finsmakare.swf</w:t>
      </w:r>
    </w:p>
    <w:p w14:paraId="06A280D6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finst0344md.swf</w:t>
      </w:r>
    </w:p>
    <w:p w14:paraId="23354E5D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finstilt.swf</w:t>
      </w:r>
    </w:p>
    <w:p w14:paraId="4F0C02B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fin.swf</w:t>
      </w:r>
    </w:p>
    <w:p w14:paraId="1AD1F0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fintar.swf</w:t>
      </w:r>
    </w:p>
    <w:p w14:paraId="030A0CB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fint.swf</w:t>
      </w:r>
    </w:p>
    <w:p w14:paraId="339583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finurlig.swf</w:t>
      </w:r>
    </w:p>
    <w:p w14:paraId="09E2648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fiol.swf</w:t>
      </w:r>
    </w:p>
    <w:p w14:paraId="4D373A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firar.swf</w:t>
      </w:r>
    </w:p>
    <w:p w14:paraId="5AD7A7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firma.swf</w:t>
      </w:r>
    </w:p>
    <w:p w14:paraId="1E3A5D90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fiser.swf</w:t>
      </w:r>
    </w:p>
    <w:p w14:paraId="40242B50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fiskare.swf</w:t>
      </w:r>
    </w:p>
    <w:p w14:paraId="469E7946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fiskar.swf</w:t>
      </w:r>
    </w:p>
    <w:p w14:paraId="489F4A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fiskegr0344ns.swf</w:t>
      </w:r>
    </w:p>
    <w:p w14:paraId="220447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fiskekort.swf</w:t>
      </w:r>
    </w:p>
    <w:p w14:paraId="19311A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fiskel0344ge.swf</w:t>
      </w:r>
    </w:p>
    <w:p w14:paraId="0BC85C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fiske.swf</w:t>
      </w:r>
    </w:p>
    <w:p w14:paraId="20A082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fiskm0345s.swf</w:t>
      </w:r>
    </w:p>
    <w:p w14:paraId="48C102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fiskpinnar.swf</w:t>
      </w:r>
    </w:p>
    <w:p w14:paraId="2F9387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fisk.swf</w:t>
      </w:r>
    </w:p>
    <w:p w14:paraId="49D1379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fission.swf</w:t>
      </w:r>
    </w:p>
    <w:p w14:paraId="7A4EFFD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fitta.swf</w:t>
      </w:r>
    </w:p>
    <w:p w14:paraId="43BA90D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fixare.swf</w:t>
      </w:r>
    </w:p>
    <w:p w14:paraId="67541E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fixar.swf</w:t>
      </w:r>
    </w:p>
    <w:p w14:paraId="21104D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fixerar.swf</w:t>
      </w:r>
    </w:p>
    <w:p w14:paraId="098C577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fix.swf</w:t>
      </w:r>
    </w:p>
    <w:p w14:paraId="6803924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fj0344der.swf</w:t>
      </w:r>
    </w:p>
    <w:p w14:paraId="6C0F437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fj0344drar.swf</w:t>
      </w:r>
    </w:p>
    <w:p w14:paraId="209B593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fj0344dring.swf</w:t>
      </w:r>
    </w:p>
    <w:p w14:paraId="02BA3C9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fj0344ll.swf</w:t>
      </w:r>
    </w:p>
    <w:p w14:paraId="3DB259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fj0344rde.swf</w:t>
      </w:r>
    </w:p>
    <w:p w14:paraId="7E16A62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fj0344rd.swf</w:t>
      </w:r>
    </w:p>
    <w:p w14:paraId="45F1C02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fj0344ril.swf</w:t>
      </w:r>
    </w:p>
    <w:p w14:paraId="666452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fj0344rmar sig.swf</w:t>
      </w:r>
    </w:p>
    <w:p w14:paraId="31CC77F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fj0344rran.swf</w:t>
      </w:r>
    </w:p>
    <w:p w14:paraId="0C237D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fj0344rrstyrd.swf</w:t>
      </w:r>
    </w:p>
    <w:p w14:paraId="488F7CA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fj0344rrv0344rme.swf</w:t>
      </w:r>
    </w:p>
    <w:p w14:paraId="43AD625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fj0344rtar.swf</w:t>
      </w:r>
    </w:p>
    <w:p w14:paraId="6DA277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fj0344rt.swf</w:t>
      </w:r>
    </w:p>
    <w:p w14:paraId="0CCA7A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fj0344skar.swf</w:t>
      </w:r>
    </w:p>
    <w:p w14:paraId="4ECCB45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fj0344skig.swf</w:t>
      </w:r>
    </w:p>
    <w:p w14:paraId="1E2E3E4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fj0344sk.swf</w:t>
      </w:r>
    </w:p>
    <w:p w14:paraId="6F17DBC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fj0344ttrar.swf</w:t>
      </w:r>
    </w:p>
    <w:p w14:paraId="0156F45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fjant.swf</w:t>
      </w:r>
    </w:p>
    <w:p w14:paraId="7FE7F33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fjolla.swf</w:t>
      </w:r>
    </w:p>
    <w:p w14:paraId="006B31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fjol.swf</w:t>
      </w:r>
    </w:p>
    <w:p w14:paraId="2B65EF3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fjord.swf</w:t>
      </w:r>
    </w:p>
    <w:p w14:paraId="0095EBD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fjor.swf</w:t>
      </w:r>
    </w:p>
    <w:p w14:paraId="12856F9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fjortonde.swf</w:t>
      </w:r>
    </w:p>
    <w:p w14:paraId="241597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fjorton.swf</w:t>
      </w:r>
    </w:p>
    <w:p w14:paraId="6B74496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fjun.swf</w:t>
      </w:r>
    </w:p>
    <w:p w14:paraId="6730F0B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fjuttig.swf</w:t>
      </w:r>
    </w:p>
    <w:p w14:paraId="5B8FD03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fl0344ckig.swf</w:t>
      </w:r>
    </w:p>
    <w:p w14:paraId="37345E4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fl0344ck.swf</w:t>
      </w:r>
    </w:p>
    <w:p w14:paraId="6F115A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fl0344kt.swf</w:t>
      </w:r>
    </w:p>
    <w:p w14:paraId="07B88E8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fl0344mtar.swf</w:t>
      </w:r>
    </w:p>
    <w:p w14:paraId="4E40707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fl0344ng.swf</w:t>
      </w:r>
    </w:p>
    <w:p w14:paraId="192656A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fl0344rd.swf</w:t>
      </w:r>
    </w:p>
    <w:p w14:paraId="6ED6EF9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fl0344skpannkaka.swf</w:t>
      </w:r>
    </w:p>
    <w:p w14:paraId="46B2C3D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fl0344sk.swf</w:t>
      </w:r>
    </w:p>
    <w:p w14:paraId="53108B6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fl0344tar.swf</w:t>
      </w:r>
    </w:p>
    <w:p w14:paraId="3CC0453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fl0344ta.swf</w:t>
      </w:r>
    </w:p>
    <w:p w14:paraId="372BDFD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fl0345r.swf</w:t>
      </w:r>
    </w:p>
    <w:p w14:paraId="29370FE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fl0345sar.swf</w:t>
      </w:r>
    </w:p>
    <w:p w14:paraId="406AC2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fl0345shurtig.swf</w:t>
      </w:r>
    </w:p>
    <w:p w14:paraId="5AAAF23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fl0366dar.swf</w:t>
      </w:r>
    </w:p>
    <w:p w14:paraId="6B1AB6B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fl0366de.swf</w:t>
      </w:r>
    </w:p>
    <w:p w14:paraId="7AE1688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fl0366g.swf</w:t>
      </w:r>
    </w:p>
    <w:p w14:paraId="34748E5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fl0366jt.swf</w:t>
      </w:r>
    </w:p>
    <w:p w14:paraId="7684699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fl0366rt.swf</w:t>
      </w:r>
    </w:p>
    <w:p w14:paraId="50D4314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fl0366te.swf</w:t>
      </w:r>
    </w:p>
    <w:p w14:paraId="777366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fl0366t.swf</w:t>
      </w:r>
    </w:p>
    <w:p w14:paraId="211F0B3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flabbar.swf</w:t>
      </w:r>
    </w:p>
    <w:p w14:paraId="3EFD24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flabb.swf</w:t>
      </w:r>
    </w:p>
    <w:p w14:paraId="105CEA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flackar.swf</w:t>
      </w:r>
    </w:p>
    <w:p w14:paraId="57AF540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flack.swf</w:t>
      </w:r>
    </w:p>
    <w:p w14:paraId="7C36AC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fladdermus.swf</w:t>
      </w:r>
    </w:p>
    <w:p w14:paraId="588DAA9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fladdrar.swf</w:t>
      </w:r>
    </w:p>
    <w:p w14:paraId="4DD684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flagar.swf</w:t>
      </w:r>
    </w:p>
    <w:p w14:paraId="39AACE2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flaga.swf</w:t>
      </w:r>
    </w:p>
    <w:p w14:paraId="68B4B5A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flaggar.swf</w:t>
      </w:r>
    </w:p>
    <w:p w14:paraId="77AA3DB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flagga.swf</w:t>
      </w:r>
    </w:p>
    <w:p w14:paraId="590F1C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flaggskepp.swf</w:t>
      </w:r>
    </w:p>
    <w:p w14:paraId="33BBC40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flagg.swf</w:t>
      </w:r>
    </w:p>
    <w:p w14:paraId="455D09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flagnar.swf</w:t>
      </w:r>
    </w:p>
    <w:p w14:paraId="1D4CF61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flagrant.swf</w:t>
      </w:r>
    </w:p>
    <w:p w14:paraId="2C892E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flak.swf</w:t>
      </w:r>
    </w:p>
    <w:p w14:paraId="25C947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flamberar.swf</w:t>
      </w:r>
    </w:p>
    <w:p w14:paraId="35C32EA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flammar.swf</w:t>
      </w:r>
    </w:p>
    <w:p w14:paraId="1BE15F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flamma.swf</w:t>
      </w:r>
    </w:p>
    <w:p w14:paraId="302569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flammig.swf</w:t>
      </w:r>
    </w:p>
    <w:p w14:paraId="2645BE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flamskv0344vnad.swf</w:t>
      </w:r>
    </w:p>
    <w:p w14:paraId="5CB4081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flanell.swf</w:t>
      </w:r>
    </w:p>
    <w:p w14:paraId="01A859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flanerar.swf</w:t>
      </w:r>
    </w:p>
    <w:p w14:paraId="327CF9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flaska.swf</w:t>
      </w:r>
    </w:p>
    <w:p w14:paraId="7F826A2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flaskhals.swf</w:t>
      </w:r>
    </w:p>
    <w:p w14:paraId="493095B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flata.swf</w:t>
      </w:r>
    </w:p>
    <w:p w14:paraId="67EC0FF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flathet.swf</w:t>
      </w:r>
    </w:p>
    <w:p w14:paraId="662CDD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flat.swf</w:t>
      </w:r>
    </w:p>
    <w:p w14:paraId="6230E9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flaxar.swf</w:t>
      </w:r>
    </w:p>
    <w:p w14:paraId="098403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flera.swf</w:t>
      </w:r>
    </w:p>
    <w:p w14:paraId="2891B6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flerfamiljshus.swf</w:t>
      </w:r>
    </w:p>
    <w:p w14:paraId="790F17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fler.swf</w:t>
      </w:r>
    </w:p>
    <w:p w14:paraId="52F28B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flertal.swf</w:t>
      </w:r>
    </w:p>
    <w:p w14:paraId="3DD158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flest.swf</w:t>
      </w:r>
    </w:p>
    <w:p w14:paraId="234B26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flexar.swf</w:t>
      </w:r>
    </w:p>
    <w:p w14:paraId="15148F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flexibel.swf</w:t>
      </w:r>
    </w:p>
    <w:p w14:paraId="50C96C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flextid.swf</w:t>
      </w:r>
    </w:p>
    <w:p w14:paraId="5A54AF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flicka.swf</w:t>
      </w:r>
    </w:p>
    <w:p w14:paraId="7DE2D6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flicknamn.swf</w:t>
      </w:r>
    </w:p>
    <w:p w14:paraId="023BC3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flickv0344n.swf</w:t>
      </w:r>
    </w:p>
    <w:p w14:paraId="49CC2B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flik.swf</w:t>
      </w:r>
    </w:p>
    <w:p w14:paraId="38B6B3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flimmer.swf</w:t>
      </w:r>
    </w:p>
    <w:p w14:paraId="53FDE0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flimrar.swf</w:t>
      </w:r>
    </w:p>
    <w:p w14:paraId="4D990A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flinar.swf</w:t>
      </w:r>
    </w:p>
    <w:p w14:paraId="0331BF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flinga.swf</w:t>
      </w:r>
    </w:p>
    <w:p w14:paraId="268206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flink.swf</w:t>
      </w:r>
    </w:p>
    <w:p w14:paraId="654B2A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flin.swf</w:t>
      </w:r>
    </w:p>
    <w:p w14:paraId="0FA5C8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flinta.swf</w:t>
      </w:r>
    </w:p>
    <w:p w14:paraId="660A64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flintskallig.swf</w:t>
      </w:r>
    </w:p>
    <w:p w14:paraId="37C893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flint.swf</w:t>
      </w:r>
    </w:p>
    <w:p w14:paraId="24DD44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flipperspel.swf</w:t>
      </w:r>
    </w:p>
    <w:p w14:paraId="57A90D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flirt.swf</w:t>
      </w:r>
    </w:p>
    <w:p w14:paraId="0B7A17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flisa.swf</w:t>
      </w:r>
    </w:p>
    <w:p w14:paraId="65DB70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flis.swf</w:t>
      </w:r>
    </w:p>
    <w:p w14:paraId="2E6E64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flitig.swf</w:t>
      </w:r>
    </w:p>
    <w:p w14:paraId="5C190C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flit.swf</w:t>
      </w:r>
    </w:p>
    <w:p w14:paraId="47FC9C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flock.swf</w:t>
      </w:r>
    </w:p>
    <w:p w14:paraId="41056F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flod.swf</w:t>
      </w:r>
    </w:p>
    <w:p w14:paraId="08A46A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flop.swf</w:t>
      </w:r>
    </w:p>
    <w:p w14:paraId="268F38E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flora.swf</w:t>
      </w:r>
    </w:p>
    <w:p w14:paraId="5F86FE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florerar.swf</w:t>
      </w:r>
    </w:p>
    <w:p w14:paraId="58EA45E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florsocker.swf</w:t>
      </w:r>
    </w:p>
    <w:p w14:paraId="2E89A9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flor.swf</w:t>
      </w:r>
    </w:p>
    <w:p w14:paraId="723999B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floskel.swf</w:t>
      </w:r>
    </w:p>
    <w:p w14:paraId="26CB4D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flottar.swf</w:t>
      </w:r>
    </w:p>
    <w:p w14:paraId="6074E4E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flotta.swf</w:t>
      </w:r>
    </w:p>
    <w:p w14:paraId="7F7F330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flotte.swf</w:t>
      </w:r>
    </w:p>
    <w:p w14:paraId="4DD6B3E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flottilj.swf</w:t>
      </w:r>
    </w:p>
    <w:p w14:paraId="40C126B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flottning.swf</w:t>
      </w:r>
    </w:p>
    <w:p w14:paraId="4CF8483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flott.swf</w:t>
      </w:r>
    </w:p>
    <w:p w14:paraId="6BF6AC0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fluga.swf</w:t>
      </w:r>
    </w:p>
    <w:p w14:paraId="7133ABF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flugit.swf</w:t>
      </w:r>
    </w:p>
    <w:p w14:paraId="665A025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flugsm0344lla.swf</w:t>
      </w:r>
    </w:p>
    <w:p w14:paraId="2619BAE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flugsnappare.swf</w:t>
      </w:r>
    </w:p>
    <w:p w14:paraId="4424C3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flugsvamp.swf</w:t>
      </w:r>
    </w:p>
    <w:p w14:paraId="516748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fluktuerar.swf</w:t>
      </w:r>
    </w:p>
    <w:p w14:paraId="026103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flummig.swf</w:t>
      </w:r>
    </w:p>
    <w:p w14:paraId="5ECB02A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flundra.swf</w:t>
      </w:r>
    </w:p>
    <w:p w14:paraId="2D31311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fluor.swf</w:t>
      </w:r>
    </w:p>
    <w:p w14:paraId="5334EBD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flutit.swf</w:t>
      </w:r>
    </w:p>
    <w:p w14:paraId="3049531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flux.swf</w:t>
      </w:r>
    </w:p>
    <w:p w14:paraId="0804FF4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flygare.swf</w:t>
      </w:r>
    </w:p>
    <w:p w14:paraId="42C23EE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flygblad.swf</w:t>
      </w:r>
    </w:p>
    <w:p w14:paraId="30F4044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flygel.swf</w:t>
      </w:r>
    </w:p>
    <w:p w14:paraId="1C54E1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flyger.swf</w:t>
      </w:r>
    </w:p>
    <w:p w14:paraId="7F6B00A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flyglarm.swf</w:t>
      </w:r>
    </w:p>
    <w:p w14:paraId="4706020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flygplan.swf</w:t>
      </w:r>
    </w:p>
    <w:p w14:paraId="4C88B94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flygplats.swf</w:t>
      </w:r>
    </w:p>
    <w:p w14:paraId="3437F65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flyg.swf</w:t>
      </w:r>
    </w:p>
    <w:p w14:paraId="61F2278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flygv0344rdinna.swf</w:t>
      </w:r>
    </w:p>
    <w:p w14:paraId="21E2F0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flygvapen.swf</w:t>
      </w:r>
    </w:p>
    <w:p w14:paraId="1A3DFB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flyh0344nt.swf</w:t>
      </w:r>
    </w:p>
    <w:p w14:paraId="56DB2C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flyktig.swf</w:t>
      </w:r>
    </w:p>
    <w:p w14:paraId="314D85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flykting.swf</w:t>
      </w:r>
    </w:p>
    <w:p w14:paraId="05F7D5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flykt.swf</w:t>
      </w:r>
    </w:p>
    <w:p w14:paraId="0FD656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flyr.swf</w:t>
      </w:r>
    </w:p>
    <w:p w14:paraId="2CD202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flyter.swf</w:t>
      </w:r>
    </w:p>
    <w:p w14:paraId="0FB187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flytning.swf</w:t>
      </w:r>
    </w:p>
    <w:p w14:paraId="28979C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flyt.swf</w:t>
      </w:r>
    </w:p>
    <w:p w14:paraId="5B690C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flyttar sig.swf</w:t>
      </w:r>
    </w:p>
    <w:p w14:paraId="681037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flyttar.swf</w:t>
      </w:r>
    </w:p>
    <w:p w14:paraId="511CD7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flyttbar.swf</w:t>
      </w:r>
    </w:p>
    <w:p w14:paraId="5A7C55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flyttf0345gel.swf</w:t>
      </w:r>
    </w:p>
    <w:p w14:paraId="6EF569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flyttlasspolitik.swf</w:t>
      </w:r>
    </w:p>
    <w:p w14:paraId="57EF6B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flyttlass.swf</w:t>
      </w:r>
    </w:p>
    <w:p w14:paraId="170ED6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flyttningsanm0344lan.swf</w:t>
      </w:r>
    </w:p>
    <w:p w14:paraId="2F5157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flyttningsbidrag.swf</w:t>
      </w:r>
    </w:p>
    <w:p w14:paraId="5E9D25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flyttningshj0344lp.swf</w:t>
      </w:r>
    </w:p>
    <w:p w14:paraId="4DBDD6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flyttning.swf</w:t>
      </w:r>
    </w:p>
    <w:p w14:paraId="06CA47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flytv0344st.swf</w:t>
      </w:r>
    </w:p>
    <w:p w14:paraId="192701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 m.swf</w:t>
      </w:r>
    </w:p>
    <w:p w14:paraId="087DD8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fn0366ske.swf</w:t>
      </w:r>
    </w:p>
    <w:p w14:paraId="5EDB8F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fnask.swf</w:t>
      </w:r>
    </w:p>
    <w:p w14:paraId="282816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fnatt.swf</w:t>
      </w:r>
    </w:p>
    <w:p w14:paraId="25021E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fnissar.swf</w:t>
      </w:r>
    </w:p>
    <w:p w14:paraId="5D5395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fnittrar.swf</w:t>
      </w:r>
    </w:p>
    <w:p w14:paraId="6AA88B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 n.swf</w:t>
      </w:r>
    </w:p>
    <w:p w14:paraId="5EF447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FN.swf</w:t>
      </w:r>
    </w:p>
    <w:p w14:paraId="5C58E3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fnurra.swf</w:t>
      </w:r>
    </w:p>
    <w:p w14:paraId="592EA9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fnyser.swf</w:t>
      </w:r>
    </w:p>
    <w:p w14:paraId="6E2524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foaj0351.swf</w:t>
      </w:r>
    </w:p>
    <w:p w14:paraId="21EEF9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fobi.swf</w:t>
      </w:r>
    </w:p>
    <w:p w14:paraId="67EF98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foder.swf</w:t>
      </w:r>
    </w:p>
    <w:p w14:paraId="6DA94D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fodral.swf</w:t>
      </w:r>
    </w:p>
    <w:p w14:paraId="130DBC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fogar sig.swf</w:t>
      </w:r>
    </w:p>
    <w:p w14:paraId="10F7E9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fogar.swf</w:t>
      </w:r>
    </w:p>
    <w:p w14:paraId="11CA87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fogde.swf</w:t>
      </w:r>
    </w:p>
    <w:p w14:paraId="21BFF4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fog.swf</w:t>
      </w:r>
    </w:p>
    <w:p w14:paraId="5C078A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fokus.swf</w:t>
      </w:r>
    </w:p>
    <w:p w14:paraId="2858A7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folder.swf</w:t>
      </w:r>
    </w:p>
    <w:p w14:paraId="6C307E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folie.swf</w:t>
      </w:r>
    </w:p>
    <w:p w14:paraId="1B6A4C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folk0366l.swf</w:t>
      </w:r>
    </w:p>
    <w:p w14:paraId="5802E6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folkbokf0366ring.swf</w:t>
      </w:r>
    </w:p>
    <w:p w14:paraId="0253EA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folkgrupp.swf</w:t>
      </w:r>
    </w:p>
    <w:p w14:paraId="6859B4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folkh0366gskola.swf</w:t>
      </w:r>
    </w:p>
    <w:p w14:paraId="54641E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folkhem.swf</w:t>
      </w:r>
    </w:p>
    <w:p w14:paraId="1FE717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folklig.swf</w:t>
      </w:r>
    </w:p>
    <w:p w14:paraId="7F85A0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folklore.swf</w:t>
      </w:r>
    </w:p>
    <w:p w14:paraId="445C9A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folkmun.swf</w:t>
      </w:r>
    </w:p>
    <w:p w14:paraId="2FA122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folkomr0366stning.swf</w:t>
      </w:r>
    </w:p>
    <w:p w14:paraId="53A26E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folkpark.swf</w:t>
      </w:r>
    </w:p>
    <w:p w14:paraId="19878A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Folkpartiet Liberalerna.swf</w:t>
      </w:r>
    </w:p>
    <w:p w14:paraId="7FE257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folkpension.swf</w:t>
      </w:r>
    </w:p>
    <w:p w14:paraId="294066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folkr0366relse.swf</w:t>
      </w:r>
    </w:p>
    <w:p w14:paraId="26B3E8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folkskola.swf</w:t>
      </w:r>
    </w:p>
    <w:p w14:paraId="5EE8EC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folkslag.swf</w:t>
      </w:r>
    </w:p>
    <w:p w14:paraId="28B66C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folkstorm.swf</w:t>
      </w:r>
    </w:p>
    <w:p w14:paraId="795A0B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folk.swf</w:t>
      </w:r>
    </w:p>
    <w:p w14:paraId="0E7ADC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folktandv0345rd.swf</w:t>
      </w:r>
    </w:p>
    <w:p w14:paraId="1A69C2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fond.swf</w:t>
      </w:r>
    </w:p>
    <w:p w14:paraId="666094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font0344n.swf</w:t>
      </w:r>
    </w:p>
    <w:p w14:paraId="223CCC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forcerar.swf</w:t>
      </w:r>
    </w:p>
    <w:p w14:paraId="118093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fordonsskatt.swf</w:t>
      </w:r>
    </w:p>
    <w:p w14:paraId="0C96DC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fordon.swf</w:t>
      </w:r>
    </w:p>
    <w:p w14:paraId="129409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fordran.swf</w:t>
      </w:r>
    </w:p>
    <w:p w14:paraId="543CAE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fordrar.swf</w:t>
      </w:r>
    </w:p>
    <w:p w14:paraId="36FEE6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fordring.swf</w:t>
      </w:r>
    </w:p>
    <w:p w14:paraId="6BDB98F9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forell.swf</w:t>
      </w:r>
    </w:p>
    <w:p w14:paraId="6288886F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formalin.swf</w:t>
      </w:r>
    </w:p>
    <w:p w14:paraId="2AE6ED75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formalism.swf</w:t>
      </w:r>
    </w:p>
    <w:p w14:paraId="783060E4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formalitet.swf</w:t>
      </w:r>
    </w:p>
    <w:p w14:paraId="7301FE4A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formar.swf</w:t>
      </w:r>
    </w:p>
    <w:p w14:paraId="2E8559A4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formation.swf</w:t>
      </w:r>
    </w:p>
    <w:p w14:paraId="4CCCACB0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format.swf</w:t>
      </w:r>
    </w:p>
    <w:p w14:paraId="6309BA0C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formbar.swf</w:t>
      </w:r>
    </w:p>
    <w:p w14:paraId="07333D99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formell.swf</w:t>
      </w:r>
    </w:p>
    <w:p w14:paraId="53CEC4E3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formel.swf</w:t>
      </w:r>
    </w:p>
    <w:p w14:paraId="3E641C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formgivare.swf</w:t>
      </w:r>
    </w:p>
    <w:p w14:paraId="2194BB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formgivning.swf</w:t>
      </w:r>
    </w:p>
    <w:p w14:paraId="61DE47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formligen.swf</w:t>
      </w:r>
    </w:p>
    <w:p w14:paraId="2779417C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formlig.swf</w:t>
      </w:r>
    </w:p>
    <w:p w14:paraId="71D20058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formsak.swf</w:t>
      </w:r>
    </w:p>
    <w:p w14:paraId="2064290E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form.swf</w:t>
      </w:r>
    </w:p>
    <w:p w14:paraId="3D87C5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formul0344r.swf</w:t>
      </w:r>
    </w:p>
    <w:p w14:paraId="1CC18F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formulerar.swf</w:t>
      </w:r>
    </w:p>
    <w:p w14:paraId="48B6C9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formulering.swf</w:t>
      </w:r>
    </w:p>
    <w:p w14:paraId="27516A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forn.swf</w:t>
      </w:r>
    </w:p>
    <w:p w14:paraId="797209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forntid.swf</w:t>
      </w:r>
    </w:p>
    <w:p w14:paraId="26E82D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forsar.swf</w:t>
      </w:r>
    </w:p>
    <w:p w14:paraId="343489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forsa.swf</w:t>
      </w:r>
    </w:p>
    <w:p w14:paraId="5E84E9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forskare.swf</w:t>
      </w:r>
    </w:p>
    <w:p w14:paraId="2BF718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forskar.swf</w:t>
      </w:r>
    </w:p>
    <w:p w14:paraId="4186C9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forskning.swf</w:t>
      </w:r>
    </w:p>
    <w:p w14:paraId="6AE560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forslar.swf</w:t>
      </w:r>
    </w:p>
    <w:p w14:paraId="7CB69375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fors.swf</w:t>
      </w:r>
    </w:p>
    <w:p w14:paraId="0343E838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for.swf</w:t>
      </w:r>
    </w:p>
    <w:p w14:paraId="5F30516F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fortbest0345nd.swf</w:t>
      </w:r>
    </w:p>
    <w:p w14:paraId="5BB0E5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fortbildning.swf</w:t>
      </w:r>
    </w:p>
    <w:p w14:paraId="2C6C7E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fortfarande.swf</w:t>
      </w:r>
    </w:p>
    <w:p w14:paraId="59477C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fortg0345r.swf</w:t>
      </w:r>
    </w:p>
    <w:p w14:paraId="266F7CBB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fortk0366rare.swf</w:t>
      </w:r>
    </w:p>
    <w:p w14:paraId="1E10E2A2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fortk0366rning.swf</w:t>
      </w:r>
    </w:p>
    <w:p w14:paraId="08D32C62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fortl0366pande.swf</w:t>
      </w:r>
    </w:p>
    <w:p w14:paraId="285A62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fortplantar sig.swf</w:t>
      </w:r>
    </w:p>
    <w:p w14:paraId="2E884D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forts0344tter.swf</w:t>
      </w:r>
    </w:p>
    <w:p w14:paraId="3E1AD2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forts0344ttning.swf</w:t>
      </w:r>
    </w:p>
    <w:p w14:paraId="2603C0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fortskaffningsmedel.swf</w:t>
      </w:r>
    </w:p>
    <w:p w14:paraId="79055B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fortskrider.swf</w:t>
      </w:r>
    </w:p>
    <w:p w14:paraId="5D9D36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fort .swf</w:t>
      </w:r>
    </w:p>
    <w:p w14:paraId="732E98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forum.swf</w:t>
      </w:r>
    </w:p>
    <w:p w14:paraId="5DA192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forward.swf</w:t>
      </w:r>
    </w:p>
    <w:p w14:paraId="1A7886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fosfat.swf</w:t>
      </w:r>
    </w:p>
    <w:p w14:paraId="1CC4F8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fosfor.swf</w:t>
      </w:r>
    </w:p>
    <w:p w14:paraId="4B74F6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fossil.swf</w:t>
      </w:r>
    </w:p>
    <w:p w14:paraId="611B0C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fosterbarn.swf</w:t>
      </w:r>
    </w:p>
    <w:p w14:paraId="65BA3F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fosterf0366r0344lder.swf</w:t>
      </w:r>
    </w:p>
    <w:p w14:paraId="3523A8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fosterhem.swf</w:t>
      </w:r>
    </w:p>
    <w:p w14:paraId="340B13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fosterland.swf</w:t>
      </w:r>
    </w:p>
    <w:p w14:paraId="27F6D0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foster.swf</w:t>
      </w:r>
    </w:p>
    <w:p w14:paraId="42B87C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fostran.swf</w:t>
      </w:r>
    </w:p>
    <w:p w14:paraId="3A945F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fostrar.swf</w:t>
      </w:r>
    </w:p>
    <w:p w14:paraId="691429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fotar.swf</w:t>
      </w:r>
    </w:p>
    <w:p w14:paraId="457A7A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fotboll.swf</w:t>
      </w:r>
    </w:p>
    <w:p w14:paraId="06A945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fotf0344ste.swf</w:t>
      </w:r>
    </w:p>
    <w:p w14:paraId="26D189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fotfolk.swf</w:t>
      </w:r>
    </w:p>
    <w:p w14:paraId="4F8B4B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fotg0344ngare.swf</w:t>
      </w:r>
    </w:p>
    <w:p w14:paraId="2DDCFD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fotnot.swf</w:t>
      </w:r>
    </w:p>
    <w:p w14:paraId="11E44C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fotogen.swf</w:t>
      </w:r>
    </w:p>
    <w:p w14:paraId="7E5DDC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fotograferar.swf</w:t>
      </w:r>
    </w:p>
    <w:p w14:paraId="71CF54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fotografering.swf</w:t>
      </w:r>
    </w:p>
    <w:p w14:paraId="39D6AB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fotografi.swf</w:t>
      </w:r>
    </w:p>
    <w:p w14:paraId="7B828C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fotograf.swf</w:t>
      </w:r>
    </w:p>
    <w:p w14:paraId="5A5930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fotokopia.swf</w:t>
      </w:r>
    </w:p>
    <w:p w14:paraId="2A95A5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fotos0344ttning.swf</w:t>
      </w:r>
    </w:p>
    <w:p w14:paraId="49EDFD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foto.swf</w:t>
      </w:r>
    </w:p>
    <w:p w14:paraId="4A20D9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fotsp0345r.swf</w:t>
      </w:r>
    </w:p>
    <w:p w14:paraId="693D45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fotsteg.swf</w:t>
      </w:r>
    </w:p>
    <w:p w14:paraId="6E9F1F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fot.swf</w:t>
      </w:r>
    </w:p>
    <w:p w14:paraId="69839F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foxterrier.swf</w:t>
      </w:r>
    </w:p>
    <w:p w14:paraId="7992C9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fp.swf</w:t>
      </w:r>
    </w:p>
    <w:p w14:paraId="0F598D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fr0344ckis.swf</w:t>
      </w:r>
    </w:p>
    <w:p w14:paraId="79A478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fr0344ck.swf</w:t>
      </w:r>
    </w:p>
    <w:p w14:paraId="35B96E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fr0344knar.swf</w:t>
      </w:r>
    </w:p>
    <w:p w14:paraId="25D72E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fr0344knig.swf</w:t>
      </w:r>
    </w:p>
    <w:p w14:paraId="4B1EB3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fr0344lser.swf</w:t>
      </w:r>
    </w:p>
    <w:p w14:paraId="73C88E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Fr0344lsningsarm0351n.swf</w:t>
      </w:r>
    </w:p>
    <w:p w14:paraId="7012CA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fr0344mjar.swf</w:t>
      </w:r>
    </w:p>
    <w:p w14:paraId="1BE368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fr0344mlingspass.swf</w:t>
      </w:r>
    </w:p>
    <w:p w14:paraId="7E1AD7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fr0344mling.swf</w:t>
      </w:r>
    </w:p>
    <w:p w14:paraId="66CDB0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fr0344mmande.swf</w:t>
      </w:r>
    </w:p>
    <w:p w14:paraId="7BEB51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fr0344mre.swf</w:t>
      </w:r>
    </w:p>
    <w:p w14:paraId="0DA983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fr0344mst.swf</w:t>
      </w:r>
    </w:p>
    <w:p w14:paraId="3B14CF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fr0344n.swf</w:t>
      </w:r>
    </w:p>
    <w:p w14:paraId="286F1C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fr0344schar upp.swf</w:t>
      </w:r>
    </w:p>
    <w:p w14:paraId="499C84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fr0344sch.swf</w:t>
      </w:r>
    </w:p>
    <w:p w14:paraId="149E3D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fr0344ser.swf</w:t>
      </w:r>
    </w:p>
    <w:p w14:paraId="159CD4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fr0344sig.swf</w:t>
      </w:r>
    </w:p>
    <w:p w14:paraId="3C9EF8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fr0344s.swf</w:t>
      </w:r>
    </w:p>
    <w:p w14:paraId="399D10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fr0344ter.swf</w:t>
      </w:r>
    </w:p>
    <w:p w14:paraId="598B62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fr0345gar.swf</w:t>
      </w:r>
    </w:p>
    <w:p w14:paraId="533BED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fr0345ga.swf</w:t>
      </w:r>
    </w:p>
    <w:p w14:paraId="3D02BF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fr0345gest0344llning.swf</w:t>
      </w:r>
    </w:p>
    <w:p w14:paraId="2D7A7E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fr0345getecken.swf</w:t>
      </w:r>
    </w:p>
    <w:p w14:paraId="4F5E5E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fr0345gvis.swf</w:t>
      </w:r>
    </w:p>
    <w:p w14:paraId="726A95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fr0345nsett.swf</w:t>
      </w:r>
    </w:p>
    <w:p w14:paraId="7DECF5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fr0345nskild.swf</w:t>
      </w:r>
    </w:p>
    <w:p w14:paraId="069982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fr0345nst0366tande.swf</w:t>
      </w:r>
    </w:p>
    <w:p w14:paraId="4A22F4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fr0345n.swf</w:t>
      </w:r>
    </w:p>
    <w:p w14:paraId="3A124B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fr0345nvarande.swf</w:t>
      </w:r>
    </w:p>
    <w:p w14:paraId="6AE34F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fr0345nvaro.swf</w:t>
      </w:r>
    </w:p>
    <w:p w14:paraId="2D77BF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fr0366jd.swf</w:t>
      </w:r>
    </w:p>
    <w:p w14:paraId="65ED61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fr0366ken.swf</w:t>
      </w:r>
    </w:p>
    <w:p w14:paraId="5EB43C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Fr0366ken Ur.swf</w:t>
      </w:r>
    </w:p>
    <w:p w14:paraId="436EC6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fr0366s.swf</w:t>
      </w:r>
    </w:p>
    <w:p w14:paraId="0BBC82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fr0366.swf</w:t>
      </w:r>
    </w:p>
    <w:p w14:paraId="59ED02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frack.swf</w:t>
      </w:r>
    </w:p>
    <w:p w14:paraId="747B68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fradga.swf</w:t>
      </w:r>
    </w:p>
    <w:p w14:paraId="3D7052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fragment.swf</w:t>
      </w:r>
    </w:p>
    <w:p w14:paraId="1914CE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fraktar.swf</w:t>
      </w:r>
    </w:p>
    <w:p w14:paraId="4E438D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fraktion.swf</w:t>
      </w:r>
    </w:p>
    <w:p w14:paraId="108AB3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frakt.swf</w:t>
      </w:r>
    </w:p>
    <w:p w14:paraId="34175D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fraktur.swf</w:t>
      </w:r>
    </w:p>
    <w:p w14:paraId="7F5B74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fram0345tanda.swf</w:t>
      </w:r>
    </w:p>
    <w:p w14:paraId="728B8C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fram0345tskridande.swf</w:t>
      </w:r>
    </w:p>
    <w:p w14:paraId="6E9D6C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fram0345t.swf</w:t>
      </w:r>
    </w:p>
    <w:p w14:paraId="284F97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fram0366ver.swf</w:t>
      </w:r>
    </w:p>
    <w:p w14:paraId="106709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frambringar.swf</w:t>
      </w:r>
    </w:p>
    <w:p w14:paraId="5BD481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framdeles.swf</w:t>
      </w:r>
    </w:p>
    <w:p w14:paraId="026EB8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framf0366r.swf</w:t>
      </w:r>
    </w:p>
    <w:p w14:paraId="6CA45C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framfart.swf</w:t>
      </w:r>
    </w:p>
    <w:p w14:paraId="787A66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framfusig.swf</w:t>
      </w:r>
    </w:p>
    <w:p w14:paraId="0AB6DB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framg0345ng.swf</w:t>
      </w:r>
    </w:p>
    <w:p w14:paraId="241FE5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framg0345r.swf</w:t>
      </w:r>
    </w:p>
    <w:p w14:paraId="76B7D1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framh0344rdar.swf</w:t>
      </w:r>
    </w:p>
    <w:p w14:paraId="04EE3C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framh0344ver.swf</w:t>
      </w:r>
    </w:p>
    <w:p w14:paraId="4281A8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framh0345ller.swf</w:t>
      </w:r>
    </w:p>
    <w:p w14:paraId="0329BC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framhjul.swf</w:t>
      </w:r>
    </w:p>
    <w:p w14:paraId="732B5C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framifr0345n.swf</w:t>
      </w:r>
    </w:p>
    <w:p w14:paraId="617EEC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framkallar.swf</w:t>
      </w:r>
    </w:p>
    <w:p w14:paraId="5D4D68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framkallning.swf</w:t>
      </w:r>
    </w:p>
    <w:p w14:paraId="7DBF2A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framkastar.swf</w:t>
      </w:r>
    </w:p>
    <w:p w14:paraId="29CE91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framkomlig.swf</w:t>
      </w:r>
    </w:p>
    <w:p w14:paraId="74C2C1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framkommer.swf</w:t>
      </w:r>
    </w:p>
    <w:p w14:paraId="6E8E75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framl0344gger.swf</w:t>
      </w:r>
    </w:p>
    <w:p w14:paraId="6A3F93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framl0344nges.swf</w:t>
      </w:r>
    </w:p>
    <w:p w14:paraId="23F895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framliden.swf</w:t>
      </w:r>
    </w:p>
    <w:p w14:paraId="12963D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frammarsch.swf</w:t>
      </w:r>
    </w:p>
    <w:p w14:paraId="28BC3B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framme.swf</w:t>
      </w:r>
    </w:p>
    <w:p w14:paraId="5837F2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frams0344te.swf</w:t>
      </w:r>
    </w:p>
    <w:p w14:paraId="755A98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framsida.swf</w:t>
      </w:r>
    </w:p>
    <w:p w14:paraId="2F8C08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framskjuten.swf</w:t>
      </w:r>
    </w:p>
    <w:p w14:paraId="2A294C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framskriden.swf</w:t>
      </w:r>
    </w:p>
    <w:p w14:paraId="0D5648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framst0344ller.swf</w:t>
      </w:r>
    </w:p>
    <w:p w14:paraId="421B3F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framst0344llning.swf</w:t>
      </w:r>
    </w:p>
    <w:p w14:paraId="2A69E0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framst0345ende.swf</w:t>
      </w:r>
    </w:p>
    <w:p w14:paraId="3AE0E9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framst0345r.swf</w:t>
      </w:r>
    </w:p>
    <w:p w14:paraId="617C80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framst0366t.swf</w:t>
      </w:r>
    </w:p>
    <w:p w14:paraId="006D8F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framsteg.swf</w:t>
      </w:r>
    </w:p>
    <w:p w14:paraId="06242B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framstupa.swf</w:t>
      </w:r>
    </w:p>
    <w:p w14:paraId="34B144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fram.swf</w:t>
      </w:r>
    </w:p>
    <w:p w14:paraId="0F9206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framsynt.swf</w:t>
      </w:r>
    </w:p>
    <w:p w14:paraId="7015CD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framtand.swf</w:t>
      </w:r>
    </w:p>
    <w:p w14:paraId="0F7123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framtida.swf</w:t>
      </w:r>
    </w:p>
    <w:p w14:paraId="026AD9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framtid.swf</w:t>
      </w:r>
    </w:p>
    <w:p w14:paraId="5819CB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framtill.swf</w:t>
      </w:r>
    </w:p>
    <w:p w14:paraId="70A353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framtoning.swf</w:t>
      </w:r>
    </w:p>
    <w:p w14:paraId="44B698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framtr0344dande.swf</w:t>
      </w:r>
    </w:p>
    <w:p w14:paraId="2C0190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framtr0344der.swf</w:t>
      </w:r>
    </w:p>
    <w:p w14:paraId="5312F8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framtvingar.swf</w:t>
      </w:r>
    </w:p>
    <w:p w14:paraId="19CB25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frankerar.swf</w:t>
      </w:r>
    </w:p>
    <w:p w14:paraId="21663B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frank.swf</w:t>
      </w:r>
    </w:p>
    <w:p w14:paraId="69FC02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franska.swf</w:t>
      </w:r>
    </w:p>
    <w:p w14:paraId="040668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franskbr0366d.swf</w:t>
      </w:r>
    </w:p>
    <w:p w14:paraId="04D167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fransk.swf</w:t>
      </w:r>
    </w:p>
    <w:p w14:paraId="7070F2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fransman.swf</w:t>
      </w:r>
    </w:p>
    <w:p w14:paraId="3805DD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frans.swf</w:t>
      </w:r>
    </w:p>
    <w:p w14:paraId="541692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fransyska.swf</w:t>
      </w:r>
    </w:p>
    <w:p w14:paraId="0110C2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frapperar.swf</w:t>
      </w:r>
    </w:p>
    <w:p w14:paraId="7AF07E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frasar.swf</w:t>
      </w:r>
    </w:p>
    <w:p w14:paraId="7731ED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frasig.swf</w:t>
      </w:r>
    </w:p>
    <w:p w14:paraId="5168E7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fras.swf</w:t>
      </w:r>
    </w:p>
    <w:p w14:paraId="40824B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fredag.swf</w:t>
      </w:r>
    </w:p>
    <w:p w14:paraId="618B32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fredl0366s.swf</w:t>
      </w:r>
    </w:p>
    <w:p w14:paraId="340CE1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fredlig.swf</w:t>
      </w:r>
    </w:p>
    <w:p w14:paraId="6D29AE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fredsplikt.swf</w:t>
      </w:r>
    </w:p>
    <w:p w14:paraId="7328F5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fredstid.swf</w:t>
      </w:r>
    </w:p>
    <w:p w14:paraId="055EC7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fred.swf</w:t>
      </w:r>
    </w:p>
    <w:p w14:paraId="201A51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freestyle.swf</w:t>
      </w:r>
    </w:p>
    <w:p w14:paraId="2CC4D1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frekvens.swf</w:t>
      </w:r>
    </w:p>
    <w:p w14:paraId="1594BA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frenetisk.swf</w:t>
      </w:r>
    </w:p>
    <w:p w14:paraId="05B699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frestad.swf</w:t>
      </w:r>
    </w:p>
    <w:p w14:paraId="493CDE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frestar.swf</w:t>
      </w:r>
    </w:p>
    <w:p w14:paraId="3F1FDD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frestelse.swf</w:t>
      </w:r>
    </w:p>
    <w:p w14:paraId="446F78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friare.swf</w:t>
      </w:r>
    </w:p>
    <w:p w14:paraId="036396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friar.swf</w:t>
      </w:r>
    </w:p>
    <w:p w14:paraId="1E9428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fridag.swf</w:t>
      </w:r>
    </w:p>
    <w:p w14:paraId="34E43D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fridfull.swf</w:t>
      </w:r>
    </w:p>
    <w:p w14:paraId="331C26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fridlyser.swf</w:t>
      </w:r>
    </w:p>
    <w:p w14:paraId="59F8D3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frid.swf</w:t>
      </w:r>
    </w:p>
    <w:p w14:paraId="39E1DE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frig0366r.swf</w:t>
      </w:r>
    </w:p>
    <w:p w14:paraId="2932DF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friger.swf</w:t>
      </w:r>
    </w:p>
    <w:p w14:paraId="1FBCC4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friggebod.swf</w:t>
      </w:r>
    </w:p>
    <w:p w14:paraId="27CD05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frigid.swf</w:t>
      </w:r>
    </w:p>
    <w:p w14:paraId="7F5DB1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frigjord.swf</w:t>
      </w:r>
    </w:p>
    <w:p w14:paraId="488292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frihandel.swf</w:t>
      </w:r>
    </w:p>
    <w:p w14:paraId="544A66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friherre.swf</w:t>
      </w:r>
    </w:p>
    <w:p w14:paraId="4555EF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frihet.swf</w:t>
      </w:r>
    </w:p>
    <w:p w14:paraId="0CD9BF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friidrott.swf</w:t>
      </w:r>
    </w:p>
    <w:p w14:paraId="18968B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frik0344nner.swf</w:t>
      </w:r>
    </w:p>
    <w:p w14:paraId="626E6F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frik0366per.swf</w:t>
      </w:r>
    </w:p>
    <w:p w14:paraId="41AE77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frikadeller.swf</w:t>
      </w:r>
    </w:p>
    <w:p w14:paraId="5D231C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frikallad.swf</w:t>
      </w:r>
    </w:p>
    <w:p w14:paraId="270C84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frikallar.swf</w:t>
      </w:r>
    </w:p>
    <w:p w14:paraId="2630E8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frikort.swf</w:t>
      </w:r>
    </w:p>
    <w:p w14:paraId="3D4955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frikostig.swf</w:t>
      </w:r>
    </w:p>
    <w:p w14:paraId="41587F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friktion.swf</w:t>
      </w:r>
    </w:p>
    <w:p w14:paraId="7B1480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frikyrka.swf</w:t>
      </w:r>
    </w:p>
    <w:p w14:paraId="5C85FE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frikyrklig.swf</w:t>
      </w:r>
    </w:p>
    <w:p w14:paraId="1B7268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frilans.swf</w:t>
      </w:r>
    </w:p>
    <w:p w14:paraId="0F13E8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friluftsfr0344mjandet.swf</w:t>
      </w:r>
    </w:p>
    <w:p w14:paraId="09CA97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friluftsomr0345de.swf</w:t>
      </w:r>
    </w:p>
    <w:p w14:paraId="3C30E9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frilufts-.swf</w:t>
      </w:r>
    </w:p>
    <w:p w14:paraId="3B817D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frim0344rke.swf</w:t>
      </w:r>
    </w:p>
    <w:p w14:paraId="71B372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frimurare.swf</w:t>
      </w:r>
    </w:p>
    <w:p w14:paraId="0C2CA8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frireligi0366s.swf</w:t>
      </w:r>
    </w:p>
    <w:p w14:paraId="283FC5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fris0366r.swf</w:t>
      </w:r>
    </w:p>
    <w:p w14:paraId="319A74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frisinnad.swf</w:t>
      </w:r>
    </w:p>
    <w:p w14:paraId="0D6DFE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friskintyg.swf</w:t>
      </w:r>
    </w:p>
    <w:p w14:paraId="4FD301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frisksportare.swf</w:t>
      </w:r>
    </w:p>
    <w:p w14:paraId="6CDD94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frisk.swf</w:t>
      </w:r>
    </w:p>
    <w:p w14:paraId="0B8619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frisl0344pper.swf</w:t>
      </w:r>
    </w:p>
    <w:p w14:paraId="3285A9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frispr0345kig.swf</w:t>
      </w:r>
    </w:p>
    <w:p w14:paraId="4CD640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frissa.swf</w:t>
      </w:r>
    </w:p>
    <w:p w14:paraId="527150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frist0344lld.swf</w:t>
      </w:r>
    </w:p>
    <w:p w14:paraId="60289C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frist0344ller.swf</w:t>
      </w:r>
    </w:p>
    <w:p w14:paraId="110F82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frist0345ende.swf</w:t>
      </w:r>
    </w:p>
    <w:p w14:paraId="1B1100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fristad.swf</w:t>
      </w:r>
    </w:p>
    <w:p w14:paraId="764139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frist.swf</w:t>
      </w:r>
    </w:p>
    <w:p w14:paraId="3F5664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fri.swf</w:t>
      </w:r>
    </w:p>
    <w:p w14:paraId="70481A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frisyr.swf</w:t>
      </w:r>
    </w:p>
    <w:p w14:paraId="1931CA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fritar.swf</w:t>
      </w:r>
    </w:p>
    <w:p w14:paraId="26235C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friterar.swf</w:t>
      </w:r>
    </w:p>
    <w:p w14:paraId="359419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fritidsg0345rd.swf</w:t>
      </w:r>
    </w:p>
    <w:p w14:paraId="0DA4B2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fritidshem.swf</w:t>
      </w:r>
    </w:p>
    <w:p w14:paraId="025729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fritidshus.swf</w:t>
      </w:r>
    </w:p>
    <w:p w14:paraId="64DC1A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fritidsn0344mnd.swf</w:t>
      </w:r>
    </w:p>
    <w:p w14:paraId="6AEACE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fritid.swf</w:t>
      </w:r>
    </w:p>
    <w:p w14:paraId="4CEFA8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fritis.swf</w:t>
      </w:r>
    </w:p>
    <w:p w14:paraId="212AD5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frivillig.swf</w:t>
      </w:r>
    </w:p>
    <w:p w14:paraId="0343D4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frodas.swf</w:t>
      </w:r>
    </w:p>
    <w:p w14:paraId="5C49E9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frodig.swf</w:t>
      </w:r>
    </w:p>
    <w:p w14:paraId="1A85C9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fromma.swf</w:t>
      </w:r>
    </w:p>
    <w:p w14:paraId="199EFC8F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fr o m.swf</w:t>
      </w:r>
    </w:p>
    <w:p w14:paraId="034BAD6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from.swf</w:t>
      </w:r>
    </w:p>
    <w:p w14:paraId="0949004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frontal-.swf</w:t>
      </w:r>
    </w:p>
    <w:p w14:paraId="509C307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front.swf</w:t>
      </w:r>
    </w:p>
    <w:p w14:paraId="12FBDDB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frossar.swf</w:t>
      </w:r>
    </w:p>
    <w:p w14:paraId="6375DBF8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frossa.swf</w:t>
      </w:r>
    </w:p>
    <w:p w14:paraId="3B84AA29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frostar av.swf</w:t>
      </w:r>
    </w:p>
    <w:p w14:paraId="6B80C467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frost.swf</w:t>
      </w:r>
    </w:p>
    <w:p w14:paraId="45FB97A2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frott0351.swf</w:t>
      </w:r>
    </w:p>
    <w:p w14:paraId="5FF4F133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fruga.swf</w:t>
      </w:r>
    </w:p>
    <w:p w14:paraId="52D619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frukost.swf</w:t>
      </w:r>
    </w:p>
    <w:p w14:paraId="7A8CEF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fruktansv0344rd.swf</w:t>
      </w:r>
    </w:p>
    <w:p w14:paraId="0BBF91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fruktan.swf</w:t>
      </w:r>
    </w:p>
    <w:p w14:paraId="4F4439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fruktar.swf</w:t>
      </w:r>
    </w:p>
    <w:p w14:paraId="07605C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fruktbar.swf</w:t>
      </w:r>
    </w:p>
    <w:p w14:paraId="16DB56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fruktl0366s.swf</w:t>
      </w:r>
    </w:p>
    <w:p w14:paraId="77A1E0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fruktsam.swf</w:t>
      </w:r>
    </w:p>
    <w:p w14:paraId="1835BB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frukt.swf</w:t>
      </w:r>
    </w:p>
    <w:p w14:paraId="60557F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fruntimmersveckan.swf</w:t>
      </w:r>
    </w:p>
    <w:p w14:paraId="4B0DBC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fruntimmer.swf</w:t>
      </w:r>
    </w:p>
    <w:p w14:paraId="690338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frusen.swf</w:t>
      </w:r>
    </w:p>
    <w:p w14:paraId="3B97C3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frusit.swf</w:t>
      </w:r>
    </w:p>
    <w:p w14:paraId="482858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frustar.swf</w:t>
      </w:r>
    </w:p>
    <w:p w14:paraId="4EC744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frustration.swf</w:t>
      </w:r>
    </w:p>
    <w:p w14:paraId="4D8EDD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frustrerad.swf</w:t>
      </w:r>
    </w:p>
    <w:p w14:paraId="7CDD9D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fru.swf</w:t>
      </w:r>
    </w:p>
    <w:p w14:paraId="5CF91B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fryser.swf</w:t>
      </w:r>
    </w:p>
    <w:p w14:paraId="5BA96D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fryser ut.swf</w:t>
      </w:r>
    </w:p>
    <w:p w14:paraId="0DE3A3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frys.swf</w:t>
      </w:r>
    </w:p>
    <w:p w14:paraId="7111EB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F-skatt.swf</w:t>
      </w:r>
    </w:p>
    <w:p w14:paraId="577A65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f.swf</w:t>
      </w:r>
    </w:p>
    <w:p w14:paraId="0D936C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fuffens.swf</w:t>
      </w:r>
    </w:p>
    <w:p w14:paraId="6BA54F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fuktar.swf</w:t>
      </w:r>
    </w:p>
    <w:p w14:paraId="3FE873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fuktig.swf</w:t>
      </w:r>
    </w:p>
    <w:p w14:paraId="53A44C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fukt.swf</w:t>
      </w:r>
    </w:p>
    <w:p w14:paraId="611676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fuling.swf</w:t>
      </w:r>
    </w:p>
    <w:p w14:paraId="35C558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full0344ndad.swf</w:t>
      </w:r>
    </w:p>
    <w:p w14:paraId="6EE472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fullbokad.swf</w:t>
      </w:r>
    </w:p>
    <w:p w14:paraId="4D1987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fullbordar.swf</w:t>
      </w:r>
    </w:p>
    <w:p w14:paraId="678142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fullf0366ljdsh0344nvisning.swf</w:t>
      </w:r>
    </w:p>
    <w:p w14:paraId="64DC59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fullf0366ljer.swf</w:t>
      </w:r>
    </w:p>
    <w:p w14:paraId="746480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fullfj0344drad.swf</w:t>
      </w:r>
    </w:p>
    <w:p w14:paraId="4E8FF4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fullg0366r.swf</w:t>
      </w:r>
    </w:p>
    <w:p w14:paraId="03ABF3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fullkomlig.swf</w:t>
      </w:r>
    </w:p>
    <w:p w14:paraId="76A7CD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fullkorn.swf</w:t>
      </w:r>
    </w:p>
    <w:p w14:paraId="1E8A87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fullm0344ktige.swf</w:t>
      </w:r>
    </w:p>
    <w:p w14:paraId="438D18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fullm0345ne.swf</w:t>
      </w:r>
    </w:p>
    <w:p w14:paraId="16DF1C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fullmakt.swf</w:t>
      </w:r>
    </w:p>
    <w:p w14:paraId="085667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fullo.swf</w:t>
      </w:r>
    </w:p>
    <w:p w14:paraId="75C96D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fullsatt.swf</w:t>
      </w:r>
    </w:p>
    <w:p w14:paraId="4B72F4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fullst0344ndig.swf</w:t>
      </w:r>
    </w:p>
    <w:p w14:paraId="140C18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fullst0344ndigt.swf</w:t>
      </w:r>
    </w:p>
    <w:p w14:paraId="2F0D80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full.swf</w:t>
      </w:r>
    </w:p>
    <w:p w14:paraId="3410BE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fulltalig.swf</w:t>
      </w:r>
    </w:p>
    <w:p w14:paraId="01571D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fulltr0344ff.swf</w:t>
      </w:r>
    </w:p>
    <w:p w14:paraId="062347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fullv0344rdig.swf</w:t>
      </w:r>
    </w:p>
    <w:p w14:paraId="1285E9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fullvuxen.swf</w:t>
      </w:r>
    </w:p>
    <w:p w14:paraId="365D8B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fulsnygg.swf</w:t>
      </w:r>
    </w:p>
    <w:p w14:paraId="3DAC0B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ful.swf</w:t>
      </w:r>
    </w:p>
    <w:p w14:paraId="0C4C03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fumlar.swf</w:t>
      </w:r>
    </w:p>
    <w:p w14:paraId="5B216A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fumlig.swf</w:t>
      </w:r>
    </w:p>
    <w:p w14:paraId="2C11A5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fundamentalist.swf</w:t>
      </w:r>
    </w:p>
    <w:p w14:paraId="3C0EBC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fundamental.swf</w:t>
      </w:r>
    </w:p>
    <w:p w14:paraId="1C688A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fundament.swf</w:t>
      </w:r>
    </w:p>
    <w:p w14:paraId="718967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funderar.swf</w:t>
      </w:r>
    </w:p>
    <w:p w14:paraId="3F4A84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fungerar.swf</w:t>
      </w:r>
    </w:p>
    <w:p w14:paraId="28C147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funkar.swf</w:t>
      </w:r>
    </w:p>
    <w:p w14:paraId="19E76D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funkis.swf</w:t>
      </w:r>
    </w:p>
    <w:p w14:paraId="5E71BC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funktion0344r.swf</w:t>
      </w:r>
    </w:p>
    <w:p w14:paraId="4C5192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funktionalism.swf</w:t>
      </w:r>
    </w:p>
    <w:p w14:paraId="706323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funktionell.swf</w:t>
      </w:r>
    </w:p>
    <w:p w14:paraId="264EC4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funktion.swf</w:t>
      </w:r>
    </w:p>
    <w:p w14:paraId="36D06A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funnits.swf</w:t>
      </w:r>
    </w:p>
    <w:p w14:paraId="749538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funnit.swf</w:t>
      </w:r>
    </w:p>
    <w:p w14:paraId="1BAF3C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funtad.swf</w:t>
      </w:r>
    </w:p>
    <w:p w14:paraId="2CB1B6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fura.swf</w:t>
      </w:r>
    </w:p>
    <w:p w14:paraId="38B7D8B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furir.swf</w:t>
      </w:r>
    </w:p>
    <w:p w14:paraId="0001ADF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furste.swf</w:t>
      </w:r>
    </w:p>
    <w:p w14:paraId="5B7C7DA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fur.swf</w:t>
      </w:r>
    </w:p>
    <w:p w14:paraId="51ED591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furu.swf</w:t>
      </w:r>
    </w:p>
    <w:p w14:paraId="197FC4D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fusion.swf</w:t>
      </w:r>
    </w:p>
    <w:p w14:paraId="55B00F4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fuskar.swf</w:t>
      </w:r>
    </w:p>
    <w:p w14:paraId="5E46EB1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fusk.swf</w:t>
      </w:r>
    </w:p>
    <w:p w14:paraId="61B5921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futtig.swf</w:t>
      </w:r>
    </w:p>
    <w:p w14:paraId="0DB27A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futurum.swf</w:t>
      </w:r>
    </w:p>
    <w:p w14:paraId="13054F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fylla.swf</w:t>
      </w:r>
    </w:p>
    <w:p w14:paraId="4DD1AFA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fylld.swf</w:t>
      </w:r>
    </w:p>
    <w:p w14:paraId="004C5B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fyllerist.swf</w:t>
      </w:r>
    </w:p>
    <w:p w14:paraId="0C6E9C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fyller i.swf</w:t>
      </w:r>
    </w:p>
    <w:p w14:paraId="0A7BEC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fylleri.swf</w:t>
      </w:r>
    </w:p>
    <w:p w14:paraId="4F286B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fyller.swf</w:t>
      </w:r>
    </w:p>
    <w:p w14:paraId="5CB673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fyllig.swf</w:t>
      </w:r>
    </w:p>
    <w:p w14:paraId="5E84A6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fyllnads-.swf</w:t>
      </w:r>
    </w:p>
    <w:p w14:paraId="21F878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fyllo.swf</w:t>
      </w:r>
    </w:p>
    <w:p w14:paraId="542737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fyndar.swf</w:t>
      </w:r>
    </w:p>
    <w:p w14:paraId="7F8746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fyndighet.swf</w:t>
      </w:r>
    </w:p>
    <w:p w14:paraId="03AAF1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fyndig.swf</w:t>
      </w:r>
    </w:p>
    <w:p w14:paraId="501110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fynd.swf</w:t>
      </w:r>
    </w:p>
    <w:p w14:paraId="39A790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fyra.swf</w:t>
      </w:r>
    </w:p>
    <w:p w14:paraId="6C662B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fyrkantig.swf</w:t>
      </w:r>
    </w:p>
    <w:p w14:paraId="269A8B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fyrkant.swf</w:t>
      </w:r>
    </w:p>
    <w:p w14:paraId="11F676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fyr.swf</w:t>
      </w:r>
    </w:p>
    <w:p w14:paraId="373BA5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fyrtionde.swf</w:t>
      </w:r>
    </w:p>
    <w:p w14:paraId="0635D6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fyrtio.swf</w:t>
      </w:r>
    </w:p>
    <w:p w14:paraId="5A6858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fyrverkeri.swf</w:t>
      </w:r>
    </w:p>
    <w:p w14:paraId="70096A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fysikalisk.swf</w:t>
      </w:r>
    </w:p>
    <w:p w14:paraId="3436C8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fysik.swf</w:t>
      </w:r>
    </w:p>
    <w:p w14:paraId="34BB49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fysiologisk.swf</w:t>
      </w:r>
    </w:p>
    <w:p w14:paraId="0FF85B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fysisk.swf</w:t>
      </w:r>
    </w:p>
    <w:p w14:paraId="45E79E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fy.swf</w:t>
      </w:r>
    </w:p>
    <w:p w14:paraId="61C0D6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g0344ck.swf</w:t>
      </w:r>
    </w:p>
    <w:p w14:paraId="3DEC2E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g0344dda.swf</w:t>
      </w:r>
    </w:p>
    <w:p w14:paraId="28D06F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g0344lar.swf</w:t>
      </w:r>
    </w:p>
    <w:p w14:paraId="5F626A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g0344lden0344r.swf</w:t>
      </w:r>
    </w:p>
    <w:p w14:paraId="5DADF1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g0344ld.swf</w:t>
      </w:r>
    </w:p>
    <w:p w14:paraId="751C53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g0344ller.swf</w:t>
      </w:r>
    </w:p>
    <w:p w14:paraId="5AB992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g0344ll.swf</w:t>
      </w:r>
    </w:p>
    <w:p w14:paraId="1C458F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g0344ngar sig.swf</w:t>
      </w:r>
    </w:p>
    <w:p w14:paraId="33B1E8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g0344ngar.swf</w:t>
      </w:r>
    </w:p>
    <w:p w14:paraId="4B343F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g0344nga.swf</w:t>
      </w:r>
    </w:p>
    <w:p w14:paraId="2E71DA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g0344ngse.swf</w:t>
      </w:r>
    </w:p>
    <w:p w14:paraId="60E824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g0344ng.swf</w:t>
      </w:r>
    </w:p>
    <w:p w14:paraId="44C135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g0344rde.swf</w:t>
      </w:r>
    </w:p>
    <w:p w14:paraId="433AF1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g0344rdsg0345rd.swf</w:t>
      </w:r>
    </w:p>
    <w:p w14:paraId="475107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g0344rna.swf</w:t>
      </w:r>
    </w:p>
    <w:p w14:paraId="0AA19D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g0344rningsman.swf</w:t>
      </w:r>
    </w:p>
    <w:p w14:paraId="7511A2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g0344rning.swf</w:t>
      </w:r>
    </w:p>
    <w:p w14:paraId="409CB8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g0344spar.swf</w:t>
      </w:r>
    </w:p>
    <w:p w14:paraId="5761B4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g0344ss.swf</w:t>
      </w:r>
    </w:p>
    <w:p w14:paraId="5A5FD8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g0344starbetare.swf</w:t>
      </w:r>
    </w:p>
    <w:p w14:paraId="2A12F3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g0344star.swf</w:t>
      </w:r>
    </w:p>
    <w:p w14:paraId="34057D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g0344stfri.swf</w:t>
      </w:r>
    </w:p>
    <w:p w14:paraId="51B202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g0344stgivarg0345rd.swf</w:t>
      </w:r>
    </w:p>
    <w:p w14:paraId="350A4D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g0344sthamn.swf</w:t>
      </w:r>
    </w:p>
    <w:p w14:paraId="673976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G0344strikland.swf</w:t>
      </w:r>
    </w:p>
    <w:p w14:paraId="2271FA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g0344stspel.swf</w:t>
      </w:r>
    </w:p>
    <w:p w14:paraId="0994B8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g0344ststuderande.swf</w:t>
      </w:r>
    </w:p>
    <w:p w14:paraId="2978AB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g0344st.swf</w:t>
      </w:r>
    </w:p>
    <w:p w14:paraId="155542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g0345ende.swf</w:t>
      </w:r>
    </w:p>
    <w:p w14:paraId="02F444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g0345gata.swf</w:t>
      </w:r>
    </w:p>
    <w:p w14:paraId="6FEC1F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g0345ngbar.swf</w:t>
      </w:r>
    </w:p>
    <w:p w14:paraId="508704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g0345ngj0344rn.swf</w:t>
      </w:r>
    </w:p>
    <w:p w14:paraId="66C6F0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g0345ng.swf</w:t>
      </w:r>
    </w:p>
    <w:p w14:paraId="78FB2B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g0345ngtrafikant.swf</w:t>
      </w:r>
    </w:p>
    <w:p w14:paraId="56C1AB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g0345r 0345t.swf</w:t>
      </w:r>
    </w:p>
    <w:p w14:paraId="5EEE04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g0345r 0366ver.swf</w:t>
      </w:r>
    </w:p>
    <w:p w14:paraId="6C31AA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g0345r an.swf</w:t>
      </w:r>
    </w:p>
    <w:p w14:paraId="487183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g0345rd.swf</w:t>
      </w:r>
    </w:p>
    <w:p w14:paraId="45CB3B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g0345r igenom.swf</w:t>
      </w:r>
    </w:p>
    <w:p w14:paraId="20B178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g0345r in.swf</w:t>
      </w:r>
    </w:p>
    <w:p w14:paraId="536455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g0345r med.swf</w:t>
      </w:r>
    </w:p>
    <w:p w14:paraId="4B3A23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g0345r ned.swf</w:t>
      </w:r>
    </w:p>
    <w:p w14:paraId="106EF3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g0345r p0345.swf</w:t>
      </w:r>
    </w:p>
    <w:p w14:paraId="0B77D8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g0345r.swf</w:t>
      </w:r>
    </w:p>
    <w:p w14:paraId="0FB34A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g0345r upp.swf</w:t>
      </w:r>
    </w:p>
    <w:p w14:paraId="6C3E53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g0345r ut.swf</w:t>
      </w:r>
    </w:p>
    <w:p w14:paraId="2E0F08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g0345shud.swf</w:t>
      </w:r>
    </w:p>
    <w:p w14:paraId="11B647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g0345smarsch.swf</w:t>
      </w:r>
    </w:p>
    <w:p w14:paraId="18D193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g0345s.swf</w:t>
      </w:r>
    </w:p>
    <w:p w14:paraId="3B0AAE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g0345ta.swf</w:t>
      </w:r>
    </w:p>
    <w:p w14:paraId="23D843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g0345tt.swf</w:t>
      </w:r>
    </w:p>
    <w:p w14:paraId="3AA90A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g0345va.swf</w:t>
      </w:r>
    </w:p>
    <w:p w14:paraId="0204DB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g0366der.swf</w:t>
      </w:r>
    </w:p>
    <w:p w14:paraId="0F6DE8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g0366dsel.swf</w:t>
      </w:r>
    </w:p>
    <w:p w14:paraId="066C1C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g0366dslar.swf</w:t>
      </w:r>
    </w:p>
    <w:p w14:paraId="7C8013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g0366k.swf</w:t>
      </w:r>
    </w:p>
    <w:p w14:paraId="588941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g0366mmer.swf</w:t>
      </w:r>
    </w:p>
    <w:p w14:paraId="2496C3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g0366mst0344lle.swf</w:t>
      </w:r>
    </w:p>
    <w:p w14:paraId="46D30E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g0366r av.swf</w:t>
      </w:r>
    </w:p>
    <w:p w14:paraId="29E5D4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g0366r bort sig.swf</w:t>
      </w:r>
    </w:p>
    <w:p w14:paraId="710466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g0366rningen.swf</w:t>
      </w:r>
    </w:p>
    <w:p w14:paraId="50D8CD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g0366rom0345l.swf</w:t>
      </w:r>
    </w:p>
    <w:p w14:paraId="28467E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g0366r om.swf</w:t>
      </w:r>
    </w:p>
    <w:p w14:paraId="3380BE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g0366r sig.swf</w:t>
      </w:r>
    </w:p>
    <w:p w14:paraId="6D2AD4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g0366r sig till.swf</w:t>
      </w:r>
    </w:p>
    <w:p w14:paraId="1F1EC4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g0366r.swf</w:t>
      </w:r>
    </w:p>
    <w:p w14:paraId="7A55A2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g0366r upp.swf</w:t>
      </w:r>
    </w:p>
    <w:p w14:paraId="4253D4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g0366s.swf</w:t>
      </w:r>
    </w:p>
    <w:p w14:paraId="24FC37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G0366taland.swf</w:t>
      </w:r>
    </w:p>
    <w:p w14:paraId="7AEE8A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g0366teborgare.swf</w:t>
      </w:r>
    </w:p>
    <w:p w14:paraId="2C3AC1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g0366t.swf</w:t>
      </w:r>
    </w:p>
    <w:p w14:paraId="65311A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gabardin.swf</w:t>
      </w:r>
    </w:p>
    <w:p w14:paraId="27C4D4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gaddar ihop sig.swf</w:t>
      </w:r>
    </w:p>
    <w:p w14:paraId="45139B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gadd.swf</w:t>
      </w:r>
    </w:p>
    <w:p w14:paraId="1C4F9A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gaffel.swf</w:t>
      </w:r>
    </w:p>
    <w:p w14:paraId="34ED78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gage.swf</w:t>
      </w:r>
    </w:p>
    <w:p w14:paraId="152539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gaggig.swf</w:t>
      </w:r>
    </w:p>
    <w:p w14:paraId="500BF1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gagna.swf</w:t>
      </w:r>
    </w:p>
    <w:p w14:paraId="753548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gagn.swf</w:t>
      </w:r>
    </w:p>
    <w:p w14:paraId="1821B65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gal0344r.swf</w:t>
      </w:r>
    </w:p>
    <w:p w14:paraId="605BE6A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galant.swf</w:t>
      </w:r>
    </w:p>
    <w:p w14:paraId="40ACEC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gala.swf</w:t>
      </w:r>
    </w:p>
    <w:p w14:paraId="44ECCA0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galax.swf</w:t>
      </w:r>
    </w:p>
    <w:p w14:paraId="4B0EF59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galenpanna.swf</w:t>
      </w:r>
    </w:p>
    <w:p w14:paraId="17F0582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galen.swf</w:t>
      </w:r>
    </w:p>
    <w:p w14:paraId="7A73AAA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galge.swf</w:t>
      </w:r>
    </w:p>
    <w:p w14:paraId="4266057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galghumor.swf</w:t>
      </w:r>
    </w:p>
    <w:p w14:paraId="5EEC360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galla.swf</w:t>
      </w:r>
    </w:p>
    <w:p w14:paraId="26E203F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galleria.swf</w:t>
      </w:r>
    </w:p>
    <w:p w14:paraId="47BFB90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galleri.swf</w:t>
      </w:r>
    </w:p>
    <w:p w14:paraId="212A439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galler.swf</w:t>
      </w:r>
    </w:p>
    <w:p w14:paraId="6D70EAD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gallfeber.swf</w:t>
      </w:r>
    </w:p>
    <w:p w14:paraId="1FED861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gallrar.swf</w:t>
      </w:r>
    </w:p>
    <w:p w14:paraId="763E916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gallskriker.swf</w:t>
      </w:r>
    </w:p>
    <w:p w14:paraId="595CDCD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gallsten.swf</w:t>
      </w:r>
    </w:p>
    <w:p w14:paraId="5A919F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gallupunders0366kning.swf</w:t>
      </w:r>
    </w:p>
    <w:p w14:paraId="1FA067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galning.swf</w:t>
      </w:r>
    </w:p>
    <w:p w14:paraId="67B966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galopperar.swf</w:t>
      </w:r>
    </w:p>
    <w:p w14:paraId="4E90B67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galopp.swf</w:t>
      </w:r>
    </w:p>
    <w:p w14:paraId="20B5CED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galosch.swf</w:t>
      </w:r>
    </w:p>
    <w:p w14:paraId="79CC405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gal.swf</w:t>
      </w:r>
    </w:p>
    <w:p w14:paraId="2BCCC1E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galt.swf</w:t>
      </w:r>
    </w:p>
    <w:p w14:paraId="6937068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galvaniserar.swf</w:t>
      </w:r>
    </w:p>
    <w:p w14:paraId="7F02DD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game.swf</w:t>
      </w:r>
    </w:p>
    <w:p w14:paraId="2BFC7E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gamling.swf</w:t>
      </w:r>
    </w:p>
    <w:p w14:paraId="109612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gammaldags.swf</w:t>
      </w:r>
    </w:p>
    <w:p w14:paraId="6854EC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gammaldans.swf</w:t>
      </w:r>
    </w:p>
    <w:p w14:paraId="1D0582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gammalmodig.swf</w:t>
      </w:r>
    </w:p>
    <w:p w14:paraId="775BDA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gammal.swf</w:t>
      </w:r>
    </w:p>
    <w:p w14:paraId="19D006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gam.swf</w:t>
      </w:r>
    </w:p>
    <w:p w14:paraId="5C9B89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gangster.swf</w:t>
      </w:r>
    </w:p>
    <w:p w14:paraId="55E8C9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ganska.swf</w:t>
      </w:r>
    </w:p>
    <w:p w14:paraId="5E77A5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gapar.swf</w:t>
      </w:r>
    </w:p>
    <w:p w14:paraId="2F176B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gaphals.swf</w:t>
      </w:r>
    </w:p>
    <w:p w14:paraId="3078F8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gapskratt.swf</w:t>
      </w:r>
    </w:p>
    <w:p w14:paraId="2BCFA5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gap.swf</w:t>
      </w:r>
    </w:p>
    <w:p w14:paraId="581C00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garage.swf</w:t>
      </w:r>
    </w:p>
    <w:p w14:paraId="453920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garanterar.swf</w:t>
      </w:r>
    </w:p>
    <w:p w14:paraId="3BB1C4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garantibevis.swf</w:t>
      </w:r>
    </w:p>
    <w:p w14:paraId="2DBADB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garanti.swf</w:t>
      </w:r>
    </w:p>
    <w:p w14:paraId="7493C5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garant.swf</w:t>
      </w:r>
    </w:p>
    <w:p w14:paraId="640209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garderar.swf</w:t>
      </w:r>
    </w:p>
    <w:p w14:paraId="3D2F8B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garderob.swf</w:t>
      </w:r>
    </w:p>
    <w:p w14:paraId="63FE50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garde.swf</w:t>
      </w:r>
    </w:p>
    <w:p w14:paraId="2E6F6D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gardin.swf</w:t>
      </w:r>
    </w:p>
    <w:p w14:paraId="03B80A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garnerar.swf</w:t>
      </w:r>
    </w:p>
    <w:p w14:paraId="468259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garnison.swf</w:t>
      </w:r>
    </w:p>
    <w:p w14:paraId="11BCAB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garn.swf</w:t>
      </w:r>
    </w:p>
    <w:p w14:paraId="0E1986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garvad.swf</w:t>
      </w:r>
    </w:p>
    <w:p w14:paraId="044A31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garvar.swf</w:t>
      </w:r>
    </w:p>
    <w:p w14:paraId="2D6904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gasbinda.swf</w:t>
      </w:r>
    </w:p>
    <w:p w14:paraId="30CC07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gasmask.swf</w:t>
      </w:r>
    </w:p>
    <w:p w14:paraId="1E5761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gasol.swf</w:t>
      </w:r>
    </w:p>
    <w:p w14:paraId="194A74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gassar.swf</w:t>
      </w:r>
    </w:p>
    <w:p w14:paraId="5858A0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gas.swf</w:t>
      </w:r>
    </w:p>
    <w:p w14:paraId="5B0945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gastkramar.swf</w:t>
      </w:r>
    </w:p>
    <w:p w14:paraId="0DB9D9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gastronomisk.swf</w:t>
      </w:r>
    </w:p>
    <w:p w14:paraId="2DE311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gata.swf</w:t>
      </w:r>
    </w:p>
    <w:p w14:paraId="7B2D21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gatlykta.swf</w:t>
      </w:r>
    </w:p>
    <w:p w14:paraId="0D5BFC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gavel.swf</w:t>
      </w:r>
    </w:p>
    <w:p w14:paraId="1CF83F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gav.swf</w:t>
      </w:r>
    </w:p>
    <w:p w14:paraId="7A9997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gebit.swf</w:t>
      </w:r>
    </w:p>
    <w:p w14:paraId="714D0F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gedigen.swf</w:t>
      </w:r>
    </w:p>
    <w:p w14:paraId="344D0F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geggig.swf</w:t>
      </w:r>
    </w:p>
    <w:p w14:paraId="0B5241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geh0366r.swf</w:t>
      </w:r>
    </w:p>
    <w:p w14:paraId="6D9AC9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gel0351.swf</w:t>
      </w:r>
    </w:p>
    <w:p w14:paraId="663D1D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gelike.swf</w:t>
      </w:r>
    </w:p>
    <w:p w14:paraId="519F02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gem0345l.swf</w:t>
      </w:r>
    </w:p>
    <w:p w14:paraId="5C28B2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gemensam.swf</w:t>
      </w:r>
    </w:p>
    <w:p w14:paraId="2061E5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gemenskap.swf</w:t>
      </w:r>
    </w:p>
    <w:p w14:paraId="669B3D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gemen.swf</w:t>
      </w:r>
    </w:p>
    <w:p w14:paraId="6C9B73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gem.swf</w:t>
      </w:r>
    </w:p>
    <w:p w14:paraId="22BCA6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gemytlig.swf</w:t>
      </w:r>
    </w:p>
    <w:p w14:paraId="3A4A23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genant.swf</w:t>
      </w:r>
    </w:p>
    <w:p w14:paraId="493FE4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genast.swf</w:t>
      </w:r>
    </w:p>
    <w:p w14:paraId="333857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gener0366s.swf</w:t>
      </w:r>
    </w:p>
    <w:p w14:paraId="138270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generad.swf</w:t>
      </w:r>
    </w:p>
    <w:p w14:paraId="0E1410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generalf0366rsamling.swf</w:t>
      </w:r>
    </w:p>
    <w:p w14:paraId="32D67E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generaliserar.swf</w:t>
      </w:r>
    </w:p>
    <w:p w14:paraId="69BA9E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generalkonsul.swf</w:t>
      </w:r>
    </w:p>
    <w:p w14:paraId="375DE5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generalplan.swf</w:t>
      </w:r>
    </w:p>
    <w:p w14:paraId="282E57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generalrepetition.swf</w:t>
      </w:r>
    </w:p>
    <w:p w14:paraId="14ED11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generalsekreterare.swf</w:t>
      </w:r>
    </w:p>
    <w:p w14:paraId="65D383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general.swf</w:t>
      </w:r>
    </w:p>
    <w:p w14:paraId="7E642B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generar.swf</w:t>
      </w:r>
    </w:p>
    <w:p w14:paraId="63E9AD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generation.swf</w:t>
      </w:r>
    </w:p>
    <w:p w14:paraId="16B014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generator.swf</w:t>
      </w:r>
    </w:p>
    <w:p w14:paraId="7C0AB3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generell.swf</w:t>
      </w:r>
    </w:p>
    <w:p w14:paraId="41A405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generositet.swf</w:t>
      </w:r>
    </w:p>
    <w:p w14:paraId="4C803A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genetisk.swf</w:t>
      </w:r>
    </w:p>
    <w:p w14:paraId="6E6291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geng0344ld.swf</w:t>
      </w:r>
    </w:p>
    <w:p w14:paraId="567608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geng0345ngare.swf</w:t>
      </w:r>
    </w:p>
    <w:p w14:paraId="091E53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genial.swf</w:t>
      </w:r>
    </w:p>
    <w:p w14:paraId="6B81AA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genif0366rklarar.swf</w:t>
      </w:r>
    </w:p>
    <w:p w14:paraId="68843C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genikn0366l.swf</w:t>
      </w:r>
    </w:p>
    <w:p w14:paraId="341947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geni.swf</w:t>
      </w:r>
    </w:p>
    <w:p w14:paraId="48E6C2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genitiv.swf</w:t>
      </w:r>
    </w:p>
    <w:p w14:paraId="57CFD4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genm0344le.swf</w:t>
      </w:r>
    </w:p>
    <w:p w14:paraId="5B1F23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genomarbetar.swf</w:t>
      </w:r>
    </w:p>
    <w:p w14:paraId="549B1A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genombrott.swf</w:t>
      </w:r>
    </w:p>
    <w:p w14:paraId="5D58F5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genomdriver.swf</w:t>
      </w:r>
    </w:p>
    <w:p w14:paraId="38D750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genomf0366r.swf</w:t>
      </w:r>
    </w:p>
    <w:p w14:paraId="3747D5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genomfart.swf</w:t>
      </w:r>
    </w:p>
    <w:p w14:paraId="59E608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genomg0345ende.swf</w:t>
      </w:r>
    </w:p>
    <w:p w14:paraId="68D7CA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genomg0345ng.swf</w:t>
      </w:r>
    </w:p>
    <w:p w14:paraId="397335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genomg0345r.swf</w:t>
      </w:r>
    </w:p>
    <w:p w14:paraId="13E6A7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genomgick.swf</w:t>
      </w:r>
    </w:p>
    <w:p w14:paraId="12C5B3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genomgripande.swf</w:t>
      </w:r>
    </w:p>
    <w:p w14:paraId="4571CB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genomk0366rare.swf</w:t>
      </w:r>
    </w:p>
    <w:p w14:paraId="3990B5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genomklappning.swf</w:t>
      </w:r>
    </w:p>
    <w:p w14:paraId="7F8114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genoms0366ker.swf</w:t>
      </w:r>
    </w:p>
    <w:p w14:paraId="15FEE2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genomsk0344rning.swf</w:t>
      </w:r>
    </w:p>
    <w:p w14:paraId="6E3AC0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genomsk0345dar.swf</w:t>
      </w:r>
    </w:p>
    <w:p w14:paraId="5F06A6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genomskinlig.swf</w:t>
      </w:r>
    </w:p>
    <w:p w14:paraId="1D21BA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genomslag.swf</w:t>
      </w:r>
    </w:p>
    <w:p w14:paraId="31F9DC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genomsnitt.swf</w:t>
      </w:r>
    </w:p>
    <w:p w14:paraId="599228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genom.swf</w:t>
      </w:r>
    </w:p>
    <w:p w14:paraId="572544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genomsyrar.swf</w:t>
      </w:r>
    </w:p>
    <w:p w14:paraId="4BB33C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genomtr0344ngande.swf</w:t>
      </w:r>
    </w:p>
    <w:p w14:paraId="3620AE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genrep.swf</w:t>
      </w:r>
    </w:p>
    <w:p w14:paraId="1EC328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genre.swf</w:t>
      </w:r>
    </w:p>
    <w:p w14:paraId="3FFE64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genskjuter.swf</w:t>
      </w:r>
    </w:p>
    <w:p w14:paraId="1D58CE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gensvar.swf</w:t>
      </w:r>
    </w:p>
    <w:p w14:paraId="72FDC4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gen.swf</w:t>
      </w:r>
    </w:p>
    <w:p w14:paraId="0C6738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gentemot.swf</w:t>
      </w:r>
    </w:p>
    <w:p w14:paraId="6F0027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gentil.swf</w:t>
      </w:r>
    </w:p>
    <w:p w14:paraId="73E806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gentj0344nst.swf</w:t>
      </w:r>
    </w:p>
    <w:p w14:paraId="27512D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gentleman.swf</w:t>
      </w:r>
    </w:p>
    <w:p w14:paraId="70405B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genuin.swf</w:t>
      </w:r>
    </w:p>
    <w:p w14:paraId="70049E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genus.swf</w:t>
      </w:r>
    </w:p>
    <w:p w14:paraId="7C48B2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genv0344g.swf</w:t>
      </w:r>
    </w:p>
    <w:p w14:paraId="0C0086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geografi.swf</w:t>
      </w:r>
    </w:p>
    <w:p w14:paraId="0B28DB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geologi.swf</w:t>
      </w:r>
    </w:p>
    <w:p w14:paraId="3971AF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geometri.swf</w:t>
      </w:r>
    </w:p>
    <w:p w14:paraId="59703A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ger efter.swf</w:t>
      </w:r>
    </w:p>
    <w:p w14:paraId="41938E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ger igen.swf</w:t>
      </w:r>
    </w:p>
    <w:p w14:paraId="54BD14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gerilla.swf</w:t>
      </w:r>
    </w:p>
    <w:p w14:paraId="74BC47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ger med sig.swf</w:t>
      </w:r>
    </w:p>
    <w:p w14:paraId="760696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ger sig av.swf</w:t>
      </w:r>
    </w:p>
    <w:p w14:paraId="75C0F4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ger sig p0345.swf</w:t>
      </w:r>
    </w:p>
    <w:p w14:paraId="066C9A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ger sig.swf</w:t>
      </w:r>
    </w:p>
    <w:p w14:paraId="0F65DE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ger sig till.swf</w:t>
      </w:r>
    </w:p>
    <w:p w14:paraId="520320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ger.swf</w:t>
      </w:r>
    </w:p>
    <w:p w14:paraId="5D0AB7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ger upp.swf</w:t>
      </w:r>
    </w:p>
    <w:p w14:paraId="7F1FBA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ger ut.swf</w:t>
      </w:r>
    </w:p>
    <w:p w14:paraId="7F5356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gesch0344ft.swf</w:t>
      </w:r>
    </w:p>
    <w:p w14:paraId="3B1C6B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gestaltar.swf</w:t>
      </w:r>
    </w:p>
    <w:p w14:paraId="4C5633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gestalt.swf</w:t>
      </w:r>
    </w:p>
    <w:p w14:paraId="21F409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gestikulerar.swf</w:t>
      </w:r>
    </w:p>
    <w:p w14:paraId="2A21FF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gest.swf</w:t>
      </w:r>
    </w:p>
    <w:p w14:paraId="7541FA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getingbo.swf</w:t>
      </w:r>
    </w:p>
    <w:p w14:paraId="7F2663A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geting.swf</w:t>
      </w:r>
    </w:p>
    <w:p w14:paraId="7EC94A5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get.swf</w:t>
      </w:r>
    </w:p>
    <w:p w14:paraId="0B35DB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getto.swf</w:t>
      </w:r>
    </w:p>
    <w:p w14:paraId="2C3751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gett.swf</w:t>
      </w:r>
    </w:p>
    <w:p w14:paraId="614D0CE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gev0344r.swf</w:t>
      </w:r>
    </w:p>
    <w:p w14:paraId="63F44C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gick.swf</w:t>
      </w:r>
    </w:p>
    <w:p w14:paraId="2E30B43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giffel.swf</w:t>
      </w:r>
    </w:p>
    <w:p w14:paraId="1D7DAB3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gifterm0345l.swf</w:t>
      </w:r>
    </w:p>
    <w:p w14:paraId="791E610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gifter sig.swf</w:t>
      </w:r>
    </w:p>
    <w:p w14:paraId="1D7C3F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gifte.swf</w:t>
      </w:r>
    </w:p>
    <w:p w14:paraId="428F82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giftig.swf</w:t>
      </w:r>
    </w:p>
    <w:p w14:paraId="16859F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Giftinformationscentralen.swf</w:t>
      </w:r>
    </w:p>
    <w:p w14:paraId="1F4D9C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giftor0344ttsgods.swf</w:t>
      </w:r>
    </w:p>
    <w:p w14:paraId="7F8461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giftor0344tt.swf</w:t>
      </w:r>
    </w:p>
    <w:p w14:paraId="14AE71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gift.swf</w:t>
      </w:r>
    </w:p>
    <w:p w14:paraId="033509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gigabit.swf</w:t>
      </w:r>
    </w:p>
    <w:p w14:paraId="24B36E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gigantisk.swf</w:t>
      </w:r>
    </w:p>
    <w:p w14:paraId="12AA8F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gigant.swf</w:t>
      </w:r>
    </w:p>
    <w:p w14:paraId="345728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gikt.swf</w:t>
      </w:r>
    </w:p>
    <w:p w14:paraId="0EB6E7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giljotin.swf</w:t>
      </w:r>
    </w:p>
    <w:p w14:paraId="19DAA2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gillar.swf</w:t>
      </w:r>
    </w:p>
    <w:p w14:paraId="739767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gillestuga.swf</w:t>
      </w:r>
    </w:p>
    <w:p w14:paraId="127322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gillrar.swf</w:t>
      </w:r>
    </w:p>
    <w:p w14:paraId="660964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gill.swf</w:t>
      </w:r>
    </w:p>
    <w:p w14:paraId="116A6E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giltig.swf</w:t>
      </w:r>
    </w:p>
    <w:p w14:paraId="3B217F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ginst.swf</w:t>
      </w:r>
    </w:p>
    <w:p w14:paraId="0F1515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ginv0344g.swf</w:t>
      </w:r>
    </w:p>
    <w:p w14:paraId="36E6DD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gipsar.swf</w:t>
      </w:r>
    </w:p>
    <w:p w14:paraId="51D1A6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gips.swf</w:t>
      </w:r>
    </w:p>
    <w:p w14:paraId="72DA74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giraff.swf</w:t>
      </w:r>
    </w:p>
    <w:p w14:paraId="41C22F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girar.swf</w:t>
      </w:r>
    </w:p>
    <w:p w14:paraId="51B1C7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girerar.swf</w:t>
      </w:r>
    </w:p>
    <w:p w14:paraId="2C370B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girigbuk.swf</w:t>
      </w:r>
    </w:p>
    <w:p w14:paraId="56B72D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girig.swf</w:t>
      </w:r>
    </w:p>
    <w:p w14:paraId="4C5B66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giro.swf</w:t>
      </w:r>
    </w:p>
    <w:p w14:paraId="69863B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gir.swf</w:t>
      </w:r>
    </w:p>
    <w:p w14:paraId="5D932F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gissar.swf</w:t>
      </w:r>
    </w:p>
    <w:p w14:paraId="72A502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gissel.swf</w:t>
      </w:r>
    </w:p>
    <w:p w14:paraId="3F6989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gisslan.swf</w:t>
      </w:r>
    </w:p>
    <w:p w14:paraId="4EC821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gissning.swf</w:t>
      </w:r>
    </w:p>
    <w:p w14:paraId="6EB3A4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gisten.swf</w:t>
      </w:r>
    </w:p>
    <w:p w14:paraId="7CBD8E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gitarrist.swf</w:t>
      </w:r>
    </w:p>
    <w:p w14:paraId="0F0D71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gitarr.swf</w:t>
      </w:r>
    </w:p>
    <w:p w14:paraId="11D43B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gitter.swf</w:t>
      </w:r>
    </w:p>
    <w:p w14:paraId="160583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givakt.swf</w:t>
      </w:r>
    </w:p>
    <w:p w14:paraId="6C9A5E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givande.swf</w:t>
      </w:r>
    </w:p>
    <w:p w14:paraId="7923FF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given.swf</w:t>
      </w:r>
    </w:p>
    <w:p w14:paraId="750F29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giver.swf</w:t>
      </w:r>
    </w:p>
    <w:p w14:paraId="61B6E6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givetvis.swf</w:t>
      </w:r>
    </w:p>
    <w:p w14:paraId="40C0B9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givit.swf</w:t>
      </w:r>
    </w:p>
    <w:p w14:paraId="3C99A0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givmild.swf</w:t>
      </w:r>
    </w:p>
    <w:p w14:paraId="6CA279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giv.swf</w:t>
      </w:r>
    </w:p>
    <w:p w14:paraId="302386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gjorde.swf</w:t>
      </w:r>
    </w:p>
    <w:p w14:paraId="5DFDA1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gjort.swf</w:t>
      </w:r>
    </w:p>
    <w:p w14:paraId="66330B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gjuteri.swf</w:t>
      </w:r>
    </w:p>
    <w:p w14:paraId="4F4A5C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gjuter.swf</w:t>
      </w:r>
    </w:p>
    <w:p w14:paraId="72BDC1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gjutit.swf</w:t>
      </w:r>
    </w:p>
    <w:p w14:paraId="74B404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gl0344der sig.swf</w:t>
      </w:r>
    </w:p>
    <w:p w14:paraId="390EBF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gl0344der.swf</w:t>
      </w:r>
    </w:p>
    <w:p w14:paraId="05D757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gl0344djande.swf</w:t>
      </w:r>
    </w:p>
    <w:p w14:paraId="3137E9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gl0344dje.swf</w:t>
      </w:r>
    </w:p>
    <w:p w14:paraId="490129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gl0344fser.swf</w:t>
      </w:r>
    </w:p>
    <w:p w14:paraId="4CA1BF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gl0344nsande.swf</w:t>
      </w:r>
    </w:p>
    <w:p w14:paraId="743323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gl0344nser.swf</w:t>
      </w:r>
    </w:p>
    <w:p w14:paraId="68F1BE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gl0344ntar.swf</w:t>
      </w:r>
    </w:p>
    <w:p w14:paraId="1D2329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gl0344nta.swf</w:t>
      </w:r>
    </w:p>
    <w:p w14:paraId="68FFAF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gl0344nt.swf</w:t>
      </w:r>
    </w:p>
    <w:p w14:paraId="3407D7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gl0344ttar.swf</w:t>
      </w:r>
    </w:p>
    <w:p w14:paraId="2BD346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gl0345mig.swf</w:t>
      </w:r>
    </w:p>
    <w:p w14:paraId="634E12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gl0345pord.swf</w:t>
      </w:r>
    </w:p>
    <w:p w14:paraId="453562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gl0366der.swf</w:t>
      </w:r>
    </w:p>
    <w:p w14:paraId="2C0FA7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gl0366dgar.swf</w:t>
      </w:r>
    </w:p>
    <w:p w14:paraId="6FA465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gl0366dlampa.swf</w:t>
      </w:r>
    </w:p>
    <w:p w14:paraId="10E00B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gl0366d.swf</w:t>
      </w:r>
    </w:p>
    <w:p w14:paraId="7E31B9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gl0366gg.swf</w:t>
      </w:r>
    </w:p>
    <w:p w14:paraId="549F76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gl0366mmer.swf</w:t>
      </w:r>
    </w:p>
    <w:p w14:paraId="049896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gl0366mska.swf</w:t>
      </w:r>
    </w:p>
    <w:p w14:paraId="6CCADE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gl0366msk.swf</w:t>
      </w:r>
    </w:p>
    <w:p w14:paraId="3DC460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glaci0344r.swf</w:t>
      </w:r>
    </w:p>
    <w:p w14:paraId="31A5CC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gladde.swf</w:t>
      </w:r>
    </w:p>
    <w:p w14:paraId="4096EB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gladlynt.swf</w:t>
      </w:r>
    </w:p>
    <w:p w14:paraId="78D1E7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glad.swf</w:t>
      </w:r>
    </w:p>
    <w:p w14:paraId="27B64FFB" w14:textId="77777777" w:rsidR="00622045" w:rsidRPr="00E202ED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E202ED">
        <w:rPr>
          <w:rFonts w:ascii="宋体" w:eastAsia="宋体" w:hAnsi="宋体" w:cs="宋体" w:hint="eastAsia"/>
          <w:lang w:val="sv-SE"/>
        </w:rPr>
        <w:t>glamor0366s.swf</w:t>
      </w:r>
    </w:p>
    <w:p w14:paraId="182725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glamour.swf</w:t>
      </w:r>
    </w:p>
    <w:p w14:paraId="30E8C0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glansig.swf</w:t>
      </w:r>
    </w:p>
    <w:p w14:paraId="6C3AA3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glans.swf</w:t>
      </w:r>
    </w:p>
    <w:p w14:paraId="209ED2C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glappar.swf</w:t>
      </w:r>
    </w:p>
    <w:p w14:paraId="080899A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glapp.swf</w:t>
      </w:r>
    </w:p>
    <w:p w14:paraId="4CFC279C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glas0366gon.swf</w:t>
      </w:r>
    </w:p>
    <w:p w14:paraId="00887A7F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glasbruk.swf</w:t>
      </w:r>
    </w:p>
    <w:p w14:paraId="0ED0000E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glasm0344stare.swf</w:t>
      </w:r>
    </w:p>
    <w:p w14:paraId="5C9EC91D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glass.swf</w:t>
      </w:r>
    </w:p>
    <w:p w14:paraId="5296536F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glas.swf</w:t>
      </w:r>
    </w:p>
    <w:p w14:paraId="6C0BAF26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glasyr.swf</w:t>
      </w:r>
    </w:p>
    <w:p w14:paraId="174B3F3E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glatt.swf</w:t>
      </w:r>
    </w:p>
    <w:p w14:paraId="3CC5D95B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gled.swf</w:t>
      </w:r>
    </w:p>
    <w:p w14:paraId="0D305BDE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gles.swf</w:t>
      </w:r>
    </w:p>
    <w:p w14:paraId="13410507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glider.swf</w:t>
      </w:r>
    </w:p>
    <w:p w14:paraId="406AABEB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glidning.swf</w:t>
      </w:r>
    </w:p>
    <w:p w14:paraId="5752300F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glimmar.swf</w:t>
      </w:r>
    </w:p>
    <w:p w14:paraId="070A998D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glimt.swf</w:t>
      </w:r>
    </w:p>
    <w:p w14:paraId="3CB1717E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gliring.swf</w:t>
      </w:r>
    </w:p>
    <w:p w14:paraId="7E5BBC3F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glitter.swf</w:t>
      </w:r>
    </w:p>
    <w:p w14:paraId="2051B60C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glittrar.swf</w:t>
      </w:r>
    </w:p>
    <w:p w14:paraId="79C1B9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global.swf</w:t>
      </w:r>
    </w:p>
    <w:p w14:paraId="17ECFD1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glob.swf</w:t>
      </w:r>
    </w:p>
    <w:p w14:paraId="79B5DB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gloria.swf</w:t>
      </w:r>
    </w:p>
    <w:p w14:paraId="50C12AF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glor.swf</w:t>
      </w:r>
    </w:p>
    <w:p w14:paraId="1D9B2D7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glosa.swf</w:t>
      </w:r>
    </w:p>
    <w:p w14:paraId="652BE3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glufsar.swf</w:t>
      </w:r>
    </w:p>
    <w:p w14:paraId="5FD20A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glugg.swf</w:t>
      </w:r>
    </w:p>
    <w:p w14:paraId="17F063D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glupsk.swf</w:t>
      </w:r>
    </w:p>
    <w:p w14:paraId="7C3222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glykol.swf</w:t>
      </w:r>
    </w:p>
    <w:p w14:paraId="2A4FCC2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gm.swf</w:t>
      </w:r>
    </w:p>
    <w:p w14:paraId="525869D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gn0344ggar.swf</w:t>
      </w:r>
    </w:p>
    <w:p w14:paraId="24E1E76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gn0344ller.swf</w:t>
      </w:r>
    </w:p>
    <w:p w14:paraId="0977230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gn0344llig.swf</w:t>
      </w:r>
    </w:p>
    <w:p w14:paraId="3A87776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gn0344ll.swf</w:t>
      </w:r>
    </w:p>
    <w:p w14:paraId="79FC2BD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gnabb.swf</w:t>
      </w:r>
    </w:p>
    <w:p w14:paraId="5A2AC2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gnager.swf</w:t>
      </w:r>
    </w:p>
    <w:p w14:paraId="356B07B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gned.swf</w:t>
      </w:r>
    </w:p>
    <w:p w14:paraId="6613B19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gnetig.swf</w:t>
      </w:r>
    </w:p>
    <w:p w14:paraId="1C921F2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gniden.swf</w:t>
      </w:r>
    </w:p>
    <w:p w14:paraId="2CC278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gnider.swf</w:t>
      </w:r>
    </w:p>
    <w:p w14:paraId="3B95DC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gnidig.swf</w:t>
      </w:r>
    </w:p>
    <w:p w14:paraId="7F36538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gnidit.swf</w:t>
      </w:r>
    </w:p>
    <w:p w14:paraId="6230687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gnissel.swf</w:t>
      </w:r>
    </w:p>
    <w:p w14:paraId="762597F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gnisslar.swf</w:t>
      </w:r>
    </w:p>
    <w:p w14:paraId="1B44CC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gnista.swf</w:t>
      </w:r>
    </w:p>
    <w:p w14:paraId="39674E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gnistrar.swf</w:t>
      </w:r>
    </w:p>
    <w:p w14:paraId="4B37ACD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gnolar.swf</w:t>
      </w:r>
    </w:p>
    <w:p w14:paraId="31EDC13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gnor.swf</w:t>
      </w:r>
    </w:p>
    <w:p w14:paraId="091B2FE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gnuggar.swf</w:t>
      </w:r>
    </w:p>
    <w:p w14:paraId="73099C9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gnutta.swf</w:t>
      </w:r>
    </w:p>
    <w:p w14:paraId="52C9275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gnyr.swf</w:t>
      </w:r>
    </w:p>
    <w:p w14:paraId="09F82B2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gobel0344ng.swf</w:t>
      </w:r>
    </w:p>
    <w:p w14:paraId="109D11A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godartad.swf</w:t>
      </w:r>
    </w:p>
    <w:p w14:paraId="74BADE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godbit.swf</w:t>
      </w:r>
    </w:p>
    <w:p w14:paraId="4006165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goddag.swf</w:t>
      </w:r>
    </w:p>
    <w:p w14:paraId="4493D9F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godhet.swf</w:t>
      </w:r>
    </w:p>
    <w:p w14:paraId="771D31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goding.swf</w:t>
      </w:r>
    </w:p>
    <w:p w14:paraId="35EE5C5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godis.swf</w:t>
      </w:r>
    </w:p>
    <w:p w14:paraId="14585EA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godk0344nner.swf</w:t>
      </w:r>
    </w:p>
    <w:p w14:paraId="1D32F9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godmodig.swf</w:t>
      </w:r>
    </w:p>
    <w:p w14:paraId="47A3AAC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godo.swf</w:t>
      </w:r>
    </w:p>
    <w:p w14:paraId="6CDBED2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godsak.swf</w:t>
      </w:r>
    </w:p>
    <w:p w14:paraId="4C2524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gods.swf</w:t>
      </w:r>
    </w:p>
    <w:p w14:paraId="48023C5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god.swf</w:t>
      </w:r>
    </w:p>
    <w:p w14:paraId="18D0D9D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godtagbar.swf</w:t>
      </w:r>
    </w:p>
    <w:p w14:paraId="1F414AC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godtar.swf</w:t>
      </w:r>
    </w:p>
    <w:p w14:paraId="26DF31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godtrogen.swf</w:t>
      </w:r>
    </w:p>
    <w:p w14:paraId="5B6B86B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godtycke.swf</w:t>
      </w:r>
    </w:p>
    <w:p w14:paraId="471CE7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godtycklig.swf</w:t>
      </w:r>
    </w:p>
    <w:p w14:paraId="3AF3FB4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golf.swf</w:t>
      </w:r>
    </w:p>
    <w:p w14:paraId="3CFBD20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gol.swf</w:t>
      </w:r>
    </w:p>
    <w:p w14:paraId="23B4F3F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golvar.swf</w:t>
      </w:r>
    </w:p>
    <w:p w14:paraId="700119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golv.swf</w:t>
      </w:r>
    </w:p>
    <w:p w14:paraId="753C7F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gom.swf</w:t>
      </w:r>
    </w:p>
    <w:p w14:paraId="2D053A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gonorr0351.swf</w:t>
      </w:r>
    </w:p>
    <w:p w14:paraId="3C95093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gorilla.swf</w:t>
      </w:r>
    </w:p>
    <w:p w14:paraId="3C905AE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gormar.swf</w:t>
      </w:r>
    </w:p>
    <w:p w14:paraId="08FC1F6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gosig.swf</w:t>
      </w:r>
    </w:p>
    <w:p w14:paraId="4B4E1AF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gosse.swf</w:t>
      </w:r>
    </w:p>
    <w:p w14:paraId="0E6E7B4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go.swf</w:t>
      </w:r>
    </w:p>
    <w:p w14:paraId="3F7C60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Gotland.swf</w:t>
      </w:r>
    </w:p>
    <w:p w14:paraId="218B5B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gottar sig.swf</w:t>
      </w:r>
    </w:p>
    <w:p w14:paraId="7A3504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gottegris.swf</w:t>
      </w:r>
    </w:p>
    <w:p w14:paraId="5EFB26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gottfinnande.swf</w:t>
      </w:r>
    </w:p>
    <w:p w14:paraId="640F41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gottg0366r.swf</w:t>
      </w:r>
    </w:p>
    <w:p w14:paraId="383DB7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gott.swf</w:t>
      </w:r>
    </w:p>
    <w:p w14:paraId="32AA18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gr0344ddar.swf</w:t>
      </w:r>
    </w:p>
    <w:p w14:paraId="4281E6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gr0344dda.swf</w:t>
      </w:r>
    </w:p>
    <w:p w14:paraId="0C7EA3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gr0344dde.swf</w:t>
      </w:r>
    </w:p>
    <w:p w14:paraId="71657F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gr0344lar.swf</w:t>
      </w:r>
    </w:p>
    <w:p w14:paraId="5DCD5E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gr0344ll.swf</w:t>
      </w:r>
    </w:p>
    <w:p w14:paraId="2AB617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gr0344l.swf</w:t>
      </w:r>
    </w:p>
    <w:p w14:paraId="26C362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gr0344mer sig.swf</w:t>
      </w:r>
    </w:p>
    <w:p w14:paraId="30B467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gr0344nd.swf</w:t>
      </w:r>
    </w:p>
    <w:p w14:paraId="140170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gr0344nsar.swf</w:t>
      </w:r>
    </w:p>
    <w:p w14:paraId="163B9D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gr0344nsfall.swf</w:t>
      </w:r>
    </w:p>
    <w:p w14:paraId="081C63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gr0344nsl0366s.swf</w:t>
      </w:r>
    </w:p>
    <w:p w14:paraId="442FFE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gr0344nsle.swf</w:t>
      </w:r>
    </w:p>
    <w:p w14:paraId="004B55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gr0344nssnitt.swf</w:t>
      </w:r>
    </w:p>
    <w:p w14:paraId="6517F6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gr0344ns.swf</w:t>
      </w:r>
    </w:p>
    <w:p w14:paraId="634F11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gr0344nsv0344rde.swf</w:t>
      </w:r>
    </w:p>
    <w:p w14:paraId="6B5B72F5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gr0344s0344nka.swf</w:t>
      </w:r>
    </w:p>
    <w:p w14:paraId="2E561957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gr0344s0344nkling.swf</w:t>
      </w:r>
    </w:p>
    <w:p w14:paraId="3816ED81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gr0344shoppa.swf</w:t>
      </w:r>
    </w:p>
    <w:p w14:paraId="62A251F7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gr0344sklippare.swf</w:t>
      </w:r>
    </w:p>
    <w:p w14:paraId="082F6459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gr0344sl0366k.swf</w:t>
      </w:r>
    </w:p>
    <w:p w14:paraId="1D29683A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gr0344slig.swf</w:t>
      </w:r>
    </w:p>
    <w:p w14:paraId="58902DE5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gr0344smatta.swf</w:t>
      </w:r>
    </w:p>
    <w:p w14:paraId="2E3D8634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gr0344srot.swf</w:t>
      </w:r>
    </w:p>
    <w:p w14:paraId="095254D5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gr0344s.swf</w:t>
      </w:r>
    </w:p>
    <w:p w14:paraId="368D1DFC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gr0344t.swf</w:t>
      </w:r>
    </w:p>
    <w:p w14:paraId="5EC425A3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gr0344ver.swf</w:t>
      </w:r>
    </w:p>
    <w:p w14:paraId="25E4B6EF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gr0344vling.swf</w:t>
      </w:r>
    </w:p>
    <w:p w14:paraId="524AA4B2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gr0344vskopa.swf</w:t>
      </w:r>
    </w:p>
    <w:p w14:paraId="149D3182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gr0345daskig.swf</w:t>
      </w:r>
    </w:p>
    <w:p w14:paraId="6D8110D4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gr0345nar.swf</w:t>
      </w:r>
    </w:p>
    <w:p w14:paraId="0B6F9599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gr0345sparv.swf</w:t>
      </w:r>
    </w:p>
    <w:p w14:paraId="52CAB65E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gr0345spr0344ngd.swf</w:t>
      </w:r>
    </w:p>
    <w:p w14:paraId="45C31F4C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gr0345.swf</w:t>
      </w:r>
    </w:p>
    <w:p w14:paraId="699476B5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gr0345ter.swf</w:t>
      </w:r>
    </w:p>
    <w:p w14:paraId="7F9ADE42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gr0345tf0344rdig.swf</w:t>
      </w:r>
    </w:p>
    <w:p w14:paraId="734D8861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gr0345tit.swf</w:t>
      </w:r>
    </w:p>
    <w:p w14:paraId="0075DB91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gr0345t.swf</w:t>
      </w:r>
    </w:p>
    <w:p w14:paraId="4474F390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gr0366da.swf</w:t>
      </w:r>
    </w:p>
    <w:p w14:paraId="55B0A365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gr0366ng0366ling.swf</w:t>
      </w:r>
    </w:p>
    <w:p w14:paraId="747934F4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gr0366nomr0345de.swf</w:t>
      </w:r>
    </w:p>
    <w:p w14:paraId="68F1579E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gr0366nsak.swf</w:t>
      </w:r>
    </w:p>
    <w:p w14:paraId="0DBB46A8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gr0366nsallat.swf</w:t>
      </w:r>
    </w:p>
    <w:p w14:paraId="649250FA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gr0366nskar.swf</w:t>
      </w:r>
    </w:p>
    <w:p w14:paraId="5C397EA1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gr0366nska.swf</w:t>
      </w:r>
    </w:p>
    <w:p w14:paraId="24BBD157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gr0366n.swf</w:t>
      </w:r>
    </w:p>
    <w:p w14:paraId="545AAAD4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gr0366t.swf</w:t>
      </w:r>
    </w:p>
    <w:p w14:paraId="35587802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gr0366vre.swf</w:t>
      </w:r>
    </w:p>
    <w:p w14:paraId="1E00BB45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gr0366vst.swf</w:t>
      </w:r>
    </w:p>
    <w:p w14:paraId="1D1D18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grabbar tag i.swf</w:t>
      </w:r>
    </w:p>
    <w:p w14:paraId="003006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grabb.swf</w:t>
      </w:r>
    </w:p>
    <w:p w14:paraId="4D777383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graci0366s.swf</w:t>
      </w:r>
    </w:p>
    <w:p w14:paraId="7A9735D7" w14:textId="77777777" w:rsidR="00622045" w:rsidRPr="00E202ED" w:rsidRDefault="00E30802" w:rsidP="00FF72BA">
      <w:pPr>
        <w:pStyle w:val="PlainText"/>
        <w:rPr>
          <w:rFonts w:ascii="宋体" w:eastAsia="宋体" w:hAnsi="宋体" w:cs="宋体"/>
        </w:rPr>
      </w:pPr>
      <w:r w:rsidRPr="00E202ED">
        <w:rPr>
          <w:rFonts w:ascii="宋体" w:eastAsia="宋体" w:hAnsi="宋体" w:cs="宋体" w:hint="eastAsia"/>
        </w:rPr>
        <w:t>graderad.swf</w:t>
      </w:r>
    </w:p>
    <w:p w14:paraId="15F96BC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grad.swf</w:t>
      </w:r>
    </w:p>
    <w:p w14:paraId="1CA754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gradvis.swf</w:t>
      </w:r>
    </w:p>
    <w:p w14:paraId="5A6C40B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graffiti.swf</w:t>
      </w:r>
    </w:p>
    <w:p w14:paraId="05FA9D7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grafik.swf</w:t>
      </w:r>
    </w:p>
    <w:p w14:paraId="7A76DB6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grafisk.swf</w:t>
      </w:r>
    </w:p>
    <w:p w14:paraId="3CCBF91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grahamsmj0366l.swf</w:t>
      </w:r>
    </w:p>
    <w:p w14:paraId="781F351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grammatik.swf</w:t>
      </w:r>
    </w:p>
    <w:p w14:paraId="60441E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grammofon.swf</w:t>
      </w:r>
    </w:p>
    <w:p w14:paraId="3059A79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gram.swf</w:t>
      </w:r>
    </w:p>
    <w:p w14:paraId="7A7F366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granat.swf</w:t>
      </w:r>
    </w:p>
    <w:p w14:paraId="7D56F27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grandios.swf</w:t>
      </w:r>
    </w:p>
    <w:p w14:paraId="0BA1CD5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granit.swf</w:t>
      </w:r>
    </w:p>
    <w:p w14:paraId="594EC53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granne.swf</w:t>
      </w:r>
    </w:p>
    <w:p w14:paraId="3DF1981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grannl0345t.swf</w:t>
      </w:r>
    </w:p>
    <w:p w14:paraId="7863950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grannskap.swf</w:t>
      </w:r>
    </w:p>
    <w:p w14:paraId="1F58E0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grann.swf</w:t>
      </w:r>
    </w:p>
    <w:p w14:paraId="2FAEEF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granskar.swf</w:t>
      </w:r>
    </w:p>
    <w:p w14:paraId="6518D9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granskningsn0344mnden.swf</w:t>
      </w:r>
    </w:p>
    <w:p w14:paraId="0556F7B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gran.swf</w:t>
      </w:r>
    </w:p>
    <w:p w14:paraId="7468D1E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grapefrukt.swf</w:t>
      </w:r>
    </w:p>
    <w:p w14:paraId="744AA41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grat0344ng.swf</w:t>
      </w:r>
    </w:p>
    <w:p w14:paraId="6E86510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gratifikation.swf</w:t>
      </w:r>
    </w:p>
    <w:p w14:paraId="31DFAD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gratinerar.swf</w:t>
      </w:r>
    </w:p>
    <w:p w14:paraId="6D024D6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gratisprogram.swf</w:t>
      </w:r>
    </w:p>
    <w:p w14:paraId="0C60C7B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gratis.swf</w:t>
      </w:r>
    </w:p>
    <w:p w14:paraId="77DA295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grattar.swf</w:t>
      </w:r>
    </w:p>
    <w:p w14:paraId="076FFBF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grattis.swf</w:t>
      </w:r>
    </w:p>
    <w:p w14:paraId="6E2210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gratulation.swf</w:t>
      </w:r>
    </w:p>
    <w:p w14:paraId="2BCD48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gratulerar.swf</w:t>
      </w:r>
    </w:p>
    <w:p w14:paraId="7D6D3C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grav0366l.swf</w:t>
      </w:r>
    </w:p>
    <w:p w14:paraId="62B5F3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gravar.swf</w:t>
      </w:r>
    </w:p>
    <w:p w14:paraId="795602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gravationsbevis.swf</w:t>
      </w:r>
    </w:p>
    <w:p w14:paraId="73B8D5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graverande.swf</w:t>
      </w:r>
    </w:p>
    <w:p w14:paraId="14F169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graverar.swf</w:t>
      </w:r>
    </w:p>
    <w:p w14:paraId="0C6D55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graviditetstest.swf</w:t>
      </w:r>
    </w:p>
    <w:p w14:paraId="598606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graviditet.swf</w:t>
      </w:r>
    </w:p>
    <w:p w14:paraId="05C04F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gravid.swf</w:t>
      </w:r>
    </w:p>
    <w:p w14:paraId="3DBF57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gravitation.swf</w:t>
      </w:r>
    </w:p>
    <w:p w14:paraId="70814E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gravlax.swf</w:t>
      </w:r>
    </w:p>
    <w:p w14:paraId="2BAA214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grav.swf</w:t>
      </w:r>
    </w:p>
    <w:p w14:paraId="38CAB84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gravyr.swf</w:t>
      </w:r>
    </w:p>
    <w:p w14:paraId="540BF9F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grejar.swf</w:t>
      </w:r>
    </w:p>
    <w:p w14:paraId="6A8277B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grej.swf</w:t>
      </w:r>
    </w:p>
    <w:p w14:paraId="2A3682C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grekiska.swf</w:t>
      </w:r>
    </w:p>
    <w:p w14:paraId="08444FC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grekisk.swf</w:t>
      </w:r>
    </w:p>
    <w:p w14:paraId="3FB581A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grekland.swf</w:t>
      </w:r>
    </w:p>
    <w:p w14:paraId="313C91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grek.swf</w:t>
      </w:r>
    </w:p>
    <w:p w14:paraId="7BA308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grenslar.swf</w:t>
      </w:r>
    </w:p>
    <w:p w14:paraId="387D14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grensle.swf</w:t>
      </w:r>
    </w:p>
    <w:p w14:paraId="31917CA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gren.swf</w:t>
      </w:r>
    </w:p>
    <w:p w14:paraId="35675B3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greppar.swf</w:t>
      </w:r>
    </w:p>
    <w:p w14:paraId="592363A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grepp.swf</w:t>
      </w:r>
    </w:p>
    <w:p w14:paraId="3DB32EF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grep.swf</w:t>
      </w:r>
    </w:p>
    <w:p w14:paraId="1E1CF0F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greve.swf</w:t>
      </w:r>
    </w:p>
    <w:p w14:paraId="5755725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grillar.swf</w:t>
      </w:r>
    </w:p>
    <w:p w14:paraId="04109DC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grill.swf</w:t>
      </w:r>
    </w:p>
    <w:p w14:paraId="0C8155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grimaserar.swf</w:t>
      </w:r>
    </w:p>
    <w:p w14:paraId="58B7F0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grimas.swf</w:t>
      </w:r>
    </w:p>
    <w:p w14:paraId="2385A83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grinar.swf</w:t>
      </w:r>
    </w:p>
    <w:p w14:paraId="5992425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grind.swf</w:t>
      </w:r>
    </w:p>
    <w:p w14:paraId="5B078B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grinig.swf</w:t>
      </w:r>
    </w:p>
    <w:p w14:paraId="4B75DDF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grin.swf</w:t>
      </w:r>
    </w:p>
    <w:p w14:paraId="03D0D35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gripande.swf</w:t>
      </w:r>
    </w:p>
    <w:p w14:paraId="7D47F06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gripen.swf</w:t>
      </w:r>
    </w:p>
    <w:p w14:paraId="4BDE12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griper.swf</w:t>
      </w:r>
    </w:p>
    <w:p w14:paraId="218AFB2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gris.swf</w:t>
      </w:r>
    </w:p>
    <w:p w14:paraId="6BD2DEF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groda.swf</w:t>
      </w:r>
    </w:p>
    <w:p w14:paraId="13BF851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grodd.swf</w:t>
      </w:r>
    </w:p>
    <w:p w14:paraId="356280F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grodman.swf</w:t>
      </w:r>
    </w:p>
    <w:p w14:paraId="1EFACFB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grodperspektiv.swf</w:t>
      </w:r>
    </w:p>
    <w:p w14:paraId="16FE56C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grogg.swf</w:t>
      </w:r>
    </w:p>
    <w:p w14:paraId="3652C5F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grogrund.swf</w:t>
      </w:r>
    </w:p>
    <w:p w14:paraId="2082444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groll.swf</w:t>
      </w:r>
    </w:p>
    <w:p w14:paraId="4081B7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gropig.swf</w:t>
      </w:r>
    </w:p>
    <w:p w14:paraId="4B77D7A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grop.swf</w:t>
      </w:r>
    </w:p>
    <w:p w14:paraId="4F99F6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gror.swf</w:t>
      </w:r>
    </w:p>
    <w:p w14:paraId="609BAA4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grosshandlare.swf</w:t>
      </w:r>
    </w:p>
    <w:p w14:paraId="4EDFEB5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grossist.swf</w:t>
      </w:r>
    </w:p>
    <w:p w14:paraId="7F542D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grotesk.swf</w:t>
      </w:r>
    </w:p>
    <w:p w14:paraId="5B4FC61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grotta.swf</w:t>
      </w:r>
    </w:p>
    <w:p w14:paraId="1E6E95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grovarbete.swf</w:t>
      </w:r>
    </w:p>
    <w:p w14:paraId="136FFDD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grovk0366k.swf</w:t>
      </w:r>
    </w:p>
    <w:p w14:paraId="4A69D03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grov.swf</w:t>
      </w:r>
    </w:p>
    <w:p w14:paraId="5866714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grovt rattfylleri.swf</w:t>
      </w:r>
    </w:p>
    <w:p w14:paraId="6D15793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grubblar.swf</w:t>
      </w:r>
    </w:p>
    <w:p w14:paraId="6BD79EB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grumlig.swf</w:t>
      </w:r>
    </w:p>
    <w:p w14:paraId="49F203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grund0344mne.swf</w:t>
      </w:r>
    </w:p>
    <w:p w14:paraId="648E06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grundar.swf</w:t>
      </w:r>
    </w:p>
    <w:p w14:paraId="379A31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grundf0344rg.swf</w:t>
      </w:r>
    </w:p>
    <w:p w14:paraId="3171D4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grundforskning.swf</w:t>
      </w:r>
    </w:p>
    <w:p w14:paraId="77046E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grundl0344ggande.swf</w:t>
      </w:r>
    </w:p>
    <w:p w14:paraId="7FFF1D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grundl0344gger.swf</w:t>
      </w:r>
    </w:p>
    <w:p w14:paraId="791103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grundl0366s.swf</w:t>
      </w:r>
    </w:p>
    <w:p w14:paraId="1CC2FF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grundlag.swf</w:t>
      </w:r>
    </w:p>
    <w:p w14:paraId="7FD3E7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grundlig.swf</w:t>
      </w:r>
    </w:p>
    <w:p w14:paraId="7F68A4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grundlurad.swf</w:t>
      </w:r>
    </w:p>
    <w:p w14:paraId="6C83A2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grundmurad.swf</w:t>
      </w:r>
    </w:p>
    <w:p w14:paraId="1100AD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grundskola.swf</w:t>
      </w:r>
    </w:p>
    <w:p w14:paraId="6216A2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grund.swf</w:t>
      </w:r>
    </w:p>
    <w:p w14:paraId="1966C2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grundsyn.swf</w:t>
      </w:r>
    </w:p>
    <w:p w14:paraId="163159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grundval.swf</w:t>
      </w:r>
    </w:p>
    <w:p w14:paraId="7E3800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grundvatten.swf</w:t>
      </w:r>
    </w:p>
    <w:p w14:paraId="4568A1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grundvux.swf</w:t>
      </w:r>
    </w:p>
    <w:p w14:paraId="5A0CD8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grunka.swf</w:t>
      </w:r>
    </w:p>
    <w:p w14:paraId="39D9B5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grunnar.swf</w:t>
      </w:r>
    </w:p>
    <w:p w14:paraId="700F59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grupperar.swf</w:t>
      </w:r>
    </w:p>
    <w:p w14:paraId="17EE02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gruppering.swf</w:t>
      </w:r>
    </w:p>
    <w:p w14:paraId="20DE00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gruppf0366rs0344kring.swf</w:t>
      </w:r>
    </w:p>
    <w:p w14:paraId="7FB30C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grupplivf0366rs0344kring.swf</w:t>
      </w:r>
    </w:p>
    <w:p w14:paraId="12E4A8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grupp.swf</w:t>
      </w:r>
    </w:p>
    <w:p w14:paraId="690DDE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grusar.swf</w:t>
      </w:r>
    </w:p>
    <w:p w14:paraId="54198C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grus.swf</w:t>
      </w:r>
    </w:p>
    <w:p w14:paraId="733892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gruvar sig.swf</w:t>
      </w:r>
    </w:p>
    <w:p w14:paraId="5C6133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gruva.swf</w:t>
      </w:r>
    </w:p>
    <w:p w14:paraId="18007D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gruvlig.swf</w:t>
      </w:r>
    </w:p>
    <w:p w14:paraId="65D1E7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grym.swf</w:t>
      </w:r>
    </w:p>
    <w:p w14:paraId="40A53F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grymtar.swf</w:t>
      </w:r>
    </w:p>
    <w:p w14:paraId="1E73FA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gryning.swf</w:t>
      </w:r>
    </w:p>
    <w:p w14:paraId="6260E9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grynna.swf</w:t>
      </w:r>
    </w:p>
    <w:p w14:paraId="3AFB84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gryn.swf</w:t>
      </w:r>
    </w:p>
    <w:p w14:paraId="5E2202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gryr.swf</w:t>
      </w:r>
    </w:p>
    <w:p w14:paraId="59CFDF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gryta.swf</w:t>
      </w:r>
    </w:p>
    <w:p w14:paraId="16CAB9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grytlapp.swf</w:t>
      </w:r>
    </w:p>
    <w:p w14:paraId="7A4237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g.swf</w:t>
      </w:r>
    </w:p>
    <w:p w14:paraId="5948DA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gubbe.swf</w:t>
      </w:r>
    </w:p>
    <w:p w14:paraId="5AE21D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gudaben0345dad.swf</w:t>
      </w:r>
    </w:p>
    <w:p w14:paraId="2F8FF6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gudbarn.swf</w:t>
      </w:r>
    </w:p>
    <w:p w14:paraId="40F826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gudfar.swf</w:t>
      </w:r>
    </w:p>
    <w:p w14:paraId="0AF8C7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gudinna.swf</w:t>
      </w:r>
    </w:p>
    <w:p w14:paraId="051BAE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gudmor.swf</w:t>
      </w:r>
    </w:p>
    <w:p w14:paraId="11FA0D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gudomlig.swf</w:t>
      </w:r>
    </w:p>
    <w:p w14:paraId="40EF23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gudskelov.swf</w:t>
      </w:r>
    </w:p>
    <w:p w14:paraId="3142CB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gudstj0344nst.swf</w:t>
      </w:r>
    </w:p>
    <w:p w14:paraId="6A8731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gud.swf</w:t>
      </w:r>
    </w:p>
    <w:p w14:paraId="5F8A34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guide.swf</w:t>
      </w:r>
    </w:p>
    <w:p w14:paraId="541AA2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gula.swf</w:t>
      </w:r>
    </w:p>
    <w:p w14:paraId="1CD62C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guldgruva.swf</w:t>
      </w:r>
    </w:p>
    <w:p w14:paraId="5F8482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guld.swf</w:t>
      </w:r>
    </w:p>
    <w:p w14:paraId="79834C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gullig.swf</w:t>
      </w:r>
    </w:p>
    <w:p w14:paraId="3D0B1A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gullviva.swf</w:t>
      </w:r>
    </w:p>
    <w:p w14:paraId="6E0C00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gulnar.swf</w:t>
      </w:r>
    </w:p>
    <w:p w14:paraId="5D8570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gulsot.swf</w:t>
      </w:r>
    </w:p>
    <w:p w14:paraId="633267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gul.swf</w:t>
      </w:r>
    </w:p>
    <w:p w14:paraId="1FAB54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gumma.swf</w:t>
      </w:r>
    </w:p>
    <w:p w14:paraId="0AD2A1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gummi.swf</w:t>
      </w:r>
    </w:p>
    <w:p w14:paraId="4D8E80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gungar.swf</w:t>
      </w:r>
    </w:p>
    <w:p w14:paraId="6ED6AD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gunga.swf</w:t>
      </w:r>
    </w:p>
    <w:p w14:paraId="3CD7AC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gunstling.swf</w:t>
      </w:r>
    </w:p>
    <w:p w14:paraId="3902A3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gunst.swf</w:t>
      </w:r>
    </w:p>
    <w:p w14:paraId="35401F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guppar.swf</w:t>
      </w:r>
    </w:p>
    <w:p w14:paraId="7816E9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gupp.swf</w:t>
      </w:r>
    </w:p>
    <w:p w14:paraId="2205B1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gurglar sig.swf</w:t>
      </w:r>
    </w:p>
    <w:p w14:paraId="4F8679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gurka.swf</w:t>
      </w:r>
    </w:p>
    <w:p w14:paraId="750259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gustaviansk.swf</w:t>
      </w:r>
    </w:p>
    <w:p w14:paraId="762574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gyckel.swf</w:t>
      </w:r>
    </w:p>
    <w:p w14:paraId="15EBF9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gylf.swf</w:t>
      </w:r>
    </w:p>
    <w:p w14:paraId="18C044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gyllene.swf</w:t>
      </w:r>
    </w:p>
    <w:p w14:paraId="231B09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gymnasieskola.swf</w:t>
      </w:r>
    </w:p>
    <w:p w14:paraId="5F517F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gymnasist.swf</w:t>
      </w:r>
    </w:p>
    <w:p w14:paraId="548735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gymnasium.swf</w:t>
      </w:r>
    </w:p>
    <w:p w14:paraId="622172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gymnastik.swf</w:t>
      </w:r>
    </w:p>
    <w:p w14:paraId="383178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gymnastiserar.swf</w:t>
      </w:r>
    </w:p>
    <w:p w14:paraId="5CD595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gymnast.swf</w:t>
      </w:r>
    </w:p>
    <w:p w14:paraId="08CF99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gymping.swf</w:t>
      </w:r>
    </w:p>
    <w:p w14:paraId="1F3FB9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gynekolog.swf</w:t>
      </w:r>
    </w:p>
    <w:p w14:paraId="6AC9EC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gynnare.swf</w:t>
      </w:r>
    </w:p>
    <w:p w14:paraId="5F9285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gynnar.swf</w:t>
      </w:r>
    </w:p>
    <w:p w14:paraId="130A1E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gynnsam.swf</w:t>
      </w:r>
    </w:p>
    <w:p w14:paraId="064B7F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gytter.swf</w:t>
      </w:r>
    </w:p>
    <w:p w14:paraId="196074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gyttja.swf</w:t>
      </w:r>
    </w:p>
    <w:p w14:paraId="246191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gyttjig.swf</w:t>
      </w:r>
    </w:p>
    <w:p w14:paraId="4E0503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h0344ckar.swf</w:t>
      </w:r>
    </w:p>
    <w:p w14:paraId="315F20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h0344ck.swf</w:t>
      </w:r>
    </w:p>
    <w:p w14:paraId="297B9C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h0344danefter.swf</w:t>
      </w:r>
    </w:p>
    <w:p w14:paraId="064186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h0344dar.swf</w:t>
      </w:r>
    </w:p>
    <w:p w14:paraId="1ADD1C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h0344fta.swf</w:t>
      </w:r>
    </w:p>
    <w:p w14:paraId="2F9B0C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h0344fte.swf</w:t>
      </w:r>
    </w:p>
    <w:p w14:paraId="6A3D63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h0344ftig.swf</w:t>
      </w:r>
    </w:p>
    <w:p w14:paraId="50303C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h0344ftstift.swf</w:t>
      </w:r>
    </w:p>
    <w:p w14:paraId="6583DD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h0344gg.swf</w:t>
      </w:r>
    </w:p>
    <w:p w14:paraId="0EDA51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h0344grar.swf</w:t>
      </w:r>
    </w:p>
    <w:p w14:paraId="688086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h0344gring.swf</w:t>
      </w:r>
    </w:p>
    <w:p w14:paraId="25AA42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h0344ktar.swf</w:t>
      </w:r>
    </w:p>
    <w:p w14:paraId="0FCEA3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h0344kte.swf</w:t>
      </w:r>
    </w:p>
    <w:p w14:paraId="055E70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h0344lare.swf</w:t>
      </w:r>
    </w:p>
    <w:p w14:paraId="130E6A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h0344leri.swf</w:t>
      </w:r>
    </w:p>
    <w:p w14:paraId="2B20B9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h0344lft.swf</w:t>
      </w:r>
    </w:p>
    <w:p w14:paraId="216FFD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h0344ller.swf</w:t>
      </w:r>
    </w:p>
    <w:p w14:paraId="605B3B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h0344llregn.swf</w:t>
      </w:r>
    </w:p>
    <w:p w14:paraId="26FC3C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h0344llristning.swf</w:t>
      </w:r>
    </w:p>
    <w:p w14:paraId="35A7BE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h0344ll.swf</w:t>
      </w:r>
    </w:p>
    <w:p w14:paraId="7F4318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h0344lsar.swf</w:t>
      </w:r>
    </w:p>
    <w:p w14:paraId="4C1859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h0344lsa.swf</w:t>
      </w:r>
    </w:p>
    <w:p w14:paraId="5D2324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h0344lsingland.swf</w:t>
      </w:r>
    </w:p>
    <w:p w14:paraId="283F82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h0344lsobrunn.swf</w:t>
      </w:r>
    </w:p>
    <w:p w14:paraId="278349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h0344lsohem.swf</w:t>
      </w:r>
    </w:p>
    <w:p w14:paraId="729A68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h0344lsokort.swf</w:t>
      </w:r>
    </w:p>
    <w:p w14:paraId="289DA4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h0344lsokost.swf</w:t>
      </w:r>
    </w:p>
    <w:p w14:paraId="42B9F9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h0344lsosam.swf</w:t>
      </w:r>
    </w:p>
    <w:p w14:paraId="73AC93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h0344lsov0345rd.swf</w:t>
      </w:r>
    </w:p>
    <w:p w14:paraId="3EAC28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h0344l.swf</w:t>
      </w:r>
    </w:p>
    <w:p w14:paraId="6DA05F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h0344mmad.swf</w:t>
      </w:r>
    </w:p>
    <w:p w14:paraId="3C82E4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h0344mmar.swf</w:t>
      </w:r>
    </w:p>
    <w:p w14:paraId="0477C5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h0344mnas.swf</w:t>
      </w:r>
    </w:p>
    <w:p w14:paraId="01EDDE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h0344mnd.swf</w:t>
      </w:r>
    </w:p>
    <w:p w14:paraId="1D72A9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h0344mning.swf</w:t>
      </w:r>
    </w:p>
    <w:p w14:paraId="52D556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h0344mtar sig.swf</w:t>
      </w:r>
    </w:p>
    <w:p w14:paraId="5D6061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h0344mtar.swf</w:t>
      </w:r>
    </w:p>
    <w:p w14:paraId="5591A1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h0344ndelse.swf</w:t>
      </w:r>
    </w:p>
    <w:p w14:paraId="4EEB3E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h0344nder.swf</w:t>
      </w:r>
    </w:p>
    <w:p w14:paraId="31C87A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h0344ndig.swf</w:t>
      </w:r>
    </w:p>
    <w:p w14:paraId="7308CD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h0344nf0366rd.swf</w:t>
      </w:r>
    </w:p>
    <w:p w14:paraId="33C8B4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h0344nf0366r.swf</w:t>
      </w:r>
    </w:p>
    <w:p w14:paraId="35D3D0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h0344ngare.swf</w:t>
      </w:r>
    </w:p>
    <w:p w14:paraId="19EE19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h0344ngavtal.swf</w:t>
      </w:r>
    </w:p>
    <w:p w14:paraId="5E4A36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h0344nger efter.swf</w:t>
      </w:r>
    </w:p>
    <w:p w14:paraId="600AB5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h0344nger med.swf</w:t>
      </w:r>
    </w:p>
    <w:p w14:paraId="15F212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h0344nger p0345.swf</w:t>
      </w:r>
    </w:p>
    <w:p w14:paraId="02B104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h0344nger sig.swf</w:t>
      </w:r>
    </w:p>
    <w:p w14:paraId="5C13B5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h0344nger.swf</w:t>
      </w:r>
    </w:p>
    <w:p w14:paraId="7B3613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h0344nge.swf</w:t>
      </w:r>
    </w:p>
    <w:p w14:paraId="64A332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h0344ngig.swf</w:t>
      </w:r>
    </w:p>
    <w:p w14:paraId="63E4E3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h0344ngiven.swf</w:t>
      </w:r>
    </w:p>
    <w:p w14:paraId="5EF46F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h0344ngmatta.swf</w:t>
      </w:r>
    </w:p>
    <w:p w14:paraId="627420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h0344ngsle.swf</w:t>
      </w:r>
    </w:p>
    <w:p w14:paraId="1C0C66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h0344nryckning.swf</w:t>
      </w:r>
    </w:p>
    <w:p w14:paraId="22B263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h0344nseende.swf</w:t>
      </w:r>
    </w:p>
    <w:p w14:paraId="30991F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h0344n.swf</w:t>
      </w:r>
    </w:p>
    <w:p w14:paraId="7D5FFB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h0344nsyn.swf</w:t>
      </w:r>
    </w:p>
    <w:p w14:paraId="664008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h0344nvisar.swf</w:t>
      </w:r>
    </w:p>
    <w:p w14:paraId="41A486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h0344nvisning.swf</w:t>
      </w:r>
    </w:p>
    <w:p w14:paraId="5FC230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h0344pen.swf</w:t>
      </w:r>
    </w:p>
    <w:p w14:paraId="37D95A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h0344pnadsv0344ckande.swf</w:t>
      </w:r>
    </w:p>
    <w:p w14:paraId="287CBC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h0344pnad.swf</w:t>
      </w:r>
    </w:p>
    <w:p w14:paraId="54514D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h0344pnar.swf</w:t>
      </w:r>
    </w:p>
    <w:p w14:paraId="4E1580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h0344rad.swf</w:t>
      </w:r>
    </w:p>
    <w:p w14:paraId="29E171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h0344rav.swf</w:t>
      </w:r>
    </w:p>
    <w:p w14:paraId="48BE55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h0344rb0344rgerar.swf</w:t>
      </w:r>
    </w:p>
    <w:p w14:paraId="48DA97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h0344rdad.swf</w:t>
      </w:r>
    </w:p>
    <w:p w14:paraId="05015B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h0344rd.swf</w:t>
      </w:r>
    </w:p>
    <w:p w14:paraId="202878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h0344rf0366rleden.swf</w:t>
      </w:r>
    </w:p>
    <w:p w14:paraId="4BA4FF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h0344rifr0345n.swf</w:t>
      </w:r>
    </w:p>
    <w:p w14:paraId="13F17C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h0344rjar.swf</w:t>
      </w:r>
    </w:p>
    <w:p w14:paraId="325035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h0344rjedalen.swf</w:t>
      </w:r>
    </w:p>
    <w:p w14:paraId="4A215C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h0344rkomst.swf</w:t>
      </w:r>
    </w:p>
    <w:p w14:paraId="7CD5FF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h0344rlig.swf</w:t>
      </w:r>
    </w:p>
    <w:p w14:paraId="38C8C5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h0344rmar.swf</w:t>
      </w:r>
    </w:p>
    <w:p w14:paraId="095AF5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h0344rmed.swf</w:t>
      </w:r>
    </w:p>
    <w:p w14:paraId="017861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h0344rn0344st.swf</w:t>
      </w:r>
    </w:p>
    <w:p w14:paraId="024E7F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h0344romdagen.swf</w:t>
      </w:r>
    </w:p>
    <w:p w14:paraId="186CD8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h0344rom.swf</w:t>
      </w:r>
    </w:p>
    <w:p w14:paraId="22BCCC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h0344rr0366r.swf</w:t>
      </w:r>
    </w:p>
    <w:p w14:paraId="3FF21D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h0344rskar.swf</w:t>
      </w:r>
    </w:p>
    <w:p w14:paraId="466841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h0344rsken.swf</w:t>
      </w:r>
    </w:p>
    <w:p w14:paraId="2895A7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h0344rsknar.swf</w:t>
      </w:r>
    </w:p>
    <w:p w14:paraId="104FA5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h0344rs och tv0344rs.swf</w:t>
      </w:r>
    </w:p>
    <w:p w14:paraId="5A9B0A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h0344rstammar.swf</w:t>
      </w:r>
    </w:p>
    <w:p w14:paraId="08F608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h0344r.swf</w:t>
      </w:r>
    </w:p>
    <w:p w14:paraId="61AB86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h0344rtill.swf</w:t>
      </w:r>
    </w:p>
    <w:p w14:paraId="0C4124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h0344rva.swf</w:t>
      </w:r>
    </w:p>
    <w:p w14:paraId="3A1167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h0344rvidlag.swf</w:t>
      </w:r>
    </w:p>
    <w:p w14:paraId="48AE5D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h0344sthov.swf</w:t>
      </w:r>
    </w:p>
    <w:p w14:paraId="644E11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h0344stkur.swf</w:t>
      </w:r>
    </w:p>
    <w:p w14:paraId="2204CA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h0344stsvans.swf</w:t>
      </w:r>
    </w:p>
    <w:p w14:paraId="2CDC86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h0344st.swf</w:t>
      </w:r>
    </w:p>
    <w:p w14:paraId="2332FE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h0344stv0344g.swf</w:t>
      </w:r>
    </w:p>
    <w:p w14:paraId="76520B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h0344tsk.swf</w:t>
      </w:r>
    </w:p>
    <w:p w14:paraId="449833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h0344tta.swf</w:t>
      </w:r>
    </w:p>
    <w:p w14:paraId="1DEDAB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h0344vdar.swf</w:t>
      </w:r>
    </w:p>
    <w:p w14:paraId="41E800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h0344vd.swf</w:t>
      </w:r>
    </w:p>
    <w:p w14:paraId="7C7484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h0344ver.swf</w:t>
      </w:r>
    </w:p>
    <w:p w14:paraId="1D1C75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h0344xa.swf</w:t>
      </w:r>
    </w:p>
    <w:p w14:paraId="67E6D7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h0345gad.swf</w:t>
      </w:r>
    </w:p>
    <w:p w14:paraId="1DEC07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h0345gkomst.swf</w:t>
      </w:r>
    </w:p>
    <w:p w14:paraId="02F106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h0345g.swf</w:t>
      </w:r>
    </w:p>
    <w:p w14:paraId="739F6C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h0345lfot.swf</w:t>
      </w:r>
    </w:p>
    <w:p w14:paraId="4603C6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h0345lighet.swf</w:t>
      </w:r>
    </w:p>
    <w:p w14:paraId="19D729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h0345llare.swf</w:t>
      </w:r>
    </w:p>
    <w:p w14:paraId="6E7256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h0345llbar.swf</w:t>
      </w:r>
    </w:p>
    <w:p w14:paraId="33698D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h0345ller av.swf</w:t>
      </w:r>
    </w:p>
    <w:p w14:paraId="736835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h0345ller i g0345ng.swf</w:t>
      </w:r>
    </w:p>
    <w:p w14:paraId="7FE718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h0345ller igen.swf</w:t>
      </w:r>
    </w:p>
    <w:p w14:paraId="5F9F2A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h0345ller med.swf</w:t>
      </w:r>
    </w:p>
    <w:p w14:paraId="783A44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h0345ller p0345.swf</w:t>
      </w:r>
    </w:p>
    <w:p w14:paraId="6E7050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h0345ller.swf</w:t>
      </w:r>
    </w:p>
    <w:p w14:paraId="65CC97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h0345ller till.swf</w:t>
      </w:r>
    </w:p>
    <w:p w14:paraId="74DB71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h0345ller ut.swf</w:t>
      </w:r>
    </w:p>
    <w:p w14:paraId="21A950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h0345llet.swf</w:t>
      </w:r>
    </w:p>
    <w:p w14:paraId="77733A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h0345llfast.swf</w:t>
      </w:r>
    </w:p>
    <w:p w14:paraId="1A957C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h0345llhake.swf</w:t>
      </w:r>
    </w:p>
    <w:p w14:paraId="73CCB1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h0345llig0345ng.swf</w:t>
      </w:r>
    </w:p>
    <w:p w14:paraId="0ECF51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h0345llit.swf</w:t>
      </w:r>
    </w:p>
    <w:p w14:paraId="4288F1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h0345llning.swf</w:t>
      </w:r>
    </w:p>
    <w:p w14:paraId="1AB733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h0345llplats.swf</w:t>
      </w:r>
    </w:p>
    <w:p w14:paraId="014AF3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h0345llpunkt.swf</w:t>
      </w:r>
    </w:p>
    <w:p w14:paraId="3362A5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h0345ll.swf</w:t>
      </w:r>
    </w:p>
    <w:p w14:paraId="6A715C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h0345lslag.swf</w:t>
      </w:r>
    </w:p>
    <w:p w14:paraId="19EC1E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h0345l.swf</w:t>
      </w:r>
    </w:p>
    <w:p w14:paraId="126105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h0345ltimme.swf</w:t>
      </w:r>
    </w:p>
    <w:p w14:paraId="2F264D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h0345nar.swf</w:t>
      </w:r>
    </w:p>
    <w:p w14:paraId="6B817E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h0345nglar.swf</w:t>
      </w:r>
    </w:p>
    <w:p w14:paraId="61E517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h0345n.swf</w:t>
      </w:r>
    </w:p>
    <w:p w14:paraId="2CBAB8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h0345rdf0366r.swf</w:t>
      </w:r>
    </w:p>
    <w:p w14:paraId="123BC8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h0345rdh0344nt.swf</w:t>
      </w:r>
    </w:p>
    <w:p w14:paraId="1A838D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h0345rdhandskarna.swf</w:t>
      </w:r>
    </w:p>
    <w:p w14:paraId="43D0AF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h0345rdkokt.swf</w:t>
      </w:r>
    </w:p>
    <w:p w14:paraId="37DCE9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h0345rdnackad.swf</w:t>
      </w:r>
    </w:p>
    <w:p w14:paraId="30F893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h0345rdnar.swf</w:t>
      </w:r>
    </w:p>
    <w:p w14:paraId="4B3B8D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h0345rdsm0344lt.swf</w:t>
      </w:r>
    </w:p>
    <w:p w14:paraId="46AA21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h0345rd.swf</w:t>
      </w:r>
    </w:p>
    <w:p w14:paraId="07E3E9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h0345rdvara.swf</w:t>
      </w:r>
    </w:p>
    <w:p w14:paraId="4D873E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h0345rfin.swf</w:t>
      </w:r>
    </w:p>
    <w:p w14:paraId="5871B8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h0345rig.swf</w:t>
      </w:r>
    </w:p>
    <w:p w14:paraId="1DC4CF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h0345rn0345lskurva.swf</w:t>
      </w:r>
    </w:p>
    <w:p w14:paraId="226116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h0345rn0345l.swf</w:t>
      </w:r>
    </w:p>
    <w:p w14:paraId="01B13A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h0345rresande.swf</w:t>
      </w:r>
    </w:p>
    <w:p w14:paraId="072400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h0345rsm0345n.swf</w:t>
      </w:r>
    </w:p>
    <w:p w14:paraId="0B265F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h0345r.swf</w:t>
      </w:r>
    </w:p>
    <w:p w14:paraId="5A254E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h0345rtest.swf</w:t>
      </w:r>
    </w:p>
    <w:p w14:paraId="642FA9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h0345rtork.swf</w:t>
      </w:r>
    </w:p>
    <w:p w14:paraId="1380E5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h0345var in.swf</w:t>
      </w:r>
    </w:p>
    <w:p w14:paraId="52E580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h0345v.swf</w:t>
      </w:r>
    </w:p>
    <w:p w14:paraId="4980EB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h0366ft.swf</w:t>
      </w:r>
    </w:p>
    <w:p w14:paraId="71DD1E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h0366gaktningsfullt.swf</w:t>
      </w:r>
    </w:p>
    <w:p w14:paraId="4AD549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h0366gborg.swf</w:t>
      </w:r>
    </w:p>
    <w:p w14:paraId="73797E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h0366gdragen.swf</w:t>
      </w:r>
    </w:p>
    <w:p w14:paraId="1705DE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h0366gerh0344nt.swf</w:t>
      </w:r>
    </w:p>
    <w:p w14:paraId="5730D1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h0366ger.swf</w:t>
      </w:r>
    </w:p>
    <w:p w14:paraId="06ECB5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h0366gf0344rdig.swf</w:t>
      </w:r>
    </w:p>
    <w:p w14:paraId="41F72E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h0366gf0344rd.swf</w:t>
      </w:r>
    </w:p>
    <w:p w14:paraId="42B6D3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h0366gg.swf</w:t>
      </w:r>
    </w:p>
    <w:p w14:paraId="7AD6E5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h0366ghus.swf</w:t>
      </w:r>
    </w:p>
    <w:p w14:paraId="21372B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h0366ginkomsttagare.swf</w:t>
      </w:r>
    </w:p>
    <w:p w14:paraId="5C8F39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h0366gkvarter.swf</w:t>
      </w:r>
    </w:p>
    <w:p w14:paraId="7D9296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h0366gljudd.swf</w:t>
      </w:r>
    </w:p>
    <w:p w14:paraId="7BAFE3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h0366gm0344ssa.swf</w:t>
      </w:r>
    </w:p>
    <w:p w14:paraId="25AC2C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h0366gmod.swf</w:t>
      </w:r>
    </w:p>
    <w:p w14:paraId="593A49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h0366gre.swf</w:t>
      </w:r>
    </w:p>
    <w:p w14:paraId="2C20BC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h0366gs0344song.swf</w:t>
      </w:r>
    </w:p>
    <w:p w14:paraId="7EFA15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h0366gskola.swf</w:t>
      </w:r>
    </w:p>
    <w:p w14:paraId="5B29A0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h0366gstadium.swf</w:t>
      </w:r>
    </w:p>
    <w:p w14:paraId="6710DD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h0366gsta domstolen.swf</w:t>
      </w:r>
    </w:p>
    <w:p w14:paraId="0D0893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h0366gst.swf</w:t>
      </w:r>
    </w:p>
    <w:p w14:paraId="1D0891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h0366g.swf</w:t>
      </w:r>
    </w:p>
    <w:p w14:paraId="6CC388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h0366gtalare.swf</w:t>
      </w:r>
    </w:p>
    <w:p w14:paraId="244F50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h0366gtidlig.swf</w:t>
      </w:r>
    </w:p>
    <w:p w14:paraId="11C58B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h0366gtid.swf</w:t>
      </w:r>
    </w:p>
    <w:p w14:paraId="628488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h0366gtrafik.swf</w:t>
      </w:r>
    </w:p>
    <w:p w14:paraId="1186FD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h0366gtravande.swf</w:t>
      </w:r>
    </w:p>
    <w:p w14:paraId="02B1C0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h0366gtryck.swf</w:t>
      </w:r>
    </w:p>
    <w:p w14:paraId="782E37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h0366gtst0345ende.swf</w:t>
      </w:r>
    </w:p>
    <w:p w14:paraId="2023A3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h0366jdare.swf</w:t>
      </w:r>
    </w:p>
    <w:p w14:paraId="1256F0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h0366jdhopp.swf</w:t>
      </w:r>
    </w:p>
    <w:p w14:paraId="2C463B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h0366jdpunkt.swf</w:t>
      </w:r>
    </w:p>
    <w:p w14:paraId="1D7071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h0366jd.swf</w:t>
      </w:r>
    </w:p>
    <w:p w14:paraId="7DB1A4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h0366jer.swf</w:t>
      </w:r>
    </w:p>
    <w:p w14:paraId="2302CF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h0366k.swf</w:t>
      </w:r>
    </w:p>
    <w:p w14:paraId="3DCDFC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h0366ljer.swf</w:t>
      </w:r>
    </w:p>
    <w:p w14:paraId="224DCE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h0366lje.swf</w:t>
      </w:r>
    </w:p>
    <w:p w14:paraId="1E087D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h0366ll.swf</w:t>
      </w:r>
    </w:p>
    <w:p w14:paraId="46D550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h0366na.swf</w:t>
      </w:r>
    </w:p>
    <w:p w14:paraId="006E30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h0366ns.swf</w:t>
      </w:r>
    </w:p>
    <w:p w14:paraId="1E3F47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h0366rapparat.swf</w:t>
      </w:r>
    </w:p>
    <w:p w14:paraId="7CAB76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h0366rbar.swf</w:t>
      </w:r>
    </w:p>
    <w:p w14:paraId="58E28D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h0366rcentral.swf</w:t>
      </w:r>
    </w:p>
    <w:p w14:paraId="0651EF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h0366r efter.swf</w:t>
      </w:r>
    </w:p>
    <w:p w14:paraId="105CCE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h0366rlur.swf</w:t>
      </w:r>
    </w:p>
    <w:p w14:paraId="53621A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h0366rna.swf</w:t>
      </w:r>
    </w:p>
    <w:p w14:paraId="75A6A1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h0366rnsten.swf</w:t>
      </w:r>
    </w:p>
    <w:p w14:paraId="149A74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h0366rn.swf</w:t>
      </w:r>
    </w:p>
    <w:p w14:paraId="046753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h0366rntand.swf</w:t>
      </w:r>
    </w:p>
    <w:p w14:paraId="0B0443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h0366rs0344gen.swf</w:t>
      </w:r>
    </w:p>
    <w:p w14:paraId="3D9A22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h0366rsal.swf</w:t>
      </w:r>
    </w:p>
    <w:p w14:paraId="5D3CAD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h0366rsammar.swf</w:t>
      </w:r>
    </w:p>
    <w:p w14:paraId="7BE781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h0366rselskadad.swf</w:t>
      </w:r>
    </w:p>
    <w:p w14:paraId="7B6019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h0366rsel.swf</w:t>
      </w:r>
    </w:p>
    <w:p w14:paraId="30CD11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h0366rs.swf</w:t>
      </w:r>
    </w:p>
    <w:p w14:paraId="4629CE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h0366r.swf</w:t>
      </w:r>
    </w:p>
    <w:p w14:paraId="4CE82C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h0366snuva.swf</w:t>
      </w:r>
    </w:p>
    <w:p w14:paraId="01F8B3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h0366stas.swf</w:t>
      </w:r>
    </w:p>
    <w:p w14:paraId="3D02B0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h0366stdagj0344mning.swf</w:t>
      </w:r>
    </w:p>
    <w:p w14:paraId="2B2D21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h0366st.swf</w:t>
      </w:r>
    </w:p>
    <w:p w14:paraId="7D66B3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h0366torgskonst.swf</w:t>
      </w:r>
    </w:p>
    <w:p w14:paraId="6802E0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h0366vding.swf</w:t>
      </w:r>
    </w:p>
    <w:p w14:paraId="51798A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h0366vlighetsvisit.swf</w:t>
      </w:r>
    </w:p>
    <w:p w14:paraId="3ECDBD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h0366vlig.swf</w:t>
      </w:r>
    </w:p>
    <w:p w14:paraId="75F9FC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habil.swf</w:t>
      </w:r>
    </w:p>
    <w:p w14:paraId="1248BD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hackare.swf</w:t>
      </w:r>
    </w:p>
    <w:p w14:paraId="0B92D6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hackar.swf</w:t>
      </w:r>
    </w:p>
    <w:p w14:paraId="1B32B7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hacka.swf</w:t>
      </w:r>
    </w:p>
    <w:p w14:paraId="03B20B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hacker.swf</w:t>
      </w:r>
    </w:p>
    <w:p w14:paraId="607AE8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hackkyckling.swf</w:t>
      </w:r>
    </w:p>
    <w:p w14:paraId="6624FF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hackspett.swf</w:t>
      </w:r>
    </w:p>
    <w:p w14:paraId="34794D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hack.swf</w:t>
      </w:r>
    </w:p>
    <w:p w14:paraId="2CA5D8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hade.swf</w:t>
      </w:r>
    </w:p>
    <w:p w14:paraId="7160AA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haffar.swf</w:t>
      </w:r>
    </w:p>
    <w:p w14:paraId="2477D6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hafs.swf</w:t>
      </w:r>
    </w:p>
    <w:p w14:paraId="24699C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hafsverk.swf</w:t>
      </w:r>
    </w:p>
    <w:p w14:paraId="029ABF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haft.swf</w:t>
      </w:r>
    </w:p>
    <w:p w14:paraId="05B348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hagel.swf</w:t>
      </w:r>
    </w:p>
    <w:p w14:paraId="49EAC2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hage.swf</w:t>
      </w:r>
    </w:p>
    <w:p w14:paraId="4E475A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hagga.swf</w:t>
      </w:r>
    </w:p>
    <w:p w14:paraId="225A01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haglar.swf</w:t>
      </w:r>
    </w:p>
    <w:p w14:paraId="71F49C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hajar.swf</w:t>
      </w:r>
    </w:p>
    <w:p w14:paraId="502834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hajar till.swf</w:t>
      </w:r>
    </w:p>
    <w:p w14:paraId="316C74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haj.swf</w:t>
      </w:r>
    </w:p>
    <w:p w14:paraId="28CC80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hakar upp sig.swf</w:t>
      </w:r>
    </w:p>
    <w:p w14:paraId="486E7B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haka.swf</w:t>
      </w:r>
    </w:p>
    <w:p w14:paraId="5192F1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hake.swf</w:t>
      </w:r>
    </w:p>
    <w:p w14:paraId="0D42E8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hakkors.swf</w:t>
      </w:r>
    </w:p>
    <w:p w14:paraId="5AD04E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haklapp.swf</w:t>
      </w:r>
    </w:p>
    <w:p w14:paraId="0465F8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hakparentes.swf</w:t>
      </w:r>
    </w:p>
    <w:p w14:paraId="56EE56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halar.swf</w:t>
      </w:r>
    </w:p>
    <w:p w14:paraId="10792D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halkar.swf</w:t>
      </w:r>
    </w:p>
    <w:p w14:paraId="13E333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halka.swf</w:t>
      </w:r>
    </w:p>
    <w:p w14:paraId="0E3929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halkig.swf</w:t>
      </w:r>
    </w:p>
    <w:p w14:paraId="4206713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hall0344ndsk.swf</w:t>
      </w:r>
    </w:p>
    <w:p w14:paraId="0C317A7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hall0345man.swf</w:t>
      </w:r>
    </w:p>
    <w:p w14:paraId="6132C40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hall0345.swf</w:t>
      </w:r>
    </w:p>
    <w:p w14:paraId="7397E46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Halland.swf</w:t>
      </w:r>
    </w:p>
    <w:p w14:paraId="2521969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hallick.swf</w:t>
      </w:r>
    </w:p>
    <w:p w14:paraId="149BC7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hallon.swf</w:t>
      </w:r>
    </w:p>
    <w:p w14:paraId="372FF2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hall.swf</w:t>
      </w:r>
    </w:p>
    <w:p w14:paraId="456A61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hallucination.swf</w:t>
      </w:r>
    </w:p>
    <w:p w14:paraId="1D2BF5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halmstr0345.swf</w:t>
      </w:r>
    </w:p>
    <w:p w14:paraId="3A75DC3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halm.swf</w:t>
      </w:r>
    </w:p>
    <w:p w14:paraId="568EAE2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halsar.swf</w:t>
      </w:r>
    </w:p>
    <w:p w14:paraId="3ABB1B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halsband.swf</w:t>
      </w:r>
    </w:p>
    <w:p w14:paraId="3707C83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halsbloss.swf</w:t>
      </w:r>
    </w:p>
    <w:p w14:paraId="40997B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halsbr0344nna.swf</w:t>
      </w:r>
    </w:p>
    <w:p w14:paraId="5B2728D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halsbrytande.swf</w:t>
      </w:r>
    </w:p>
    <w:p w14:paraId="0857C4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halsduk.swf</w:t>
      </w:r>
    </w:p>
    <w:p w14:paraId="2A2426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halsfluss.swf</w:t>
      </w:r>
    </w:p>
    <w:p w14:paraId="47F2A9D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halsgrop.swf</w:t>
      </w:r>
    </w:p>
    <w:p w14:paraId="436AB5F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halshugger.swf</w:t>
      </w:r>
    </w:p>
    <w:p w14:paraId="6FD366D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hals.swf</w:t>
      </w:r>
    </w:p>
    <w:p w14:paraId="1C1C78E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halstrar.swf</w:t>
      </w:r>
    </w:p>
    <w:p w14:paraId="0B5818D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hal.swf</w:t>
      </w:r>
    </w:p>
    <w:p w14:paraId="4DBE4D9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haltar.swf</w:t>
      </w:r>
    </w:p>
    <w:p w14:paraId="18B397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halt.swf</w:t>
      </w:r>
    </w:p>
    <w:p w14:paraId="3CC287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halv0345r.swf</w:t>
      </w:r>
    </w:p>
    <w:p w14:paraId="0DDFB1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halv0366.swf</w:t>
      </w:r>
    </w:p>
    <w:p w14:paraId="59ACAE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halvannan.swf</w:t>
      </w:r>
    </w:p>
    <w:p w14:paraId="50B2D4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halva.swf</w:t>
      </w:r>
    </w:p>
    <w:p w14:paraId="779530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halvbror.swf</w:t>
      </w:r>
    </w:p>
    <w:p w14:paraId="31693E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halvdan.swf</w:t>
      </w:r>
    </w:p>
    <w:p w14:paraId="2D8220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halverar.swf</w:t>
      </w:r>
    </w:p>
    <w:p w14:paraId="7424DF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halvf0366rs0344kring.swf</w:t>
      </w:r>
    </w:p>
    <w:p w14:paraId="458C1E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halvfabrikat.swf</w:t>
      </w:r>
    </w:p>
    <w:p w14:paraId="2B8584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halvlek.swf</w:t>
      </w:r>
    </w:p>
    <w:p w14:paraId="3C278C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halvljus.swf</w:t>
      </w:r>
    </w:p>
    <w:p w14:paraId="543FA0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halvpension.swf</w:t>
      </w:r>
    </w:p>
    <w:p w14:paraId="27EEC0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halvstatlig.swf</w:t>
      </w:r>
    </w:p>
    <w:p w14:paraId="0D4E21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halvsular.swf</w:t>
      </w:r>
    </w:p>
    <w:p w14:paraId="095814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halv.swf</w:t>
      </w:r>
    </w:p>
    <w:p w14:paraId="1306D0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halvsyster.swf</w:t>
      </w:r>
    </w:p>
    <w:p w14:paraId="077AAA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halvtid.swf</w:t>
      </w:r>
    </w:p>
    <w:p w14:paraId="07F199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halvtimme.swf</w:t>
      </w:r>
    </w:p>
    <w:p w14:paraId="5AA6B5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halvv0344gs.swf</w:t>
      </w:r>
    </w:p>
    <w:p w14:paraId="489D23A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hambo.swf</w:t>
      </w:r>
    </w:p>
    <w:p w14:paraId="4F6CA0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hamburgare.swf</w:t>
      </w:r>
    </w:p>
    <w:p w14:paraId="155AB20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hamburgerk0366tt.swf</w:t>
      </w:r>
    </w:p>
    <w:p w14:paraId="536C8E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hammare.swf</w:t>
      </w:r>
    </w:p>
    <w:p w14:paraId="069875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hamnar.swf</w:t>
      </w:r>
    </w:p>
    <w:p w14:paraId="21CE44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hamn.swf</w:t>
      </w:r>
    </w:p>
    <w:p w14:paraId="013987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hamrar.swf</w:t>
      </w:r>
    </w:p>
    <w:p w14:paraId="171537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hamstrar.swf</w:t>
      </w:r>
    </w:p>
    <w:p w14:paraId="23EC03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handarbete.swf</w:t>
      </w:r>
    </w:p>
    <w:p w14:paraId="304D08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handbojor.swf</w:t>
      </w:r>
    </w:p>
    <w:p w14:paraId="1658E8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handbok.swf</w:t>
      </w:r>
    </w:p>
    <w:p w14:paraId="6BE8B8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handboll.swf</w:t>
      </w:r>
    </w:p>
    <w:p w14:paraId="59ECF1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handbroms.swf</w:t>
      </w:r>
    </w:p>
    <w:p w14:paraId="720796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handdator.swf</w:t>
      </w:r>
    </w:p>
    <w:p w14:paraId="28370F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handduk.swf</w:t>
      </w:r>
    </w:p>
    <w:p w14:paraId="635B24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handelsregister.swf</w:t>
      </w:r>
    </w:p>
    <w:p w14:paraId="3AA665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handel.swf</w:t>
      </w:r>
    </w:p>
    <w:p w14:paraId="1C9017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handfallen.swf</w:t>
      </w:r>
    </w:p>
    <w:p w14:paraId="5EE7E75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handfast.swf</w:t>
      </w:r>
    </w:p>
    <w:p w14:paraId="01A3AD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handfat.swf</w:t>
      </w:r>
    </w:p>
    <w:p w14:paraId="7F35BCB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handflata.swf</w:t>
      </w:r>
    </w:p>
    <w:p w14:paraId="4B9621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handfull.swf</w:t>
      </w:r>
    </w:p>
    <w:p w14:paraId="598D79E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handg0345ngen.swf</w:t>
      </w:r>
    </w:p>
    <w:p w14:paraId="238AD0A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handgem0344ng.swf</w:t>
      </w:r>
    </w:p>
    <w:p w14:paraId="1F72D3C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handgjord.swf</w:t>
      </w:r>
    </w:p>
    <w:p w14:paraId="13328B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handgrepp.swf</w:t>
      </w:r>
    </w:p>
    <w:p w14:paraId="151C89A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handgriplig.swf</w:t>
      </w:r>
    </w:p>
    <w:p w14:paraId="02DA95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handhar.swf</w:t>
      </w:r>
    </w:p>
    <w:p w14:paraId="16B77E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handikappad.swf</w:t>
      </w:r>
    </w:p>
    <w:p w14:paraId="188BD5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handikappers0344ttning.swf</w:t>
      </w:r>
    </w:p>
    <w:p w14:paraId="477A78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handikapp.swf</w:t>
      </w:r>
    </w:p>
    <w:p w14:paraId="4079E3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handl0344gger.swf</w:t>
      </w:r>
    </w:p>
    <w:p w14:paraId="1F0F51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handl0366st.swf</w:t>
      </w:r>
    </w:p>
    <w:p w14:paraId="29B8AF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handlag.swf</w:t>
      </w:r>
    </w:p>
    <w:p w14:paraId="2D3EC3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handlar.swf</w:t>
      </w:r>
    </w:p>
    <w:p w14:paraId="5BE254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handledare.swf</w:t>
      </w:r>
    </w:p>
    <w:p w14:paraId="14D7E6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handled.swf</w:t>
      </w:r>
    </w:p>
    <w:p w14:paraId="39A5A7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handling.swf</w:t>
      </w:r>
    </w:p>
    <w:p w14:paraId="230E6C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handlov.swf</w:t>
      </w:r>
    </w:p>
    <w:p w14:paraId="7B5945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handpenning.swf</w:t>
      </w:r>
    </w:p>
    <w:p w14:paraId="2AD6C3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handplockar.swf</w:t>
      </w:r>
    </w:p>
    <w:p w14:paraId="0C05A8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handskas med2.swf</w:t>
      </w:r>
    </w:p>
    <w:p w14:paraId="5029D3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handske.swf</w:t>
      </w:r>
    </w:p>
    <w:p w14:paraId="6FB43D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handskrift.swf</w:t>
      </w:r>
    </w:p>
    <w:p w14:paraId="709FDB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handskriven.swf</w:t>
      </w:r>
    </w:p>
    <w:p w14:paraId="3FB8AB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handstil.swf</w:t>
      </w:r>
    </w:p>
    <w:p w14:paraId="2A886C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hand.swf</w:t>
      </w:r>
    </w:p>
    <w:p w14:paraId="4EC46B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handtag.swf</w:t>
      </w:r>
    </w:p>
    <w:p w14:paraId="606FBA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handv0344ndning.swf</w:t>
      </w:r>
    </w:p>
    <w:p w14:paraId="395B48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handv0344ska.swf</w:t>
      </w:r>
    </w:p>
    <w:p w14:paraId="7DE772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hane.swf</w:t>
      </w:r>
    </w:p>
    <w:p w14:paraId="3325AA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hangarfartyg.swf</w:t>
      </w:r>
    </w:p>
    <w:p w14:paraId="4700A3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hangar.swf</w:t>
      </w:r>
    </w:p>
    <w:p w14:paraId="7E8E42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hankar sig fram.swf</w:t>
      </w:r>
    </w:p>
    <w:p w14:paraId="32A61E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hanne.swf</w:t>
      </w:r>
    </w:p>
    <w:p w14:paraId="29E9EE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hann.swf</w:t>
      </w:r>
    </w:p>
    <w:p w14:paraId="0E743E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hans.swf</w:t>
      </w:r>
    </w:p>
    <w:p w14:paraId="1C88CE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han.swf</w:t>
      </w:r>
    </w:p>
    <w:p w14:paraId="4764DD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hanterar.swf</w:t>
      </w:r>
    </w:p>
    <w:p w14:paraId="039C16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hantlangare.swf</w:t>
      </w:r>
    </w:p>
    <w:p w14:paraId="1604AC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hantverkare.swf</w:t>
      </w:r>
    </w:p>
    <w:p w14:paraId="4C4D50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hantverk.swf</w:t>
      </w:r>
    </w:p>
    <w:p w14:paraId="4D0999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harang.swf</w:t>
      </w:r>
    </w:p>
    <w:p w14:paraId="044FC4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harem.swf</w:t>
      </w:r>
    </w:p>
    <w:p w14:paraId="03358E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hare.swf</w:t>
      </w:r>
    </w:p>
    <w:p w14:paraId="38994C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harklar sig.swf</w:t>
      </w:r>
    </w:p>
    <w:p w14:paraId="6C1C323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harml0366s.swf</w:t>
      </w:r>
    </w:p>
    <w:p w14:paraId="10BE83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harmoni.swf</w:t>
      </w:r>
    </w:p>
    <w:p w14:paraId="77D60E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harm.swf</w:t>
      </w:r>
    </w:p>
    <w:p w14:paraId="6A02B3E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harmynt.swf</w:t>
      </w:r>
    </w:p>
    <w:p w14:paraId="04BD62B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harpa.swf</w:t>
      </w:r>
    </w:p>
    <w:p w14:paraId="707FE0B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har.swf</w:t>
      </w:r>
    </w:p>
    <w:p w14:paraId="74DD94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hart.swf</w:t>
      </w:r>
    </w:p>
    <w:p w14:paraId="739A4E4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harv.swf</w:t>
      </w:r>
    </w:p>
    <w:p w14:paraId="01B9E98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hasard.swf</w:t>
      </w:r>
    </w:p>
    <w:p w14:paraId="544019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hasar.swf</w:t>
      </w:r>
    </w:p>
    <w:p w14:paraId="3A2BF9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hasch.swf</w:t>
      </w:r>
    </w:p>
    <w:p w14:paraId="43FCE9D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hasseln0366t.swf</w:t>
      </w:r>
    </w:p>
    <w:p w14:paraId="58A4B43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hastighet.swf</w:t>
      </w:r>
    </w:p>
    <w:p w14:paraId="41A1FE7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hastig.swf</w:t>
      </w:r>
    </w:p>
    <w:p w14:paraId="7EABF15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hast.swf</w:t>
      </w:r>
    </w:p>
    <w:p w14:paraId="2555CBA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hatar.swf</w:t>
      </w:r>
    </w:p>
    <w:p w14:paraId="677393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hat.swf</w:t>
      </w:r>
    </w:p>
    <w:p w14:paraId="57ED6A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hatt.swf</w:t>
      </w:r>
    </w:p>
    <w:p w14:paraId="4A278F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havandeskapspenning.swf</w:t>
      </w:r>
    </w:p>
    <w:p w14:paraId="6AC9FD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havandeskap.swf</w:t>
      </w:r>
    </w:p>
    <w:p w14:paraId="62090F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havande.swf</w:t>
      </w:r>
    </w:p>
    <w:p w14:paraId="109C0F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havererar.swf</w:t>
      </w:r>
    </w:p>
    <w:p w14:paraId="4E1712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haveri.swf</w:t>
      </w:r>
    </w:p>
    <w:p w14:paraId="663628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havregryn.swf</w:t>
      </w:r>
    </w:p>
    <w:p w14:paraId="46BFD3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havre.swf</w:t>
      </w:r>
    </w:p>
    <w:p w14:paraId="4812EA7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havsband.swf</w:t>
      </w:r>
    </w:p>
    <w:p w14:paraId="18B96C1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hav.swf</w:t>
      </w:r>
    </w:p>
    <w:p w14:paraId="1C73685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heat.swf</w:t>
      </w:r>
    </w:p>
    <w:p w14:paraId="1275E8B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hebreiska.swf</w:t>
      </w:r>
    </w:p>
    <w:p w14:paraId="506D363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hederlig.swf</w:t>
      </w:r>
    </w:p>
    <w:p w14:paraId="08C5498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hedersord.swf</w:t>
      </w:r>
    </w:p>
    <w:p w14:paraId="13A365D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hederssak.swf</w:t>
      </w:r>
    </w:p>
    <w:p w14:paraId="7E86A4B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heder.swf</w:t>
      </w:r>
    </w:p>
    <w:p w14:paraId="0E6B23B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hedning.swf</w:t>
      </w:r>
    </w:p>
    <w:p w14:paraId="3F45950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hednisk.swf</w:t>
      </w:r>
    </w:p>
    <w:p w14:paraId="6B72B87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hedrar.swf</w:t>
      </w:r>
    </w:p>
    <w:p w14:paraId="2B1C347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hed.swf</w:t>
      </w:r>
    </w:p>
    <w:p w14:paraId="7415240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hejare.swf</w:t>
      </w:r>
    </w:p>
    <w:p w14:paraId="6A13EAD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hejar.swf</w:t>
      </w:r>
    </w:p>
    <w:p w14:paraId="19264E0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heja.swf</w:t>
      </w:r>
    </w:p>
    <w:p w14:paraId="6D8CDE7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hejdar.swf</w:t>
      </w:r>
    </w:p>
    <w:p w14:paraId="503ED58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hejd.swf</w:t>
      </w:r>
    </w:p>
    <w:p w14:paraId="1593016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hejdundrande.swf</w:t>
      </w:r>
    </w:p>
    <w:p w14:paraId="43A97FF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hejsan.swf</w:t>
      </w:r>
    </w:p>
    <w:p w14:paraId="589F25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hej.swf</w:t>
      </w:r>
    </w:p>
    <w:p w14:paraId="6C77729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hektar.swf</w:t>
      </w:r>
    </w:p>
    <w:p w14:paraId="3D72F34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hektisk.swf</w:t>
      </w:r>
    </w:p>
    <w:p w14:paraId="7DEBB31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hekto.swf</w:t>
      </w:r>
    </w:p>
    <w:p w14:paraId="5642AAC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hela.swf</w:t>
      </w:r>
    </w:p>
    <w:p w14:paraId="569EBFA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helf0366rs0344kring.swf</w:t>
      </w:r>
    </w:p>
    <w:p w14:paraId="232B535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helgdag.swf</w:t>
      </w:r>
    </w:p>
    <w:p w14:paraId="5028289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helger0345n.swf</w:t>
      </w:r>
    </w:p>
    <w:p w14:paraId="2FAACE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helgon.swf</w:t>
      </w:r>
    </w:p>
    <w:p w14:paraId="46CF37E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helg.swf</w:t>
      </w:r>
    </w:p>
    <w:p w14:paraId="16A13CB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helhet.swf</w:t>
      </w:r>
    </w:p>
    <w:p w14:paraId="42A211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helhj0344rtad.swf</w:t>
      </w:r>
    </w:p>
    <w:p w14:paraId="5E8AA0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helig.swf</w:t>
      </w:r>
    </w:p>
    <w:p w14:paraId="073D5BD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helikopter.swf</w:t>
      </w:r>
    </w:p>
    <w:p w14:paraId="57F9508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hell0345ng.swf</w:t>
      </w:r>
    </w:p>
    <w:p w14:paraId="129303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heller.swf</w:t>
      </w:r>
    </w:p>
    <w:p w14:paraId="2CF8BD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helljus.swf</w:t>
      </w:r>
    </w:p>
    <w:p w14:paraId="5D88E11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hellre.swf</w:t>
      </w:r>
    </w:p>
    <w:p w14:paraId="672FC9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helpension.swf</w:t>
      </w:r>
    </w:p>
    <w:p w14:paraId="2F5522A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helsike.swf</w:t>
      </w:r>
    </w:p>
    <w:p w14:paraId="701E81F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helskinnad.swf</w:t>
      </w:r>
    </w:p>
    <w:p w14:paraId="5D6C7D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helsp0344nn.swf</w:t>
      </w:r>
    </w:p>
    <w:p w14:paraId="2614AE5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helst.swf</w:t>
      </w:r>
    </w:p>
    <w:p w14:paraId="02702C9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hel.swf</w:t>
      </w:r>
    </w:p>
    <w:p w14:paraId="246BB4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helt0344ckande.swf</w:t>
      </w:r>
    </w:p>
    <w:p w14:paraId="530730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helt0344ckningsmatta.swf</w:t>
      </w:r>
    </w:p>
    <w:p w14:paraId="55EF90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heltid.swf</w:t>
      </w:r>
    </w:p>
    <w:p w14:paraId="62961D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helt.swf</w:t>
      </w:r>
    </w:p>
    <w:p w14:paraId="33FD14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helvete.swf</w:t>
      </w:r>
    </w:p>
    <w:p w14:paraId="0F10AA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hem0345t.swf</w:t>
      </w:r>
    </w:p>
    <w:p w14:paraId="0D6586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hembr0344nning.swf</w:t>
      </w:r>
    </w:p>
    <w:p w14:paraId="0AD6BA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hembud.swf</w:t>
      </w:r>
    </w:p>
    <w:p w14:paraId="6ABC15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hembygd.swf</w:t>
      </w:r>
    </w:p>
    <w:p w14:paraId="4CA44B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hemdator.swf</w:t>
      </w:r>
    </w:p>
    <w:p w14:paraId="55F416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hemf0366rs0344kring.swf</w:t>
      </w:r>
    </w:p>
    <w:p w14:paraId="101E6C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hemf0366rs0344ljning.swf</w:t>
      </w:r>
    </w:p>
    <w:p w14:paraId="7A2FEF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hemfaller.swf</w:t>
      </w:r>
    </w:p>
    <w:p w14:paraId="1BF923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hemgift.swf</w:t>
      </w:r>
    </w:p>
    <w:p w14:paraId="3FD26A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hemhj0344lp.swf</w:t>
      </w:r>
    </w:p>
    <w:p w14:paraId="06438A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hemifr0345n.swf</w:t>
      </w:r>
    </w:p>
    <w:p w14:paraId="683724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hemkomst.swf</w:t>
      </w:r>
    </w:p>
    <w:p w14:paraId="268ED5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hemkunskap.swf</w:t>
      </w:r>
    </w:p>
    <w:p w14:paraId="5099FE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heml0366s.swf</w:t>
      </w:r>
    </w:p>
    <w:p w14:paraId="3EB44E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hemlagad.swf</w:t>
      </w:r>
    </w:p>
    <w:p w14:paraId="2631A8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hemland.swf</w:t>
      </w:r>
    </w:p>
    <w:p w14:paraId="5A1FEE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hemligh0345ller.swf</w:t>
      </w:r>
    </w:p>
    <w:p w14:paraId="16106A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hemlighet.swf</w:t>
      </w:r>
    </w:p>
    <w:p w14:paraId="0ECF96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hemligst0344mplar.swf</w:t>
      </w:r>
    </w:p>
    <w:p w14:paraId="4CBDB6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hemlig.swf</w:t>
      </w:r>
    </w:p>
    <w:p w14:paraId="251193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hemmafru.swf</w:t>
      </w:r>
    </w:p>
    <w:p w14:paraId="2E5CD8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hemmagjord.swf</w:t>
      </w:r>
    </w:p>
    <w:p w14:paraId="3AF529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hemmah0366rande.swf</w:t>
      </w:r>
    </w:p>
    <w:p w14:paraId="6A4414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hemmahosarbete.swf</w:t>
      </w:r>
    </w:p>
    <w:p w14:paraId="50E063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hemmans0344gare.swf</w:t>
      </w:r>
    </w:p>
    <w:p w14:paraId="4B61BE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hemman.swf</w:t>
      </w:r>
    </w:p>
    <w:p w14:paraId="7FDC37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hemmaplan.swf</w:t>
      </w:r>
    </w:p>
    <w:p w14:paraId="3E4FEE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hemmastadd.swf</w:t>
      </w:r>
    </w:p>
    <w:p w14:paraId="1B8A7A9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hemma.swf</w:t>
      </w:r>
    </w:p>
    <w:p w14:paraId="2A8E779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hemorrojder.swf</w:t>
      </w:r>
    </w:p>
    <w:p w14:paraId="368F535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hemort.swf</w:t>
      </w:r>
    </w:p>
    <w:p w14:paraId="337D2F3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hems0344ndning.swf</w:t>
      </w:r>
    </w:p>
    <w:p w14:paraId="6489E99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hems0366ker.swf</w:t>
      </w:r>
    </w:p>
    <w:p w14:paraId="19D302B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hemsida.swf</w:t>
      </w:r>
    </w:p>
    <w:p w14:paraId="4F1B536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hemsk.swf</w:t>
      </w:r>
    </w:p>
    <w:p w14:paraId="665AC5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hemskt.swf</w:t>
      </w:r>
    </w:p>
    <w:p w14:paraId="4368AB9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hemsl0366jd.swf</w:t>
      </w:r>
    </w:p>
    <w:p w14:paraId="218C393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hemspr0345ksl0344rare.swf</w:t>
      </w:r>
    </w:p>
    <w:p w14:paraId="1B7BE0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hemspr0345kstr0344ning.swf</w:t>
      </w:r>
    </w:p>
    <w:p w14:paraId="7A4D44D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hemspr0345ksundervisning.swf</w:t>
      </w:r>
    </w:p>
    <w:p w14:paraId="01574BC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hemspr0345k.swf</w:t>
      </w:r>
    </w:p>
    <w:p w14:paraId="0D027FB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hemst0344ller.swf</w:t>
      </w:r>
    </w:p>
    <w:p w14:paraId="33E9427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hem.swf</w:t>
      </w:r>
    </w:p>
    <w:p w14:paraId="16A828D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hemtj0344nst.swf</w:t>
      </w:r>
    </w:p>
    <w:p w14:paraId="4C345C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hemtrevlig.swf</w:t>
      </w:r>
    </w:p>
    <w:p w14:paraId="0FD30A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hemv0344g.swf</w:t>
      </w:r>
    </w:p>
    <w:p w14:paraId="2E47EA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hemv0344rn.swf</w:t>
      </w:r>
    </w:p>
    <w:p w14:paraId="1807D4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hemvist.swf</w:t>
      </w:r>
    </w:p>
    <w:p w14:paraId="7F62A48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henne.swf</w:t>
      </w:r>
    </w:p>
    <w:p w14:paraId="064F7A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heraldisk.swf</w:t>
      </w:r>
    </w:p>
    <w:p w14:paraId="321C8DF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herde.swf</w:t>
      </w:r>
    </w:p>
    <w:p w14:paraId="0C803A4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heroin.swf</w:t>
      </w:r>
    </w:p>
    <w:p w14:paraId="2E4819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herrav0344lde.swf</w:t>
      </w:r>
    </w:p>
    <w:p w14:paraId="1EFD57D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herrekipering.swf</w:t>
      </w:r>
    </w:p>
    <w:p w14:paraId="782061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herre.swf</w:t>
      </w:r>
    </w:p>
    <w:p w14:paraId="0D55996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herrg0345rd.swf</w:t>
      </w:r>
    </w:p>
    <w:p w14:paraId="27EA84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herrskap.swf</w:t>
      </w:r>
    </w:p>
    <w:p w14:paraId="6AFAF5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herr.swf</w:t>
      </w:r>
    </w:p>
    <w:p w14:paraId="38B4BB0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hertig.swf</w:t>
      </w:r>
    </w:p>
    <w:p w14:paraId="0877B14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hes.swf</w:t>
      </w:r>
    </w:p>
    <w:p w14:paraId="72D8609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hetat.swf</w:t>
      </w:r>
    </w:p>
    <w:p w14:paraId="71FF118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heterogen.swf</w:t>
      </w:r>
    </w:p>
    <w:p w14:paraId="614FF4D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heterosexuell.swf</w:t>
      </w:r>
    </w:p>
    <w:p w14:paraId="537151C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heter.swf</w:t>
      </w:r>
    </w:p>
    <w:p w14:paraId="3D5BC9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hetlevrad.swf</w:t>
      </w:r>
    </w:p>
    <w:p w14:paraId="05516E7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hetluften.swf</w:t>
      </w:r>
    </w:p>
    <w:p w14:paraId="20077F1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hetsar.swf</w:t>
      </w:r>
    </w:p>
    <w:p w14:paraId="5AA316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hetsig.swf</w:t>
      </w:r>
    </w:p>
    <w:p w14:paraId="3DADBB7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hets.swf</w:t>
      </w:r>
    </w:p>
    <w:p w14:paraId="4CFCAE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het.swf</w:t>
      </w:r>
    </w:p>
    <w:p w14:paraId="14B1C85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hetta.swf</w:t>
      </w:r>
    </w:p>
    <w:p w14:paraId="035E7D1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hette.swf</w:t>
      </w:r>
    </w:p>
    <w:p w14:paraId="5AF238B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hibiskus.swf</w:t>
      </w:r>
    </w:p>
    <w:p w14:paraId="1975CDD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hickar.swf</w:t>
      </w:r>
    </w:p>
    <w:p w14:paraId="5767A9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hicka.swf</w:t>
      </w:r>
    </w:p>
    <w:p w14:paraId="3ED4A9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hierarki.swf</w:t>
      </w:r>
    </w:p>
    <w:p w14:paraId="7F74CF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himlakropp.swf</w:t>
      </w:r>
    </w:p>
    <w:p w14:paraId="3F3A191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himla.swf</w:t>
      </w:r>
    </w:p>
    <w:p w14:paraId="32E1A94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himmel.swf</w:t>
      </w:r>
    </w:p>
    <w:p w14:paraId="1627D0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hinderspr0366vning.swf</w:t>
      </w:r>
    </w:p>
    <w:p w14:paraId="1073B1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hinder.swf</w:t>
      </w:r>
    </w:p>
    <w:p w14:paraId="417E94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hindrar.swf</w:t>
      </w:r>
    </w:p>
    <w:p w14:paraId="301917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hind.swf</w:t>
      </w:r>
    </w:p>
    <w:p w14:paraId="4DA7144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hinduism.swf</w:t>
      </w:r>
    </w:p>
    <w:p w14:paraId="1DC23AB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hindu.swf</w:t>
      </w:r>
    </w:p>
    <w:p w14:paraId="3F5364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hingst.swf</w:t>
      </w:r>
    </w:p>
    <w:p w14:paraId="7D449E6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hink.swf</w:t>
      </w:r>
    </w:p>
    <w:p w14:paraId="4C7CDB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hinna.swf</w:t>
      </w:r>
    </w:p>
    <w:p w14:paraId="6CFB16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hinner.swf</w:t>
      </w:r>
    </w:p>
    <w:p w14:paraId="779188C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hipp.swf</w:t>
      </w:r>
    </w:p>
    <w:p w14:paraId="25398A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hisklig.swf</w:t>
      </w:r>
    </w:p>
    <w:p w14:paraId="2B89A1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hissar.swf</w:t>
      </w:r>
    </w:p>
    <w:p w14:paraId="5A05B4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hissnar.swf</w:t>
      </w:r>
    </w:p>
    <w:p w14:paraId="27E93AE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hiss.swf</w:t>
      </w:r>
    </w:p>
    <w:p w14:paraId="3986A66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historia.swf</w:t>
      </w:r>
    </w:p>
    <w:p w14:paraId="7DAADD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historisk.swf</w:t>
      </w:r>
    </w:p>
    <w:p w14:paraId="1F0D56D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hit0345t.swf</w:t>
      </w:r>
    </w:p>
    <w:p w14:paraId="5DC8AEB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hitom.swf</w:t>
      </w:r>
    </w:p>
    <w:p w14:paraId="76E2DEE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hitre.swf</w:t>
      </w:r>
    </w:p>
    <w:p w14:paraId="788DD7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hit.swf</w:t>
      </w:r>
    </w:p>
    <w:p w14:paraId="7484A7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hittar p0345.swf</w:t>
      </w:r>
    </w:p>
    <w:p w14:paraId="20095F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hittar.swf</w:t>
      </w:r>
    </w:p>
    <w:p w14:paraId="22938B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hittegods.swf</w:t>
      </w:r>
    </w:p>
    <w:p w14:paraId="1150C4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hittel0366n.swf</w:t>
      </w:r>
    </w:p>
    <w:p w14:paraId="628D59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hittills.swf</w:t>
      </w:r>
    </w:p>
    <w:p w14:paraId="63A3E9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HIV.swf</w:t>
      </w:r>
    </w:p>
    <w:p w14:paraId="223509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hj0344lm.swf</w:t>
      </w:r>
    </w:p>
    <w:p w14:paraId="67AE45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hj0344lpcentral.swf</w:t>
      </w:r>
    </w:p>
    <w:p w14:paraId="23BAF7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hj0344lper.swf</w:t>
      </w:r>
    </w:p>
    <w:p w14:paraId="56B380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hj0344lper till.swf</w:t>
      </w:r>
    </w:p>
    <w:p w14:paraId="3F61B8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hj0344lpl0366s.swf</w:t>
      </w:r>
    </w:p>
    <w:p w14:paraId="22FB79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hj0344lpligt.swf</w:t>
      </w:r>
    </w:p>
    <w:p w14:paraId="246C16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hj0344lpmedelscentral.swf</w:t>
      </w:r>
    </w:p>
    <w:p w14:paraId="61B139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hj0344lpmedel.swf</w:t>
      </w:r>
    </w:p>
    <w:p w14:paraId="66FFC7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hj0344lpreda.swf</w:t>
      </w:r>
    </w:p>
    <w:p w14:paraId="7DA563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hj0344lpsam.swf</w:t>
      </w:r>
    </w:p>
    <w:p w14:paraId="4CDAA9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hj0344lpstation.swf</w:t>
      </w:r>
    </w:p>
    <w:p w14:paraId="7B9C49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hj0344lp.swf</w:t>
      </w:r>
    </w:p>
    <w:p w14:paraId="35B03B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hj0344lptelefon.swf</w:t>
      </w:r>
    </w:p>
    <w:p w14:paraId="44E2F7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hj0344lte.swf</w:t>
      </w:r>
    </w:p>
    <w:p w14:paraId="525099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hj0344rna.swf</w:t>
      </w:r>
    </w:p>
    <w:p w14:paraId="791D8F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hj0344rnd0366d.swf</w:t>
      </w:r>
    </w:p>
    <w:p w14:paraId="7E0D7C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hj0344rninfarkt.swf</w:t>
      </w:r>
    </w:p>
    <w:p w14:paraId="66718D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hj0344rnskakning.swf</w:t>
      </w:r>
    </w:p>
    <w:p w14:paraId="2D5760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hj0344rntv0344tt.swf</w:t>
      </w:r>
    </w:p>
    <w:p w14:paraId="0C147A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hj0344rta.swf</w:t>
      </w:r>
    </w:p>
    <w:p w14:paraId="08A1CA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hj0344rter.swf</w:t>
      </w:r>
    </w:p>
    <w:p w14:paraId="41D048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hj0344rtinfarkt.swf</w:t>
      </w:r>
    </w:p>
    <w:p w14:paraId="6E89C8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hj0344rtl0366s.swf</w:t>
      </w:r>
    </w:p>
    <w:p w14:paraId="36D8A1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hj0344rtlig.swf</w:t>
      </w:r>
    </w:p>
    <w:p w14:paraId="2FA766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hj0344rtsk0344rande.swf</w:t>
      </w:r>
    </w:p>
    <w:p w14:paraId="4424B8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hj0344ssa.swf</w:t>
      </w:r>
    </w:p>
    <w:p w14:paraId="4FBEC4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hjord.swf</w:t>
      </w:r>
    </w:p>
    <w:p w14:paraId="6474FA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hjortron.swf</w:t>
      </w:r>
    </w:p>
    <w:p w14:paraId="76CA15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hjort.swf</w:t>
      </w:r>
    </w:p>
    <w:p w14:paraId="41B742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hjul.swf</w:t>
      </w:r>
    </w:p>
    <w:p w14:paraId="2E8473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hobby.swf</w:t>
      </w:r>
    </w:p>
    <w:p w14:paraId="2A5D70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hockey.swf</w:t>
      </w:r>
    </w:p>
    <w:p w14:paraId="5DA168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hoj.swf</w:t>
      </w:r>
    </w:p>
    <w:p w14:paraId="143BDA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hojtar.swf</w:t>
      </w:r>
    </w:p>
    <w:p w14:paraId="5734714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holk.swf</w:t>
      </w:r>
    </w:p>
    <w:p w14:paraId="11EBA9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holl0344ndare.swf</w:t>
      </w:r>
    </w:p>
    <w:p w14:paraId="18D3AB5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holl0344ndsk.swf</w:t>
      </w:r>
    </w:p>
    <w:p w14:paraId="0B60CF6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holme.swf</w:t>
      </w:r>
    </w:p>
    <w:p w14:paraId="1C0219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hologram.swf</w:t>
      </w:r>
    </w:p>
    <w:p w14:paraId="178BF2D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homogen.swf</w:t>
      </w:r>
    </w:p>
    <w:p w14:paraId="6EEFFDB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homosexuell.swf</w:t>
      </w:r>
    </w:p>
    <w:p w14:paraId="07E6417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hona.swf</w:t>
      </w:r>
    </w:p>
    <w:p w14:paraId="276AF54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honn0366rsord.swf</w:t>
      </w:r>
    </w:p>
    <w:p w14:paraId="4D4FBC3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honn0366r.swf</w:t>
      </w:r>
    </w:p>
    <w:p w14:paraId="06F38E2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honom.swf</w:t>
      </w:r>
    </w:p>
    <w:p w14:paraId="48A031C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honorar.swf</w:t>
      </w:r>
    </w:p>
    <w:p w14:paraId="44A3469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hon.swf</w:t>
      </w:r>
    </w:p>
    <w:p w14:paraId="46D7BC6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honung.swf</w:t>
      </w:r>
    </w:p>
    <w:p w14:paraId="5D63F2C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hopf0344llbar.swf</w:t>
      </w:r>
    </w:p>
    <w:p w14:paraId="5E6535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hoppar 0366ver.swf</w:t>
      </w:r>
    </w:p>
    <w:p w14:paraId="6BB8AF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hoppar av.swf</w:t>
      </w:r>
    </w:p>
    <w:p w14:paraId="2727B2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hoppar.swf</w:t>
      </w:r>
    </w:p>
    <w:p w14:paraId="3908A4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hoppas.swf</w:t>
      </w:r>
    </w:p>
    <w:p w14:paraId="1B8BC6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hoppl0366s.swf</w:t>
      </w:r>
    </w:p>
    <w:p w14:paraId="5C44FC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hopp.swf</w:t>
      </w:r>
    </w:p>
    <w:p w14:paraId="5D95C9D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hop.swf</w:t>
      </w:r>
    </w:p>
    <w:p w14:paraId="566D969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hora.swf</w:t>
      </w:r>
    </w:p>
    <w:p w14:paraId="453837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horisontell.swf</w:t>
      </w:r>
    </w:p>
    <w:p w14:paraId="18AB109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horisont.swf</w:t>
      </w:r>
    </w:p>
    <w:p w14:paraId="75A797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hormon.swf</w:t>
      </w:r>
    </w:p>
    <w:p w14:paraId="3978F50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horn.swf</w:t>
      </w:r>
    </w:p>
    <w:p w14:paraId="705D43B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horoskop.swf</w:t>
      </w:r>
    </w:p>
    <w:p w14:paraId="44FACC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horribel.swf</w:t>
      </w:r>
    </w:p>
    <w:p w14:paraId="64952C1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hos.swf</w:t>
      </w:r>
    </w:p>
    <w:p w14:paraId="49CA4A5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hostar.swf</w:t>
      </w:r>
    </w:p>
    <w:p w14:paraId="70921A4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hosta.swf</w:t>
      </w:r>
    </w:p>
    <w:p w14:paraId="30081F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ho.swf</w:t>
      </w:r>
    </w:p>
    <w:p w14:paraId="42ABFF1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hotar.swf</w:t>
      </w:r>
    </w:p>
    <w:p w14:paraId="5B6697B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hotell.swf</w:t>
      </w:r>
    </w:p>
    <w:p w14:paraId="09D6DFF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hotelse.swf</w:t>
      </w:r>
    </w:p>
    <w:p w14:paraId="135B893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hot.swf</w:t>
      </w:r>
    </w:p>
    <w:p w14:paraId="39AC8F9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hovm0344stare.swf</w:t>
      </w:r>
    </w:p>
    <w:p w14:paraId="2C0DC16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hovr0344tt.swf</w:t>
      </w:r>
    </w:p>
    <w:p w14:paraId="26C0E6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hov.swf</w:t>
      </w:r>
    </w:p>
    <w:p w14:paraId="51661F8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hovt0345ng.swf</w:t>
      </w:r>
    </w:p>
    <w:p w14:paraId="55D362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hr.swf</w:t>
      </w:r>
    </w:p>
    <w:p w14:paraId="2979323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h.swf</w:t>
      </w:r>
    </w:p>
    <w:p w14:paraId="2987294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hudfl0344nger.swf</w:t>
      </w:r>
    </w:p>
    <w:p w14:paraId="4147CB2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hud.swf</w:t>
      </w:r>
    </w:p>
    <w:p w14:paraId="7A499E1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hugad.swf</w:t>
      </w:r>
    </w:p>
    <w:p w14:paraId="75439D8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hugger.swf</w:t>
      </w:r>
    </w:p>
    <w:p w14:paraId="3DFFC3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huggorm.swf</w:t>
      </w:r>
    </w:p>
    <w:p w14:paraId="18009A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hugg.swf</w:t>
      </w:r>
    </w:p>
    <w:p w14:paraId="6A3EB35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hugskott.swf</w:t>
      </w:r>
    </w:p>
    <w:p w14:paraId="0272CB6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hukar sig.swf</w:t>
      </w:r>
    </w:p>
    <w:p w14:paraId="08F2DE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huk.swf</w:t>
      </w:r>
    </w:p>
    <w:p w14:paraId="68538B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huller om buller.swf</w:t>
      </w:r>
    </w:p>
    <w:p w14:paraId="682142D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hull.swf</w:t>
      </w:r>
    </w:p>
    <w:p w14:paraId="5F0F654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hum0366r.swf</w:t>
      </w:r>
    </w:p>
    <w:p w14:paraId="6CADA0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humanistisk.swf</w:t>
      </w:r>
    </w:p>
    <w:p w14:paraId="5BF409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humanit0344r.swf</w:t>
      </w:r>
    </w:p>
    <w:p w14:paraId="3C2E7D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human.swf</w:t>
      </w:r>
    </w:p>
    <w:p w14:paraId="5E9FE8F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humla.swf</w:t>
      </w:r>
    </w:p>
    <w:p w14:paraId="37B94FD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humle.swf</w:t>
      </w:r>
    </w:p>
    <w:p w14:paraId="5B385AC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hummer.swf</w:t>
      </w:r>
    </w:p>
    <w:p w14:paraId="1BFF20D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humoristisk.swf</w:t>
      </w:r>
    </w:p>
    <w:p w14:paraId="259BB9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humor.swf</w:t>
      </w:r>
    </w:p>
    <w:p w14:paraId="623435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hum.swf</w:t>
      </w:r>
    </w:p>
    <w:p w14:paraId="07E25C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hund0366ra.swf</w:t>
      </w:r>
    </w:p>
    <w:p w14:paraId="11FFAA9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hundradel.swf</w:t>
      </w:r>
    </w:p>
    <w:p w14:paraId="184149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hundralapp.swf</w:t>
      </w:r>
    </w:p>
    <w:p w14:paraId="1B9ADB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hundra.swf</w:t>
      </w:r>
    </w:p>
    <w:p w14:paraId="1ED8D9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hundratals.swf</w:t>
      </w:r>
    </w:p>
    <w:p w14:paraId="000D61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hund.swf</w:t>
      </w:r>
    </w:p>
    <w:p w14:paraId="1C561E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hunger.swf</w:t>
      </w:r>
    </w:p>
    <w:p w14:paraId="2ED8C5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hungrar.swf</w:t>
      </w:r>
    </w:p>
    <w:p w14:paraId="4D278C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hungrig.swf</w:t>
      </w:r>
    </w:p>
    <w:p w14:paraId="014124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hunnit.swf</w:t>
      </w:r>
    </w:p>
    <w:p w14:paraId="3B12E2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hunsar.swf</w:t>
      </w:r>
    </w:p>
    <w:p w14:paraId="5E87EE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hurdan.swf</w:t>
      </w:r>
    </w:p>
    <w:p w14:paraId="1FE659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hurrar.swf</w:t>
      </w:r>
    </w:p>
    <w:p w14:paraId="6302C9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hurra.swf</w:t>
      </w:r>
    </w:p>
    <w:p w14:paraId="7CF53D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hurs0345.swf</w:t>
      </w:r>
    </w:p>
    <w:p w14:paraId="674428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hur.swf</w:t>
      </w:r>
    </w:p>
    <w:p w14:paraId="3CD711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hurtig.swf</w:t>
      </w:r>
    </w:p>
    <w:p w14:paraId="21BB25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hurts.swf</w:t>
      </w:r>
    </w:p>
    <w:p w14:paraId="23994D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huruvida.swf</w:t>
      </w:r>
    </w:p>
    <w:p w14:paraId="4B4F55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husbehov.swf</w:t>
      </w:r>
    </w:p>
    <w:p w14:paraId="3D7F2A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husbonde.swf</w:t>
      </w:r>
    </w:p>
    <w:p w14:paraId="527EA8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husdjur.swf</w:t>
      </w:r>
    </w:p>
    <w:p w14:paraId="600199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husesyn.swf</w:t>
      </w:r>
    </w:p>
    <w:p w14:paraId="385FD0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husger0345d.swf</w:t>
      </w:r>
    </w:p>
    <w:p w14:paraId="4ECB28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hush0345llar.swf</w:t>
      </w:r>
    </w:p>
    <w:p w14:paraId="62DEC1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hush0345llsassistent.swf</w:t>
      </w:r>
    </w:p>
    <w:p w14:paraId="16BE7C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hush0345llsmaskin.swf</w:t>
      </w:r>
    </w:p>
    <w:p w14:paraId="24A880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hush0345llspapper.swf</w:t>
      </w:r>
    </w:p>
    <w:p w14:paraId="6F534F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hush0345ll.swf</w:t>
      </w:r>
    </w:p>
    <w:p w14:paraId="6A3012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huslig.swf</w:t>
      </w:r>
    </w:p>
    <w:p w14:paraId="513403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husmanskost.swf</w:t>
      </w:r>
    </w:p>
    <w:p w14:paraId="536806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husmor.swf</w:t>
      </w:r>
    </w:p>
    <w:p w14:paraId="58CCCD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husrannsakan.swf</w:t>
      </w:r>
    </w:p>
    <w:p w14:paraId="43E2A8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husrum.swf</w:t>
      </w:r>
    </w:p>
    <w:p w14:paraId="6975E5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husse.swf</w:t>
      </w:r>
    </w:p>
    <w:p w14:paraId="6AEE91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hus.swf</w:t>
      </w:r>
    </w:p>
    <w:p w14:paraId="5D52FF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hustru.swf</w:t>
      </w:r>
    </w:p>
    <w:p w14:paraId="541DE8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hustrutill0344gg.swf</w:t>
      </w:r>
    </w:p>
    <w:p w14:paraId="1A777D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husvagn.swf</w:t>
      </w:r>
    </w:p>
    <w:p w14:paraId="7522BA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husvill.swf</w:t>
      </w:r>
    </w:p>
    <w:p w14:paraId="504F34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hutl0366s.swf</w:t>
      </w:r>
    </w:p>
    <w:p w14:paraId="0992E0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hut.swf</w:t>
      </w:r>
    </w:p>
    <w:p w14:paraId="62ABE8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huttrar.swf</w:t>
      </w:r>
    </w:p>
    <w:p w14:paraId="780F43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huva.swf</w:t>
      </w:r>
    </w:p>
    <w:p w14:paraId="7C924B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huv.swf</w:t>
      </w:r>
    </w:p>
    <w:p w14:paraId="136E1C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huvudavtal.swf</w:t>
      </w:r>
    </w:p>
    <w:p w14:paraId="024C9B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huvudbonad.swf</w:t>
      </w:r>
    </w:p>
    <w:p w14:paraId="4FE766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huvudbry.swf</w:t>
      </w:r>
    </w:p>
    <w:p w14:paraId="7B531F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huvuddrag.swf</w:t>
      </w:r>
    </w:p>
    <w:p w14:paraId="3EFE99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huvudf0366rhandling.swf</w:t>
      </w:r>
    </w:p>
    <w:p w14:paraId="4853C2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huvudled.swf</w:t>
      </w:r>
    </w:p>
    <w:p w14:paraId="504864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huvudman.swf</w:t>
      </w:r>
    </w:p>
    <w:p w14:paraId="0453FF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huvudpart.swf</w:t>
      </w:r>
    </w:p>
    <w:p w14:paraId="2581C9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huvudsak.swf</w:t>
      </w:r>
    </w:p>
    <w:p w14:paraId="7F21FE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huvudstad.swf</w:t>
      </w:r>
    </w:p>
    <w:p w14:paraId="562E92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huvudstupa.swf</w:t>
      </w:r>
    </w:p>
    <w:p w14:paraId="53BEE1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huvudv0344rk.swf</w:t>
      </w:r>
    </w:p>
    <w:p w14:paraId="5CDAEA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hux.swf</w:t>
      </w:r>
    </w:p>
    <w:p w14:paraId="5570F9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hyacint.swf</w:t>
      </w:r>
    </w:p>
    <w:p w14:paraId="6A1031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hybrid.swf</w:t>
      </w:r>
    </w:p>
    <w:p w14:paraId="0A38C5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hycklar.swf</w:t>
      </w:r>
    </w:p>
    <w:p w14:paraId="3EFEBB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hydda.swf</w:t>
      </w:r>
    </w:p>
    <w:p w14:paraId="4D679B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hydraulisk.swf</w:t>
      </w:r>
    </w:p>
    <w:p w14:paraId="1ACB5B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hyena.swf</w:t>
      </w:r>
    </w:p>
    <w:p w14:paraId="0692F3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hyfsad.swf</w:t>
      </w:r>
    </w:p>
    <w:p w14:paraId="4E891D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hyfs.swf</w:t>
      </w:r>
    </w:p>
    <w:p w14:paraId="7D2E81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hygge.swf</w:t>
      </w:r>
    </w:p>
    <w:p w14:paraId="7C2647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hygglig.swf</w:t>
      </w:r>
    </w:p>
    <w:p w14:paraId="639763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hygienisk.swf</w:t>
      </w:r>
    </w:p>
    <w:p w14:paraId="41DF67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hygien.swf</w:t>
      </w:r>
    </w:p>
    <w:p w14:paraId="3296A0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hyllar.swf</w:t>
      </w:r>
    </w:p>
    <w:p w14:paraId="57920D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hylla.swf</w:t>
      </w:r>
    </w:p>
    <w:p w14:paraId="1910AD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hylsa.swf</w:t>
      </w:r>
    </w:p>
    <w:p w14:paraId="2FD431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hylsnyckel.swf</w:t>
      </w:r>
    </w:p>
    <w:p w14:paraId="7A6F17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hymn.swf</w:t>
      </w:r>
    </w:p>
    <w:p w14:paraId="12D95A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hynda.swf</w:t>
      </w:r>
    </w:p>
    <w:p w14:paraId="377AD7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hyper-.swf</w:t>
      </w:r>
    </w:p>
    <w:p w14:paraId="7EA872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hypnos.swf</w:t>
      </w:r>
    </w:p>
    <w:p w14:paraId="1F36DD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hypotek.swf</w:t>
      </w:r>
    </w:p>
    <w:p w14:paraId="16E221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hypotes.swf</w:t>
      </w:r>
    </w:p>
    <w:p w14:paraId="7C1D40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hyra.swf</w:t>
      </w:r>
    </w:p>
    <w:p w14:paraId="093BCA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Hyresg0344sternas riksf0366rbund.swf</w:t>
      </w:r>
    </w:p>
    <w:p w14:paraId="55C884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hyresg0344stf0366rening.swf</w:t>
      </w:r>
    </w:p>
    <w:p w14:paraId="089026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hyresg0344st.swf</w:t>
      </w:r>
    </w:p>
    <w:p w14:paraId="1D1CFE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hyreshus.swf</w:t>
      </w:r>
    </w:p>
    <w:p w14:paraId="7C64F4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hyreskontrakt.swf</w:t>
      </w:r>
    </w:p>
    <w:p w14:paraId="4811E3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hyresl0344genhet.swf</w:t>
      </w:r>
    </w:p>
    <w:p w14:paraId="714048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hyresn0344mnd.swf</w:t>
      </w:r>
    </w:p>
    <w:p w14:paraId="4A35F3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hyresv0344rd.swf</w:t>
      </w:r>
    </w:p>
    <w:p w14:paraId="12DBDD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hyr.swf</w:t>
      </w:r>
    </w:p>
    <w:p w14:paraId="17C4FB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hyr ut.swf</w:t>
      </w:r>
    </w:p>
    <w:p w14:paraId="7AF54B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hysch.swf</w:t>
      </w:r>
    </w:p>
    <w:p w14:paraId="2F4E8C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hyser.swf</w:t>
      </w:r>
    </w:p>
    <w:p w14:paraId="737B2C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hyska.swf</w:t>
      </w:r>
    </w:p>
    <w:p w14:paraId="575870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hyssjar.swf</w:t>
      </w:r>
    </w:p>
    <w:p w14:paraId="76ED97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hyss.swf</w:t>
      </w:r>
    </w:p>
    <w:p w14:paraId="13E6BB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hysterisk.swf</w:t>
      </w:r>
    </w:p>
    <w:p w14:paraId="15AB07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hysteri.swf</w:t>
      </w:r>
    </w:p>
    <w:p w14:paraId="5D4503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hy.swf</w:t>
      </w:r>
    </w:p>
    <w:p w14:paraId="3B9F35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hytta.swf</w:t>
      </w:r>
    </w:p>
    <w:p w14:paraId="65E358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hytter.swf</w:t>
      </w:r>
    </w:p>
    <w:p w14:paraId="5DCBC2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hytt.swf</w:t>
      </w:r>
    </w:p>
    <w:p w14:paraId="6CE125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hyvelb0344nk.swf</w:t>
      </w:r>
    </w:p>
    <w:p w14:paraId="146773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hyvlar.swf</w:t>
      </w:r>
    </w:p>
    <w:p w14:paraId="5FBCD4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i0366gonfallande.swf</w:t>
      </w:r>
    </w:p>
    <w:p w14:paraId="6A3A07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iakttagelse.swf</w:t>
      </w:r>
    </w:p>
    <w:p w14:paraId="4F3F16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iakttar.swf</w:t>
      </w:r>
    </w:p>
    <w:p w14:paraId="425EDF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ibland.swf</w:t>
      </w:r>
    </w:p>
    <w:p w14:paraId="4CA4CF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icke.swf</w:t>
      </w:r>
    </w:p>
    <w:p w14:paraId="69AD38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id0351.swf</w:t>
      </w:r>
    </w:p>
    <w:p w14:paraId="3557E5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 dag.swf</w:t>
      </w:r>
    </w:p>
    <w:p w14:paraId="081330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idealisk.swf</w:t>
      </w:r>
    </w:p>
    <w:p w14:paraId="632F2AF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idealism.swf</w:t>
      </w:r>
    </w:p>
    <w:p w14:paraId="2390418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idealist.swf</w:t>
      </w:r>
    </w:p>
    <w:p w14:paraId="702E1B2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ideal.swf</w:t>
      </w:r>
    </w:p>
    <w:p w14:paraId="33D380F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ideell.swf</w:t>
      </w:r>
    </w:p>
    <w:p w14:paraId="5407D54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ideligen.swf</w:t>
      </w:r>
    </w:p>
    <w:p w14:paraId="4B8EED0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idel.swf</w:t>
      </w:r>
    </w:p>
    <w:p w14:paraId="4528CBC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identifierar.swf</w:t>
      </w:r>
    </w:p>
    <w:p w14:paraId="491EC3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identisk.swf</w:t>
      </w:r>
    </w:p>
    <w:p w14:paraId="3C3DD0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identitetshandling.swf</w:t>
      </w:r>
    </w:p>
    <w:p w14:paraId="3B4453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identitetskort.swf</w:t>
      </w:r>
    </w:p>
    <w:p w14:paraId="70AFD9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identitet.swf</w:t>
      </w:r>
    </w:p>
    <w:p w14:paraId="253928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ideologisk.swf</w:t>
      </w:r>
    </w:p>
    <w:p w14:paraId="2631F6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ideologi.swf</w:t>
      </w:r>
    </w:p>
    <w:p w14:paraId="65C3A7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ide.swf</w:t>
      </w:r>
    </w:p>
    <w:p w14:paraId="1DF6AE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idiom.swf</w:t>
      </w:r>
    </w:p>
    <w:p w14:paraId="1B8240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idiotisk.swf</w:t>
      </w:r>
    </w:p>
    <w:p w14:paraId="6EE921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idiots0344ker.swf</w:t>
      </w:r>
    </w:p>
    <w:p w14:paraId="00C014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idiot.swf</w:t>
      </w:r>
    </w:p>
    <w:p w14:paraId="1D474E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idisslar.swf</w:t>
      </w:r>
    </w:p>
    <w:p w14:paraId="3AF719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idkar.swf</w:t>
      </w:r>
    </w:p>
    <w:p w14:paraId="34ACB0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id-kort.swf</w:t>
      </w:r>
    </w:p>
    <w:p w14:paraId="2BF42B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idog.swf</w:t>
      </w:r>
    </w:p>
    <w:p w14:paraId="1F4760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idol.swf</w:t>
      </w:r>
    </w:p>
    <w:p w14:paraId="5AF9A4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idrottar.swf</w:t>
      </w:r>
    </w:p>
    <w:p w14:paraId="6FF1B4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idrott.swf</w:t>
      </w:r>
    </w:p>
    <w:p w14:paraId="21E1D3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ids.swf</w:t>
      </w:r>
    </w:p>
    <w:p w14:paraId="6F7576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idyll.swf</w:t>
      </w:r>
    </w:p>
    <w:p w14:paraId="085BEA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ifall.swf</w:t>
      </w:r>
    </w:p>
    <w:p w14:paraId="58A1C9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ifatt.swf</w:t>
      </w:r>
    </w:p>
    <w:p w14:paraId="51AC5F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ifjol.swf</w:t>
      </w:r>
    </w:p>
    <w:p w14:paraId="5CCA64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ifr0345gas0344tter.swf</w:t>
      </w:r>
    </w:p>
    <w:p w14:paraId="5B8926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ifr0345n.swf</w:t>
      </w:r>
    </w:p>
    <w:p w14:paraId="37A227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 fred.swf</w:t>
      </w:r>
    </w:p>
    <w:p w14:paraId="62CA31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ig0345ng.swf</w:t>
      </w:r>
    </w:p>
    <w:p w14:paraId="01CC74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ig0345r.swf</w:t>
      </w:r>
    </w:p>
    <w:p w14:paraId="1BAD32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igelkott.swf</w:t>
      </w:r>
    </w:p>
    <w:p w14:paraId="5E84E8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igenom.swf</w:t>
      </w:r>
    </w:p>
    <w:p w14:paraId="2BCD12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igen.swf</w:t>
      </w:r>
    </w:p>
    <w:p w14:paraId="7542B2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ignorerar.swf</w:t>
      </w:r>
    </w:p>
    <w:p w14:paraId="1AD2B5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ih0344rdig.swf</w:t>
      </w:r>
    </w:p>
    <w:p w14:paraId="2099E8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ih0345g.swf</w:t>
      </w:r>
    </w:p>
    <w:p w14:paraId="4B864C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ih0345lig.swf</w:t>
      </w:r>
    </w:p>
    <w:p w14:paraId="7A2762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ih0345llande.swf</w:t>
      </w:r>
    </w:p>
    <w:p w14:paraId="53F123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ihj0344l.swf</w:t>
      </w:r>
    </w:p>
    <w:p w14:paraId="64FAB8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ihop.swf</w:t>
      </w:r>
    </w:p>
    <w:p w14:paraId="017A26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ikapp.swf</w:t>
      </w:r>
    </w:p>
    <w:p w14:paraId="462D1E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IKC.swf</w:t>
      </w:r>
    </w:p>
    <w:p w14:paraId="4BEB14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ikon.swf</w:t>
      </w:r>
    </w:p>
    <w:p w14:paraId="1482AA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 kraft.swf</w:t>
      </w:r>
    </w:p>
    <w:p w14:paraId="73DF0C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 kv0344ll.swf</w:t>
      </w:r>
    </w:p>
    <w:p w14:paraId="4EFC0E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i-land.swf</w:t>
      </w:r>
    </w:p>
    <w:p w14:paraId="36B633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ilar.swf</w:t>
      </w:r>
    </w:p>
    <w:p w14:paraId="06F57F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illam0345ende.swf</w:t>
      </w:r>
    </w:p>
    <w:p w14:paraId="1331BD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illa.swf</w:t>
      </w:r>
    </w:p>
    <w:p w14:paraId="76526E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illavarslande.swf</w:t>
      </w:r>
    </w:p>
    <w:p w14:paraId="535F30B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illd0345d.swf</w:t>
      </w:r>
    </w:p>
    <w:p w14:paraId="05DC5F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illegal.swf</w:t>
      </w:r>
    </w:p>
    <w:p w14:paraId="7244CF7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illusion.swf</w:t>
      </w:r>
    </w:p>
    <w:p w14:paraId="54D86C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illustration.swf</w:t>
      </w:r>
    </w:p>
    <w:p w14:paraId="0DB770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illustrerar.swf</w:t>
      </w:r>
    </w:p>
    <w:p w14:paraId="515321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illvilja.swf</w:t>
      </w:r>
    </w:p>
    <w:p w14:paraId="7D3835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ilska.swf</w:t>
      </w:r>
    </w:p>
    <w:p w14:paraId="706313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ilsken.swf</w:t>
      </w:r>
    </w:p>
    <w:p w14:paraId="23E7B8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il-.swf</w:t>
      </w:r>
    </w:p>
    <w:p w14:paraId="0BA59B8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image.swf</w:t>
      </w:r>
    </w:p>
    <w:p w14:paraId="6B4B23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imitation.swf</w:t>
      </w:r>
    </w:p>
    <w:p w14:paraId="3C94B0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imiterar.swf</w:t>
      </w:r>
    </w:p>
    <w:p w14:paraId="2F36E1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imma.swf</w:t>
      </w:r>
    </w:p>
    <w:p w14:paraId="676C0B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Immigrantinstitutet.swf</w:t>
      </w:r>
    </w:p>
    <w:p w14:paraId="36F856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immigrant.swf</w:t>
      </w:r>
    </w:p>
    <w:p w14:paraId="700E60C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immigration.swf</w:t>
      </w:r>
    </w:p>
    <w:p w14:paraId="72A36B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immigrerar.swf</w:t>
      </w:r>
    </w:p>
    <w:p w14:paraId="0269FDF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immig.swf</w:t>
      </w:r>
    </w:p>
    <w:p w14:paraId="3740DCC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immunitet.swf</w:t>
      </w:r>
    </w:p>
    <w:p w14:paraId="4E617A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immun.swf</w:t>
      </w:r>
    </w:p>
    <w:p w14:paraId="0CA2C6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 morgon.swf</w:t>
      </w:r>
    </w:p>
    <w:p w14:paraId="5B9860C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 morse.swf</w:t>
      </w:r>
    </w:p>
    <w:p w14:paraId="7FC52B8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imperativ.swf</w:t>
      </w:r>
    </w:p>
    <w:p w14:paraId="4A248CB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imperfekt.swf</w:t>
      </w:r>
    </w:p>
    <w:p w14:paraId="773780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imperialism.swf</w:t>
      </w:r>
    </w:p>
    <w:p w14:paraId="274C92C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imperialist.swf</w:t>
      </w:r>
    </w:p>
    <w:p w14:paraId="3FA763B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imperium.swf</w:t>
      </w:r>
    </w:p>
    <w:p w14:paraId="13A9164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impertinent.swf</w:t>
      </w:r>
    </w:p>
    <w:p w14:paraId="58C8A7D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imponerande.swf</w:t>
      </w:r>
    </w:p>
    <w:p w14:paraId="24DBBB3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imponerar.swf</w:t>
      </w:r>
    </w:p>
    <w:p w14:paraId="1CAA449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impopul0344r.swf</w:t>
      </w:r>
    </w:p>
    <w:p w14:paraId="4B150D6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importerar.swf</w:t>
      </w:r>
    </w:p>
    <w:p w14:paraId="01AFC7A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import.swf</w:t>
      </w:r>
    </w:p>
    <w:p w14:paraId="4F8B94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impotens.swf</w:t>
      </w:r>
    </w:p>
    <w:p w14:paraId="38D7963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impregnerar.swf</w:t>
      </w:r>
    </w:p>
    <w:p w14:paraId="41A9EF5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improduktiv.swf</w:t>
      </w:r>
    </w:p>
    <w:p w14:paraId="2F4F4A5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improviserar.swf</w:t>
      </w:r>
    </w:p>
    <w:p w14:paraId="0FE31FB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impulsiv.swf</w:t>
      </w:r>
    </w:p>
    <w:p w14:paraId="1744162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impuls.swf</w:t>
      </w:r>
    </w:p>
    <w:p w14:paraId="2A12C73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in0344lvor.swf</w:t>
      </w:r>
    </w:p>
    <w:p w14:paraId="2D7226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in0345t.swf</w:t>
      </w:r>
    </w:p>
    <w:p w14:paraId="0F3472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inackorderingstill0344gg.swf</w:t>
      </w:r>
    </w:p>
    <w:p w14:paraId="6A1B5A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inackordering.swf</w:t>
      </w:r>
    </w:p>
    <w:p w14:paraId="366B9A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inaktuell.swf</w:t>
      </w:r>
    </w:p>
    <w:p w14:paraId="591B63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inalles.swf</w:t>
      </w:r>
    </w:p>
    <w:p w14:paraId="0AD288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inavel.swf</w:t>
      </w:r>
    </w:p>
    <w:p w14:paraId="49C4A1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inb0366rdeskrig.swf</w:t>
      </w:r>
    </w:p>
    <w:p w14:paraId="177D6B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inb0366rdes.swf</w:t>
      </w:r>
    </w:p>
    <w:p w14:paraId="417F11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inbegripen.swf</w:t>
      </w:r>
    </w:p>
    <w:p w14:paraId="42BD29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inbegriper.swf</w:t>
      </w:r>
    </w:p>
    <w:p w14:paraId="6DF041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inbetalningskort.swf</w:t>
      </w:r>
    </w:p>
    <w:p w14:paraId="35208E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inbillar sig.swf</w:t>
      </w:r>
    </w:p>
    <w:p w14:paraId="3D05E8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inbillning.swf</w:t>
      </w:r>
    </w:p>
    <w:p w14:paraId="26B974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inbilsk.swf</w:t>
      </w:r>
    </w:p>
    <w:p w14:paraId="33C2A4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inbiten.swf</w:t>
      </w:r>
    </w:p>
    <w:p w14:paraId="4D3E0A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inbj0366d.swf</w:t>
      </w:r>
    </w:p>
    <w:p w14:paraId="602ECB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inbjudan.swf</w:t>
      </w:r>
    </w:p>
    <w:p w14:paraId="7E309C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inbjuder.swf</w:t>
      </w:r>
    </w:p>
    <w:p w14:paraId="29E228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inblandad.swf</w:t>
      </w:r>
    </w:p>
    <w:p w14:paraId="6434DA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inblandning.swf</w:t>
      </w:r>
    </w:p>
    <w:p w14:paraId="5ABC92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inblick.swf</w:t>
      </w:r>
    </w:p>
    <w:p w14:paraId="0F3D85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inbringande.swf</w:t>
      </w:r>
    </w:p>
    <w:p w14:paraId="463EFB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inbrott.swf</w:t>
      </w:r>
    </w:p>
    <w:p w14:paraId="795062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inbrytning.swf</w:t>
      </w:r>
    </w:p>
    <w:p w14:paraId="1BEB9B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inbunden.swf</w:t>
      </w:r>
    </w:p>
    <w:p w14:paraId="38AB2B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inbyggd.swf</w:t>
      </w:r>
    </w:p>
    <w:p w14:paraId="19AF2B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inbyte.swf</w:t>
      </w:r>
    </w:p>
    <w:p w14:paraId="7036F5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incest.swf</w:t>
      </w:r>
    </w:p>
    <w:p w14:paraId="0763EEC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incheckning.swf</w:t>
      </w:r>
    </w:p>
    <w:p w14:paraId="1FCB45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incitament.swf</w:t>
      </w:r>
    </w:p>
    <w:p w14:paraId="543D808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indelar.swf</w:t>
      </w:r>
    </w:p>
    <w:p w14:paraId="5677893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indexreglering.swf</w:t>
      </w:r>
    </w:p>
    <w:p w14:paraId="42D8C1B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index.swf</w:t>
      </w:r>
    </w:p>
    <w:p w14:paraId="108CCA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indian.swf</w:t>
      </w:r>
    </w:p>
    <w:p w14:paraId="044F9FB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indicium.swf</w:t>
      </w:r>
    </w:p>
    <w:p w14:paraId="7DAFB7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indier.swf</w:t>
      </w:r>
    </w:p>
    <w:p w14:paraId="5912346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indignation.swf</w:t>
      </w:r>
    </w:p>
    <w:p w14:paraId="2A720A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indignerad.swf</w:t>
      </w:r>
    </w:p>
    <w:p w14:paraId="740D50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indikation.swf</w:t>
      </w:r>
    </w:p>
    <w:p w14:paraId="3DDAB0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indikerar.swf</w:t>
      </w:r>
    </w:p>
    <w:p w14:paraId="09BA24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indirekt.swf</w:t>
      </w:r>
    </w:p>
    <w:p w14:paraId="4527D77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indisk.swf</w:t>
      </w:r>
    </w:p>
    <w:p w14:paraId="2481C6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individ.swf</w:t>
      </w:r>
    </w:p>
    <w:p w14:paraId="21ADAC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individualist.swf</w:t>
      </w:r>
    </w:p>
    <w:p w14:paraId="1EB278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individuell.swf</w:t>
      </w:r>
    </w:p>
    <w:p w14:paraId="3FB3D4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indoktrinering.swf</w:t>
      </w:r>
    </w:p>
    <w:p w14:paraId="70F0D2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indrar.swf</w:t>
      </w:r>
    </w:p>
    <w:p w14:paraId="61C539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indrivning.swf</w:t>
      </w:r>
    </w:p>
    <w:p w14:paraId="664DDC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industriell.swf</w:t>
      </w:r>
    </w:p>
    <w:p w14:paraId="54203C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industri.swf</w:t>
      </w:r>
    </w:p>
    <w:p w14:paraId="73BABF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Industritj0344nstemannaf0366rbundet.swf</w:t>
      </w:r>
    </w:p>
    <w:p w14:paraId="5E3FF1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ineffektiv.swf</w:t>
      </w:r>
    </w:p>
    <w:p w14:paraId="562443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inemot.swf</w:t>
      </w:r>
    </w:p>
    <w:p w14:paraId="484F21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inf0366dd.swf</w:t>
      </w:r>
    </w:p>
    <w:p w14:paraId="1EBF91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inf0366ding.swf</w:t>
      </w:r>
    </w:p>
    <w:p w14:paraId="364655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inf0366r 050.swf</w:t>
      </w:r>
    </w:p>
    <w:p w14:paraId="433B99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inf0366rlivar.swf</w:t>
      </w:r>
    </w:p>
    <w:p w14:paraId="6083ED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inf0366rsel.swf</w:t>
      </w:r>
    </w:p>
    <w:p w14:paraId="403DE4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inf0366rst0345dd.swf</w:t>
      </w:r>
    </w:p>
    <w:p w14:paraId="217FD3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inf246r.swf</w:t>
      </w:r>
    </w:p>
    <w:p w14:paraId="3FD580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infallsvinkel.swf</w:t>
      </w:r>
    </w:p>
    <w:p w14:paraId="7CBBF4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infall.swf</w:t>
      </w:r>
    </w:p>
    <w:p w14:paraId="51ABF1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infanteri.swf</w:t>
      </w:r>
    </w:p>
    <w:p w14:paraId="4C6769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infantil.swf</w:t>
      </w:r>
    </w:p>
    <w:p w14:paraId="363D0B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infarkt.swf</w:t>
      </w:r>
    </w:p>
    <w:p w14:paraId="5F0210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infart.swf</w:t>
      </w:r>
    </w:p>
    <w:p w14:paraId="6D3B0B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infattning.swf</w:t>
      </w:r>
    </w:p>
    <w:p w14:paraId="0D32BC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infekterad.swf</w:t>
      </w:r>
    </w:p>
    <w:p w14:paraId="6E709B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infektion.swf</w:t>
      </w:r>
    </w:p>
    <w:p w14:paraId="7109FF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infiltrerar.swf</w:t>
      </w:r>
    </w:p>
    <w:p w14:paraId="279F6D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infinitivm0344rke.swf</w:t>
      </w:r>
    </w:p>
    <w:p w14:paraId="2A40FD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infinitiv.swf</w:t>
      </w:r>
    </w:p>
    <w:p w14:paraId="1A41EA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infinner sig.swf</w:t>
      </w:r>
    </w:p>
    <w:p w14:paraId="6DD6E2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inflammation.swf</w:t>
      </w:r>
    </w:p>
    <w:p w14:paraId="67BCF94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inflammerad.swf</w:t>
      </w:r>
    </w:p>
    <w:p w14:paraId="57B5223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inflation.swf</w:t>
      </w:r>
    </w:p>
    <w:p w14:paraId="5AEF767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influensa.swf</w:t>
      </w:r>
    </w:p>
    <w:p w14:paraId="2FA1B50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influerar.swf</w:t>
      </w:r>
    </w:p>
    <w:p w14:paraId="69AAFE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inflytande.swf</w:t>
      </w:r>
    </w:p>
    <w:p w14:paraId="5FED762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inflytelserik.swf</w:t>
      </w:r>
    </w:p>
    <w:p w14:paraId="33D98D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inflyttning.swf</w:t>
      </w:r>
    </w:p>
    <w:p w14:paraId="3C24CB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infogar.swf</w:t>
      </w:r>
    </w:p>
    <w:p w14:paraId="6AB01F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informationsteknik.swf</w:t>
      </w:r>
    </w:p>
    <w:p w14:paraId="01A651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information.swf</w:t>
      </w:r>
    </w:p>
    <w:p w14:paraId="648274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informell.swf</w:t>
      </w:r>
    </w:p>
    <w:p w14:paraId="7BAE62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informerar.swf</w:t>
      </w:r>
    </w:p>
    <w:p w14:paraId="6BF8EF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infrastruktur.swf</w:t>
      </w:r>
    </w:p>
    <w:p w14:paraId="48145F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infriar.swf</w:t>
      </w:r>
    </w:p>
    <w:p w14:paraId="50AAC9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ing0345ende.swf</w:t>
      </w:r>
    </w:p>
    <w:p w14:paraId="42FC6C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ing0345ngssida.swf</w:t>
      </w:r>
    </w:p>
    <w:p w14:paraId="68E0F1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ing0345ng.swf</w:t>
      </w:r>
    </w:p>
    <w:p w14:paraId="188C43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ing0345r.swf</w:t>
      </w:r>
    </w:p>
    <w:p w14:paraId="581600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ing0345tt.swf</w:t>
      </w:r>
    </w:p>
    <w:p w14:paraId="5F18A4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ingalunda.swf</w:t>
      </w:r>
    </w:p>
    <w:p w14:paraId="4F6CF0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inga.swf</w:t>
      </w:r>
    </w:p>
    <w:p w14:paraId="215F3B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ingef0344ra.swf</w:t>
      </w:r>
    </w:p>
    <w:p w14:paraId="5D7F17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ingendera.swf</w:t>
      </w:r>
    </w:p>
    <w:p w14:paraId="6FAFDA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ingenj0366r.swf</w:t>
      </w:r>
    </w:p>
    <w:p w14:paraId="4864BF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ingenmansland.swf</w:t>
      </w:r>
    </w:p>
    <w:p w14:paraId="5C112C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ingenstans.swf</w:t>
      </w:r>
    </w:p>
    <w:p w14:paraId="19E49A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ingen.swf</w:t>
      </w:r>
    </w:p>
    <w:p w14:paraId="7206A6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ingenting.swf</w:t>
      </w:r>
    </w:p>
    <w:p w14:paraId="041BB8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inger.swf</w:t>
      </w:r>
    </w:p>
    <w:p w14:paraId="36889A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inget.swf</w:t>
      </w:r>
    </w:p>
    <w:p w14:paraId="31A71E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ingick.swf</w:t>
      </w:r>
    </w:p>
    <w:p w14:paraId="734392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ingift.swf</w:t>
      </w:r>
    </w:p>
    <w:p w14:paraId="02618A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ingivelse.swf</w:t>
      </w:r>
    </w:p>
    <w:p w14:paraId="730AED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ingjuter.swf</w:t>
      </w:r>
    </w:p>
    <w:p w14:paraId="053A86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ingrediens.swf</w:t>
      </w:r>
    </w:p>
    <w:p w14:paraId="315296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ingrepp.swf</w:t>
      </w:r>
    </w:p>
    <w:p w14:paraId="485DFA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ingrep.swf</w:t>
      </w:r>
    </w:p>
    <w:p w14:paraId="5856F6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ingripande.swf</w:t>
      </w:r>
    </w:p>
    <w:p w14:paraId="1B2EA5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ingriper.swf</w:t>
      </w:r>
    </w:p>
    <w:p w14:paraId="67A0CB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ingrodd.swf</w:t>
      </w:r>
    </w:p>
    <w:p w14:paraId="1EB047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inh0344gnad.swf</w:t>
      </w:r>
    </w:p>
    <w:p w14:paraId="6BBA01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inh0344gnar.swf</w:t>
      </w:r>
    </w:p>
    <w:p w14:paraId="59D397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inh0344mtar.swf</w:t>
      </w:r>
    </w:p>
    <w:p w14:paraId="256F36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inhemsk.swf</w:t>
      </w:r>
    </w:p>
    <w:p w14:paraId="36902D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inhoppare.swf</w:t>
      </w:r>
    </w:p>
    <w:p w14:paraId="542EBEB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inhopp.swf</w:t>
      </w:r>
    </w:p>
    <w:p w14:paraId="2056B72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inifr0345n.swf</w:t>
      </w:r>
    </w:p>
    <w:p w14:paraId="39BC98F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initial-.swf</w:t>
      </w:r>
    </w:p>
    <w:p w14:paraId="134476F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initial.swf</w:t>
      </w:r>
    </w:p>
    <w:p w14:paraId="4494057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initiativ.swf</w:t>
      </w:r>
    </w:p>
    <w:p w14:paraId="7DA39BF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initierad.swf</w:t>
      </w:r>
    </w:p>
    <w:p w14:paraId="08A37A3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initierar.swf</w:t>
      </w:r>
    </w:p>
    <w:p w14:paraId="0293A8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injagar.swf</w:t>
      </w:r>
    </w:p>
    <w:p w14:paraId="75BFBC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injektion.swf</w:t>
      </w:r>
    </w:p>
    <w:p w14:paraId="57A0266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injicerar.swf</w:t>
      </w:r>
    </w:p>
    <w:p w14:paraId="35EE696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ink0366p.swf</w:t>
      </w:r>
    </w:p>
    <w:p w14:paraId="164D82E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ink0366rd.swf</w:t>
      </w:r>
    </w:p>
    <w:p w14:paraId="36A3E1D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ink0366rning.swf</w:t>
      </w:r>
    </w:p>
    <w:p w14:paraId="481C9E1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ink0366rsport.swf</w:t>
      </w:r>
    </w:p>
    <w:p w14:paraId="0CEAE6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inkallar.swf</w:t>
      </w:r>
    </w:p>
    <w:p w14:paraId="2A8666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inkallelseorder.swf</w:t>
      </w:r>
    </w:p>
    <w:p w14:paraId="011996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inkasserar.swf</w:t>
      </w:r>
    </w:p>
    <w:p w14:paraId="4DC1C7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inkassobyr0345.swf</w:t>
      </w:r>
    </w:p>
    <w:p w14:paraId="1E10E7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inkasso.swf</w:t>
      </w:r>
    </w:p>
    <w:p w14:paraId="098854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inkast.swf</w:t>
      </w:r>
    </w:p>
    <w:p w14:paraId="4E1B55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inkl.swf</w:t>
      </w:r>
    </w:p>
    <w:p w14:paraId="09B962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inkluderar.swf</w:t>
      </w:r>
    </w:p>
    <w:p w14:paraId="28137E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inklusive.swf</w:t>
      </w:r>
    </w:p>
    <w:p w14:paraId="0EE3EF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inkognito.swf</w:t>
      </w:r>
    </w:p>
    <w:p w14:paraId="596919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inkompetent.swf</w:t>
      </w:r>
    </w:p>
    <w:p w14:paraId="2FFAE5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inkomst.swf</w:t>
      </w:r>
    </w:p>
    <w:p w14:paraId="47450D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inkomsttagare.swf</w:t>
      </w:r>
    </w:p>
    <w:p w14:paraId="3F1AC8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inkonsekvent.swf</w:t>
      </w:r>
    </w:p>
    <w:p w14:paraId="018FF4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inkorporerar.swf</w:t>
      </w:r>
    </w:p>
    <w:p w14:paraId="0A9ED4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inkr0344ktare.swf</w:t>
      </w:r>
    </w:p>
    <w:p w14:paraId="0A4DF3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inkr0344ktar.swf</w:t>
      </w:r>
    </w:p>
    <w:p w14:paraId="6B7420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inkubationstid.swf</w:t>
      </w:r>
    </w:p>
    <w:p w14:paraId="611A12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inkvarterar.swf</w:t>
      </w:r>
    </w:p>
    <w:p w14:paraId="404399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inl0344gg.swf</w:t>
      </w:r>
    </w:p>
    <w:p w14:paraId="7C6792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inl0344mning.swf</w:t>
      </w:r>
    </w:p>
    <w:p w14:paraId="2C7169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inl0344rning.swf</w:t>
      </w:r>
    </w:p>
    <w:p w14:paraId="15DCEE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inl0345ter sig.swf</w:t>
      </w:r>
    </w:p>
    <w:p w14:paraId="57AA97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inlaga.swf</w:t>
      </w:r>
    </w:p>
    <w:p w14:paraId="46840C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inlagd.swf</w:t>
      </w:r>
    </w:p>
    <w:p w14:paraId="52CF52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inland.swf</w:t>
      </w:r>
    </w:p>
    <w:p w14:paraId="768F46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inleder.swf</w:t>
      </w:r>
    </w:p>
    <w:p w14:paraId="718547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inledningsvis.swf</w:t>
      </w:r>
    </w:p>
    <w:p w14:paraId="210B66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inledning.swf</w:t>
      </w:r>
    </w:p>
    <w:p w14:paraId="4D7946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inlemmar.swf</w:t>
      </w:r>
    </w:p>
    <w:p w14:paraId="40842F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inlevelse.swf</w:t>
      </w:r>
    </w:p>
    <w:p w14:paraId="2A15FD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inlopp.swf</w:t>
      </w:r>
    </w:p>
    <w:p w14:paraId="28BB25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innand0366me.swf</w:t>
      </w:r>
    </w:p>
    <w:p w14:paraId="2EA3D0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innanf0366r.swf</w:t>
      </w:r>
    </w:p>
    <w:p w14:paraId="5D7531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innan.swf</w:t>
      </w:r>
    </w:p>
    <w:p w14:paraId="740254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innantill.swf</w:t>
      </w:r>
    </w:p>
    <w:p w14:paraId="186F18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inneb0344r.swf</w:t>
      </w:r>
    </w:p>
    <w:p w14:paraId="78FF19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inneb0366rd.swf</w:t>
      </w:r>
    </w:p>
    <w:p w14:paraId="6D8771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inneboende.swf</w:t>
      </w:r>
    </w:p>
    <w:p w14:paraId="0010D2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innebr0344nd.swf</w:t>
      </w:r>
    </w:p>
    <w:p w14:paraId="205B39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innefattar.swf</w:t>
      </w:r>
    </w:p>
    <w:p w14:paraId="66A681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innegrej.swf</w:t>
      </w:r>
    </w:p>
    <w:p w14:paraId="1CB4A5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inneh0345ller.swf</w:t>
      </w:r>
    </w:p>
    <w:p w14:paraId="592DE5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inneh0345llsf0366rteckning.swf</w:t>
      </w:r>
    </w:p>
    <w:p w14:paraId="50BCF0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inneh0345ll.swf</w:t>
      </w:r>
    </w:p>
    <w:p w14:paraId="7B6E7D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innehavare.swf</w:t>
      </w:r>
    </w:p>
    <w:p w14:paraId="58D55F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innehav.swf</w:t>
      </w:r>
    </w:p>
    <w:p w14:paraId="0CB6E0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innerst.swf</w:t>
      </w:r>
    </w:p>
    <w:p w14:paraId="242EB0C9" w14:textId="77777777" w:rsidR="00EE1024" w:rsidRPr="00C40618" w:rsidRDefault="00E30802" w:rsidP="00EE1024">
      <w:pPr>
        <w:pStyle w:val="PlainText"/>
        <w:rPr>
          <w:del w:id="7" w:author="Author" w:date="2012-02-26T11:18:00Z"/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inner</w:t>
      </w:r>
      <w:del w:id="8" w:author="Author" w:date="2012-02-26T11:18:00Z">
        <w:r w:rsidR="00EE1024" w:rsidRPr="00C40618">
          <w:rPr>
            <w:rFonts w:ascii="宋体" w:eastAsia="宋体" w:hAnsi="宋体" w:cs="宋体" w:hint="eastAsia"/>
            <w:lang w:val="sv-SE"/>
          </w:rPr>
          <w:delText>-.swf</w:delText>
        </w:r>
      </w:del>
    </w:p>
    <w:p w14:paraId="5EBD1D18" w14:textId="2E40C8F1" w:rsidR="00622045" w:rsidRPr="00C40618" w:rsidRDefault="00EE1024" w:rsidP="00FF72BA">
      <w:pPr>
        <w:pStyle w:val="PlainText"/>
        <w:rPr>
          <w:rFonts w:ascii="宋体" w:eastAsia="宋体" w:hAnsi="宋体" w:cs="宋体"/>
          <w:lang w:val="sv-SE"/>
        </w:rPr>
      </w:pPr>
      <w:del w:id="9" w:author="Author" w:date="2012-02-26T11:18:00Z">
        <w:r w:rsidRPr="00C40618">
          <w:rPr>
            <w:rFonts w:ascii="宋体" w:eastAsia="宋体" w:hAnsi="宋体" w:cs="宋体" w:hint="eastAsia"/>
            <w:lang w:val="sv-SE"/>
          </w:rPr>
          <w:delText>inner</w:delText>
        </w:r>
      </w:del>
      <w:r w:rsidR="00E30802" w:rsidRPr="00C40618">
        <w:rPr>
          <w:rFonts w:ascii="宋体" w:eastAsia="宋体" w:hAnsi="宋体" w:cs="宋体" w:hint="eastAsia"/>
          <w:lang w:val="sv-SE"/>
        </w:rPr>
        <w:t>.swf</w:t>
      </w:r>
    </w:p>
    <w:p w14:paraId="181216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innest0345ende.swf</w:t>
      </w:r>
    </w:p>
    <w:p w14:paraId="08F740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inne.swf</w:t>
      </w:r>
    </w:p>
    <w:p w14:paraId="10618B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innev0345nare.swf</w:t>
      </w:r>
    </w:p>
    <w:p w14:paraId="093CA6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innevarande.swf</w:t>
      </w:r>
    </w:p>
    <w:p w14:paraId="76C814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innovation.swf</w:t>
      </w:r>
    </w:p>
    <w:p w14:paraId="74BEF2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inomhus.swf</w:t>
      </w:r>
    </w:p>
    <w:p w14:paraId="5C7200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inom.swf</w:t>
      </w:r>
    </w:p>
    <w:p w14:paraId="1C961D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inordnar sig.swf</w:t>
      </w:r>
    </w:p>
    <w:p w14:paraId="45F7A8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inp0345.swf</w:t>
      </w:r>
    </w:p>
    <w:p w14:paraId="490606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inpr0344ntar.swf</w:t>
      </w:r>
    </w:p>
    <w:p w14:paraId="0735AF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inr0344knad.swf</w:t>
      </w:r>
    </w:p>
    <w:p w14:paraId="31AA0D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inr0344ttar.swf</w:t>
      </w:r>
    </w:p>
    <w:p w14:paraId="63D8C1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inr0344ttning.swf</w:t>
      </w:r>
    </w:p>
    <w:p w14:paraId="0D79F1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inramning.swf</w:t>
      </w:r>
    </w:p>
    <w:p w14:paraId="1A20E9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inreder.swf</w:t>
      </w:r>
    </w:p>
    <w:p w14:paraId="7B9B1D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inredning.swf</w:t>
      </w:r>
    </w:p>
    <w:p w14:paraId="08B851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inregistrerar.swf</w:t>
      </w:r>
    </w:p>
    <w:p w14:paraId="220A3B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inre.swf</w:t>
      </w:r>
    </w:p>
    <w:p w14:paraId="7D8898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inrikes-.swf</w:t>
      </w:r>
    </w:p>
    <w:p w14:paraId="7C4B54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inriktar sig.swf</w:t>
      </w:r>
    </w:p>
    <w:p w14:paraId="70FF1F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inriktning.swf</w:t>
      </w:r>
    </w:p>
    <w:p w14:paraId="0669F0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inrotad.swf</w:t>
      </w:r>
    </w:p>
    <w:p w14:paraId="293F83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inrutad.swf</w:t>
      </w:r>
    </w:p>
    <w:p w14:paraId="049C445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ins0344ndare.swf</w:t>
      </w:r>
    </w:p>
    <w:p w14:paraId="79F76A2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ins0344ttning.swf</w:t>
      </w:r>
    </w:p>
    <w:p w14:paraId="23AFD66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ins0345g.swf</w:t>
      </w:r>
    </w:p>
    <w:p w14:paraId="2BC1C3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insamling.swf</w:t>
      </w:r>
    </w:p>
    <w:p w14:paraId="43863B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insatsl0344genhet.swf</w:t>
      </w:r>
    </w:p>
    <w:p w14:paraId="0F9282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insats.swf</w:t>
      </w:r>
    </w:p>
    <w:p w14:paraId="02A0CE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insekt.swf</w:t>
      </w:r>
    </w:p>
    <w:p w14:paraId="6E1D24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inser.swf</w:t>
      </w:r>
    </w:p>
    <w:p w14:paraId="6F163B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insida.swf</w:t>
      </w:r>
    </w:p>
    <w:p w14:paraId="42F679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insikt.swf</w:t>
      </w:r>
    </w:p>
    <w:p w14:paraId="04A198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insinuation.swf</w:t>
      </w:r>
    </w:p>
    <w:p w14:paraId="466BBE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insinuerar.swf</w:t>
      </w:r>
    </w:p>
    <w:p w14:paraId="2E6F8C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insisterar.swf</w:t>
      </w:r>
    </w:p>
    <w:p w14:paraId="087E1F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insj0366.swf</w:t>
      </w:r>
    </w:p>
    <w:p w14:paraId="698ACB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insjuknandedag.swf</w:t>
      </w:r>
    </w:p>
    <w:p w14:paraId="0CAE36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insjuknar.swf</w:t>
      </w:r>
    </w:p>
    <w:p w14:paraId="127D45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inskjuter.swf</w:t>
      </w:r>
    </w:p>
    <w:p w14:paraId="6AE832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inskolning.swf</w:t>
      </w:r>
    </w:p>
    <w:p w14:paraId="68E196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inskr0344nker.swf</w:t>
      </w:r>
    </w:p>
    <w:p w14:paraId="314CBA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inskr0344nkning.swf</w:t>
      </w:r>
    </w:p>
    <w:p w14:paraId="67916C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inskr0344nkt.swf</w:t>
      </w:r>
    </w:p>
    <w:p w14:paraId="50ED3F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inskrift.swf</w:t>
      </w:r>
    </w:p>
    <w:p w14:paraId="38AE7B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inskriver.swf</w:t>
      </w:r>
    </w:p>
    <w:p w14:paraId="18BAFA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inskrivning.swf</w:t>
      </w:r>
    </w:p>
    <w:p w14:paraId="5827E4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inslag.swf</w:t>
      </w:r>
    </w:p>
    <w:p w14:paraId="0D8714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insn0366ad.swf</w:t>
      </w:r>
    </w:p>
    <w:p w14:paraId="12368E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inspekt0366r.swf</w:t>
      </w:r>
    </w:p>
    <w:p w14:paraId="51FC6F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inspekterar.swf</w:t>
      </w:r>
    </w:p>
    <w:p w14:paraId="5C445B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inspektion.swf</w:t>
      </w:r>
    </w:p>
    <w:p w14:paraId="456E0CF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inspelning.swf</w:t>
      </w:r>
    </w:p>
    <w:p w14:paraId="29F3D0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inspiration.swf</w:t>
      </w:r>
    </w:p>
    <w:p w14:paraId="09A1BC6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inspirerar.swf</w:t>
      </w:r>
    </w:p>
    <w:p w14:paraId="1CC4B1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inst0344ller sig.swf</w:t>
      </w:r>
    </w:p>
    <w:p w14:paraId="40D0C0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inst0344ller.swf</w:t>
      </w:r>
    </w:p>
    <w:p w14:paraId="2369C6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inst0344llning.swf</w:t>
      </w:r>
    </w:p>
    <w:p w14:paraId="2BED5C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inst0344llsam.swf</w:t>
      </w:r>
    </w:p>
    <w:p w14:paraId="4C10AF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inst0344mmer.swf</w:t>
      </w:r>
    </w:p>
    <w:p w14:paraId="37324E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inst0344ngd.swf</w:t>
      </w:r>
    </w:p>
    <w:p w14:paraId="200625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installation.swf</w:t>
      </w:r>
    </w:p>
    <w:p w14:paraId="26E04C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installerar sig.swf</w:t>
      </w:r>
    </w:p>
    <w:p w14:paraId="05EFC8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installerar.swf</w:t>
      </w:r>
    </w:p>
    <w:p w14:paraId="5ADDDB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instans.swf</w:t>
      </w:r>
    </w:p>
    <w:p w14:paraId="0C302B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instinkt.swf</w:t>
      </w:r>
    </w:p>
    <w:p w14:paraId="2EF6D3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institution.swf</w:t>
      </w:r>
    </w:p>
    <w:p w14:paraId="4E1A76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institut.swf</w:t>
      </w:r>
    </w:p>
    <w:p w14:paraId="684323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instruerar.swf</w:t>
      </w:r>
    </w:p>
    <w:p w14:paraId="72C88B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instrukt0366r.swf</w:t>
      </w:r>
    </w:p>
    <w:p w14:paraId="128F6D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instruktion.swf</w:t>
      </w:r>
    </w:p>
    <w:p w14:paraId="235943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instrument.swf</w:t>
      </w:r>
    </w:p>
    <w:p w14:paraId="32891D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insulin.swf</w:t>
      </w:r>
    </w:p>
    <w:p w14:paraId="51426D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in.swf</w:t>
      </w:r>
    </w:p>
    <w:p w14:paraId="7C6225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insyltad.swf</w:t>
      </w:r>
    </w:p>
    <w:p w14:paraId="5C443E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insyn.swf</w:t>
      </w:r>
    </w:p>
    <w:p w14:paraId="4112B0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int0344kt.swf</w:t>
      </w:r>
    </w:p>
    <w:p w14:paraId="05022C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intagen.swf</w:t>
      </w:r>
    </w:p>
    <w:p w14:paraId="3F8247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intagningspo0344ng.swf</w:t>
      </w:r>
    </w:p>
    <w:p w14:paraId="03F83D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intagning.swf</w:t>
      </w:r>
    </w:p>
    <w:p w14:paraId="656CC5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intakt.swf</w:t>
      </w:r>
    </w:p>
    <w:p w14:paraId="18DECB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intar.swf</w:t>
      </w:r>
    </w:p>
    <w:p w14:paraId="361EA8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intecknar.swf</w:t>
      </w:r>
    </w:p>
    <w:p w14:paraId="5124A7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inteckning.swf</w:t>
      </w:r>
    </w:p>
    <w:p w14:paraId="0636AA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integrationsverket.swf</w:t>
      </w:r>
    </w:p>
    <w:p w14:paraId="7A3319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integrerar.swf</w:t>
      </w:r>
    </w:p>
    <w:p w14:paraId="155936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integritet.swf</w:t>
      </w:r>
    </w:p>
    <w:p w14:paraId="1A8CA9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intellekt.swf</w:t>
      </w:r>
    </w:p>
    <w:p w14:paraId="213DA4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intellektuell.swf</w:t>
      </w:r>
    </w:p>
    <w:p w14:paraId="54E146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intelligens.swf</w:t>
      </w:r>
    </w:p>
    <w:p w14:paraId="6150BA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intelligent.swf</w:t>
      </w:r>
    </w:p>
    <w:p w14:paraId="711366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intendent.swf</w:t>
      </w:r>
    </w:p>
    <w:p w14:paraId="103D40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intensifierar.swf</w:t>
      </w:r>
    </w:p>
    <w:p w14:paraId="18D3FC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intensiv.swf</w:t>
      </w:r>
    </w:p>
    <w:p w14:paraId="1782FC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interi0366r.swf</w:t>
      </w:r>
    </w:p>
    <w:p w14:paraId="172819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intermezzo.swf</w:t>
      </w:r>
    </w:p>
    <w:p w14:paraId="7874F6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internationell.swf</w:t>
      </w:r>
    </w:p>
    <w:p w14:paraId="3A189D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internat.swf</w:t>
      </w:r>
    </w:p>
    <w:p w14:paraId="5D6852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internering.swf</w:t>
      </w:r>
    </w:p>
    <w:p w14:paraId="062ECF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internetadress.swf</w:t>
      </w:r>
    </w:p>
    <w:p w14:paraId="4CD1B8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internetleverant0366r.swf</w:t>
      </w:r>
    </w:p>
    <w:p w14:paraId="249335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internet.swf</w:t>
      </w:r>
    </w:p>
    <w:p w14:paraId="3E7338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internordisk.swf</w:t>
      </w:r>
    </w:p>
    <w:p w14:paraId="65505E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intern.swf</w:t>
      </w:r>
    </w:p>
    <w:p w14:paraId="5741FD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interpellation.swf</w:t>
      </w:r>
    </w:p>
    <w:p w14:paraId="19A1CD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interpellerar.swf</w:t>
      </w:r>
    </w:p>
    <w:p w14:paraId="6F4AE7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intervall.swf</w:t>
      </w:r>
    </w:p>
    <w:p w14:paraId="27AEC3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intervenerar.swf</w:t>
      </w:r>
    </w:p>
    <w:p w14:paraId="7695F0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intervjuar.swf</w:t>
      </w:r>
    </w:p>
    <w:p w14:paraId="71402B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intervju.swf</w:t>
      </w:r>
    </w:p>
    <w:p w14:paraId="45CA9A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inte.swf</w:t>
      </w:r>
    </w:p>
    <w:p w14:paraId="08A5F0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intet.swf</w:t>
      </w:r>
    </w:p>
    <w:p w14:paraId="6112E0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intill.swf</w:t>
      </w:r>
    </w:p>
    <w:p w14:paraId="2C2C2F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intim.swf</w:t>
      </w:r>
    </w:p>
    <w:p w14:paraId="361A69C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intog.swf</w:t>
      </w:r>
    </w:p>
    <w:p w14:paraId="2E58B3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intolerant.swf</w:t>
      </w:r>
    </w:p>
    <w:p w14:paraId="1BD84B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intonation.swf</w:t>
      </w:r>
    </w:p>
    <w:p w14:paraId="53C2928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intr0344der.swf</w:t>
      </w:r>
    </w:p>
    <w:p w14:paraId="6A7BEFC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intr0344desavgift.swf</w:t>
      </w:r>
    </w:p>
    <w:p w14:paraId="2FA9871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intr0344de.swf</w:t>
      </w:r>
    </w:p>
    <w:p w14:paraId="15B1791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intr0344ffar.swf</w:t>
      </w:r>
    </w:p>
    <w:p w14:paraId="547F56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intr0345ng.swf</w:t>
      </w:r>
    </w:p>
    <w:p w14:paraId="342548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intran0344t.swf</w:t>
      </w:r>
    </w:p>
    <w:p w14:paraId="154C20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intressant.swf</w:t>
      </w:r>
    </w:p>
    <w:p w14:paraId="24778B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intresserad.swf</w:t>
      </w:r>
    </w:p>
    <w:p w14:paraId="192293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intresserar.swf</w:t>
      </w:r>
    </w:p>
    <w:p w14:paraId="5E7A41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intresse.swf</w:t>
      </w:r>
    </w:p>
    <w:p w14:paraId="133831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intrig.swf</w:t>
      </w:r>
    </w:p>
    <w:p w14:paraId="6DE2CA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intrikat.swf</w:t>
      </w:r>
    </w:p>
    <w:p w14:paraId="3085E3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introducerar.swf</w:t>
      </w:r>
    </w:p>
    <w:p w14:paraId="1B73B1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introduktion.swf</w:t>
      </w:r>
    </w:p>
    <w:p w14:paraId="40611B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intryck.swf</w:t>
      </w:r>
    </w:p>
    <w:p w14:paraId="687A75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intuition.swf</w:t>
      </w:r>
    </w:p>
    <w:p w14:paraId="3CFD4D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intygar.swf</w:t>
      </w:r>
    </w:p>
    <w:p w14:paraId="5C9839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intyg.swf</w:t>
      </w:r>
    </w:p>
    <w:p w14:paraId="56ECB5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inuit.swf</w:t>
      </w:r>
    </w:p>
    <w:p w14:paraId="52006F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inuti.swf</w:t>
      </w:r>
    </w:p>
    <w:p w14:paraId="75B11A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inv0344nder.swf</w:t>
      </w:r>
    </w:p>
    <w:p w14:paraId="265F91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inv0344ndigt.swf</w:t>
      </w:r>
    </w:p>
    <w:p w14:paraId="3B4F95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inv0344ntar.swf</w:t>
      </w:r>
    </w:p>
    <w:p w14:paraId="77367C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inv0344rtes.swf</w:t>
      </w:r>
    </w:p>
    <w:p w14:paraId="00536C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inv0345nare.swf</w:t>
      </w:r>
    </w:p>
    <w:p w14:paraId="1B85C6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invaderar.swf</w:t>
      </w:r>
    </w:p>
    <w:p w14:paraId="761C8A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invaggar.swf</w:t>
      </w:r>
    </w:p>
    <w:p w14:paraId="400661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invaliditet.swf</w:t>
      </w:r>
    </w:p>
    <w:p w14:paraId="4FCD88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invalid.swf</w:t>
      </w:r>
    </w:p>
    <w:p w14:paraId="1AF3BB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invandrarbyr0345.swf</w:t>
      </w:r>
    </w:p>
    <w:p w14:paraId="1361BF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invandrare.swf</w:t>
      </w:r>
    </w:p>
    <w:p w14:paraId="27EAB3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Invandrarnas kulturcentrum.swf</w:t>
      </w:r>
    </w:p>
    <w:p w14:paraId="7202AE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invandrar.swf</w:t>
      </w:r>
    </w:p>
    <w:p w14:paraId="6BED4B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invandring.swf</w:t>
      </w:r>
    </w:p>
    <w:p w14:paraId="09746A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invasion.swf</w:t>
      </w:r>
    </w:p>
    <w:p w14:paraId="522C1D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invecklad.swf</w:t>
      </w:r>
    </w:p>
    <w:p w14:paraId="01661E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invektiv.swf</w:t>
      </w:r>
    </w:p>
    <w:p w14:paraId="45B2D8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inventarier.swf</w:t>
      </w:r>
    </w:p>
    <w:p w14:paraId="791C9C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inverkan.swf</w:t>
      </w:r>
    </w:p>
    <w:p w14:paraId="59A80C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inverkar.swf</w:t>
      </w:r>
    </w:p>
    <w:p w14:paraId="1EF868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investerar.swf</w:t>
      </w:r>
    </w:p>
    <w:p w14:paraId="3AC281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investering.swf</w:t>
      </w:r>
    </w:p>
    <w:p w14:paraId="52E2D04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invid.swf</w:t>
      </w:r>
    </w:p>
    <w:p w14:paraId="625DE6D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inviger.swf</w:t>
      </w:r>
    </w:p>
    <w:p w14:paraId="476DFA9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invigning.swf</w:t>
      </w:r>
    </w:p>
    <w:p w14:paraId="6133FC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invit.swf</w:t>
      </w:r>
    </w:p>
    <w:p w14:paraId="225B4B9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iordningst0344ller.swf</w:t>
      </w:r>
    </w:p>
    <w:p w14:paraId="236F80A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IQ.swf</w:t>
      </w:r>
    </w:p>
    <w:p w14:paraId="07A835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irakier.swf</w:t>
      </w:r>
    </w:p>
    <w:p w14:paraId="5B22FC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iranier.swf</w:t>
      </w:r>
    </w:p>
    <w:p w14:paraId="684A81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iranska.swf</w:t>
      </w:r>
    </w:p>
    <w:p w14:paraId="0D614F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iran.swf</w:t>
      </w:r>
    </w:p>
    <w:p w14:paraId="6928B2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irl0344ndsk.swf</w:t>
      </w:r>
    </w:p>
    <w:p w14:paraId="596795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ironisk.swf</w:t>
      </w:r>
    </w:p>
    <w:p w14:paraId="75CF4C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ironi.swf</w:t>
      </w:r>
    </w:p>
    <w:p w14:paraId="2CB7A1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irrar.swf</w:t>
      </w:r>
    </w:p>
    <w:p w14:paraId="1BB0DA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irrationell.swf</w:t>
      </w:r>
    </w:p>
    <w:p w14:paraId="6AC6D5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irritationsmoment.swf</w:t>
      </w:r>
    </w:p>
    <w:p w14:paraId="68ECC5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irritation.swf</w:t>
      </w:r>
    </w:p>
    <w:p w14:paraId="5E66D1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irriterad.swf</w:t>
      </w:r>
    </w:p>
    <w:p w14:paraId="2972EE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irriterar.swf</w:t>
      </w:r>
    </w:p>
    <w:p w14:paraId="393A77E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 s0344nder.swf</w:t>
      </w:r>
    </w:p>
    <w:p w14:paraId="1317913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is0344r.swf</w:t>
      </w:r>
    </w:p>
    <w:p w14:paraId="0A2AEE2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isberg.swf</w:t>
      </w:r>
    </w:p>
    <w:p w14:paraId="2C00369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isbrytare.swf</w:t>
      </w:r>
    </w:p>
    <w:p w14:paraId="1F3A73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iscens0344tter.swf</w:t>
      </w:r>
    </w:p>
    <w:p w14:paraId="206A13A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ischias.swf</w:t>
      </w:r>
    </w:p>
    <w:p w14:paraId="207FDFD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isglass.swf</w:t>
      </w:r>
    </w:p>
    <w:p w14:paraId="64BAA7C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ishall.swf</w:t>
      </w:r>
    </w:p>
    <w:p w14:paraId="67C336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ishockey.swf</w:t>
      </w:r>
    </w:p>
    <w:p w14:paraId="46FBFE2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iskall.swf</w:t>
      </w:r>
    </w:p>
    <w:p w14:paraId="4C533C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isl0344ndsk.swf</w:t>
      </w:r>
    </w:p>
    <w:p w14:paraId="305405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isl0344nning.swf</w:t>
      </w:r>
    </w:p>
    <w:p w14:paraId="226946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islam.swf</w:t>
      </w:r>
    </w:p>
    <w:p w14:paraId="3BBD12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isolerad.swf</w:t>
      </w:r>
    </w:p>
    <w:p w14:paraId="5F8866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isolerar.swf</w:t>
      </w:r>
    </w:p>
    <w:p w14:paraId="0EC941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isolering.swf</w:t>
      </w:r>
    </w:p>
    <w:p w14:paraId="59D67E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israelisk.swf</w:t>
      </w:r>
    </w:p>
    <w:p w14:paraId="14B306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israel.swf</w:t>
      </w:r>
    </w:p>
    <w:p w14:paraId="32FFA1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is.swf</w:t>
      </w:r>
    </w:p>
    <w:p w14:paraId="13D2EB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 st0344llet.swf</w:t>
      </w:r>
    </w:p>
    <w:p w14:paraId="1D8F74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isterband.swf</w:t>
      </w:r>
    </w:p>
    <w:p w14:paraId="236D01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i.swf</w:t>
      </w:r>
    </w:p>
    <w:p w14:paraId="27D850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italienare.swf</w:t>
      </w:r>
    </w:p>
    <w:p w14:paraId="309045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italiensk.swf</w:t>
      </w:r>
    </w:p>
    <w:p w14:paraId="29C506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ITP.swf</w:t>
      </w:r>
    </w:p>
    <w:p w14:paraId="069EC4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IT.swf</w:t>
      </w:r>
    </w:p>
    <w:p w14:paraId="13D84F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itu.swf</w:t>
      </w:r>
    </w:p>
    <w:p w14:paraId="6C6EF6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iv0344g.swf</w:t>
      </w:r>
    </w:p>
    <w:p w14:paraId="77EC04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iver.swf</w:t>
      </w:r>
    </w:p>
    <w:p w14:paraId="347567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ivrig.swf</w:t>
      </w:r>
    </w:p>
    <w:p w14:paraId="17054B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j0344gare.swf</w:t>
      </w:r>
    </w:p>
    <w:p w14:paraId="413AA2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j0344kel.swf</w:t>
      </w:r>
    </w:p>
    <w:p w14:paraId="0187B2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j0344klar.swf</w:t>
      </w:r>
    </w:p>
    <w:p w14:paraId="4DC4E4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j0344kla.swf</w:t>
      </w:r>
    </w:p>
    <w:p w14:paraId="158D19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j0344ktad.swf</w:t>
      </w:r>
    </w:p>
    <w:p w14:paraId="61107F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j0344ktar.swf</w:t>
      </w:r>
    </w:p>
    <w:p w14:paraId="50FA49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j0344ktig.swf</w:t>
      </w:r>
    </w:p>
    <w:p w14:paraId="2CE632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j0344kt.swf</w:t>
      </w:r>
    </w:p>
    <w:p w14:paraId="162649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j0344mb0366rdig.swf</w:t>
      </w:r>
    </w:p>
    <w:p w14:paraId="55EE57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j0344mf0366rbar.swf</w:t>
      </w:r>
    </w:p>
    <w:p w14:paraId="33A813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j0344mf0366relse.swf</w:t>
      </w:r>
    </w:p>
    <w:p w14:paraId="51F362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j0344mf0366relsevis.swf</w:t>
      </w:r>
    </w:p>
    <w:p w14:paraId="011511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j0344mf0366rpris.swf</w:t>
      </w:r>
    </w:p>
    <w:p w14:paraId="204F09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j0344mf0366r.swf</w:t>
      </w:r>
    </w:p>
    <w:p w14:paraId="131AB5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j0344mfota.swf</w:t>
      </w:r>
    </w:p>
    <w:p w14:paraId="029F9E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j0344mkar.swf</w:t>
      </w:r>
    </w:p>
    <w:p w14:paraId="40850C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j0344mkning.swf</w:t>
      </w:r>
    </w:p>
    <w:p w14:paraId="4B2EA7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j0344mlikhet.swf</w:t>
      </w:r>
    </w:p>
    <w:p w14:paraId="57D1C6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j0344mlik.swf</w:t>
      </w:r>
    </w:p>
    <w:p w14:paraId="25BE5D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j0344mmer.swf</w:t>
      </w:r>
    </w:p>
    <w:p w14:paraId="1310A6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j0344mn0345rig.swf</w:t>
      </w:r>
    </w:p>
    <w:p w14:paraId="00C414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j0344mnan.swf</w:t>
      </w:r>
    </w:p>
    <w:p w14:paraId="7D41C1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j0344mnar av.swf</w:t>
      </w:r>
    </w:p>
    <w:p w14:paraId="5EBADD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j0344mnar till.swf</w:t>
      </w:r>
    </w:p>
    <w:p w14:paraId="41D602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j0344mnar ut.swf</w:t>
      </w:r>
    </w:p>
    <w:p w14:paraId="4A1B35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j0344mnmod.swf</w:t>
      </w:r>
    </w:p>
    <w:p w14:paraId="066988B1" w14:textId="77777777" w:rsidR="00EE1024" w:rsidRPr="00C40618" w:rsidRDefault="00E30802" w:rsidP="00EE1024">
      <w:pPr>
        <w:pStyle w:val="PlainText"/>
        <w:rPr>
          <w:del w:id="10" w:author="Author" w:date="2012-02-26T11:18:00Z"/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j0344mn</w:t>
      </w:r>
      <w:del w:id="11" w:author="Author" w:date="2012-02-26T11:18:00Z">
        <w:r w:rsidR="00EE1024" w:rsidRPr="00C40618">
          <w:rPr>
            <w:rFonts w:ascii="宋体" w:eastAsia="宋体" w:hAnsi="宋体" w:cs="宋体" w:hint="eastAsia"/>
            <w:lang w:val="sv-SE"/>
          </w:rPr>
          <w:delText>-.swf</w:delText>
        </w:r>
      </w:del>
    </w:p>
    <w:p w14:paraId="10F08B75" w14:textId="19AD9830" w:rsidR="00622045" w:rsidRPr="00C40618" w:rsidRDefault="00EE1024" w:rsidP="00FF72BA">
      <w:pPr>
        <w:pStyle w:val="PlainText"/>
        <w:rPr>
          <w:rFonts w:ascii="宋体" w:eastAsia="宋体" w:hAnsi="宋体" w:cs="宋体"/>
          <w:lang w:val="sv-SE"/>
        </w:rPr>
      </w:pPr>
      <w:del w:id="12" w:author="Author" w:date="2012-02-26T11:18:00Z">
        <w:r w:rsidRPr="00C40618">
          <w:rPr>
            <w:rFonts w:ascii="宋体" w:eastAsia="宋体" w:hAnsi="宋体" w:cs="宋体" w:hint="eastAsia"/>
            <w:lang w:val="sv-SE"/>
          </w:rPr>
          <w:delText>j0344mn</w:delText>
        </w:r>
      </w:del>
      <w:r w:rsidR="00E30802" w:rsidRPr="00C40618">
        <w:rPr>
          <w:rFonts w:ascii="宋体" w:eastAsia="宋体" w:hAnsi="宋体" w:cs="宋体" w:hint="eastAsia"/>
          <w:lang w:val="sv-SE"/>
        </w:rPr>
        <w:t>.swf</w:t>
      </w:r>
    </w:p>
    <w:p w14:paraId="7722D0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j0344mrar sig.swf</w:t>
      </w:r>
    </w:p>
    <w:p w14:paraId="0DA4FB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j0344msides.swf</w:t>
      </w:r>
    </w:p>
    <w:p w14:paraId="0D5A61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j0344ms.swf</w:t>
      </w:r>
    </w:p>
    <w:p w14:paraId="5F60C4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j0344mst0344lldhetsombudsmannen.swf</w:t>
      </w:r>
    </w:p>
    <w:p w14:paraId="1E61CF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j0344mst0344lldhet.swf</w:t>
      </w:r>
    </w:p>
    <w:p w14:paraId="295EB5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j0344mst0344ller.swf</w:t>
      </w:r>
    </w:p>
    <w:p w14:paraId="316E7E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j0344mte.swf</w:t>
      </w:r>
    </w:p>
    <w:p w14:paraId="76F618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J0344mtland.swf</w:t>
      </w:r>
    </w:p>
    <w:p w14:paraId="5A2384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j0344mt.swf</w:t>
      </w:r>
    </w:p>
    <w:p w14:paraId="1F9B92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j0344mvikt.swf</w:t>
      </w:r>
    </w:p>
    <w:p w14:paraId="2E56CB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j0344nta.swf</w:t>
      </w:r>
    </w:p>
    <w:p w14:paraId="52BEEB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j0344rngrepp.swf</w:t>
      </w:r>
    </w:p>
    <w:p w14:paraId="014C25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j0344rnhandel.swf</w:t>
      </w:r>
    </w:p>
    <w:p w14:paraId="6135F0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j0344rnhand.swf</w:t>
      </w:r>
    </w:p>
    <w:p w14:paraId="6D4E14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j0344rnn0344tter.swf</w:t>
      </w:r>
    </w:p>
    <w:p w14:paraId="67735F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j0344rnrid0345n.swf</w:t>
      </w:r>
    </w:p>
    <w:p w14:paraId="50196A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j0344rnring.swf</w:t>
      </w:r>
    </w:p>
    <w:p w14:paraId="7A1295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j0344rn.swf</w:t>
      </w:r>
    </w:p>
    <w:p w14:paraId="3606EA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j0344rnv0344gsknut.swf</w:t>
      </w:r>
    </w:p>
    <w:p w14:paraId="426E23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j0344rnv0344g.swf</w:t>
      </w:r>
    </w:p>
    <w:p w14:paraId="16526E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j0344rnverk.swf</w:t>
      </w:r>
    </w:p>
    <w:p w14:paraId="7357DE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j0344ser.swf</w:t>
      </w:r>
    </w:p>
    <w:p w14:paraId="0CF242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j0344sning.swf</w:t>
      </w:r>
    </w:p>
    <w:p w14:paraId="44F99A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j0344st.swf</w:t>
      </w:r>
    </w:p>
    <w:p w14:paraId="36BC11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j0344ttelik.swf</w:t>
      </w:r>
    </w:p>
    <w:p w14:paraId="33B43185" w14:textId="77777777" w:rsidR="00EE1024" w:rsidRPr="00C40618" w:rsidRDefault="00E30802" w:rsidP="00EE1024">
      <w:pPr>
        <w:pStyle w:val="PlainText"/>
        <w:rPr>
          <w:del w:id="13" w:author="Author" w:date="2012-02-26T11:18:00Z"/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j0344tte</w:t>
      </w:r>
      <w:del w:id="14" w:author="Author" w:date="2012-02-26T11:18:00Z">
        <w:r w:rsidR="00EE1024" w:rsidRPr="00C40618">
          <w:rPr>
            <w:rFonts w:ascii="宋体" w:eastAsia="宋体" w:hAnsi="宋体" w:cs="宋体" w:hint="eastAsia"/>
            <w:lang w:val="sv-SE"/>
          </w:rPr>
          <w:delText>-.swf</w:delText>
        </w:r>
      </w:del>
    </w:p>
    <w:p w14:paraId="67F3DA41" w14:textId="22DC8B1E" w:rsidR="00622045" w:rsidRPr="00C40618" w:rsidRDefault="00EE1024" w:rsidP="00FF72BA">
      <w:pPr>
        <w:pStyle w:val="PlainText"/>
        <w:rPr>
          <w:rFonts w:ascii="宋体" w:eastAsia="宋体" w:hAnsi="宋体" w:cs="宋体"/>
          <w:lang w:val="sv-SE"/>
        </w:rPr>
      </w:pPr>
      <w:del w:id="15" w:author="Author" w:date="2012-02-26T11:18:00Z">
        <w:r w:rsidRPr="00C40618">
          <w:rPr>
            <w:rFonts w:ascii="宋体" w:eastAsia="宋体" w:hAnsi="宋体" w:cs="宋体" w:hint="eastAsia"/>
            <w:lang w:val="sv-SE"/>
          </w:rPr>
          <w:delText>j0344tte</w:delText>
        </w:r>
      </w:del>
      <w:r w:rsidR="00E30802" w:rsidRPr="00C40618">
        <w:rPr>
          <w:rFonts w:ascii="宋体" w:eastAsia="宋体" w:hAnsi="宋体" w:cs="宋体" w:hint="eastAsia"/>
          <w:lang w:val="sv-SE"/>
        </w:rPr>
        <w:t>.swf</w:t>
      </w:r>
    </w:p>
    <w:p w14:paraId="1108E0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j0344vig.swf</w:t>
      </w:r>
    </w:p>
    <w:p w14:paraId="1CA8F0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j0344vla.swf</w:t>
      </w:r>
    </w:p>
    <w:p w14:paraId="1818D4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j0344vlig.swf</w:t>
      </w:r>
    </w:p>
    <w:p w14:paraId="0BA5DA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j0344v.swf</w:t>
      </w:r>
    </w:p>
    <w:p w14:paraId="74B5C4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j0366sses.swf</w:t>
      </w:r>
    </w:p>
    <w:p w14:paraId="7C4F73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jacka.swf</w:t>
      </w:r>
    </w:p>
    <w:p w14:paraId="0EFFE4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jackpot.swf</w:t>
      </w:r>
    </w:p>
    <w:p w14:paraId="0A00CC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jack.swf</w:t>
      </w:r>
    </w:p>
    <w:p w14:paraId="5BBD96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jade.swf</w:t>
      </w:r>
    </w:p>
    <w:p w14:paraId="13514D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jagare.swf</w:t>
      </w:r>
    </w:p>
    <w:p w14:paraId="310C01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jagar.swf</w:t>
      </w:r>
    </w:p>
    <w:p w14:paraId="34B213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jag.swf</w:t>
      </w:r>
    </w:p>
    <w:p w14:paraId="2EAA7B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jaha.swf</w:t>
      </w:r>
    </w:p>
    <w:p w14:paraId="5D5147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jakaranda.swf</w:t>
      </w:r>
    </w:p>
    <w:p w14:paraId="122B1D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jakar.swf</w:t>
      </w:r>
    </w:p>
    <w:p w14:paraId="1B1FBD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jaktkort.swf</w:t>
      </w:r>
    </w:p>
    <w:p w14:paraId="2BA3EE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jakt.swf</w:t>
      </w:r>
    </w:p>
    <w:p w14:paraId="4AEEF0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jamar.swf</w:t>
      </w:r>
    </w:p>
    <w:p w14:paraId="4B9DE6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janssons frestelse.swf</w:t>
      </w:r>
    </w:p>
    <w:p w14:paraId="03A948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jantelag.swf</w:t>
      </w:r>
    </w:p>
    <w:p w14:paraId="105356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januari.swf</w:t>
      </w:r>
    </w:p>
    <w:p w14:paraId="6833C1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japansk.swf</w:t>
      </w:r>
    </w:p>
    <w:p w14:paraId="2495AB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japan.swf</w:t>
      </w:r>
    </w:p>
    <w:p w14:paraId="1CF050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jargong.swf</w:t>
      </w:r>
    </w:p>
    <w:p w14:paraId="4A465B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jas0345.swf</w:t>
      </w:r>
    </w:p>
    <w:p w14:paraId="083953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jasmin.swf</w:t>
      </w:r>
    </w:p>
    <w:p w14:paraId="1A573E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ja.swf</w:t>
      </w:r>
    </w:p>
    <w:p w14:paraId="2010A2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javisst.swf</w:t>
      </w:r>
    </w:p>
    <w:p w14:paraId="392C52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jazz.swf</w:t>
      </w:r>
    </w:p>
    <w:p w14:paraId="7467D0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jeans.swf</w:t>
      </w:r>
    </w:p>
    <w:p w14:paraId="4DA375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jeep.swf</w:t>
      </w:r>
    </w:p>
    <w:p w14:paraId="12E37A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jetset.swf</w:t>
      </w:r>
    </w:p>
    <w:p w14:paraId="3BDE52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jet.swf</w:t>
      </w:r>
    </w:p>
    <w:p w14:paraId="5B1074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jfr.swf</w:t>
      </w:r>
    </w:p>
    <w:p w14:paraId="21574D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jippo.swf</w:t>
      </w:r>
    </w:p>
    <w:p w14:paraId="2D37DD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jobbar 0366ver.swf</w:t>
      </w:r>
    </w:p>
    <w:p w14:paraId="5333E6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jobbare.swf</w:t>
      </w:r>
    </w:p>
    <w:p w14:paraId="091E41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jobbarkompis.swf</w:t>
      </w:r>
    </w:p>
    <w:p w14:paraId="68D5AA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jobbar.swf</w:t>
      </w:r>
    </w:p>
    <w:p w14:paraId="680A11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jobbig.swf</w:t>
      </w:r>
    </w:p>
    <w:p w14:paraId="65465E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jobb.swf</w:t>
      </w:r>
    </w:p>
    <w:p w14:paraId="57B6C3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jobspost.swf</w:t>
      </w:r>
    </w:p>
    <w:p w14:paraId="196CBE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jod0345.swf</w:t>
      </w:r>
    </w:p>
    <w:p w14:paraId="7BE438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joggar.swf</w:t>
      </w:r>
    </w:p>
    <w:p w14:paraId="7D64C4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joker.swf</w:t>
      </w:r>
    </w:p>
    <w:p w14:paraId="1DC4F8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joller.swf</w:t>
      </w:r>
    </w:p>
    <w:p w14:paraId="288905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jolle.swf</w:t>
      </w:r>
    </w:p>
    <w:p w14:paraId="2BB4EC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jollrar.swf</w:t>
      </w:r>
    </w:p>
    <w:p w14:paraId="56E0D1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Jon Blund.swf</w:t>
      </w:r>
    </w:p>
    <w:p w14:paraId="09D4B2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jonglerar.swf</w:t>
      </w:r>
    </w:p>
    <w:p w14:paraId="3FC8C2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jordb0344vning.swf</w:t>
      </w:r>
    </w:p>
    <w:p w14:paraId="13D7F8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jordbrukare.swf</w:t>
      </w:r>
    </w:p>
    <w:p w14:paraId="5F5ED7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jordbruk.swf</w:t>
      </w:r>
    </w:p>
    <w:p w14:paraId="5471D4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jordf0344ster.swf</w:t>
      </w:r>
    </w:p>
    <w:p w14:paraId="2DF8F0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jordf0344stning.swf</w:t>
      </w:r>
    </w:p>
    <w:p w14:paraId="422792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jordgubbe.swf</w:t>
      </w:r>
    </w:p>
    <w:p w14:paraId="033346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jordklot.swf</w:t>
      </w:r>
    </w:p>
    <w:p w14:paraId="6117F6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jordm0345n.swf</w:t>
      </w:r>
    </w:p>
    <w:p w14:paraId="6F64EB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jordn0344ra.swf</w:t>
      </w:r>
    </w:p>
    <w:p w14:paraId="0DB023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jordskalv.swf</w:t>
      </w:r>
    </w:p>
    <w:p w14:paraId="396119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jordskred.swf</w:t>
      </w:r>
    </w:p>
    <w:p w14:paraId="5D1611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jord.swf</w:t>
      </w:r>
    </w:p>
    <w:p w14:paraId="32ABF3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jos.swf</w:t>
      </w:r>
    </w:p>
    <w:p w14:paraId="09B359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jo.swf</w:t>
      </w:r>
    </w:p>
    <w:p w14:paraId="408719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joule.swf</w:t>
      </w:r>
    </w:p>
    <w:p w14:paraId="19F3D6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jourhavande.swf</w:t>
      </w:r>
    </w:p>
    <w:p w14:paraId="3A743C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journalist.swf</w:t>
      </w:r>
    </w:p>
    <w:p w14:paraId="18365F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journal.swf</w:t>
      </w:r>
    </w:p>
    <w:p w14:paraId="78EC05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jour.swf</w:t>
      </w:r>
    </w:p>
    <w:p w14:paraId="11AEEA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jovisst.swf</w:t>
      </w:r>
    </w:p>
    <w:p w14:paraId="7E62E7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joxar.swf</w:t>
      </w:r>
    </w:p>
    <w:p w14:paraId="335BE0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jox.swf</w:t>
      </w:r>
    </w:p>
    <w:p w14:paraId="66C63B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jubel.swf</w:t>
      </w:r>
    </w:p>
    <w:p w14:paraId="5DD696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jubileum.swf</w:t>
      </w:r>
    </w:p>
    <w:p w14:paraId="0C4D64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jublar.swf</w:t>
      </w:r>
    </w:p>
    <w:p w14:paraId="10217F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jude.swf</w:t>
      </w:r>
    </w:p>
    <w:p w14:paraId="7026B4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judisk.swf</w:t>
      </w:r>
    </w:p>
    <w:p w14:paraId="17DE54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jugoslavisk.swf</w:t>
      </w:r>
    </w:p>
    <w:p w14:paraId="474CE9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jugoslav.swf</w:t>
      </w:r>
    </w:p>
    <w:p w14:paraId="6CB2F3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juice.swf</w:t>
      </w:r>
    </w:p>
    <w:p w14:paraId="283864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jukebox.swf</w:t>
      </w:r>
    </w:p>
    <w:p w14:paraId="167D82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julafton.swf</w:t>
      </w:r>
    </w:p>
    <w:p w14:paraId="67F0FD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julbord.swf</w:t>
      </w:r>
    </w:p>
    <w:p w14:paraId="233D37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juldagen.swf</w:t>
      </w:r>
    </w:p>
    <w:p w14:paraId="7E7B02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julgransplundring.swf</w:t>
      </w:r>
    </w:p>
    <w:p w14:paraId="500E8A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julgran.swf</w:t>
      </w:r>
    </w:p>
    <w:p w14:paraId="58E725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juli.swf</w:t>
      </w:r>
    </w:p>
    <w:p w14:paraId="369E77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julklapp.swf</w:t>
      </w:r>
    </w:p>
    <w:p w14:paraId="786324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julkrubba.swf</w:t>
      </w:r>
    </w:p>
    <w:p w14:paraId="0E72D9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julotta.swf</w:t>
      </w:r>
    </w:p>
    <w:p w14:paraId="66FEE4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julskinka.swf</w:t>
      </w:r>
    </w:p>
    <w:p w14:paraId="5B7FB6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jul.swf</w:t>
      </w:r>
    </w:p>
    <w:p w14:paraId="4D8400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jultomte.swf</w:t>
      </w:r>
    </w:p>
    <w:p w14:paraId="5C0E4C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jumbojet.swf</w:t>
      </w:r>
    </w:p>
    <w:p w14:paraId="2B8B096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jumbo.swf</w:t>
      </w:r>
    </w:p>
    <w:p w14:paraId="0FF524A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jumpar.swf</w:t>
      </w:r>
    </w:p>
    <w:p w14:paraId="4A8B681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jumpa.swf</w:t>
      </w:r>
    </w:p>
    <w:p w14:paraId="612523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jumper.swf</w:t>
      </w:r>
    </w:p>
    <w:p w14:paraId="68C659D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jungfru-.swf</w:t>
      </w:r>
    </w:p>
    <w:p w14:paraId="1C71762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jungfru.swf</w:t>
      </w:r>
    </w:p>
    <w:p w14:paraId="47CEA95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junior.swf</w:t>
      </w:r>
    </w:p>
    <w:p w14:paraId="5E4302A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juni.swf</w:t>
      </w:r>
    </w:p>
    <w:p w14:paraId="4BCAE7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junta.swf</w:t>
      </w:r>
    </w:p>
    <w:p w14:paraId="421F80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juridik.swf</w:t>
      </w:r>
    </w:p>
    <w:p w14:paraId="4D8509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juridisk.swf</w:t>
      </w:r>
    </w:p>
    <w:p w14:paraId="03B915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juris kandidat.swf</w:t>
      </w:r>
    </w:p>
    <w:p w14:paraId="6E706C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jurist.swf</w:t>
      </w:r>
    </w:p>
    <w:p w14:paraId="6A04EB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jury.swf</w:t>
      </w:r>
    </w:p>
    <w:p w14:paraId="59CE6D5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justerad.swf</w:t>
      </w:r>
    </w:p>
    <w:p w14:paraId="5F45CE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justerar.swf</w:t>
      </w:r>
    </w:p>
    <w:p w14:paraId="1409C5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justeringsman.swf</w:t>
      </w:r>
    </w:p>
    <w:p w14:paraId="55F386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justitiekanslern.swf</w:t>
      </w:r>
    </w:p>
    <w:p w14:paraId="7A8A277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justitiemord.swf</w:t>
      </w:r>
    </w:p>
    <w:p w14:paraId="21184C1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justitieombudsman.swf</w:t>
      </w:r>
    </w:p>
    <w:p w14:paraId="3C2B8B4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justitie-.swf</w:t>
      </w:r>
    </w:p>
    <w:p w14:paraId="6D8B383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just.swf</w:t>
      </w:r>
    </w:p>
    <w:p w14:paraId="10F7DDB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ju.swf</w:t>
      </w:r>
    </w:p>
    <w:p w14:paraId="1001593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juvelerare.swf</w:t>
      </w:r>
    </w:p>
    <w:p w14:paraId="1EC8AB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juvel.swf</w:t>
      </w:r>
    </w:p>
    <w:p w14:paraId="1374F93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juver.swf</w:t>
      </w:r>
    </w:p>
    <w:p w14:paraId="0988E5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jycke.swf</w:t>
      </w:r>
    </w:p>
    <w:p w14:paraId="63E4E63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k0344ck.swf</w:t>
      </w:r>
    </w:p>
    <w:p w14:paraId="5F6129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k0344ftar.swf</w:t>
      </w:r>
    </w:p>
    <w:p w14:paraId="2D80B7B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k0344ft.swf</w:t>
      </w:r>
    </w:p>
    <w:p w14:paraId="3E158AA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k0344gla.swf</w:t>
      </w:r>
    </w:p>
    <w:p w14:paraId="5B74FCF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k0344kar.swf</w:t>
      </w:r>
    </w:p>
    <w:p w14:paraId="321950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k0344ke.swf</w:t>
      </w:r>
    </w:p>
    <w:p w14:paraId="1030E30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k0344k.swf</w:t>
      </w:r>
    </w:p>
    <w:p w14:paraId="3E82A9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k0344lke.swf</w:t>
      </w:r>
    </w:p>
    <w:p w14:paraId="359F678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k0344llare.swf</w:t>
      </w:r>
    </w:p>
    <w:p w14:paraId="3F53684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k0344llarm0344stare.swf</w:t>
      </w:r>
    </w:p>
    <w:p w14:paraId="7DD45B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k0344lla.swf</w:t>
      </w:r>
    </w:p>
    <w:p w14:paraId="56C783C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k0344llskatt.swf</w:t>
      </w:r>
    </w:p>
    <w:p w14:paraId="3F169B2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k0344mpar.swf</w:t>
      </w:r>
    </w:p>
    <w:p w14:paraId="614AA2F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k0344mpe.swf</w:t>
      </w:r>
    </w:p>
    <w:p w14:paraId="075AFDB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k0344mpig.swf</w:t>
      </w:r>
    </w:p>
    <w:p w14:paraId="48C3B4A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k0344nde.swf</w:t>
      </w:r>
    </w:p>
    <w:p w14:paraId="16F6A2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k0344ndis.swf</w:t>
      </w:r>
    </w:p>
    <w:p w14:paraId="0EB81F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k0344nd.swf</w:t>
      </w:r>
    </w:p>
    <w:p w14:paraId="48935C4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k0344nga.swf</w:t>
      </w:r>
    </w:p>
    <w:p w14:paraId="5847BF9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k0344nguru.swf</w:t>
      </w:r>
    </w:p>
    <w:p w14:paraId="538E261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k0344nnare.swf</w:t>
      </w:r>
    </w:p>
    <w:p w14:paraId="0F578A6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k0344nnbar.swf</w:t>
      </w:r>
    </w:p>
    <w:p w14:paraId="2C659A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k0344nnedom.swf</w:t>
      </w:r>
    </w:p>
    <w:p w14:paraId="50D243F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k0344nner igen.swf</w:t>
      </w:r>
    </w:p>
    <w:p w14:paraId="2D8599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k0344nner.swf</w:t>
      </w:r>
    </w:p>
    <w:p w14:paraId="795D626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k0344nnetecken.swf</w:t>
      </w:r>
    </w:p>
    <w:p w14:paraId="0E9563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k0344nnetecknar.swf</w:t>
      </w:r>
    </w:p>
    <w:p w14:paraId="1423CEC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k0344nning.swf</w:t>
      </w:r>
    </w:p>
    <w:p w14:paraId="3CC161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k0344nns.swf</w:t>
      </w:r>
    </w:p>
    <w:p w14:paraId="61D741B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k0344nn.swf</w:t>
      </w:r>
    </w:p>
    <w:p w14:paraId="1A015AF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k0344nsel.swf</w:t>
      </w:r>
    </w:p>
    <w:p w14:paraId="410C23E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k0344nsla.swf</w:t>
      </w:r>
    </w:p>
    <w:p w14:paraId="09CB25A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k0344nslig.swf</w:t>
      </w:r>
    </w:p>
    <w:p w14:paraId="5170100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k0344nslom0344ssig.swf</w:t>
      </w:r>
    </w:p>
    <w:p w14:paraId="53236AE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k0344nt.swf</w:t>
      </w:r>
    </w:p>
    <w:p w14:paraId="10CA01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k0344pph0344st.swf</w:t>
      </w:r>
    </w:p>
    <w:p w14:paraId="30A891E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k0344pp.swf</w:t>
      </w:r>
    </w:p>
    <w:p w14:paraId="4DF2DF5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k0344rande.swf</w:t>
      </w:r>
    </w:p>
    <w:p w14:paraId="796E762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k0344ring.swf</w:t>
      </w:r>
    </w:p>
    <w:p w14:paraId="1DB696F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k0344rlekskrank.swf</w:t>
      </w:r>
    </w:p>
    <w:p w14:paraId="00C99C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k0344rlek.swf</w:t>
      </w:r>
    </w:p>
    <w:p w14:paraId="51800BC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k0344rlkramp.swf</w:t>
      </w:r>
    </w:p>
    <w:p w14:paraId="384FA3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k0344rna.swf</w:t>
      </w:r>
    </w:p>
    <w:p w14:paraId="62419B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k0344rnfamilj.swf</w:t>
      </w:r>
    </w:p>
    <w:p w14:paraId="09F5A5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k0344rnfrisk.swf</w:t>
      </w:r>
    </w:p>
    <w:p w14:paraId="2FD8433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k0344rnmj0366lk.swf</w:t>
      </w:r>
    </w:p>
    <w:p w14:paraId="1696FE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k0344rn-.swf</w:t>
      </w:r>
    </w:p>
    <w:p w14:paraId="39A8A21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k0344rom0345l.swf</w:t>
      </w:r>
    </w:p>
    <w:p w14:paraId="155EBB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k0344rra.swf</w:t>
      </w:r>
    </w:p>
    <w:p w14:paraId="6E5A355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k0344rring.swf</w:t>
      </w:r>
    </w:p>
    <w:p w14:paraId="15BD814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k0344rr.swf</w:t>
      </w:r>
    </w:p>
    <w:p w14:paraId="22157AD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k0344r.swf</w:t>
      </w:r>
    </w:p>
    <w:p w14:paraId="2D16D2E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k0344rve.swf</w:t>
      </w:r>
    </w:p>
    <w:p w14:paraId="5FA62D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k0344rv.swf</w:t>
      </w:r>
    </w:p>
    <w:p w14:paraId="051B47F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k0344ttare.swf</w:t>
      </w:r>
    </w:p>
    <w:p w14:paraId="02A43BA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k0344tting.swf</w:t>
      </w:r>
    </w:p>
    <w:p w14:paraId="719036B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k0344x.swf</w:t>
      </w:r>
    </w:p>
    <w:p w14:paraId="4491447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k0345da.swf</w:t>
      </w:r>
    </w:p>
    <w:p w14:paraId="13FD26A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k0345k.swf</w:t>
      </w:r>
    </w:p>
    <w:p w14:paraId="71BFE9A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k0345lrot.swf</w:t>
      </w:r>
    </w:p>
    <w:p w14:paraId="6A7436A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k0345lsupare.swf</w:t>
      </w:r>
    </w:p>
    <w:p w14:paraId="0760EC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k0345l.swf</w:t>
      </w:r>
    </w:p>
    <w:p w14:paraId="2C540F5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k0345nkar.swf</w:t>
      </w:r>
    </w:p>
    <w:p w14:paraId="2FDD70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k0345pa.swf</w:t>
      </w:r>
    </w:p>
    <w:p w14:paraId="5D2CB85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k0345re.swf</w:t>
      </w:r>
    </w:p>
    <w:p w14:paraId="17A8B48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k0345r.swf</w:t>
      </w:r>
    </w:p>
    <w:p w14:paraId="3E2361F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k0345s0366r.swf</w:t>
      </w:r>
    </w:p>
    <w:p w14:paraId="6E72D57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k0345seri.swf</w:t>
      </w:r>
    </w:p>
    <w:p w14:paraId="467322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k0345ta.swf</w:t>
      </w:r>
    </w:p>
    <w:p w14:paraId="49F2CED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k0345t.swf</w:t>
      </w:r>
    </w:p>
    <w:p w14:paraId="02F52A2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k0366ar.swf</w:t>
      </w:r>
    </w:p>
    <w:p w14:paraId="125EE8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k0366k.swf</w:t>
      </w:r>
    </w:p>
    <w:p w14:paraId="5DFD96D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k0366ld.swf</w:t>
      </w:r>
    </w:p>
    <w:p w14:paraId="649058B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k0366l.swf</w:t>
      </w:r>
    </w:p>
    <w:p w14:paraId="10A887E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k0366lvatten.swf</w:t>
      </w:r>
    </w:p>
    <w:p w14:paraId="2C72627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k0366nsorgan.swf</w:t>
      </w:r>
    </w:p>
    <w:p w14:paraId="3B3835E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k0366nsroll.swf</w:t>
      </w:r>
    </w:p>
    <w:p w14:paraId="76782A5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k0366nssjukdom.swf</w:t>
      </w:r>
    </w:p>
    <w:p w14:paraId="7AFC51F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k0366nsumg0344nge.swf</w:t>
      </w:r>
    </w:p>
    <w:p w14:paraId="3CE2851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k0366n.swf</w:t>
      </w:r>
    </w:p>
    <w:p w14:paraId="5919B5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k0366pare.swf</w:t>
      </w:r>
    </w:p>
    <w:p w14:paraId="4A63346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k0366peavtal.swf</w:t>
      </w:r>
    </w:p>
    <w:p w14:paraId="5ADD5D8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k0366pekontrakt.swf</w:t>
      </w:r>
    </w:p>
    <w:p w14:paraId="795AF5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k0366per.swf</w:t>
      </w:r>
    </w:p>
    <w:p w14:paraId="317B36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k0366peskilling.swf</w:t>
      </w:r>
    </w:p>
    <w:p w14:paraId="5EF13B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k0366ping.swf</w:t>
      </w:r>
    </w:p>
    <w:p w14:paraId="6793A49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k0366pkraft.swf</w:t>
      </w:r>
    </w:p>
    <w:p w14:paraId="261E445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k0366pman.swf</w:t>
      </w:r>
    </w:p>
    <w:p w14:paraId="7230B7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k0366psl0345r.swf</w:t>
      </w:r>
    </w:p>
    <w:p w14:paraId="5205AA5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k0366p.swf</w:t>
      </w:r>
    </w:p>
    <w:p w14:paraId="3E64E65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k0366r 0366ver.swf</w:t>
      </w:r>
    </w:p>
    <w:p w14:paraId="3FE5281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k0366rbana.swf</w:t>
      </w:r>
    </w:p>
    <w:p w14:paraId="553FD2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k0366rde.swf</w:t>
      </w:r>
    </w:p>
    <w:p w14:paraId="0C82D6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k0366rkortstillst0345nd.swf</w:t>
      </w:r>
    </w:p>
    <w:p w14:paraId="1268CC5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k0366rkort.swf</w:t>
      </w:r>
    </w:p>
    <w:p w14:paraId="59732C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k0366rsb0344r.swf</w:t>
      </w:r>
    </w:p>
    <w:p w14:paraId="327FD62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k0366rskola.swf</w:t>
      </w:r>
    </w:p>
    <w:p w14:paraId="6D46E5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k0366rsn0344r.swf</w:t>
      </w:r>
    </w:p>
    <w:p w14:paraId="53D25E0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k0366r.swf</w:t>
      </w:r>
    </w:p>
    <w:p w14:paraId="486E811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k0366rtel.swf</w:t>
      </w:r>
    </w:p>
    <w:p w14:paraId="525C53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k0366rt.swf</w:t>
      </w:r>
    </w:p>
    <w:p w14:paraId="3B0711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k0366.swf</w:t>
      </w:r>
    </w:p>
    <w:p w14:paraId="193625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k0366ttbullar.swf</w:t>
      </w:r>
    </w:p>
    <w:p w14:paraId="4D46919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k0366ttf0344rs.swf</w:t>
      </w:r>
    </w:p>
    <w:p w14:paraId="274C93F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k0366tt.swf</w:t>
      </w:r>
    </w:p>
    <w:p w14:paraId="3FD54E7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kabar0351.swf</w:t>
      </w:r>
    </w:p>
    <w:p w14:paraId="752FD5A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kabel.swf</w:t>
      </w:r>
    </w:p>
    <w:p w14:paraId="4723C7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kabel-TV.swf</w:t>
      </w:r>
    </w:p>
    <w:p w14:paraId="4298FD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kabinettssekreterare.swf</w:t>
      </w:r>
    </w:p>
    <w:p w14:paraId="0239F4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kabinett.swf</w:t>
      </w:r>
    </w:p>
    <w:p w14:paraId="046491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kabin.swf</w:t>
      </w:r>
    </w:p>
    <w:p w14:paraId="2136BF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kackerlacka.swf</w:t>
      </w:r>
    </w:p>
    <w:p w14:paraId="4C4DF3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kacklar.swf</w:t>
      </w:r>
    </w:p>
    <w:p w14:paraId="65871E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kadaverdisciplin.swf</w:t>
      </w:r>
    </w:p>
    <w:p w14:paraId="0BB3BA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kadaver.swf</w:t>
      </w:r>
    </w:p>
    <w:p w14:paraId="090EC7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kaf0351.swf</w:t>
      </w:r>
    </w:p>
    <w:p w14:paraId="17152F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kafeteria.swf</w:t>
      </w:r>
    </w:p>
    <w:p w14:paraId="22DBEF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kaffebryggare.swf</w:t>
      </w:r>
    </w:p>
    <w:p w14:paraId="6A7898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kaffe.swf</w:t>
      </w:r>
    </w:p>
    <w:p w14:paraId="2F82D2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kajak.swf</w:t>
      </w:r>
    </w:p>
    <w:p w14:paraId="48D0F1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kaja.swf</w:t>
      </w:r>
    </w:p>
    <w:p w14:paraId="12CDA6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kaj.swf</w:t>
      </w:r>
    </w:p>
    <w:p w14:paraId="76709F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kajuta.swf</w:t>
      </w:r>
    </w:p>
    <w:p w14:paraId="599284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kakao.swf</w:t>
      </w:r>
    </w:p>
    <w:p w14:paraId="64F0EC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kaka.swf</w:t>
      </w:r>
    </w:p>
    <w:p w14:paraId="09A23C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kakel.swf</w:t>
      </w:r>
    </w:p>
    <w:p w14:paraId="300A95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kaktus.swf</w:t>
      </w:r>
    </w:p>
    <w:p w14:paraId="210E40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kalabalik.swf</w:t>
      </w:r>
    </w:p>
    <w:p w14:paraId="3ADAC6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kalasar.swf</w:t>
      </w:r>
    </w:p>
    <w:p w14:paraId="75FF39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kalasbyxa.swf</w:t>
      </w:r>
    </w:p>
    <w:p w14:paraId="5B482B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kalaskula.swf</w:t>
      </w:r>
    </w:p>
    <w:p w14:paraId="7AC360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kalas-.swf</w:t>
      </w:r>
    </w:p>
    <w:p w14:paraId="34697D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kalas.swf</w:t>
      </w:r>
    </w:p>
    <w:p w14:paraId="4DF89E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kalender.swf</w:t>
      </w:r>
    </w:p>
    <w:p w14:paraId="55DFE9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kalhugger.swf</w:t>
      </w:r>
    </w:p>
    <w:p w14:paraId="0A0A77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kalhygge.swf</w:t>
      </w:r>
    </w:p>
    <w:p w14:paraId="4EA97D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kaliber.swf</w:t>
      </w:r>
    </w:p>
    <w:p w14:paraId="57519B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kalkar.swf</w:t>
      </w:r>
    </w:p>
    <w:p w14:paraId="70D047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kalkerar.swf</w:t>
      </w:r>
    </w:p>
    <w:p w14:paraId="0156A8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kalkon.swf</w:t>
      </w:r>
    </w:p>
    <w:p w14:paraId="74965E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kalk.swf</w:t>
      </w:r>
    </w:p>
    <w:p w14:paraId="47A968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kalkylator.swf</w:t>
      </w:r>
    </w:p>
    <w:p w14:paraId="491914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kalkylerar.swf</w:t>
      </w:r>
    </w:p>
    <w:p w14:paraId="624428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kalkyl.swf</w:t>
      </w:r>
    </w:p>
    <w:p w14:paraId="6BD777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kallar in.swf</w:t>
      </w:r>
    </w:p>
    <w:p w14:paraId="440635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kallar.swf</w:t>
      </w:r>
    </w:p>
    <w:p w14:paraId="3D38AD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kallblodig.swf</w:t>
      </w:r>
    </w:p>
    <w:p w14:paraId="425209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kallbrand.swf</w:t>
      </w:r>
    </w:p>
    <w:p w14:paraId="6038FE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kalldusch.swf</w:t>
      </w:r>
    </w:p>
    <w:p w14:paraId="058E9E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kallelse.swf</w:t>
      </w:r>
    </w:p>
    <w:p w14:paraId="4B67EB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kallnar.swf</w:t>
      </w:r>
    </w:p>
    <w:p w14:paraId="6CC5D1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kallsinnig.swf</w:t>
      </w:r>
    </w:p>
    <w:p w14:paraId="7C09C1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kallsk0344nka.swf</w:t>
      </w:r>
    </w:p>
    <w:p w14:paraId="1D44A1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kallskuret.swf</w:t>
      </w:r>
    </w:p>
    <w:p w14:paraId="6CF0E6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kallsup.swf</w:t>
      </w:r>
    </w:p>
    <w:p w14:paraId="70C0EC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kallsvett.swf</w:t>
      </w:r>
    </w:p>
    <w:p w14:paraId="3435F9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kall.swf</w:t>
      </w:r>
    </w:p>
    <w:p w14:paraId="15C0C1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kalops.swf</w:t>
      </w:r>
    </w:p>
    <w:p w14:paraId="1ED5AA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kalori.swf</w:t>
      </w:r>
    </w:p>
    <w:p w14:paraId="05F63D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kalott.swf</w:t>
      </w:r>
    </w:p>
    <w:p w14:paraId="52B397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kalsonger.swf</w:t>
      </w:r>
    </w:p>
    <w:p w14:paraId="4EB4C1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kal.swf</w:t>
      </w:r>
    </w:p>
    <w:p w14:paraId="076798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kalufs.swf</w:t>
      </w:r>
    </w:p>
    <w:p w14:paraId="2C4AEE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kalv.swf</w:t>
      </w:r>
    </w:p>
    <w:p w14:paraId="51ADBD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kameleont.swf</w:t>
      </w:r>
    </w:p>
    <w:p w14:paraId="114A1A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kamel.swf</w:t>
      </w:r>
    </w:p>
    <w:p w14:paraId="62E6A6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kamera.swf</w:t>
      </w:r>
    </w:p>
    <w:p w14:paraId="458EFA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kamin.swf</w:t>
      </w:r>
    </w:p>
    <w:p w14:paraId="193B7D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kammare.swf</w:t>
      </w:r>
    </w:p>
    <w:p w14:paraId="1A41EA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kammarmusik.swf</w:t>
      </w:r>
    </w:p>
    <w:p w14:paraId="6DBDE0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kammarr0344tt.swf</w:t>
      </w:r>
    </w:p>
    <w:p w14:paraId="285D43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kammar.swf</w:t>
      </w:r>
    </w:p>
    <w:p w14:paraId="1CE1B6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kamouflage.swf</w:t>
      </w:r>
    </w:p>
    <w:p w14:paraId="1A1659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kampanj.swf</w:t>
      </w:r>
    </w:p>
    <w:p w14:paraId="667FE0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kampar.swf</w:t>
      </w:r>
    </w:p>
    <w:p w14:paraId="52D705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kamp.swf</w:t>
      </w:r>
    </w:p>
    <w:p w14:paraId="1DF600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kamratskap.swf</w:t>
      </w:r>
    </w:p>
    <w:p w14:paraId="017F0D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kamrat.swf</w:t>
      </w:r>
    </w:p>
    <w:p w14:paraId="02459F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kamrer.swf</w:t>
      </w:r>
    </w:p>
    <w:p w14:paraId="441054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kam.swf</w:t>
      </w:r>
    </w:p>
    <w:p w14:paraId="41861C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kanadensare.swf</w:t>
      </w:r>
    </w:p>
    <w:p w14:paraId="510631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kanaliserar.swf</w:t>
      </w:r>
    </w:p>
    <w:p w14:paraId="759569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kanal.swf</w:t>
      </w:r>
    </w:p>
    <w:p w14:paraId="000833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kanarief0345gel.swf</w:t>
      </w:r>
    </w:p>
    <w:p w14:paraId="55AFED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kanar.swf</w:t>
      </w:r>
    </w:p>
    <w:p w14:paraId="592A3E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kana.swf</w:t>
      </w:r>
    </w:p>
    <w:p w14:paraId="44B703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kandelaber.swf</w:t>
      </w:r>
    </w:p>
    <w:p w14:paraId="3C03A4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kandidat.swf</w:t>
      </w:r>
    </w:p>
    <w:p w14:paraId="72DD14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kandidatur.swf</w:t>
      </w:r>
    </w:p>
    <w:p w14:paraId="2655A7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kandiderar.swf</w:t>
      </w:r>
    </w:p>
    <w:p w14:paraId="3F0145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kand.swf</w:t>
      </w:r>
    </w:p>
    <w:p w14:paraId="2ED2BB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kanel.swf</w:t>
      </w:r>
    </w:p>
    <w:p w14:paraId="655EAC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kanh0344nda.swf</w:t>
      </w:r>
    </w:p>
    <w:p w14:paraId="7C1AEE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kanin.swf</w:t>
      </w:r>
    </w:p>
    <w:p w14:paraId="30360E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kanna.swf</w:t>
      </w:r>
    </w:p>
    <w:p w14:paraId="24D1FD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kannibal.swf</w:t>
      </w:r>
    </w:p>
    <w:p w14:paraId="01D1C289" w14:textId="77777777" w:rsidR="00EE1024" w:rsidRPr="00C40618" w:rsidRDefault="00E30802" w:rsidP="00EE1024">
      <w:pPr>
        <w:pStyle w:val="PlainText"/>
        <w:rPr>
          <w:del w:id="16" w:author="Author" w:date="2012-02-26T11:18:00Z"/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kanon</w:t>
      </w:r>
      <w:del w:id="17" w:author="Author" w:date="2012-02-26T11:18:00Z">
        <w:r w:rsidR="00EE1024" w:rsidRPr="00C40618">
          <w:rPr>
            <w:rFonts w:ascii="宋体" w:eastAsia="宋体" w:hAnsi="宋体" w:cs="宋体" w:hint="eastAsia"/>
            <w:lang w:val="sv-SE"/>
          </w:rPr>
          <w:delText>-.swf</w:delText>
        </w:r>
      </w:del>
    </w:p>
    <w:p w14:paraId="27005ACF" w14:textId="6720C3EE" w:rsidR="00622045" w:rsidRPr="00C40618" w:rsidRDefault="00EE1024" w:rsidP="00FF72BA">
      <w:pPr>
        <w:pStyle w:val="PlainText"/>
        <w:rPr>
          <w:rFonts w:ascii="宋体" w:eastAsia="宋体" w:hAnsi="宋体" w:cs="宋体"/>
          <w:lang w:val="sv-SE"/>
        </w:rPr>
      </w:pPr>
      <w:del w:id="18" w:author="Author" w:date="2012-02-26T11:18:00Z">
        <w:r w:rsidRPr="00C40618">
          <w:rPr>
            <w:rFonts w:ascii="宋体" w:eastAsia="宋体" w:hAnsi="宋体" w:cs="宋体" w:hint="eastAsia"/>
            <w:lang w:val="sv-SE"/>
          </w:rPr>
          <w:delText>kanon</w:delText>
        </w:r>
      </w:del>
      <w:r w:rsidR="00E30802" w:rsidRPr="00C40618">
        <w:rPr>
          <w:rFonts w:ascii="宋体" w:eastAsia="宋体" w:hAnsi="宋体" w:cs="宋体" w:hint="eastAsia"/>
          <w:lang w:val="sv-SE"/>
        </w:rPr>
        <w:t>.swf</w:t>
      </w:r>
    </w:p>
    <w:p w14:paraId="53A889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kanot.swf</w:t>
      </w:r>
    </w:p>
    <w:p w14:paraId="03B18B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kanske.swf</w:t>
      </w:r>
    </w:p>
    <w:p w14:paraId="4D3772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kansler.swf</w:t>
      </w:r>
    </w:p>
    <w:p w14:paraId="63368C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kanslihuset.swf</w:t>
      </w:r>
    </w:p>
    <w:p w14:paraId="3EB99C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kanslisvenska.swf</w:t>
      </w:r>
    </w:p>
    <w:p w14:paraId="71C770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kansli.swf</w:t>
      </w:r>
    </w:p>
    <w:p w14:paraId="0B3842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kan.swf</w:t>
      </w:r>
    </w:p>
    <w:p w14:paraId="08669C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kantarell.swf</w:t>
      </w:r>
    </w:p>
    <w:p w14:paraId="63A187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kantar.swf</w:t>
      </w:r>
    </w:p>
    <w:p w14:paraId="46E3A0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kantig.swf</w:t>
      </w:r>
    </w:p>
    <w:p w14:paraId="25A0D1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kantin.swf</w:t>
      </w:r>
    </w:p>
    <w:p w14:paraId="2592FB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kantor.swf</w:t>
      </w:r>
    </w:p>
    <w:p w14:paraId="12C4D7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kantrar.swf</w:t>
      </w:r>
    </w:p>
    <w:p w14:paraId="249B4E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kant.swf</w:t>
      </w:r>
    </w:p>
    <w:p w14:paraId="7527E3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kanyl.swf</w:t>
      </w:r>
    </w:p>
    <w:p w14:paraId="16526C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kaos.swf</w:t>
      </w:r>
    </w:p>
    <w:p w14:paraId="731831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kaotisk.swf</w:t>
      </w:r>
    </w:p>
    <w:p w14:paraId="022A29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kapabel.swf</w:t>
      </w:r>
    </w:p>
    <w:p w14:paraId="269665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kapacitet.swf</w:t>
      </w:r>
    </w:p>
    <w:p w14:paraId="72BEC1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kapar.swf</w:t>
      </w:r>
    </w:p>
    <w:p w14:paraId="1B04AD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kapell.swf</w:t>
      </w:r>
    </w:p>
    <w:p w14:paraId="1D816B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kapitalism.swf</w:t>
      </w:r>
    </w:p>
    <w:p w14:paraId="08FAAA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kapitalistisk.swf</w:t>
      </w:r>
    </w:p>
    <w:p w14:paraId="1364CC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kapitalist.swf</w:t>
      </w:r>
    </w:p>
    <w:p w14:paraId="1CF30F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kapital.swf</w:t>
      </w:r>
    </w:p>
    <w:p w14:paraId="33A23E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kapitalvara.swf</w:t>
      </w:r>
    </w:p>
    <w:p w14:paraId="724B5A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kapitel.swf</w:t>
      </w:r>
    </w:p>
    <w:p w14:paraId="4FD7D5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kapitulerar.swf</w:t>
      </w:r>
    </w:p>
    <w:p w14:paraId="263765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kapning.swf</w:t>
      </w:r>
    </w:p>
    <w:p w14:paraId="362F70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kappa.swf</w:t>
      </w:r>
    </w:p>
    <w:p w14:paraId="54E918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kapprum.swf</w:t>
      </w:r>
    </w:p>
    <w:p w14:paraId="0D6958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kapprustning.swf</w:t>
      </w:r>
    </w:p>
    <w:p w14:paraId="1D62B9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kapp.swf</w:t>
      </w:r>
    </w:p>
    <w:p w14:paraId="6F62A7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kaprifol.swf</w:t>
      </w:r>
    </w:p>
    <w:p w14:paraId="36C784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kapris.swf</w:t>
      </w:r>
    </w:p>
    <w:p w14:paraId="1F2A1E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kapsejsar.swf</w:t>
      </w:r>
    </w:p>
    <w:p w14:paraId="2DE534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kapsel.swf</w:t>
      </w:r>
    </w:p>
    <w:p w14:paraId="4D2810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kap.swf</w:t>
      </w:r>
    </w:p>
    <w:p w14:paraId="1502E3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kapsyl.swf</w:t>
      </w:r>
    </w:p>
    <w:p w14:paraId="2ACF1D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kapten.swf</w:t>
      </w:r>
    </w:p>
    <w:p w14:paraId="669C8B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kapuschong.swf</w:t>
      </w:r>
    </w:p>
    <w:p w14:paraId="1EA615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karaff.swf</w:t>
      </w:r>
    </w:p>
    <w:p w14:paraId="64A40E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karakt0344rsroll.swf</w:t>
      </w:r>
    </w:p>
    <w:p w14:paraId="04DC53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karakt0344rssk0345despelare.swf</w:t>
      </w:r>
    </w:p>
    <w:p w14:paraId="137502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karakt0344r.swf</w:t>
      </w:r>
    </w:p>
    <w:p w14:paraId="0ADB71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karakteristisk.swf</w:t>
      </w:r>
    </w:p>
    <w:p w14:paraId="1F9D32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karamell.swf</w:t>
      </w:r>
    </w:p>
    <w:p w14:paraId="6C9CE4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karant0344n.swf</w:t>
      </w:r>
    </w:p>
    <w:p w14:paraId="59EDCE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karate.swf</w:t>
      </w:r>
    </w:p>
    <w:p w14:paraId="131B07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karat.swf</w:t>
      </w:r>
    </w:p>
    <w:p w14:paraId="0F03CC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karavan.swf</w:t>
      </w:r>
    </w:p>
    <w:p w14:paraId="1FC171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karbonpapper.swf</w:t>
      </w:r>
    </w:p>
    <w:p w14:paraId="5B1DB9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kardan.swf</w:t>
      </w:r>
    </w:p>
    <w:p w14:paraId="1E6564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karda.swf</w:t>
      </w:r>
    </w:p>
    <w:p w14:paraId="32D1D2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kardemumma.swf</w:t>
      </w:r>
    </w:p>
    <w:p w14:paraId="369573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kardinal.swf</w:t>
      </w:r>
    </w:p>
    <w:p w14:paraId="1E70CE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karenstid.swf</w:t>
      </w:r>
    </w:p>
    <w:p w14:paraId="68BE65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karg.swf</w:t>
      </w:r>
    </w:p>
    <w:p w14:paraId="6B4074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karies.swf</w:t>
      </w:r>
    </w:p>
    <w:p w14:paraId="22C3B5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karikatyr.swf</w:t>
      </w:r>
    </w:p>
    <w:p w14:paraId="4924B0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karisma.swf</w:t>
      </w:r>
    </w:p>
    <w:p w14:paraId="1F85E1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karl.swf</w:t>
      </w:r>
    </w:p>
    <w:p w14:paraId="6E34E4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karm.swf</w:t>
      </w:r>
    </w:p>
    <w:p w14:paraId="7E2040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karneval.swf</w:t>
      </w:r>
    </w:p>
    <w:p w14:paraId="36665D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karosseri.swf</w:t>
      </w:r>
    </w:p>
    <w:p w14:paraId="101F7A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kaross.swf</w:t>
      </w:r>
    </w:p>
    <w:p w14:paraId="22BBE9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karott.swf</w:t>
      </w:r>
    </w:p>
    <w:p w14:paraId="1E0198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karr0351.swf</w:t>
      </w:r>
    </w:p>
    <w:p w14:paraId="3E36CA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karri0344rist.swf</w:t>
      </w:r>
    </w:p>
    <w:p w14:paraId="56F0B7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karri0344r.swf</w:t>
      </w:r>
    </w:p>
    <w:p w14:paraId="6BC123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kar.swf</w:t>
      </w:r>
    </w:p>
    <w:p w14:paraId="6B6D97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karta.swf</w:t>
      </w:r>
    </w:p>
    <w:p w14:paraId="6648ED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kartell.swf</w:t>
      </w:r>
    </w:p>
    <w:p w14:paraId="16D957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kartl0344gger.swf</w:t>
      </w:r>
    </w:p>
    <w:p w14:paraId="2B084A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kartong.swf</w:t>
      </w:r>
    </w:p>
    <w:p w14:paraId="781549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kartotek.swf</w:t>
      </w:r>
    </w:p>
    <w:p w14:paraId="63B17B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karusell.swf</w:t>
      </w:r>
    </w:p>
    <w:p w14:paraId="2ADED2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karvar.swf</w:t>
      </w:r>
    </w:p>
    <w:p w14:paraId="414EB9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kasern.swf</w:t>
      </w:r>
    </w:p>
    <w:p w14:paraId="041FB6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kasino.swf</w:t>
      </w:r>
    </w:p>
    <w:p w14:paraId="4F9F51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kasperteater.swf</w:t>
      </w:r>
    </w:p>
    <w:p w14:paraId="2DFDC1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kass0366rska.swf</w:t>
      </w:r>
    </w:p>
    <w:p w14:paraId="7AFDA1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kass0366r.swf</w:t>
      </w:r>
    </w:p>
    <w:p w14:paraId="6F1B87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kassarabatt.swf</w:t>
      </w:r>
    </w:p>
    <w:p w14:paraId="0E3452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kassask0345p.swf</w:t>
      </w:r>
    </w:p>
    <w:p w14:paraId="083F93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kassa.swf</w:t>
      </w:r>
    </w:p>
    <w:p w14:paraId="0A07BB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kasserar.swf</w:t>
      </w:r>
    </w:p>
    <w:p w14:paraId="65BD77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kasse.swf</w:t>
      </w:r>
    </w:p>
    <w:p w14:paraId="30AAC2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kassettd0344ck.swf</w:t>
      </w:r>
    </w:p>
    <w:p w14:paraId="21EB00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kassettradio.swf</w:t>
      </w:r>
    </w:p>
    <w:p w14:paraId="4F90FD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kassett.swf</w:t>
      </w:r>
    </w:p>
    <w:p w14:paraId="0850E5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kass.swf</w:t>
      </w:r>
    </w:p>
    <w:p w14:paraId="226E46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kastanj.swf</w:t>
      </w:r>
    </w:p>
    <w:p w14:paraId="7B8A25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kastar sig.swf</w:t>
      </w:r>
    </w:p>
    <w:p w14:paraId="7DC2CD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kastar.swf</w:t>
      </w:r>
    </w:p>
    <w:p w14:paraId="3564DA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kastrerar.swf</w:t>
      </w:r>
    </w:p>
    <w:p w14:paraId="7922CC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kastrull.swf</w:t>
      </w:r>
    </w:p>
    <w:p w14:paraId="471C02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kastsp0366.swf</w:t>
      </w:r>
    </w:p>
    <w:p w14:paraId="18A16B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kast.swf</w:t>
      </w:r>
    </w:p>
    <w:p w14:paraId="03AA62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katalog.swf</w:t>
      </w:r>
    </w:p>
    <w:p w14:paraId="3A88AA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katalysator.swf</w:t>
      </w:r>
    </w:p>
    <w:p w14:paraId="2808EF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katalytisk.swf</w:t>
      </w:r>
    </w:p>
    <w:p w14:paraId="79DB48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katarr.swf</w:t>
      </w:r>
    </w:p>
    <w:p w14:paraId="6C67BA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katastrofal.swf</w:t>
      </w:r>
    </w:p>
    <w:p w14:paraId="627B8D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katastrof.swf</w:t>
      </w:r>
    </w:p>
    <w:p w14:paraId="38EDCC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kateder.swf</w:t>
      </w:r>
    </w:p>
    <w:p w14:paraId="15BB76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katedral.swf</w:t>
      </w:r>
    </w:p>
    <w:p w14:paraId="53B85F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kategorisk.swf</w:t>
      </w:r>
    </w:p>
    <w:p w14:paraId="633073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kategori.swf</w:t>
      </w:r>
    </w:p>
    <w:p w14:paraId="54CA8A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katolicism.swf</w:t>
      </w:r>
    </w:p>
    <w:p w14:paraId="793F7E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katolik.swf</w:t>
      </w:r>
    </w:p>
    <w:p w14:paraId="13DB88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katolsk.swf</w:t>
      </w:r>
    </w:p>
    <w:p w14:paraId="6814B2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katten.swf</w:t>
      </w:r>
    </w:p>
    <w:p w14:paraId="7D0CB1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katt.swf</w:t>
      </w:r>
    </w:p>
    <w:p w14:paraId="6B0F8D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kautschuk.swf</w:t>
      </w:r>
    </w:p>
    <w:p w14:paraId="4EB62B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kavaj.swf</w:t>
      </w:r>
    </w:p>
    <w:p w14:paraId="3DA4EA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kavaljer.swf</w:t>
      </w:r>
    </w:p>
    <w:p w14:paraId="7AD14E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kavalkad.swf</w:t>
      </w:r>
    </w:p>
    <w:p w14:paraId="4AB231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kavalleri.swf</w:t>
      </w:r>
    </w:p>
    <w:p w14:paraId="31304A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kavat.swf</w:t>
      </w:r>
    </w:p>
    <w:p w14:paraId="24A6C8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kavel.swf</w:t>
      </w:r>
    </w:p>
    <w:p w14:paraId="2D5738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kaviar.swf</w:t>
      </w:r>
    </w:p>
    <w:p w14:paraId="061ABE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kavlar.swf</w:t>
      </w:r>
    </w:p>
    <w:p w14:paraId="4AFD9A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kavring.swf</w:t>
      </w:r>
    </w:p>
    <w:p w14:paraId="7E2229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kaxig.swf</w:t>
      </w:r>
    </w:p>
    <w:p w14:paraId="7F8F5B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kd.swf</w:t>
      </w:r>
    </w:p>
    <w:p w14:paraId="39AE94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kedjar.swf</w:t>
      </w:r>
    </w:p>
    <w:p w14:paraId="79796D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kedja.swf</w:t>
      </w:r>
    </w:p>
    <w:p w14:paraId="426F9D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kedjehus.swf</w:t>
      </w:r>
    </w:p>
    <w:p w14:paraId="4EF21D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kejsare.swf</w:t>
      </w:r>
    </w:p>
    <w:p w14:paraId="397541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kejsarsnitt.swf</w:t>
      </w:r>
    </w:p>
    <w:p w14:paraId="625667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kelar.swf</w:t>
      </w:r>
    </w:p>
    <w:p w14:paraId="27C246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kelgris.swf</w:t>
      </w:r>
    </w:p>
    <w:p w14:paraId="6311CC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kel.swf</w:t>
      </w:r>
    </w:p>
    <w:p w14:paraId="3CD87F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kemikalier.swf</w:t>
      </w:r>
    </w:p>
    <w:p w14:paraId="58B306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kemisk.swf</w:t>
      </w:r>
    </w:p>
    <w:p w14:paraId="66FCAF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kemist.swf</w:t>
      </w:r>
    </w:p>
    <w:p w14:paraId="06E05F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kemi.swf</w:t>
      </w:r>
    </w:p>
    <w:p w14:paraId="68CCB2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kemtv0344ttar.swf</w:t>
      </w:r>
    </w:p>
    <w:p w14:paraId="0FD999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kemtv0344tt.swf</w:t>
      </w:r>
    </w:p>
    <w:p w14:paraId="29E9D3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kennel.swf</w:t>
      </w:r>
    </w:p>
    <w:p w14:paraId="0A6951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keps.swf</w:t>
      </w:r>
    </w:p>
    <w:p w14:paraId="056AB5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keramiker.swf</w:t>
      </w:r>
    </w:p>
    <w:p w14:paraId="69AF1A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keramik.swf</w:t>
      </w:r>
    </w:p>
    <w:p w14:paraId="7D9EDF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keso.swf</w:t>
      </w:r>
    </w:p>
    <w:p w14:paraId="52E384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ketchup.swf</w:t>
      </w:r>
    </w:p>
    <w:p w14:paraId="7D51B3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kex.swf</w:t>
      </w:r>
    </w:p>
    <w:p w14:paraId="426B54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kf.swf</w:t>
      </w:r>
    </w:p>
    <w:p w14:paraId="2A997A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kgl.swf</w:t>
      </w:r>
    </w:p>
    <w:p w14:paraId="5CF6AE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kg.swf</w:t>
      </w:r>
    </w:p>
    <w:p w14:paraId="7EA270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kickar.swf</w:t>
      </w:r>
    </w:p>
    <w:p w14:paraId="38B833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kick.swf</w:t>
      </w:r>
    </w:p>
    <w:p w14:paraId="0DA1FA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kidnappar.swf</w:t>
      </w:r>
    </w:p>
    <w:p w14:paraId="1A21B3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kikare.swf</w:t>
      </w:r>
    </w:p>
    <w:p w14:paraId="19ED06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kikar.swf</w:t>
      </w:r>
    </w:p>
    <w:p w14:paraId="351E8B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kikhosta.swf</w:t>
      </w:r>
    </w:p>
    <w:p w14:paraId="6FCC40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kiknar.swf</w:t>
      </w:r>
    </w:p>
    <w:p w14:paraId="09DE4A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kilar fast.swf</w:t>
      </w:r>
    </w:p>
    <w:p w14:paraId="2FCA63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kilar.swf</w:t>
      </w:r>
    </w:p>
    <w:p w14:paraId="026A56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killar.swf</w:t>
      </w:r>
    </w:p>
    <w:p w14:paraId="4487F6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kille.swf</w:t>
      </w:r>
    </w:p>
    <w:p w14:paraId="2F01E5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killing.swf</w:t>
      </w:r>
    </w:p>
    <w:p w14:paraId="76DA19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kilobyte.swf</w:t>
      </w:r>
    </w:p>
    <w:p w14:paraId="2807B1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kilogram.swf</w:t>
      </w:r>
    </w:p>
    <w:p w14:paraId="4A2D67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kilometerskatt.swf</w:t>
      </w:r>
    </w:p>
    <w:p w14:paraId="4AE2C4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kilometer.swf</w:t>
      </w:r>
    </w:p>
    <w:p w14:paraId="789D51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kilo.swf</w:t>
      </w:r>
    </w:p>
    <w:p w14:paraId="463E9B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kilowatt.swf</w:t>
      </w:r>
    </w:p>
    <w:p w14:paraId="6AF1E3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kilskrift.swf</w:t>
      </w:r>
    </w:p>
    <w:p w14:paraId="5CB4EC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kil.swf</w:t>
      </w:r>
    </w:p>
    <w:p w14:paraId="23E874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kindknota.swf</w:t>
      </w:r>
    </w:p>
    <w:p w14:paraId="27B704F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kind.swf</w:t>
      </w:r>
    </w:p>
    <w:p w14:paraId="3346067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kindtand.swf</w:t>
      </w:r>
    </w:p>
    <w:p w14:paraId="2073E14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kinesar.swf</w:t>
      </w:r>
    </w:p>
    <w:p w14:paraId="1896EC1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kinesisk.swf</w:t>
      </w:r>
    </w:p>
    <w:p w14:paraId="70EAF84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kines.swf</w:t>
      </w:r>
    </w:p>
    <w:p w14:paraId="0143AD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kinkig.swf</w:t>
      </w:r>
    </w:p>
    <w:p w14:paraId="1C56D0F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kiosklitteratur.swf</w:t>
      </w:r>
    </w:p>
    <w:p w14:paraId="499C649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kiosk.swf</w:t>
      </w:r>
    </w:p>
    <w:p w14:paraId="0FCC8CD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kippar.swf</w:t>
      </w:r>
    </w:p>
    <w:p w14:paraId="35435C3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kiropraktor.swf</w:t>
      </w:r>
    </w:p>
    <w:p w14:paraId="74354A1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kirurgisk.swf</w:t>
      </w:r>
    </w:p>
    <w:p w14:paraId="3B69848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kirurgi.swf</w:t>
      </w:r>
    </w:p>
    <w:p w14:paraId="5A0E96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kirurg.swf</w:t>
      </w:r>
    </w:p>
    <w:p w14:paraId="7CC1A2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kisar.swf</w:t>
      </w:r>
    </w:p>
    <w:p w14:paraId="2B86A10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kisel.swf</w:t>
      </w:r>
    </w:p>
    <w:p w14:paraId="66DBF8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kissar.swf</w:t>
      </w:r>
    </w:p>
    <w:p w14:paraId="1FDA70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kisse.swf</w:t>
      </w:r>
    </w:p>
    <w:p w14:paraId="1A2216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kiss.swf</w:t>
      </w:r>
    </w:p>
    <w:p w14:paraId="28CEFB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kista.swf</w:t>
      </w:r>
    </w:p>
    <w:p w14:paraId="278E33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kitslig.swf</w:t>
      </w:r>
    </w:p>
    <w:p w14:paraId="155B3E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kittel.swf</w:t>
      </w:r>
    </w:p>
    <w:p w14:paraId="686C008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kittlar.swf</w:t>
      </w:r>
    </w:p>
    <w:p w14:paraId="125E56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kittlig.swf</w:t>
      </w:r>
    </w:p>
    <w:p w14:paraId="4819E95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kitt.swf</w:t>
      </w:r>
    </w:p>
    <w:p w14:paraId="251A0D9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kivas.swf</w:t>
      </w:r>
    </w:p>
    <w:p w14:paraId="7388494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kiwi.swf</w:t>
      </w:r>
    </w:p>
    <w:p w14:paraId="4E6FE01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kjol.swf</w:t>
      </w:r>
    </w:p>
    <w:p w14:paraId="34F4AE2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kl0344cker.swf</w:t>
      </w:r>
    </w:p>
    <w:p w14:paraId="29C9887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kl0344der.swf</w:t>
      </w:r>
    </w:p>
    <w:p w14:paraId="33856B4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kl0344desplagg.swf</w:t>
      </w:r>
    </w:p>
    <w:p w14:paraId="2071CDD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kl0344dnypa.swf</w:t>
      </w:r>
    </w:p>
    <w:p w14:paraId="48F2E11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kl0344dsam.swf</w:t>
      </w:r>
    </w:p>
    <w:p w14:paraId="28B2E2D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kl0344dsel.swf</w:t>
      </w:r>
    </w:p>
    <w:p w14:paraId="71B5FD2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kl0344dstreck.swf</w:t>
      </w:r>
    </w:p>
    <w:p w14:paraId="6DBD4B8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kl0344mdag.swf</w:t>
      </w:r>
    </w:p>
    <w:p w14:paraId="120696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kl0344mma.swf</w:t>
      </w:r>
    </w:p>
    <w:p w14:paraId="21CCDD8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kl0344mmer 0345t.swf</w:t>
      </w:r>
    </w:p>
    <w:p w14:paraId="4B5B4B6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kl0344mmer i.swf</w:t>
      </w:r>
    </w:p>
    <w:p w14:paraId="086778B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kl0344mmer.swf</w:t>
      </w:r>
    </w:p>
    <w:p w14:paraId="048EF2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kl0344mmer till.swf</w:t>
      </w:r>
    </w:p>
    <w:p w14:paraId="7AF33E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kl0344mmig.swf</w:t>
      </w:r>
    </w:p>
    <w:p w14:paraId="60C216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kl0344m.swf</w:t>
      </w:r>
    </w:p>
    <w:p w14:paraId="10D549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kl0344mtar.swf</w:t>
      </w:r>
    </w:p>
    <w:p w14:paraId="616B6D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kl0344nger.swf</w:t>
      </w:r>
    </w:p>
    <w:p w14:paraId="7147C6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kl0344nning.swf</w:t>
      </w:r>
    </w:p>
    <w:p w14:paraId="69A7C7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kl0344r om.swf</w:t>
      </w:r>
    </w:p>
    <w:p w14:paraId="649D12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kl0344r.swf</w:t>
      </w:r>
    </w:p>
    <w:p w14:paraId="78DF72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kl0344ttrar.swf</w:t>
      </w:r>
    </w:p>
    <w:p w14:paraId="2F25D5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kl0345da.swf</w:t>
      </w:r>
    </w:p>
    <w:p w14:paraId="598225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kl0345fingrig.swf</w:t>
      </w:r>
    </w:p>
    <w:p w14:paraId="70D95A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kl0345pare.swf</w:t>
      </w:r>
    </w:p>
    <w:p w14:paraId="5D7C9B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kl0345r.swf</w:t>
      </w:r>
    </w:p>
    <w:p w14:paraId="105DA6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kl0366ser.swf</w:t>
      </w:r>
    </w:p>
    <w:p w14:paraId="73CBF6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kl0366ver.swf</w:t>
      </w:r>
    </w:p>
    <w:p w14:paraId="72B1B1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kl0366v.swf</w:t>
      </w:r>
    </w:p>
    <w:p w14:paraId="25F7A3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klackar.swf</w:t>
      </w:r>
    </w:p>
    <w:p w14:paraId="28550D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klackspark.swf</w:t>
      </w:r>
    </w:p>
    <w:p w14:paraId="61F1E4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klack.swf</w:t>
      </w:r>
    </w:p>
    <w:p w14:paraId="17CF0F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kladdar.swf</w:t>
      </w:r>
    </w:p>
    <w:p w14:paraId="7D99F7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kladdig.swf</w:t>
      </w:r>
    </w:p>
    <w:p w14:paraId="16B23F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kladd.swf</w:t>
      </w:r>
    </w:p>
    <w:p w14:paraId="4F32B1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klaffar.swf</w:t>
      </w:r>
    </w:p>
    <w:p w14:paraId="66CCAD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klaff.swf</w:t>
      </w:r>
    </w:p>
    <w:p w14:paraId="5519EC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klagar.swf</w:t>
      </w:r>
    </w:p>
    <w:p w14:paraId="5E8769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klagom0345l.swf</w:t>
      </w:r>
    </w:p>
    <w:p w14:paraId="0BE148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klagomur.swf</w:t>
      </w:r>
    </w:p>
    <w:p w14:paraId="5CB020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klammeri.swf</w:t>
      </w:r>
    </w:p>
    <w:p w14:paraId="6BCD3E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klammerparentes.swf</w:t>
      </w:r>
    </w:p>
    <w:p w14:paraId="3BE643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klammer.swf</w:t>
      </w:r>
    </w:p>
    <w:p w14:paraId="0BC3E4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klampar.swf</w:t>
      </w:r>
    </w:p>
    <w:p w14:paraId="751CBC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klamrar sig fast.swf</w:t>
      </w:r>
    </w:p>
    <w:p w14:paraId="6A6F7F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klamydia.swf</w:t>
      </w:r>
    </w:p>
    <w:p w14:paraId="528A9C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klander.swf</w:t>
      </w:r>
    </w:p>
    <w:p w14:paraId="2AB052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klandrar.swf</w:t>
      </w:r>
    </w:p>
    <w:p w14:paraId="495ADE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klang.swf</w:t>
      </w:r>
    </w:p>
    <w:p w14:paraId="3E0897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klantig.swf</w:t>
      </w:r>
    </w:p>
    <w:p w14:paraId="6A9843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klantskalle.swf</w:t>
      </w:r>
    </w:p>
    <w:p w14:paraId="6E5F03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klant.swf</w:t>
      </w:r>
    </w:p>
    <w:p w14:paraId="4E28C9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klappar ihop.swf</w:t>
      </w:r>
    </w:p>
    <w:p w14:paraId="0DC7A7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klappar.swf</w:t>
      </w:r>
    </w:p>
    <w:p w14:paraId="3F67CA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klappjakt.swf</w:t>
      </w:r>
    </w:p>
    <w:p w14:paraId="0BD5DC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klapp.swf</w:t>
      </w:r>
    </w:p>
    <w:p w14:paraId="267CF6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klarar.swf</w:t>
      </w:r>
    </w:p>
    <w:p w14:paraId="231433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klarg0366r.swf</w:t>
      </w:r>
    </w:p>
    <w:p w14:paraId="590E04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klarhet.swf</w:t>
      </w:r>
    </w:p>
    <w:p w14:paraId="09CAC3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klarinett.swf</w:t>
      </w:r>
    </w:p>
    <w:p w14:paraId="42A78E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klarl0344gger.swf</w:t>
      </w:r>
    </w:p>
    <w:p w14:paraId="311654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klarnar.swf</w:t>
      </w:r>
    </w:p>
    <w:p w14:paraId="40C318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klarsignal.swf</w:t>
      </w:r>
    </w:p>
    <w:p w14:paraId="17957B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klar.swf</w:t>
      </w:r>
    </w:p>
    <w:p w14:paraId="5CA1B7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klarsyn.swf</w:t>
      </w:r>
    </w:p>
    <w:p w14:paraId="430D1F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klartecken.swf</w:t>
      </w:r>
    </w:p>
    <w:p w14:paraId="6989F6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klartext.swf</w:t>
      </w:r>
    </w:p>
    <w:p w14:paraId="6CC856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klase.swf</w:t>
      </w:r>
    </w:p>
    <w:p w14:paraId="5C9F2A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klassar.swf</w:t>
      </w:r>
    </w:p>
    <w:p w14:paraId="611C50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klassf0366rest0345ndare.swf</w:t>
      </w:r>
    </w:p>
    <w:p w14:paraId="164504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klassificerar.swf</w:t>
      </w:r>
    </w:p>
    <w:p w14:paraId="70BF7D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klassiker.swf</w:t>
      </w:r>
    </w:p>
    <w:p w14:paraId="7D3BE1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klassisk.swf</w:t>
      </w:r>
    </w:p>
    <w:p w14:paraId="7D51F3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klassl0344rare.swf</w:t>
      </w:r>
    </w:p>
    <w:p w14:paraId="4C00DF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klassmamma.swf</w:t>
      </w:r>
    </w:p>
    <w:p w14:paraId="58984C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klasspappa.swf</w:t>
      </w:r>
    </w:p>
    <w:p w14:paraId="65B1BA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klassrum.swf</w:t>
      </w:r>
    </w:p>
    <w:p w14:paraId="6E3EEC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klass.swf</w:t>
      </w:r>
    </w:p>
    <w:p w14:paraId="7EF7E9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klatschig.swf</w:t>
      </w:r>
    </w:p>
    <w:p w14:paraId="07D7A4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klaver.swf</w:t>
      </w:r>
    </w:p>
    <w:p w14:paraId="76D1F2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klave.swf</w:t>
      </w:r>
    </w:p>
    <w:p w14:paraId="6F4085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klenod.swf</w:t>
      </w:r>
    </w:p>
    <w:p w14:paraId="19577E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klen.swf</w:t>
      </w:r>
    </w:p>
    <w:p w14:paraId="4C98E7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kletar.swf</w:t>
      </w:r>
    </w:p>
    <w:p w14:paraId="20FD6C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kletig.swf</w:t>
      </w:r>
    </w:p>
    <w:p w14:paraId="3548DB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klev.swf</w:t>
      </w:r>
    </w:p>
    <w:p w14:paraId="4716AC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kliar.swf</w:t>
      </w:r>
    </w:p>
    <w:p w14:paraId="4BF11E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klibbar.swf</w:t>
      </w:r>
    </w:p>
    <w:p w14:paraId="7C358E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klibbig.swf</w:t>
      </w:r>
    </w:p>
    <w:p w14:paraId="2DA8D4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klich0351.swf</w:t>
      </w:r>
    </w:p>
    <w:p w14:paraId="40DF24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klickar.swf</w:t>
      </w:r>
    </w:p>
    <w:p w14:paraId="4B87F7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klick.swf</w:t>
      </w:r>
    </w:p>
    <w:p w14:paraId="3A30A6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klientel.swf</w:t>
      </w:r>
    </w:p>
    <w:p w14:paraId="777AEF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klient-server.swf</w:t>
      </w:r>
    </w:p>
    <w:p w14:paraId="4250ED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klient.swf</w:t>
      </w:r>
    </w:p>
    <w:p w14:paraId="35BD60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klimakterium.swf</w:t>
      </w:r>
    </w:p>
    <w:p w14:paraId="3D30A2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klimat.swf</w:t>
      </w:r>
    </w:p>
    <w:p w14:paraId="0DD15A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klimax.swf</w:t>
      </w:r>
    </w:p>
    <w:p w14:paraId="339500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klimpar sig.swf</w:t>
      </w:r>
    </w:p>
    <w:p w14:paraId="764117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klimp.swf</w:t>
      </w:r>
    </w:p>
    <w:p w14:paraId="3A39E8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klingar.swf</w:t>
      </w:r>
    </w:p>
    <w:p w14:paraId="5A9E89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klinga.swf</w:t>
      </w:r>
    </w:p>
    <w:p w14:paraId="0F13E7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klinik.swf</w:t>
      </w:r>
    </w:p>
    <w:p w14:paraId="09946C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klinkar.swf</w:t>
      </w:r>
    </w:p>
    <w:p w14:paraId="1E1C68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klippa.swf</w:t>
      </w:r>
    </w:p>
    <w:p w14:paraId="42D928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klipper sig.swf</w:t>
      </w:r>
    </w:p>
    <w:p w14:paraId="1FF5DB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klipper.swf</w:t>
      </w:r>
    </w:p>
    <w:p w14:paraId="35FA55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klippotek.swf</w:t>
      </w:r>
    </w:p>
    <w:p w14:paraId="5FAE99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klipp.swf</w:t>
      </w:r>
    </w:p>
    <w:p w14:paraId="4833EA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klipsk.swf</w:t>
      </w:r>
    </w:p>
    <w:p w14:paraId="0AC2FC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klirrar.swf</w:t>
      </w:r>
    </w:p>
    <w:p w14:paraId="755539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klister.swf</w:t>
      </w:r>
    </w:p>
    <w:p w14:paraId="617DCB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klistrar.swf</w:t>
      </w:r>
    </w:p>
    <w:p w14:paraId="31F5F5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kli.swf</w:t>
      </w:r>
    </w:p>
    <w:p w14:paraId="43E19C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klitoris.swf</w:t>
      </w:r>
    </w:p>
    <w:p w14:paraId="4136B9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kliver.swf</w:t>
      </w:r>
    </w:p>
    <w:p w14:paraId="6B868A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kliv.swf</w:t>
      </w:r>
    </w:p>
    <w:p w14:paraId="23827A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kloak.swf</w:t>
      </w:r>
    </w:p>
    <w:p w14:paraId="5FB537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klocka.swf</w:t>
      </w:r>
    </w:p>
    <w:p w14:paraId="460C7F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klockren.swf</w:t>
      </w:r>
    </w:p>
    <w:p w14:paraId="687108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klockslag.swf</w:t>
      </w:r>
    </w:p>
    <w:p w14:paraId="534FC2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klok.swf</w:t>
      </w:r>
    </w:p>
    <w:p w14:paraId="35E0D8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klorofyll.swf</w:t>
      </w:r>
    </w:p>
    <w:p w14:paraId="0DD622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klor.swf</w:t>
      </w:r>
    </w:p>
    <w:p w14:paraId="6AEB6C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klosett.swf</w:t>
      </w:r>
    </w:p>
    <w:p w14:paraId="64B120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kloss.swf</w:t>
      </w:r>
    </w:p>
    <w:p w14:paraId="7A2600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kloster.swf</w:t>
      </w:r>
    </w:p>
    <w:p w14:paraId="1EEA96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klo.swf</w:t>
      </w:r>
    </w:p>
    <w:p w14:paraId="289CD5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klot.swf</w:t>
      </w:r>
    </w:p>
    <w:p w14:paraId="23B040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klotter.swf</w:t>
      </w:r>
    </w:p>
    <w:p w14:paraId="3BB93A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klottrar.swf</w:t>
      </w:r>
    </w:p>
    <w:p w14:paraId="4C1709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kl.swf</w:t>
      </w:r>
    </w:p>
    <w:p w14:paraId="2AC1B3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klubbar.swf</w:t>
      </w:r>
    </w:p>
    <w:p w14:paraId="6415AE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klubba.swf</w:t>
      </w:r>
    </w:p>
    <w:p w14:paraId="2EE4F9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klubb.swf</w:t>
      </w:r>
    </w:p>
    <w:p w14:paraId="214600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kluckar.swf</w:t>
      </w:r>
    </w:p>
    <w:p w14:paraId="158DC8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klumpig.swf</w:t>
      </w:r>
    </w:p>
    <w:p w14:paraId="7B4072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klump.swf</w:t>
      </w:r>
    </w:p>
    <w:p w14:paraId="726B6D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klunga.swf</w:t>
      </w:r>
    </w:p>
    <w:p w14:paraId="1E678F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klunk.swf</w:t>
      </w:r>
    </w:p>
    <w:p w14:paraId="05F52C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klurig.swf</w:t>
      </w:r>
    </w:p>
    <w:p w14:paraId="29A89D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kluring.swf</w:t>
      </w:r>
    </w:p>
    <w:p w14:paraId="44B23E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kluven.swf</w:t>
      </w:r>
    </w:p>
    <w:p w14:paraId="050D4D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kluvit.swf</w:t>
      </w:r>
    </w:p>
    <w:p w14:paraId="6A5356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klyfta.swf</w:t>
      </w:r>
    </w:p>
    <w:p w14:paraId="1A38C2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klyftig.swf</w:t>
      </w:r>
    </w:p>
    <w:p w14:paraId="0E8369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klyka.swf</w:t>
      </w:r>
    </w:p>
    <w:p w14:paraId="626C95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klyscha.swf</w:t>
      </w:r>
    </w:p>
    <w:p w14:paraId="7AAD75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klyver.swf</w:t>
      </w:r>
    </w:p>
    <w:p w14:paraId="6B856A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k-m0344rker.swf</w:t>
      </w:r>
    </w:p>
    <w:p w14:paraId="78488E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km.swf</w:t>
      </w:r>
    </w:p>
    <w:p w14:paraId="1292B2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kn0344ar.swf</w:t>
      </w:r>
    </w:p>
    <w:p w14:paraId="20D431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kn0344ckebr0366d.swf</w:t>
      </w:r>
    </w:p>
    <w:p w14:paraId="076C98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kn0344cker.swf</w:t>
      </w:r>
    </w:p>
    <w:p w14:paraId="6C11E9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kn0344ck.swf</w:t>
      </w:r>
    </w:p>
    <w:p w14:paraId="064688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kn0344pper p0345.swf</w:t>
      </w:r>
    </w:p>
    <w:p w14:paraId="5ADD30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kn0344pper.swf</w:t>
      </w:r>
    </w:p>
    <w:p w14:paraId="72A84A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kn0344pp.swf</w:t>
      </w:r>
    </w:p>
    <w:p w14:paraId="3D3478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kn0344sk0345l.swf</w:t>
      </w:r>
    </w:p>
    <w:p w14:paraId="210EE3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kn0344.swf</w:t>
      </w:r>
    </w:p>
    <w:p w14:paraId="534223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kn0344veck.swf</w:t>
      </w:r>
    </w:p>
    <w:p w14:paraId="2B4CEE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kn0345dar.swf</w:t>
      </w:r>
    </w:p>
    <w:p w14:paraId="4165E3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kn0345par.swf</w:t>
      </w:r>
    </w:p>
    <w:p w14:paraId="7CC88D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kn0366lig.swf</w:t>
      </w:r>
    </w:p>
    <w:p w14:paraId="34DA56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kn0366l.swf</w:t>
      </w:r>
    </w:p>
    <w:p w14:paraId="3739D7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kn0366t.swf</w:t>
      </w:r>
    </w:p>
    <w:p w14:paraId="410827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knackar.swf</w:t>
      </w:r>
    </w:p>
    <w:p w14:paraId="70E18C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knackig.swf</w:t>
      </w:r>
    </w:p>
    <w:p w14:paraId="17D08E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knagglig.swf</w:t>
      </w:r>
    </w:p>
    <w:p w14:paraId="370577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knakar.swf</w:t>
      </w:r>
    </w:p>
    <w:p w14:paraId="67D199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knallar.swf</w:t>
      </w:r>
    </w:p>
    <w:p w14:paraId="6F0780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knall-.swf</w:t>
      </w:r>
    </w:p>
    <w:p w14:paraId="0DDCA5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knall.swf</w:t>
      </w:r>
    </w:p>
    <w:p w14:paraId="64D182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knaper.swf</w:t>
      </w:r>
    </w:p>
    <w:p w14:paraId="549626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knappast.swf</w:t>
      </w:r>
    </w:p>
    <w:p w14:paraId="1F503B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knapph0344ndig.swf</w:t>
      </w:r>
    </w:p>
    <w:p w14:paraId="64016A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knapph0345l.swf</w:t>
      </w:r>
    </w:p>
    <w:p w14:paraId="2570A6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knappn0345l.swf</w:t>
      </w:r>
    </w:p>
    <w:p w14:paraId="6DBBB4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knapp.swf</w:t>
      </w:r>
    </w:p>
    <w:p w14:paraId="550D5A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knappt.swf</w:t>
      </w:r>
    </w:p>
    <w:p w14:paraId="7C4795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knaprar.swf</w:t>
      </w:r>
    </w:p>
    <w:p w14:paraId="613F56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knaprig.swf</w:t>
      </w:r>
    </w:p>
    <w:p w14:paraId="55F291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knarkare.swf</w:t>
      </w:r>
    </w:p>
    <w:p w14:paraId="55CF50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knarkar.swf</w:t>
      </w:r>
    </w:p>
    <w:p w14:paraId="0D5C2D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knark.swf</w:t>
      </w:r>
    </w:p>
    <w:p w14:paraId="2445B8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knarrar.swf</w:t>
      </w:r>
    </w:p>
    <w:p w14:paraId="21CBC2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knasig.swf</w:t>
      </w:r>
    </w:p>
    <w:p w14:paraId="20FB5F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knastrar.swf</w:t>
      </w:r>
    </w:p>
    <w:p w14:paraId="668B6E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knatte.swf</w:t>
      </w:r>
    </w:p>
    <w:p w14:paraId="0E290B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knattrar.swf</w:t>
      </w:r>
    </w:p>
    <w:p w14:paraId="57A800B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knegare.swf</w:t>
      </w:r>
    </w:p>
    <w:p w14:paraId="6330DF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knegar.swf</w:t>
      </w:r>
    </w:p>
    <w:p w14:paraId="64F1618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kneg.swf</w:t>
      </w:r>
    </w:p>
    <w:p w14:paraId="1B3688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knekt.swf</w:t>
      </w:r>
    </w:p>
    <w:p w14:paraId="161019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knepig.swf</w:t>
      </w:r>
    </w:p>
    <w:p w14:paraId="029DC5C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knep.swf</w:t>
      </w:r>
    </w:p>
    <w:p w14:paraId="79B8B2F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knipa.swf</w:t>
      </w:r>
    </w:p>
    <w:p w14:paraId="3DB6818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kniper.swf</w:t>
      </w:r>
    </w:p>
    <w:p w14:paraId="1D92FF1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knippa.swf</w:t>
      </w:r>
    </w:p>
    <w:p w14:paraId="2B51DFC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knippe.swf</w:t>
      </w:r>
    </w:p>
    <w:p w14:paraId="7F0323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knipsar av.swf</w:t>
      </w:r>
    </w:p>
    <w:p w14:paraId="367874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knip.swf</w:t>
      </w:r>
    </w:p>
    <w:p w14:paraId="4608F2A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knivig.swf</w:t>
      </w:r>
    </w:p>
    <w:p w14:paraId="605212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kniv.swf</w:t>
      </w:r>
    </w:p>
    <w:p w14:paraId="479752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knixar.swf</w:t>
      </w:r>
    </w:p>
    <w:p w14:paraId="1353341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knockar.swf</w:t>
      </w:r>
    </w:p>
    <w:p w14:paraId="7A0232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knockout.swf</w:t>
      </w:r>
    </w:p>
    <w:p w14:paraId="415BBBB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knogar.swf</w:t>
      </w:r>
    </w:p>
    <w:p w14:paraId="773C8AA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knoge.swf</w:t>
      </w:r>
    </w:p>
    <w:p w14:paraId="689F431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knopp.swf</w:t>
      </w:r>
    </w:p>
    <w:p w14:paraId="40DCB15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knop.swf</w:t>
      </w:r>
    </w:p>
    <w:p w14:paraId="6D8BA84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knorrar.swf</w:t>
      </w:r>
    </w:p>
    <w:p w14:paraId="21C4621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knorr.swf</w:t>
      </w:r>
    </w:p>
    <w:p w14:paraId="05F32D2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knotar.swf</w:t>
      </w:r>
    </w:p>
    <w:p w14:paraId="5D16DD4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knota.swf</w:t>
      </w:r>
    </w:p>
    <w:p w14:paraId="5133863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knotig.swf</w:t>
      </w:r>
    </w:p>
    <w:p w14:paraId="40AFF5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knott.swf</w:t>
      </w:r>
    </w:p>
    <w:p w14:paraId="3973621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know-how.swf</w:t>
      </w:r>
    </w:p>
    <w:p w14:paraId="1A873E6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knubbig.swf</w:t>
      </w:r>
    </w:p>
    <w:p w14:paraId="517125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knuffar.swf</w:t>
      </w:r>
    </w:p>
    <w:p w14:paraId="7CBD0D7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knuffas.swf</w:t>
      </w:r>
    </w:p>
    <w:p w14:paraId="7BB9893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knuff.swf</w:t>
      </w:r>
    </w:p>
    <w:p w14:paraId="17D28CE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knullar.swf</w:t>
      </w:r>
    </w:p>
    <w:p w14:paraId="0374462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knusslar.swf</w:t>
      </w:r>
    </w:p>
    <w:p w14:paraId="1EB2E2B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knutit.swf</w:t>
      </w:r>
    </w:p>
    <w:p w14:paraId="4FAF421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knut.swf</w:t>
      </w:r>
    </w:p>
    <w:p w14:paraId="118769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knutte.swf</w:t>
      </w:r>
    </w:p>
    <w:p w14:paraId="12E6A0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knycker.swf</w:t>
      </w:r>
    </w:p>
    <w:p w14:paraId="34B866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knycklar ihop.swf</w:t>
      </w:r>
    </w:p>
    <w:p w14:paraId="21463A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knyck.swf</w:t>
      </w:r>
    </w:p>
    <w:p w14:paraId="1E2EFA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knypplar.swf</w:t>
      </w:r>
    </w:p>
    <w:p w14:paraId="0B45C2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knystar.swf</w:t>
      </w:r>
    </w:p>
    <w:p w14:paraId="0E390B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knyst.swf</w:t>
      </w:r>
    </w:p>
    <w:p w14:paraId="3D8984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knyter.swf</w:t>
      </w:r>
    </w:p>
    <w:p w14:paraId="5FA4E4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knyte.swf</w:t>
      </w:r>
    </w:p>
    <w:p w14:paraId="53E47F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knytkalas.swf</w:t>
      </w:r>
    </w:p>
    <w:p w14:paraId="7FE94D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knytn0344ve.swf</w:t>
      </w:r>
    </w:p>
    <w:p w14:paraId="3444EB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koagulerar.swf</w:t>
      </w:r>
    </w:p>
    <w:p w14:paraId="52F8A1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koalition.swf</w:t>
      </w:r>
    </w:p>
    <w:p w14:paraId="27562D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kobbe.swf</w:t>
      </w:r>
    </w:p>
    <w:p w14:paraId="301258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kobent.swf</w:t>
      </w:r>
    </w:p>
    <w:p w14:paraId="4AC8AA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kock.swf</w:t>
      </w:r>
    </w:p>
    <w:p w14:paraId="0F4FA6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kodar.swf</w:t>
      </w:r>
    </w:p>
    <w:p w14:paraId="7DAD51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kodein.swf</w:t>
      </w:r>
    </w:p>
    <w:p w14:paraId="7D1A1C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kod.swf</w:t>
      </w:r>
    </w:p>
    <w:p w14:paraId="6DD228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kof0345ngare.swf</w:t>
      </w:r>
    </w:p>
    <w:p w14:paraId="3272E9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koffein.swf</w:t>
      </w:r>
    </w:p>
    <w:p w14:paraId="7D6F0F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koffert.swf</w:t>
      </w:r>
    </w:p>
    <w:p w14:paraId="28A5A6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kofot.swf</w:t>
      </w:r>
    </w:p>
    <w:p w14:paraId="75F38F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kofta.swf</w:t>
      </w:r>
    </w:p>
    <w:p w14:paraId="1BE042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kohandel.swf</w:t>
      </w:r>
    </w:p>
    <w:p w14:paraId="056033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koja.swf</w:t>
      </w:r>
    </w:p>
    <w:p w14:paraId="5699E8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koj.swf</w:t>
      </w:r>
    </w:p>
    <w:p w14:paraId="697291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kokain.swf</w:t>
      </w:r>
    </w:p>
    <w:p w14:paraId="6B3510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kokar.swf</w:t>
      </w:r>
    </w:p>
    <w:p w14:paraId="6DC6BC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kokbok.swf</w:t>
      </w:r>
    </w:p>
    <w:p w14:paraId="7C3EC3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kokerska.swf</w:t>
      </w:r>
    </w:p>
    <w:p w14:paraId="0ED378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kokett.swf</w:t>
      </w:r>
    </w:p>
    <w:p w14:paraId="61C5CC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kokk0344rl.swf</w:t>
      </w:r>
    </w:p>
    <w:p w14:paraId="7C3442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kokong.swf</w:t>
      </w:r>
    </w:p>
    <w:p w14:paraId="7BDAFF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kokosflingor.swf</w:t>
      </w:r>
    </w:p>
    <w:p w14:paraId="1B8D8A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kokosn0366t.swf</w:t>
      </w:r>
    </w:p>
    <w:p w14:paraId="1FF992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kokpunkt.swf</w:t>
      </w:r>
    </w:p>
    <w:p w14:paraId="447113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koks.swf</w:t>
      </w:r>
    </w:p>
    <w:p w14:paraId="410D24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kok.swf</w:t>
      </w:r>
    </w:p>
    <w:p w14:paraId="30337E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kokvr0345.swf</w:t>
      </w:r>
    </w:p>
    <w:p w14:paraId="42763B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kolar.swf</w:t>
      </w:r>
    </w:p>
    <w:p w14:paraId="4CC5C0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koldioxid.swf</w:t>
      </w:r>
    </w:p>
    <w:p w14:paraId="5982D5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kolera.swf</w:t>
      </w:r>
    </w:p>
    <w:p w14:paraId="0B3776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kolhydrat.swf</w:t>
      </w:r>
    </w:p>
    <w:p w14:paraId="69DA72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kolik.swf</w:t>
      </w:r>
    </w:p>
    <w:p w14:paraId="7C7259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kolja.swf</w:t>
      </w:r>
    </w:p>
    <w:p w14:paraId="49D494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kollaps.swf</w:t>
      </w:r>
    </w:p>
    <w:p w14:paraId="7B493B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kollar.swf</w:t>
      </w:r>
    </w:p>
    <w:p w14:paraId="43877F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kollationerar.swf</w:t>
      </w:r>
    </w:p>
    <w:p w14:paraId="40376B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kollega.swf</w:t>
      </w:r>
    </w:p>
    <w:p w14:paraId="2927A3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kollegium.swf</w:t>
      </w:r>
    </w:p>
    <w:p w14:paraId="70C973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kollektion.swf</w:t>
      </w:r>
    </w:p>
    <w:p w14:paraId="7B544D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kollektivanslutning.swf</w:t>
      </w:r>
    </w:p>
    <w:p w14:paraId="6C2585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kollektivanst0344lld.swf</w:t>
      </w:r>
    </w:p>
    <w:p w14:paraId="766CDD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kollektivavtal.swf</w:t>
      </w:r>
    </w:p>
    <w:p w14:paraId="498497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kollektiv.swf</w:t>
      </w:r>
    </w:p>
    <w:p w14:paraId="7EA28D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kollekt.swf</w:t>
      </w:r>
    </w:p>
    <w:p w14:paraId="3D1C77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kolliderar.swf</w:t>
      </w:r>
    </w:p>
    <w:p w14:paraId="082B80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kollision.swf</w:t>
      </w:r>
    </w:p>
    <w:p w14:paraId="07ECC6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kolli.swf</w:t>
      </w:r>
    </w:p>
    <w:p w14:paraId="217C72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kollo.swf</w:t>
      </w:r>
    </w:p>
    <w:p w14:paraId="3E3C19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koll.swf</w:t>
      </w:r>
    </w:p>
    <w:p w14:paraId="22AA1F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kolonial-.swf</w:t>
      </w:r>
    </w:p>
    <w:p w14:paraId="7397D9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kolonilott.swf</w:t>
      </w:r>
    </w:p>
    <w:p w14:paraId="2385E6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kolonistuga.swf</w:t>
      </w:r>
    </w:p>
    <w:p w14:paraId="62FA38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koloni.swf</w:t>
      </w:r>
    </w:p>
    <w:p w14:paraId="345AE9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kolonn.swf</w:t>
      </w:r>
    </w:p>
    <w:p w14:paraId="1EC286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kolon.swf</w:t>
      </w:r>
    </w:p>
    <w:p w14:paraId="27BC5B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kolossal.swf</w:t>
      </w:r>
    </w:p>
    <w:p w14:paraId="0011CB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koloss.swf</w:t>
      </w:r>
    </w:p>
    <w:p w14:paraId="45CB0A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koloxid.swf</w:t>
      </w:r>
    </w:p>
    <w:p w14:paraId="1969C0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kolsvart.swf</w:t>
      </w:r>
    </w:p>
    <w:p w14:paraId="0909C8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kol.swf</w:t>
      </w:r>
    </w:p>
    <w:p w14:paraId="57565D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kolsyra.swf</w:t>
      </w:r>
    </w:p>
    <w:p w14:paraId="2741AF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kolumn.swf</w:t>
      </w:r>
    </w:p>
    <w:p w14:paraId="1E0198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kolv.swf</w:t>
      </w:r>
    </w:p>
    <w:p w14:paraId="3E4232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koma.swf</w:t>
      </w:r>
    </w:p>
    <w:p w14:paraId="0CA646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kombination.swf</w:t>
      </w:r>
    </w:p>
    <w:p w14:paraId="61E178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kombinerar.swf</w:t>
      </w:r>
    </w:p>
    <w:p w14:paraId="21EA57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kombi-.swf</w:t>
      </w:r>
    </w:p>
    <w:p w14:paraId="3623E7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komedi.swf</w:t>
      </w:r>
    </w:p>
    <w:p w14:paraId="1A868A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komet.swf</w:t>
      </w:r>
    </w:p>
    <w:p w14:paraId="368305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komfort.swf</w:t>
      </w:r>
    </w:p>
    <w:p w14:paraId="5B7827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komiker.swf</w:t>
      </w:r>
    </w:p>
    <w:p w14:paraId="2B9C6E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komisk.swf</w:t>
      </w:r>
    </w:p>
    <w:p w14:paraId="2B59E5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kommando 050.swf</w:t>
      </w:r>
    </w:p>
    <w:p w14:paraId="32B6FB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komma.swf</w:t>
      </w:r>
    </w:p>
    <w:p w14:paraId="30D93E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kommenderar.swf</w:t>
      </w:r>
    </w:p>
    <w:p w14:paraId="194FBC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kommentar.swf</w:t>
      </w:r>
    </w:p>
    <w:p w14:paraId="230EA3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kommentator.swf</w:t>
      </w:r>
    </w:p>
    <w:p w14:paraId="039933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kommenterar.swf</w:t>
      </w:r>
    </w:p>
    <w:p w14:paraId="2750F5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kommer 0345t.swf</w:t>
      </w:r>
    </w:p>
    <w:p w14:paraId="67ECA6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kommer 0366ver.swf</w:t>
      </w:r>
    </w:p>
    <w:p w14:paraId="7CB80F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kommer bort.swf</w:t>
      </w:r>
    </w:p>
    <w:p w14:paraId="3C483A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kommer p0345.swf</w:t>
      </w:r>
    </w:p>
    <w:p w14:paraId="39EE03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kommersiell.swf</w:t>
      </w:r>
    </w:p>
    <w:p w14:paraId="7AFBF1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kommers.swf</w:t>
      </w:r>
    </w:p>
    <w:p w14:paraId="2E73FD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kommer.swf</w:t>
      </w:r>
    </w:p>
    <w:p w14:paraId="32C474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kommer upp.swf</w:t>
      </w:r>
    </w:p>
    <w:p w14:paraId="35A8B6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kommer ut.swf</w:t>
      </w:r>
    </w:p>
    <w:p w14:paraId="247272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komminister.swf</w:t>
      </w:r>
    </w:p>
    <w:p w14:paraId="55A2BE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kommissarie.swf</w:t>
      </w:r>
    </w:p>
    <w:p w14:paraId="5F69B4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kommission.swf</w:t>
      </w:r>
    </w:p>
    <w:p w14:paraId="754554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kommitt0351.swf</w:t>
      </w:r>
    </w:p>
    <w:p w14:paraId="7FD00B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kommunalr0345d.swf</w:t>
      </w:r>
    </w:p>
    <w:p w14:paraId="6B450D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kommunal r0366str0344tt.swf</w:t>
      </w:r>
    </w:p>
    <w:p w14:paraId="532F32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kommunalskatt.swf</w:t>
      </w:r>
    </w:p>
    <w:p w14:paraId="54BA38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kommunal.swf</w:t>
      </w:r>
    </w:p>
    <w:p w14:paraId="070BF2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kommunalval.swf</w:t>
      </w:r>
    </w:p>
    <w:p w14:paraId="705FDB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kommunfullm0344ktige.swf</w:t>
      </w:r>
    </w:p>
    <w:p w14:paraId="28765A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kommunicerar.swf</w:t>
      </w:r>
    </w:p>
    <w:p w14:paraId="5F6E8C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kommunik0351.swf</w:t>
      </w:r>
    </w:p>
    <w:p w14:paraId="2F0273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kommunikationsmedel.swf</w:t>
      </w:r>
    </w:p>
    <w:p w14:paraId="0C0E3C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kommunikation.swf</w:t>
      </w:r>
    </w:p>
    <w:p w14:paraId="192DE0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kommunism.swf</w:t>
      </w:r>
    </w:p>
    <w:p w14:paraId="101C84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kommunist.swf</w:t>
      </w:r>
    </w:p>
    <w:p w14:paraId="3117E1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kommunstyrelse.swf</w:t>
      </w:r>
    </w:p>
    <w:p w14:paraId="7C23CE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kommun.swf</w:t>
      </w:r>
    </w:p>
    <w:p w14:paraId="04C37F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kompaktskiva.swf</w:t>
      </w:r>
    </w:p>
    <w:p w14:paraId="5B05DA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kompakt.swf</w:t>
      </w:r>
    </w:p>
    <w:p w14:paraId="0AA3F0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kompani.swf</w:t>
      </w:r>
    </w:p>
    <w:p w14:paraId="4E4D3D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kompanjon.swf</w:t>
      </w:r>
    </w:p>
    <w:p w14:paraId="044DA3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komparation.swf</w:t>
      </w:r>
    </w:p>
    <w:p w14:paraId="3185A5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kompass.swf</w:t>
      </w:r>
    </w:p>
    <w:p w14:paraId="6F2E47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kompendium.swf</w:t>
      </w:r>
    </w:p>
    <w:p w14:paraId="5D7FBB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kompensation.swf</w:t>
      </w:r>
    </w:p>
    <w:p w14:paraId="084A90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kompenserar.swf</w:t>
      </w:r>
    </w:p>
    <w:p w14:paraId="2F8E94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kompetens.swf</w:t>
      </w:r>
    </w:p>
    <w:p w14:paraId="0BE09A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kompetent.swf</w:t>
      </w:r>
    </w:p>
    <w:p w14:paraId="4290FB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kompis.swf</w:t>
      </w:r>
    </w:p>
    <w:p w14:paraId="4EF9F9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kompledig.swf</w:t>
      </w:r>
    </w:p>
    <w:p w14:paraId="66ED4B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komplement.swf</w:t>
      </w:r>
    </w:p>
    <w:p w14:paraId="3885AA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kompletterar.swf</w:t>
      </w:r>
    </w:p>
    <w:p w14:paraId="7AF516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komplett.swf</w:t>
      </w:r>
    </w:p>
    <w:p w14:paraId="277A16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komplex.swf</w:t>
      </w:r>
    </w:p>
    <w:p w14:paraId="11C53D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komplicerad.swf</w:t>
      </w:r>
    </w:p>
    <w:p w14:paraId="56C2D5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komplicerar.swf</w:t>
      </w:r>
    </w:p>
    <w:p w14:paraId="0B9537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komplikation.swf</w:t>
      </w:r>
    </w:p>
    <w:p w14:paraId="767DB8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komplimang.swf</w:t>
      </w:r>
    </w:p>
    <w:p w14:paraId="5022CC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komplott.swf</w:t>
      </w:r>
    </w:p>
    <w:p w14:paraId="621F07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komponent.swf</w:t>
      </w:r>
    </w:p>
    <w:p w14:paraId="5B7995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komponerar.swf</w:t>
      </w:r>
    </w:p>
    <w:p w14:paraId="6263DC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komposit0366r.swf</w:t>
      </w:r>
    </w:p>
    <w:p w14:paraId="2C04E6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komposition.swf</w:t>
      </w:r>
    </w:p>
    <w:p w14:paraId="531079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kompott.swf</w:t>
      </w:r>
    </w:p>
    <w:p w14:paraId="3A11A9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kompress.swf</w:t>
      </w:r>
    </w:p>
    <w:p w14:paraId="52ABB4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komprimerar.swf</w:t>
      </w:r>
    </w:p>
    <w:p w14:paraId="20377D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kompromissar.swf</w:t>
      </w:r>
    </w:p>
    <w:p w14:paraId="0BC6D4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kompromiss.swf</w:t>
      </w:r>
    </w:p>
    <w:p w14:paraId="65C81B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komp.swf</w:t>
      </w:r>
    </w:p>
    <w:p w14:paraId="48CBF9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kom.swf</w:t>
      </w:r>
    </w:p>
    <w:p w14:paraId="543D89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komvux.swf</w:t>
      </w:r>
    </w:p>
    <w:p w14:paraId="57D1A5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koncentrationsl0344ger.swf</w:t>
      </w:r>
    </w:p>
    <w:p w14:paraId="20BE9F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koncentration.swf</w:t>
      </w:r>
    </w:p>
    <w:p w14:paraId="4BFC1A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koncentrat.swf</w:t>
      </w:r>
    </w:p>
    <w:p w14:paraId="21811E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koncentrerar sig.swf</w:t>
      </w:r>
    </w:p>
    <w:p w14:paraId="718289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koncentrerar.swf</w:t>
      </w:r>
    </w:p>
    <w:p w14:paraId="37D52A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koncept.swf</w:t>
      </w:r>
    </w:p>
    <w:p w14:paraId="07DC02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koncern.swf</w:t>
      </w:r>
    </w:p>
    <w:p w14:paraId="1E679A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koncession.swf</w:t>
      </w:r>
    </w:p>
    <w:p w14:paraId="07AF55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koncis.swf</w:t>
      </w:r>
    </w:p>
    <w:p w14:paraId="6C6F32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kondenserar.swf</w:t>
      </w:r>
    </w:p>
    <w:p w14:paraId="00E91C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kondens.swf</w:t>
      </w:r>
    </w:p>
    <w:p w14:paraId="09EC7A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kondis.swf</w:t>
      </w:r>
    </w:p>
    <w:p w14:paraId="501F42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kondition.swf</w:t>
      </w:r>
    </w:p>
    <w:p w14:paraId="5A5302A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konditori.swf</w:t>
      </w:r>
    </w:p>
    <w:p w14:paraId="3D99EE8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konditor.swf</w:t>
      </w:r>
    </w:p>
    <w:p w14:paraId="555F8DE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kondom.swf</w:t>
      </w:r>
    </w:p>
    <w:p w14:paraId="4DD4866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kondukt0366r.swf</w:t>
      </w:r>
    </w:p>
    <w:p w14:paraId="6D3403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konfektion.swf</w:t>
      </w:r>
    </w:p>
    <w:p w14:paraId="7F74D5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konfekt.swf</w:t>
      </w:r>
    </w:p>
    <w:p w14:paraId="402E71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konferencier.swf</w:t>
      </w:r>
    </w:p>
    <w:p w14:paraId="50C42C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konferens.swf</w:t>
      </w:r>
    </w:p>
    <w:p w14:paraId="10DF0E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konfession.swf</w:t>
      </w:r>
    </w:p>
    <w:p w14:paraId="58454D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konfetti.swf</w:t>
      </w:r>
    </w:p>
    <w:p w14:paraId="75B8A7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konfidentiell.swf</w:t>
      </w:r>
    </w:p>
    <w:p w14:paraId="47F6A7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konfirmand.swf</w:t>
      </w:r>
    </w:p>
    <w:p w14:paraId="5C8145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konfirmationsundervisning.swf</w:t>
      </w:r>
    </w:p>
    <w:p w14:paraId="665ECC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konfirmation.swf</w:t>
      </w:r>
    </w:p>
    <w:p w14:paraId="5DE917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konfirmerar.swf</w:t>
      </w:r>
    </w:p>
    <w:p w14:paraId="52406D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konfiskerar.swf</w:t>
      </w:r>
    </w:p>
    <w:p w14:paraId="0CB598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konflikt.swf</w:t>
      </w:r>
    </w:p>
    <w:p w14:paraId="2D96E8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konformism.swf</w:t>
      </w:r>
    </w:p>
    <w:p w14:paraId="115B2A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konfrontation.swf</w:t>
      </w:r>
    </w:p>
    <w:p w14:paraId="718381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konfronteras.swf</w:t>
      </w:r>
    </w:p>
    <w:p w14:paraId="5CFEB5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konfunderad.swf</w:t>
      </w:r>
    </w:p>
    <w:p w14:paraId="3297CE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konfys.swf</w:t>
      </w:r>
    </w:p>
    <w:p w14:paraId="04CF46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kongress.swf</w:t>
      </w:r>
    </w:p>
    <w:p w14:paraId="1ECEE9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konjak.swf</w:t>
      </w:r>
    </w:p>
    <w:p w14:paraId="02F2A5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konjunktion.swf</w:t>
      </w:r>
    </w:p>
    <w:p w14:paraId="31C090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konjunktur.swf</w:t>
      </w:r>
    </w:p>
    <w:p w14:paraId="437732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konkav.swf</w:t>
      </w:r>
    </w:p>
    <w:p w14:paraId="4EDF9D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konklusion.swf</w:t>
      </w:r>
    </w:p>
    <w:p w14:paraId="73B350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konkret.swf</w:t>
      </w:r>
    </w:p>
    <w:p w14:paraId="412E92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konkurrens.swf</w:t>
      </w:r>
    </w:p>
    <w:p w14:paraId="32A79E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konkurrensverket.swf</w:t>
      </w:r>
    </w:p>
    <w:p w14:paraId="637B50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konkurrent.swf</w:t>
      </w:r>
    </w:p>
    <w:p w14:paraId="0CDBB6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konkurrerar.swf</w:t>
      </w:r>
    </w:p>
    <w:p w14:paraId="63F59E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konkurs.swf</w:t>
      </w:r>
    </w:p>
    <w:p w14:paraId="60CC79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konsekvens.swf</w:t>
      </w:r>
    </w:p>
    <w:p w14:paraId="1F6FF0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konsekvent.swf</w:t>
      </w:r>
    </w:p>
    <w:p w14:paraId="247A28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konselj.swf</w:t>
      </w:r>
    </w:p>
    <w:p w14:paraId="7D6A31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konsert.swf</w:t>
      </w:r>
    </w:p>
    <w:p w14:paraId="6DEF4A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konserv0366ppnare.swf</w:t>
      </w:r>
    </w:p>
    <w:p w14:paraId="100CAE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konservatism.swf</w:t>
      </w:r>
    </w:p>
    <w:p w14:paraId="518BD7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konservativ.swf</w:t>
      </w:r>
    </w:p>
    <w:p w14:paraId="7CCC80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konservator.swf</w:t>
      </w:r>
    </w:p>
    <w:p w14:paraId="4C76CD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konserverar.swf</w:t>
      </w:r>
    </w:p>
    <w:p w14:paraId="04B016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konserv.swf</w:t>
      </w:r>
    </w:p>
    <w:p w14:paraId="72494C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konsistens.swf</w:t>
      </w:r>
    </w:p>
    <w:p w14:paraId="010E7B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konsoliderar.swf</w:t>
      </w:r>
    </w:p>
    <w:p w14:paraId="23979B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konsol.swf</w:t>
      </w:r>
    </w:p>
    <w:p w14:paraId="0A2DB6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konsonant.swf</w:t>
      </w:r>
    </w:p>
    <w:p w14:paraId="16CA0B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konspiration.swf</w:t>
      </w:r>
    </w:p>
    <w:p w14:paraId="6036AA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konspirerar.swf</w:t>
      </w:r>
    </w:p>
    <w:p w14:paraId="2C3952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konst0345kning.swf</w:t>
      </w:r>
    </w:p>
    <w:p w14:paraId="2E23A8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konstant.swf</w:t>
      </w:r>
    </w:p>
    <w:p w14:paraId="28F9AC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konstapel.swf</w:t>
      </w:r>
    </w:p>
    <w:p w14:paraId="0D6299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konstaterar.swf</w:t>
      </w:r>
    </w:p>
    <w:p w14:paraId="1AB435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konstgjord.swf</w:t>
      </w:r>
    </w:p>
    <w:p w14:paraId="0E69E7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konsthantverk.swf</w:t>
      </w:r>
    </w:p>
    <w:p w14:paraId="0FF264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konstig.swf</w:t>
      </w:r>
    </w:p>
    <w:p w14:paraId="6113FA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konstitution.swf</w:t>
      </w:r>
    </w:p>
    <w:p w14:paraId="567EE6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konstlad.swf</w:t>
      </w:r>
    </w:p>
    <w:p w14:paraId="5D4F7F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konstn0344rlig.swf</w:t>
      </w:r>
    </w:p>
    <w:p w14:paraId="4DCA8B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konstn0344r.swf</w:t>
      </w:r>
    </w:p>
    <w:p w14:paraId="6E532B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konstrar.swf</w:t>
      </w:r>
    </w:p>
    <w:p w14:paraId="07CB51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konstruerar.swf</w:t>
      </w:r>
    </w:p>
    <w:p w14:paraId="1E030F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konstrukt0366r.swf</w:t>
      </w:r>
    </w:p>
    <w:p w14:paraId="766C92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konstruktion.swf</w:t>
      </w:r>
    </w:p>
    <w:p w14:paraId="3E4284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konstruktiv.swf</w:t>
      </w:r>
    </w:p>
    <w:p w14:paraId="18E5FE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konststycke.swf</w:t>
      </w:r>
    </w:p>
    <w:p w14:paraId="4A6EFB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konst.swf</w:t>
      </w:r>
    </w:p>
    <w:p w14:paraId="1EB3B6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konsulat.swf</w:t>
      </w:r>
    </w:p>
    <w:p w14:paraId="6F643B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konsulent.swf</w:t>
      </w:r>
    </w:p>
    <w:p w14:paraId="733FED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konsul.swf</w:t>
      </w:r>
    </w:p>
    <w:p w14:paraId="7698FF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konsulterar.swf</w:t>
      </w:r>
    </w:p>
    <w:p w14:paraId="669C80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konsult.swf</w:t>
      </w:r>
    </w:p>
    <w:p w14:paraId="1D0419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konsumenternas f0366rs0344kringsbyr0345.swf</w:t>
      </w:r>
    </w:p>
    <w:p w14:paraId="41623F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konsumentk0366plagen.swf</w:t>
      </w:r>
    </w:p>
    <w:p w14:paraId="712565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konsumentombudsman.swf</w:t>
      </w:r>
    </w:p>
    <w:p w14:paraId="42BD02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konsumentsekreterare.swf</w:t>
      </w:r>
    </w:p>
    <w:p w14:paraId="6807E9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konsument.swf</w:t>
      </w:r>
    </w:p>
    <w:p w14:paraId="12A63A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konsumentupplysning.swf</w:t>
      </w:r>
    </w:p>
    <w:p w14:paraId="0E2EC2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konsumentverket.swf</w:t>
      </w:r>
    </w:p>
    <w:p w14:paraId="32DF07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konsum.swf</w:t>
      </w:r>
    </w:p>
    <w:p w14:paraId="3134D1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konsumtionsvara.swf</w:t>
      </w:r>
    </w:p>
    <w:p w14:paraId="525FB5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konsumtion.swf</w:t>
      </w:r>
    </w:p>
    <w:p w14:paraId="3CBA28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kontaktar.swf</w:t>
      </w:r>
    </w:p>
    <w:p w14:paraId="4CA905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kontaktfamilj.swf</w:t>
      </w:r>
    </w:p>
    <w:p w14:paraId="0B3410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kontaktlins.swf</w:t>
      </w:r>
    </w:p>
    <w:p w14:paraId="676FA8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kontaktperson.swf</w:t>
      </w:r>
    </w:p>
    <w:p w14:paraId="4199EA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kontakt.swf</w:t>
      </w:r>
    </w:p>
    <w:p w14:paraId="48D906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kontanter.swf</w:t>
      </w:r>
    </w:p>
    <w:p w14:paraId="48E918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kontantinsats.swf</w:t>
      </w:r>
    </w:p>
    <w:p w14:paraId="314C03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kontantkort.swf</w:t>
      </w:r>
    </w:p>
    <w:p w14:paraId="4C3358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kontant.swf</w:t>
      </w:r>
    </w:p>
    <w:p w14:paraId="68D914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kontenta.swf</w:t>
      </w:r>
    </w:p>
    <w:p w14:paraId="6AE525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kontinent.swf</w:t>
      </w:r>
    </w:p>
    <w:p w14:paraId="73DA9E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kontinuerlig.swf</w:t>
      </w:r>
    </w:p>
    <w:p w14:paraId="24F4A4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kontokort.swf</w:t>
      </w:r>
    </w:p>
    <w:p w14:paraId="585130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kontorist.swf</w:t>
      </w:r>
    </w:p>
    <w:p w14:paraId="3DC0DC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kontor.swf</w:t>
      </w:r>
    </w:p>
    <w:p w14:paraId="2AD532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konto.swf</w:t>
      </w:r>
    </w:p>
    <w:p w14:paraId="500B41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kontrabas.swf</w:t>
      </w:r>
    </w:p>
    <w:p w14:paraId="5AC9D5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kontrahent.swf</w:t>
      </w:r>
    </w:p>
    <w:p w14:paraId="0C1804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kontrakt.swf</w:t>
      </w:r>
    </w:p>
    <w:p w14:paraId="106040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kontrar.swf</w:t>
      </w:r>
    </w:p>
    <w:p w14:paraId="578E26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kontrast.swf</w:t>
      </w:r>
    </w:p>
    <w:p w14:paraId="0367E6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kontra.swf</w:t>
      </w:r>
    </w:p>
    <w:p w14:paraId="43FDBD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kontrollant.swf</w:t>
      </w:r>
    </w:p>
    <w:p w14:paraId="785F96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kontrollbesiktning.swf</w:t>
      </w:r>
    </w:p>
    <w:p w14:paraId="06286E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kontrollerar.swf</w:t>
      </w:r>
    </w:p>
    <w:p w14:paraId="582B55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kontrollm0344rke.swf</w:t>
      </w:r>
    </w:p>
    <w:p w14:paraId="118335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kontrollomr0345de.swf</w:t>
      </w:r>
    </w:p>
    <w:p w14:paraId="71A947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kontroll.swf</w:t>
      </w:r>
    </w:p>
    <w:p w14:paraId="063429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kontrolluppgift.swf</w:t>
      </w:r>
    </w:p>
    <w:p w14:paraId="1A1911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kontrovers.swf</w:t>
      </w:r>
    </w:p>
    <w:p w14:paraId="4ECF92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kontur.swf</w:t>
      </w:r>
    </w:p>
    <w:p w14:paraId="0C4330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konung.swf</w:t>
      </w:r>
    </w:p>
    <w:p w14:paraId="08B54C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konvalescenthem.swf</w:t>
      </w:r>
    </w:p>
    <w:p w14:paraId="2E50EE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konvalescent.swf</w:t>
      </w:r>
    </w:p>
    <w:p w14:paraId="71D1F9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konvalescentv0345rd.swf</w:t>
      </w:r>
    </w:p>
    <w:p w14:paraId="1F59B5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konventionell.swf</w:t>
      </w:r>
    </w:p>
    <w:p w14:paraId="4F974A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konvention.swf</w:t>
      </w:r>
    </w:p>
    <w:p w14:paraId="7A1A8D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konversation.swf</w:t>
      </w:r>
    </w:p>
    <w:p w14:paraId="67A995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konverterar.swf</w:t>
      </w:r>
    </w:p>
    <w:p w14:paraId="6FCFEA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konvex.swf</w:t>
      </w:r>
    </w:p>
    <w:p w14:paraId="1652F6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kooperation.swf</w:t>
      </w:r>
    </w:p>
    <w:p w14:paraId="07BBD7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kooperativa f0366rbundet.swf</w:t>
      </w:r>
    </w:p>
    <w:p w14:paraId="4C49DC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kooperativ.swf</w:t>
      </w:r>
    </w:p>
    <w:p w14:paraId="488D7F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koordinerar.swf</w:t>
      </w:r>
    </w:p>
    <w:p w14:paraId="7767EC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kopi0366s.swf</w:t>
      </w:r>
    </w:p>
    <w:p w14:paraId="68E731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kopia.swf</w:t>
      </w:r>
    </w:p>
    <w:p w14:paraId="086F46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kopiator.swf</w:t>
      </w:r>
    </w:p>
    <w:p w14:paraId="2FE0C3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kopierar.swf</w:t>
      </w:r>
    </w:p>
    <w:p w14:paraId="5CB571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kopiering.swf</w:t>
      </w:r>
    </w:p>
    <w:p w14:paraId="37E088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koppar.swf</w:t>
      </w:r>
    </w:p>
    <w:p w14:paraId="3BE877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koppel.swf</w:t>
      </w:r>
    </w:p>
    <w:p w14:paraId="603DE9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kopplar av.swf</w:t>
      </w:r>
    </w:p>
    <w:p w14:paraId="424332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kopplare.swf</w:t>
      </w:r>
    </w:p>
    <w:p w14:paraId="27002A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kopplar.swf</w:t>
      </w:r>
    </w:p>
    <w:p w14:paraId="4C5CF7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koppleri.swf</w:t>
      </w:r>
    </w:p>
    <w:p w14:paraId="257E77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koppling.swf</w:t>
      </w:r>
    </w:p>
    <w:p w14:paraId="7FA82D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koppor.swf</w:t>
      </w:r>
    </w:p>
    <w:p w14:paraId="71E8E3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kopp.swf</w:t>
      </w:r>
    </w:p>
    <w:p w14:paraId="0E5D24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koranen.swf</w:t>
      </w:r>
    </w:p>
    <w:p w14:paraId="2651FE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korar.swf</w:t>
      </w:r>
    </w:p>
    <w:p w14:paraId="32A852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kordong.swf</w:t>
      </w:r>
    </w:p>
    <w:p w14:paraId="7E7FCD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koreografi.swf</w:t>
      </w:r>
    </w:p>
    <w:p w14:paraId="07EAC4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korg.swf</w:t>
      </w:r>
    </w:p>
    <w:p w14:paraId="547DFC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korkad.swf</w:t>
      </w:r>
    </w:p>
    <w:p w14:paraId="003AC3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korkskruv.swf</w:t>
      </w:r>
    </w:p>
    <w:p w14:paraId="69777E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kork.swf</w:t>
      </w:r>
    </w:p>
    <w:p w14:paraId="284454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korn.swf</w:t>
      </w:r>
    </w:p>
    <w:p w14:paraId="607CA2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korpen.swf</w:t>
      </w:r>
    </w:p>
    <w:p w14:paraId="286B7F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korpidrott.swf</w:t>
      </w:r>
    </w:p>
    <w:p w14:paraId="3F1954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korporation.swf</w:t>
      </w:r>
    </w:p>
    <w:p w14:paraId="49B9E2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korpral.swf</w:t>
      </w:r>
    </w:p>
    <w:p w14:paraId="7B3893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korp.swf</w:t>
      </w:r>
    </w:p>
    <w:p w14:paraId="448750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korpulent.swf</w:t>
      </w:r>
    </w:p>
    <w:p w14:paraId="1621B4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korrekt.swf</w:t>
      </w:r>
    </w:p>
    <w:p w14:paraId="2627D9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korrektur.swf</w:t>
      </w:r>
    </w:p>
    <w:p w14:paraId="61E0E2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korrespondens.swf</w:t>
      </w:r>
    </w:p>
    <w:p w14:paraId="0B60C3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korrespondent.swf</w:t>
      </w:r>
    </w:p>
    <w:p w14:paraId="1A414B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korridor.swf</w:t>
      </w:r>
    </w:p>
    <w:p w14:paraId="55E815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korrigerar.swf</w:t>
      </w:r>
    </w:p>
    <w:p w14:paraId="43906D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korrigering.swf</w:t>
      </w:r>
    </w:p>
    <w:p w14:paraId="16C7F9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korrosion.swf</w:t>
      </w:r>
    </w:p>
    <w:p w14:paraId="10CA6B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korr.swf</w:t>
      </w:r>
    </w:p>
    <w:p w14:paraId="4093BE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korrugerad.swf</w:t>
      </w:r>
    </w:p>
    <w:p w14:paraId="7F0D63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korrumperad.swf</w:t>
      </w:r>
    </w:p>
    <w:p w14:paraId="3FADEE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korruption.swf</w:t>
      </w:r>
    </w:p>
    <w:p w14:paraId="0E98F5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korrupt.swf</w:t>
      </w:r>
    </w:p>
    <w:p w14:paraId="1D158F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korsar.swf</w:t>
      </w:r>
    </w:p>
    <w:p w14:paraId="5F373D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korsdrag.swf</w:t>
      </w:r>
    </w:p>
    <w:p w14:paraId="653449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korseld.swf</w:t>
      </w:r>
    </w:p>
    <w:p w14:paraId="21FD9A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korsett.swf</w:t>
      </w:r>
    </w:p>
    <w:p w14:paraId="191FB4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korsf0344ster.swf</w:t>
      </w:r>
    </w:p>
    <w:p w14:paraId="7065D7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korsf0366rh0366r.swf</w:t>
      </w:r>
    </w:p>
    <w:p w14:paraId="0E15D5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korsning.swf</w:t>
      </w:r>
    </w:p>
    <w:p w14:paraId="769B49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korsord.swf</w:t>
      </w:r>
    </w:p>
    <w:p w14:paraId="3E574F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korsrygg.swf</w:t>
      </w:r>
    </w:p>
    <w:p w14:paraId="3683AE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kors.swf</w:t>
      </w:r>
    </w:p>
    <w:p w14:paraId="74C98A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korst0345g.swf</w:t>
      </w:r>
    </w:p>
    <w:p w14:paraId="72D0B7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korstecken.swf</w:t>
      </w:r>
    </w:p>
    <w:p w14:paraId="4C2796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kor.swf</w:t>
      </w:r>
    </w:p>
    <w:p w14:paraId="25D014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korta.swf</w:t>
      </w:r>
    </w:p>
    <w:p w14:paraId="3AAB91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kortbyxor.swf</w:t>
      </w:r>
    </w:p>
    <w:p w14:paraId="62FAC7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kortege.swf</w:t>
      </w:r>
    </w:p>
    <w:p w14:paraId="49BBC3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kortfattad.swf</w:t>
      </w:r>
    </w:p>
    <w:p w14:paraId="434669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kortfristig.swf</w:t>
      </w:r>
    </w:p>
    <w:p w14:paraId="7F4823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korthet.swf</w:t>
      </w:r>
    </w:p>
    <w:p w14:paraId="0D8B18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korthus.swf</w:t>
      </w:r>
    </w:p>
    <w:p w14:paraId="2C423C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kortklippt.swf</w:t>
      </w:r>
    </w:p>
    <w:p w14:paraId="041A82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kortkort.swf</w:t>
      </w:r>
    </w:p>
    <w:p w14:paraId="0805DF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kortlek.swf</w:t>
      </w:r>
    </w:p>
    <w:p w14:paraId="645455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kortlivad.swf</w:t>
      </w:r>
    </w:p>
    <w:p w14:paraId="125589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kortsiktig.swf</w:t>
      </w:r>
    </w:p>
    <w:p w14:paraId="768DA1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kortslutning.swf</w:t>
      </w:r>
    </w:p>
    <w:p w14:paraId="32881E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kort.swf</w:t>
      </w:r>
    </w:p>
    <w:p w14:paraId="2AF43A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kortsynt.swf</w:t>
      </w:r>
    </w:p>
    <w:p w14:paraId="768358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kortvarig.swf</w:t>
      </w:r>
    </w:p>
    <w:p w14:paraId="27E418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korvstoppning.swf</w:t>
      </w:r>
    </w:p>
    <w:p w14:paraId="747F5F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korv.swf</w:t>
      </w:r>
    </w:p>
    <w:p w14:paraId="558BB1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kosing.swf</w:t>
      </w:r>
    </w:p>
    <w:p w14:paraId="6B3801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kosmetika.swf</w:t>
      </w:r>
    </w:p>
    <w:p w14:paraId="5E9742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kosmonaut.swf</w:t>
      </w:r>
    </w:p>
    <w:p w14:paraId="6BCE3E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kosmopolitisk.swf</w:t>
      </w:r>
    </w:p>
    <w:p w14:paraId="623305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kosmos.swf</w:t>
      </w:r>
    </w:p>
    <w:p w14:paraId="5A69ED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kossa.swf</w:t>
      </w:r>
    </w:p>
    <w:p w14:paraId="2CC6A0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kos.swf</w:t>
      </w:r>
    </w:p>
    <w:p w14:paraId="5AF60B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kostar.swf</w:t>
      </w:r>
    </w:p>
    <w:p w14:paraId="2C17A7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kostnadsfri.swf</w:t>
      </w:r>
    </w:p>
    <w:p w14:paraId="226E62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kostnad.swf</w:t>
      </w:r>
    </w:p>
    <w:p w14:paraId="7FD1F8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kostsam.swf</w:t>
      </w:r>
    </w:p>
    <w:p w14:paraId="3536CA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kost.swf</w:t>
      </w:r>
    </w:p>
    <w:p w14:paraId="11FC8F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kostym.swf</w:t>
      </w:r>
    </w:p>
    <w:p w14:paraId="212631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ko.swf</w:t>
      </w:r>
    </w:p>
    <w:p w14:paraId="514896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kota.swf</w:t>
      </w:r>
    </w:p>
    <w:p w14:paraId="68BF3B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kotknackare.swf</w:t>
      </w:r>
    </w:p>
    <w:p w14:paraId="0B5398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kotlett.swf</w:t>
      </w:r>
    </w:p>
    <w:p w14:paraId="210772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kotteri.swf</w:t>
      </w:r>
    </w:p>
    <w:p w14:paraId="35B9F9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kotte.swf</w:t>
      </w:r>
    </w:p>
    <w:p w14:paraId="3AB7B0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kovan.swf</w:t>
      </w:r>
    </w:p>
    <w:p w14:paraId="33EDBB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k-pist.swf</w:t>
      </w:r>
    </w:p>
    <w:p w14:paraId="4232CC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kr0344fta.swf</w:t>
      </w:r>
    </w:p>
    <w:p w14:paraId="31ED35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kr0344ftg0345ng.swf</w:t>
      </w:r>
    </w:p>
    <w:p w14:paraId="743239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kr0344ftskiva.swf</w:t>
      </w:r>
    </w:p>
    <w:p w14:paraId="45DF0C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kr0344ks.swf</w:t>
      </w:r>
    </w:p>
    <w:p w14:paraId="18E839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kr0344k.swf</w:t>
      </w:r>
    </w:p>
    <w:p w14:paraId="1FF28E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kr0344lar.swf</w:t>
      </w:r>
    </w:p>
    <w:p w14:paraId="374675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kr0344mpa.swf</w:t>
      </w:r>
    </w:p>
    <w:p w14:paraId="251B43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kr0344m.swf</w:t>
      </w:r>
    </w:p>
    <w:p w14:paraId="220AD6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kr0344nger.swf</w:t>
      </w:r>
    </w:p>
    <w:p w14:paraId="14DDB8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kr0344nker.swf</w:t>
      </w:r>
    </w:p>
    <w:p w14:paraId="1900BE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kr0344pp.swf</w:t>
      </w:r>
    </w:p>
    <w:p w14:paraId="4C9514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kr0344sen.swf</w:t>
      </w:r>
    </w:p>
    <w:p w14:paraId="0E43AD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kr0344ver.swf</w:t>
      </w:r>
    </w:p>
    <w:p w14:paraId="5573A1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kr0345ka.swf</w:t>
      </w:r>
    </w:p>
    <w:p w14:paraId="500009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kr0345kf0366tter.swf</w:t>
      </w:r>
    </w:p>
    <w:p w14:paraId="2C6AD7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kr0345mar sig.swf</w:t>
      </w:r>
    </w:p>
    <w:p w14:paraId="19E029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kr0345ngel.swf</w:t>
      </w:r>
    </w:p>
    <w:p w14:paraId="479FAC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kr0345nglar.swf</w:t>
      </w:r>
    </w:p>
    <w:p w14:paraId="53B325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kr0345nglig.swf</w:t>
      </w:r>
    </w:p>
    <w:p w14:paraId="1AA071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kr0366gare.swf</w:t>
      </w:r>
    </w:p>
    <w:p w14:paraId="1824CF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kr0366kar.swf</w:t>
      </w:r>
    </w:p>
    <w:p w14:paraId="573F37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kr0366ker.swf</w:t>
      </w:r>
    </w:p>
    <w:p w14:paraId="2F3196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kr0366k.swf</w:t>
      </w:r>
    </w:p>
    <w:p w14:paraId="1C6652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kr0366ner.swf</w:t>
      </w:r>
    </w:p>
    <w:p w14:paraId="1C64FD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kr0366nika.swf</w:t>
      </w:r>
    </w:p>
    <w:p w14:paraId="695C26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kr0366n.swf</w:t>
      </w:r>
    </w:p>
    <w:p w14:paraId="0F2EA0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kr0366p.swf</w:t>
      </w:r>
    </w:p>
    <w:p w14:paraId="0AE019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krabat.swf</w:t>
      </w:r>
    </w:p>
    <w:p w14:paraId="5237BF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krabba.swf</w:t>
      </w:r>
    </w:p>
    <w:p w14:paraId="3FBC1B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krafsar.swf</w:t>
      </w:r>
    </w:p>
    <w:p w14:paraId="2E6A70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krafs.swf</w:t>
      </w:r>
    </w:p>
    <w:p w14:paraId="447CD7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kraftig.swf</w:t>
      </w:r>
    </w:p>
    <w:p w14:paraId="0453CC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kraftledning.swf</w:t>
      </w:r>
    </w:p>
    <w:p w14:paraId="1DE645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kraftm0344tning.swf</w:t>
      </w:r>
    </w:p>
    <w:p w14:paraId="25FB66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kraftstation.swf</w:t>
      </w:r>
    </w:p>
    <w:p w14:paraId="3892ED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kraft.swf</w:t>
      </w:r>
    </w:p>
    <w:p w14:paraId="77BCA0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kraftuttryck.swf</w:t>
      </w:r>
    </w:p>
    <w:p w14:paraId="1A61D3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kraftverk.swf</w:t>
      </w:r>
    </w:p>
    <w:p w14:paraId="35E97D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krage.swf</w:t>
      </w:r>
    </w:p>
    <w:p w14:paraId="599194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krake.swf</w:t>
      </w:r>
    </w:p>
    <w:p w14:paraId="410AB3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kramar.swf</w:t>
      </w:r>
    </w:p>
    <w:p w14:paraId="528F04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kramgod.swf</w:t>
      </w:r>
    </w:p>
    <w:p w14:paraId="53B5DB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krampaktig.swf</w:t>
      </w:r>
    </w:p>
    <w:p w14:paraId="02B9FA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kramp.swf</w:t>
      </w:r>
    </w:p>
    <w:p w14:paraId="33B8D7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kramsn0366.swf</w:t>
      </w:r>
    </w:p>
    <w:p w14:paraId="551CDE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krams.swf</w:t>
      </w:r>
    </w:p>
    <w:p w14:paraId="4F888B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kram.swf</w:t>
      </w:r>
    </w:p>
    <w:p w14:paraId="44647B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kranium.swf</w:t>
      </w:r>
    </w:p>
    <w:p w14:paraId="5DF1AB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krans.swf</w:t>
      </w:r>
    </w:p>
    <w:p w14:paraId="1B41A7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kran.swf</w:t>
      </w:r>
    </w:p>
    <w:p w14:paraId="40C01F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kraschar.swf</w:t>
      </w:r>
    </w:p>
    <w:p w14:paraId="2584EF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krasch.swf</w:t>
      </w:r>
    </w:p>
    <w:p w14:paraId="77D2B9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krasse.swf</w:t>
      </w:r>
    </w:p>
    <w:p w14:paraId="6A2755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krasslig.swf</w:t>
      </w:r>
    </w:p>
    <w:p w14:paraId="0216B2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krass.swf</w:t>
      </w:r>
    </w:p>
    <w:p w14:paraId="3BCD3A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kras.swf</w:t>
      </w:r>
    </w:p>
    <w:p w14:paraId="4B5D05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krattar.swf</w:t>
      </w:r>
    </w:p>
    <w:p w14:paraId="4AB0BC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kratta.swf</w:t>
      </w:r>
    </w:p>
    <w:p w14:paraId="794252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kravaller.swf</w:t>
      </w:r>
    </w:p>
    <w:p w14:paraId="0074E6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kravlar.swf</w:t>
      </w:r>
    </w:p>
    <w:p w14:paraId="1FBDAA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krav.swf</w:t>
      </w:r>
    </w:p>
    <w:p w14:paraId="4A5342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kraxar.swf</w:t>
      </w:r>
    </w:p>
    <w:p w14:paraId="7718FC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kreativ.swf</w:t>
      </w:r>
    </w:p>
    <w:p w14:paraId="149C40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kreatur.swf</w:t>
      </w:r>
    </w:p>
    <w:p w14:paraId="496CD5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kreditk0366p.swf</w:t>
      </w:r>
    </w:p>
    <w:p w14:paraId="6F4F06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kreditkort.swf</w:t>
      </w:r>
    </w:p>
    <w:p w14:paraId="45BCFB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kredit.swf</w:t>
      </w:r>
    </w:p>
    <w:p w14:paraId="7E1736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kreditupplysning.swf</w:t>
      </w:r>
    </w:p>
    <w:p w14:paraId="5BA06D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krematorium.swf</w:t>
      </w:r>
    </w:p>
    <w:p w14:paraId="3487C2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kremering.swf</w:t>
      </w:r>
    </w:p>
    <w:p w14:paraId="572BC9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kretsar.swf</w:t>
      </w:r>
    </w:p>
    <w:p w14:paraId="45E9CB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kretslopp.swf</w:t>
      </w:r>
    </w:p>
    <w:p w14:paraId="35298F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krets.swf</w:t>
      </w:r>
    </w:p>
    <w:p w14:paraId="16857A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krigare.swf</w:t>
      </w:r>
    </w:p>
    <w:p w14:paraId="19C51C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krigar.swf</w:t>
      </w:r>
    </w:p>
    <w:p w14:paraId="39F1E1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krigf0366ring.swf</w:t>
      </w:r>
    </w:p>
    <w:p w14:paraId="0F552B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krig.swf</w:t>
      </w:r>
    </w:p>
    <w:p w14:paraId="5164BA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kriminaliserar.swf</w:t>
      </w:r>
    </w:p>
    <w:p w14:paraId="204A0F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kriminalitet.swf</w:t>
      </w:r>
    </w:p>
    <w:p w14:paraId="544565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kriminal-.swf</w:t>
      </w:r>
    </w:p>
    <w:p w14:paraId="055108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kriminalv0345rd.swf</w:t>
      </w:r>
    </w:p>
    <w:p w14:paraId="10C694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kriminell.swf</w:t>
      </w:r>
    </w:p>
    <w:p w14:paraId="2D4B94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krimskrams.swf</w:t>
      </w:r>
    </w:p>
    <w:p w14:paraId="477D5A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kringflackande.swf</w:t>
      </w:r>
    </w:p>
    <w:p w14:paraId="2F0C5F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kringg0344rdar.swf</w:t>
      </w:r>
    </w:p>
    <w:p w14:paraId="08B055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kringg0345r.swf</w:t>
      </w:r>
    </w:p>
    <w:p w14:paraId="6FCB06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kringla.swf</w:t>
      </w:r>
    </w:p>
    <w:p w14:paraId="5AB6E2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kring.swf</w:t>
      </w:r>
    </w:p>
    <w:p w14:paraId="351474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kris.swf</w:t>
      </w:r>
    </w:p>
    <w:p w14:paraId="6CC136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kristall.swf</w:t>
      </w:r>
    </w:p>
    <w:p w14:paraId="4B55C6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kristendom.swf</w:t>
      </w:r>
    </w:p>
    <w:p w14:paraId="34BEB7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kristen.swf</w:t>
      </w:r>
    </w:p>
    <w:p w14:paraId="138694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kristi himmelsf0344rdsdag.swf</w:t>
      </w:r>
    </w:p>
    <w:p w14:paraId="2D0AAA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kriterium.swf</w:t>
      </w:r>
    </w:p>
    <w:p w14:paraId="0D320E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kritiker.swf</w:t>
      </w:r>
    </w:p>
    <w:p w14:paraId="545B6A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kritik.swf</w:t>
      </w:r>
    </w:p>
    <w:p w14:paraId="52128C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kritiserar.swf</w:t>
      </w:r>
    </w:p>
    <w:p w14:paraId="2CA95F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kritisk.swf</w:t>
      </w:r>
    </w:p>
    <w:p w14:paraId="78C133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kroatien.swf</w:t>
      </w:r>
    </w:p>
    <w:p w14:paraId="26D9D2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kroatiska.swf</w:t>
      </w:r>
    </w:p>
    <w:p w14:paraId="0D6329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kroatisk.swf</w:t>
      </w:r>
    </w:p>
    <w:p w14:paraId="3044AD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kroat.swf</w:t>
      </w:r>
    </w:p>
    <w:p w14:paraId="55D0F9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krockar.swf</w:t>
      </w:r>
    </w:p>
    <w:p w14:paraId="4CEF11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krock.swf</w:t>
      </w:r>
    </w:p>
    <w:p w14:paraId="0A8635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krog.swf</w:t>
      </w:r>
    </w:p>
    <w:p w14:paraId="59C406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krokben.swf</w:t>
      </w:r>
    </w:p>
    <w:p w14:paraId="5045D1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krokig.swf</w:t>
      </w:r>
    </w:p>
    <w:p w14:paraId="219030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kroknar.swf</w:t>
      </w:r>
    </w:p>
    <w:p w14:paraId="33A066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krokodil.swf</w:t>
      </w:r>
    </w:p>
    <w:p w14:paraId="2B79CC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krokodilt0345rar.swf</w:t>
      </w:r>
    </w:p>
    <w:p w14:paraId="7AAB5C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krok.swf</w:t>
      </w:r>
    </w:p>
    <w:p w14:paraId="1B02E7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krokus.swf</w:t>
      </w:r>
    </w:p>
    <w:p w14:paraId="596B74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kromosom.swf</w:t>
      </w:r>
    </w:p>
    <w:p w14:paraId="0A55B3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krom.swf</w:t>
      </w:r>
    </w:p>
    <w:p w14:paraId="14E643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kron0344rtskocka.swf</w:t>
      </w:r>
    </w:p>
    <w:p w14:paraId="60B5A2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kronan.swf</w:t>
      </w:r>
    </w:p>
    <w:p w14:paraId="333A77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krona.swf</w:t>
      </w:r>
    </w:p>
    <w:p w14:paraId="64F763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kronisk.swf</w:t>
      </w:r>
    </w:p>
    <w:p w14:paraId="01A3B9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kronofogde.swf</w:t>
      </w:r>
    </w:p>
    <w:p w14:paraId="00FEA7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kronologisk.swf</w:t>
      </w:r>
    </w:p>
    <w:p w14:paraId="44753E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krono-.swf</w:t>
      </w:r>
    </w:p>
    <w:p w14:paraId="60DA2F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kronprins.swf</w:t>
      </w:r>
    </w:p>
    <w:p w14:paraId="2D5E45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kroppkaka.swf</w:t>
      </w:r>
    </w:p>
    <w:p w14:paraId="149C47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kroppsbyggare.swf</w:t>
      </w:r>
    </w:p>
    <w:p w14:paraId="4A771A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kroppsbyggnad.swf</w:t>
      </w:r>
    </w:p>
    <w:p w14:paraId="563253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kroppslig.swf</w:t>
      </w:r>
    </w:p>
    <w:p w14:paraId="63AB1A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kroppsspr0345k.swf</w:t>
      </w:r>
    </w:p>
    <w:p w14:paraId="363615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kroppsvisitation.swf</w:t>
      </w:r>
    </w:p>
    <w:p w14:paraId="53DB0A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kropp.swf</w:t>
      </w:r>
    </w:p>
    <w:p w14:paraId="152801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krossar.swf</w:t>
      </w:r>
    </w:p>
    <w:p w14:paraId="3AD11B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kr.swf</w:t>
      </w:r>
    </w:p>
    <w:p w14:paraId="03207D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krucifix.swf</w:t>
      </w:r>
    </w:p>
    <w:p w14:paraId="108781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kruka.swf</w:t>
      </w:r>
    </w:p>
    <w:p w14:paraId="399175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krukv0344xt.swf</w:t>
      </w:r>
    </w:p>
    <w:p w14:paraId="1C4F53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krullig.swf</w:t>
      </w:r>
    </w:p>
    <w:p w14:paraId="2A3818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krumbukt.swf</w:t>
      </w:r>
    </w:p>
    <w:p w14:paraId="451D71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krumelur.swf</w:t>
      </w:r>
    </w:p>
    <w:p w14:paraId="159933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krum.swf</w:t>
      </w:r>
    </w:p>
    <w:p w14:paraId="314DAE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krupit.swf</w:t>
      </w:r>
    </w:p>
    <w:p w14:paraId="0C3B8E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krupp.swf</w:t>
      </w:r>
    </w:p>
    <w:p w14:paraId="63C5D3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krusar.swf</w:t>
      </w:r>
    </w:p>
    <w:p w14:paraId="375D3C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krusb0344r.swf</w:t>
      </w:r>
    </w:p>
    <w:p w14:paraId="0EE4AA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krusidull.swf</w:t>
      </w:r>
    </w:p>
    <w:p w14:paraId="75725A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krusig.swf</w:t>
      </w:r>
    </w:p>
    <w:p w14:paraId="3F19BC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krus.swf</w:t>
      </w:r>
    </w:p>
    <w:p w14:paraId="59551E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krustad.swf</w:t>
      </w:r>
    </w:p>
    <w:p w14:paraId="319071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krutdurk.swf</w:t>
      </w:r>
    </w:p>
    <w:p w14:paraId="0D6770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krut.swf</w:t>
      </w:r>
    </w:p>
    <w:p w14:paraId="5460CF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krux.swf</w:t>
      </w:r>
    </w:p>
    <w:p w14:paraId="21057B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kryar p0345 sig.swf</w:t>
      </w:r>
    </w:p>
    <w:p w14:paraId="6A535C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krycka.swf</w:t>
      </w:r>
    </w:p>
    <w:p w14:paraId="1B00CA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kryddar.swf</w:t>
      </w:r>
    </w:p>
    <w:p w14:paraId="085349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krydda.swf</w:t>
      </w:r>
    </w:p>
    <w:p w14:paraId="7E2688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kryllar.swf</w:t>
      </w:r>
    </w:p>
    <w:p w14:paraId="274074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krymper.swf</w:t>
      </w:r>
    </w:p>
    <w:p w14:paraId="6ECF07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krympfri.swf</w:t>
      </w:r>
    </w:p>
    <w:p w14:paraId="175967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krympling.swf</w:t>
      </w:r>
    </w:p>
    <w:p w14:paraId="5BD249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kryper.swf</w:t>
      </w:r>
    </w:p>
    <w:p w14:paraId="2D697B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kryph0345l.swf</w:t>
      </w:r>
    </w:p>
    <w:p w14:paraId="42A86F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krypin.swf</w:t>
      </w:r>
    </w:p>
    <w:p w14:paraId="52D40E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kryp.swf</w:t>
      </w:r>
    </w:p>
    <w:p w14:paraId="2C330C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kryptisk.swf</w:t>
      </w:r>
    </w:p>
    <w:p w14:paraId="3D7F22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kryssare.swf</w:t>
      </w:r>
    </w:p>
    <w:p w14:paraId="514B8B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kryssar f0366r.swf</w:t>
      </w:r>
    </w:p>
    <w:p w14:paraId="5A2E8C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kryssar.swf</w:t>
      </w:r>
    </w:p>
    <w:p w14:paraId="46C2DF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kryssning.swf</w:t>
      </w:r>
    </w:p>
    <w:p w14:paraId="3CFC61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kryss.swf</w:t>
      </w:r>
    </w:p>
    <w:p w14:paraId="3947ED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krystad.swf</w:t>
      </w:r>
    </w:p>
    <w:p w14:paraId="176BF8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krystar.swf</w:t>
      </w:r>
    </w:p>
    <w:p w14:paraId="24342B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kry.swf</w:t>
      </w:r>
    </w:p>
    <w:p w14:paraId="00826B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kubansk.swf</w:t>
      </w:r>
    </w:p>
    <w:p w14:paraId="26511E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kuban.swf</w:t>
      </w:r>
    </w:p>
    <w:p w14:paraId="110238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kubb.swf</w:t>
      </w:r>
    </w:p>
    <w:p w14:paraId="1D4D7E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kubikmeter.swf</w:t>
      </w:r>
    </w:p>
    <w:p w14:paraId="410073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kub.swf</w:t>
      </w:r>
    </w:p>
    <w:p w14:paraId="494E23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kudde.swf</w:t>
      </w:r>
    </w:p>
    <w:p w14:paraId="55B6B6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kufisk.swf</w:t>
      </w:r>
    </w:p>
    <w:p w14:paraId="5D94B9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kuggar.swf</w:t>
      </w:r>
    </w:p>
    <w:p w14:paraId="2D8D0E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kugge.swf</w:t>
      </w:r>
    </w:p>
    <w:p w14:paraId="176B93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kuggfr0345ga.swf</w:t>
      </w:r>
    </w:p>
    <w:p w14:paraId="14F6CC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kugghjul.swf</w:t>
      </w:r>
    </w:p>
    <w:p w14:paraId="5B198A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kuk.swf</w:t>
      </w:r>
    </w:p>
    <w:p w14:paraId="7DEC35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kul0366r.swf</w:t>
      </w:r>
    </w:p>
    <w:p w14:paraId="69DAA0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kul0366rt.swf</w:t>
      </w:r>
    </w:p>
    <w:p w14:paraId="035499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kula.swf</w:t>
      </w:r>
    </w:p>
    <w:p w14:paraId="5F8E91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kulen.swf</w:t>
      </w:r>
    </w:p>
    <w:p w14:paraId="7B6786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kuling.swf</w:t>
      </w:r>
    </w:p>
    <w:p w14:paraId="4DA70C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kuliss.swf</w:t>
      </w:r>
    </w:p>
    <w:p w14:paraId="1C970F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kullager.swf</w:t>
      </w:r>
    </w:p>
    <w:p w14:paraId="6A4101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kullerbytta.swf</w:t>
      </w:r>
    </w:p>
    <w:p w14:paraId="5AE027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kullersten.swf</w:t>
      </w:r>
    </w:p>
    <w:p w14:paraId="646124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kulle.swf</w:t>
      </w:r>
    </w:p>
    <w:p w14:paraId="7DB593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kullkastar.swf</w:t>
      </w:r>
    </w:p>
    <w:p w14:paraId="39F269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kull.swf</w:t>
      </w:r>
    </w:p>
    <w:p w14:paraId="23BD56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kulmen.swf</w:t>
      </w:r>
    </w:p>
    <w:p w14:paraId="31A0F6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kulminerar.swf</w:t>
      </w:r>
    </w:p>
    <w:p w14:paraId="071AEF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kulpenna.swf</w:t>
      </w:r>
    </w:p>
    <w:p w14:paraId="2F6669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kulram.swf</w:t>
      </w:r>
    </w:p>
    <w:p w14:paraId="06FB26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kulspetspenna.swf</w:t>
      </w:r>
    </w:p>
    <w:p w14:paraId="6C03E8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kulspruta.swf</w:t>
      </w:r>
    </w:p>
    <w:p w14:paraId="6CF7EC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kulst0366tning.swf</w:t>
      </w:r>
    </w:p>
    <w:p w14:paraId="7E3985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kul.swf</w:t>
      </w:r>
    </w:p>
    <w:p w14:paraId="7FB802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kultiverad.swf</w:t>
      </w:r>
    </w:p>
    <w:p w14:paraId="514382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kult.swf</w:t>
      </w:r>
    </w:p>
    <w:p w14:paraId="25F9BD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kulturell.swf</w:t>
      </w:r>
    </w:p>
    <w:p w14:paraId="78D6AC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kulturminnesm0344rker.swf</w:t>
      </w:r>
    </w:p>
    <w:p w14:paraId="5EA3E8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kulturn0344mnd.swf</w:t>
      </w:r>
    </w:p>
    <w:p w14:paraId="510F5C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kulturr0345det.swf</w:t>
      </w:r>
    </w:p>
    <w:p w14:paraId="556A8B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kultur.swf</w:t>
      </w:r>
    </w:p>
    <w:p w14:paraId="73864C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kulvert.swf</w:t>
      </w:r>
    </w:p>
    <w:p w14:paraId="02366D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kummin.swf</w:t>
      </w:r>
    </w:p>
    <w:p w14:paraId="7D248B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kumpan.swf</w:t>
      </w:r>
    </w:p>
    <w:p w14:paraId="7E17A5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kunde.swf</w:t>
      </w:r>
    </w:p>
    <w:p w14:paraId="6C3F04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kund.swf</w:t>
      </w:r>
    </w:p>
    <w:p w14:paraId="48AAF9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kung0366relse.swf</w:t>
      </w:r>
    </w:p>
    <w:p w14:paraId="624164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kung0366r.swf</w:t>
      </w:r>
    </w:p>
    <w:p w14:paraId="01C08B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kunglig.swf</w:t>
      </w:r>
    </w:p>
    <w:p w14:paraId="52A181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kungl majt.swf</w:t>
      </w:r>
    </w:p>
    <w:p w14:paraId="18FB7B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kung.swf</w:t>
      </w:r>
    </w:p>
    <w:p w14:paraId="02B0F7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kunnande.swf</w:t>
      </w:r>
    </w:p>
    <w:p w14:paraId="5A2676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kunna.swf</w:t>
      </w:r>
    </w:p>
    <w:p w14:paraId="10A8AB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kunnat.swf</w:t>
      </w:r>
    </w:p>
    <w:p w14:paraId="31BA10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kunnig.swf</w:t>
      </w:r>
    </w:p>
    <w:p w14:paraId="4A0CF8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kunskap.swf</w:t>
      </w:r>
    </w:p>
    <w:p w14:paraId="6E98D8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kup0351.swf</w:t>
      </w:r>
    </w:p>
    <w:p w14:paraId="78C0C6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kupa.swf</w:t>
      </w:r>
    </w:p>
    <w:p w14:paraId="169C1E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kuperad.swf</w:t>
      </w:r>
    </w:p>
    <w:p w14:paraId="7E5D55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kupol.swf</w:t>
      </w:r>
    </w:p>
    <w:p w14:paraId="5DA70D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kupong.swf</w:t>
      </w:r>
    </w:p>
    <w:p w14:paraId="6CC8A7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kupp.swf</w:t>
      </w:r>
    </w:p>
    <w:p w14:paraId="68CF68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kurage.swf</w:t>
      </w:r>
    </w:p>
    <w:p w14:paraId="77E689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kurant.swf</w:t>
      </w:r>
    </w:p>
    <w:p w14:paraId="623D58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kurar ihop sig.swf</w:t>
      </w:r>
    </w:p>
    <w:p w14:paraId="6688EE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kurator.swf</w:t>
      </w:r>
    </w:p>
    <w:p w14:paraId="2E2E1C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kurdiska.swf</w:t>
      </w:r>
    </w:p>
    <w:p w14:paraId="3A0B91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kurdisk.swf</w:t>
      </w:r>
    </w:p>
    <w:p w14:paraId="68D671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kurd.swf</w:t>
      </w:r>
    </w:p>
    <w:p w14:paraId="05BC5F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kurerar.swf</w:t>
      </w:r>
    </w:p>
    <w:p w14:paraId="26AF93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kuriositet.swf</w:t>
      </w:r>
    </w:p>
    <w:p w14:paraId="38BA17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kurir.swf</w:t>
      </w:r>
    </w:p>
    <w:p w14:paraId="5619C6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kurort.swf</w:t>
      </w:r>
    </w:p>
    <w:p w14:paraId="35DBC3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kurrag0366mma.swf</w:t>
      </w:r>
    </w:p>
    <w:p w14:paraId="4AF1F1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kurrar.swf</w:t>
      </w:r>
    </w:p>
    <w:p w14:paraId="3ED7DB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kurra.swf</w:t>
      </w:r>
    </w:p>
    <w:p w14:paraId="7A1792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kurva.swf</w:t>
      </w:r>
    </w:p>
    <w:p w14:paraId="755EE2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kusin.swf</w:t>
      </w:r>
    </w:p>
    <w:p w14:paraId="5414CB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kuslig.swf</w:t>
      </w:r>
    </w:p>
    <w:p w14:paraId="3CBE6F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kust.swf</w:t>
      </w:r>
    </w:p>
    <w:p w14:paraId="70D554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kutar.swf</w:t>
      </w:r>
    </w:p>
    <w:p w14:paraId="432465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kuttrar.swf</w:t>
      </w:r>
    </w:p>
    <w:p w14:paraId="66528A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kutym.swf</w:t>
      </w:r>
    </w:p>
    <w:p w14:paraId="0796C8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kuv0366s.swf</w:t>
      </w:r>
    </w:p>
    <w:p w14:paraId="3E9A9F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kuvar.swf</w:t>
      </w:r>
    </w:p>
    <w:p w14:paraId="4CF240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kuvert.swf</w:t>
      </w:r>
    </w:p>
    <w:p w14:paraId="049BFA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kv0344ker.swf</w:t>
      </w:r>
    </w:p>
    <w:p w14:paraId="6ED42B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kv0344ljer.swf</w:t>
      </w:r>
    </w:p>
    <w:p w14:paraId="5C9D32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kv0344llskvist(en).swf</w:t>
      </w:r>
    </w:p>
    <w:p w14:paraId="159D41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kv0344ll.swf</w:t>
      </w:r>
    </w:p>
    <w:p w14:paraId="4CEB6D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kv0344ser.swf</w:t>
      </w:r>
    </w:p>
    <w:p w14:paraId="7ED26B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kv0344ver.swf</w:t>
      </w:r>
    </w:p>
    <w:p w14:paraId="697228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kv0344ve.swf</w:t>
      </w:r>
    </w:p>
    <w:p w14:paraId="5B99AE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kv0344vs.swf</w:t>
      </w:r>
    </w:p>
    <w:p w14:paraId="31D75F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kvackar.swf</w:t>
      </w:r>
    </w:p>
    <w:p w14:paraId="2E64A5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kvacksalvare.swf</w:t>
      </w:r>
    </w:p>
    <w:p w14:paraId="661D79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kvaddar.swf</w:t>
      </w:r>
    </w:p>
    <w:p w14:paraId="13BBEB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kvadratmeter.swf</w:t>
      </w:r>
    </w:p>
    <w:p w14:paraId="2B3E07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kvadrat.swf</w:t>
      </w:r>
    </w:p>
    <w:p w14:paraId="05A99A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kvalar.swf</w:t>
      </w:r>
    </w:p>
    <w:p w14:paraId="56A9BD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kvalificerad.swf</w:t>
      </w:r>
    </w:p>
    <w:p w14:paraId="48E55E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kvalificerar sig.swf</w:t>
      </w:r>
    </w:p>
    <w:p w14:paraId="22594D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kvalifikations0345r.swf</w:t>
      </w:r>
    </w:p>
    <w:p w14:paraId="570EE4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kvalifikation.swf</w:t>
      </w:r>
    </w:p>
    <w:p w14:paraId="716A4B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kvalitativ.swf</w:t>
      </w:r>
    </w:p>
    <w:p w14:paraId="15F09D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kvalitet.swf</w:t>
      </w:r>
    </w:p>
    <w:p w14:paraId="4AE7F9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kvalmig.swf</w:t>
      </w:r>
    </w:p>
    <w:p w14:paraId="40559A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kval.swf</w:t>
      </w:r>
    </w:p>
    <w:p w14:paraId="2F07CD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kvantitativ.swf</w:t>
      </w:r>
    </w:p>
    <w:p w14:paraId="5969EA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kvantitet.swf</w:t>
      </w:r>
    </w:p>
    <w:p w14:paraId="4F55C7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kvargl0366md.swf</w:t>
      </w:r>
    </w:p>
    <w:p w14:paraId="28D930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kvarg.swf</w:t>
      </w:r>
    </w:p>
    <w:p w14:paraId="2F21C3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kvark.swf</w:t>
      </w:r>
    </w:p>
    <w:p w14:paraId="3D5592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kvarl0345tenskap.swf</w:t>
      </w:r>
    </w:p>
    <w:p w14:paraId="16EF02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kvarleva.swf</w:t>
      </w:r>
    </w:p>
    <w:p w14:paraId="6A38D0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kvarn.swf</w:t>
      </w:r>
    </w:p>
    <w:p w14:paraId="20AFB1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kvarskatt.swf</w:t>
      </w:r>
    </w:p>
    <w:p w14:paraId="0F30B1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kvarst0345r.swf</w:t>
      </w:r>
    </w:p>
    <w:p w14:paraId="5A28C5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kvar.swf</w:t>
      </w:r>
    </w:p>
    <w:p w14:paraId="691D2A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kvartal.swf</w:t>
      </w:r>
    </w:p>
    <w:p w14:paraId="1EE2AE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kvarter.swf</w:t>
      </w:r>
    </w:p>
    <w:p w14:paraId="793C22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kvartett.swf</w:t>
      </w:r>
    </w:p>
    <w:p w14:paraId="130688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kvart.swf</w:t>
      </w:r>
    </w:p>
    <w:p w14:paraId="7CB97F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kvarvarande.swf</w:t>
      </w:r>
    </w:p>
    <w:p w14:paraId="73566E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kvasi-.swf</w:t>
      </w:r>
    </w:p>
    <w:p w14:paraId="55E7FA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kvast.swf</w:t>
      </w:r>
    </w:p>
    <w:p w14:paraId="3F89FD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kvav.swf</w:t>
      </w:r>
    </w:p>
    <w:p w14:paraId="2BD481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kved.swf</w:t>
      </w:r>
    </w:p>
    <w:p w14:paraId="1278EE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kverulans.swf</w:t>
      </w:r>
    </w:p>
    <w:p w14:paraId="44563D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kverulant.swf</w:t>
      </w:r>
    </w:p>
    <w:p w14:paraId="3B6FA8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kverulerar.swf</w:t>
      </w:r>
    </w:p>
    <w:p w14:paraId="4597A6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kvickar sig.swf</w:t>
      </w:r>
    </w:p>
    <w:p w14:paraId="65D0D1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kvicknar till.swf</w:t>
      </w:r>
    </w:p>
    <w:p w14:paraId="16F901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kvicksilver.swf</w:t>
      </w:r>
    </w:p>
    <w:p w14:paraId="69BBAF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kvick.swf</w:t>
      </w:r>
    </w:p>
    <w:p w14:paraId="605A8B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kvider.swf</w:t>
      </w:r>
    </w:p>
    <w:p w14:paraId="0CA554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kviga.swf</w:t>
      </w:r>
    </w:p>
    <w:p w14:paraId="3D9F38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kvinna.swf</w:t>
      </w:r>
    </w:p>
    <w:p w14:paraId="203DF7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kvinnlig.swf</w:t>
      </w:r>
    </w:p>
    <w:p w14:paraId="0442F9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kvinnoklinik.swf</w:t>
      </w:r>
    </w:p>
    <w:p w14:paraId="186537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kvinnosakskvinna.swf</w:t>
      </w:r>
    </w:p>
    <w:p w14:paraId="7E121D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kvintett.swf</w:t>
      </w:r>
    </w:p>
    <w:p w14:paraId="1813F6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kvirr.swf</w:t>
      </w:r>
    </w:p>
    <w:p w14:paraId="50EF01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kvist.swf</w:t>
      </w:r>
    </w:p>
    <w:p w14:paraId="7C229A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kvittar.swf</w:t>
      </w:r>
    </w:p>
    <w:p w14:paraId="568E47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kvittens.swf</w:t>
      </w:r>
    </w:p>
    <w:p w14:paraId="2B65E7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kvitterar.swf</w:t>
      </w:r>
    </w:p>
    <w:p w14:paraId="7F73E8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kvitto.swf</w:t>
      </w:r>
    </w:p>
    <w:p w14:paraId="1CBE72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kvittrar.swf</w:t>
      </w:r>
    </w:p>
    <w:p w14:paraId="5148E4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kvitt.swf</w:t>
      </w:r>
    </w:p>
    <w:p w14:paraId="747490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kvm.swf</w:t>
      </w:r>
    </w:p>
    <w:p w14:paraId="36C6F7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kvoterar.swf</w:t>
      </w:r>
    </w:p>
    <w:p w14:paraId="0A0812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kvot.swf</w:t>
      </w:r>
    </w:p>
    <w:p w14:paraId="72B92C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kycklingmamma.swf</w:t>
      </w:r>
    </w:p>
    <w:p w14:paraId="44E3AF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kyckling.swf</w:t>
      </w:r>
    </w:p>
    <w:p w14:paraId="6DC9EA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kyffe.swf</w:t>
      </w:r>
    </w:p>
    <w:p w14:paraId="7640B6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kylare.swf</w:t>
      </w:r>
    </w:p>
    <w:p w14:paraId="2B98B2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kyla.swf</w:t>
      </w:r>
    </w:p>
    <w:p w14:paraId="1BF8A1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kyler.swf</w:t>
      </w:r>
    </w:p>
    <w:p w14:paraId="2C6997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kylig.swf</w:t>
      </w:r>
    </w:p>
    <w:p w14:paraId="69F294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kylsk0345p.swf</w:t>
      </w:r>
    </w:p>
    <w:p w14:paraId="1A4469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kyl.swf</w:t>
      </w:r>
    </w:p>
    <w:p w14:paraId="4D96D1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kynne.swf</w:t>
      </w:r>
    </w:p>
    <w:p w14:paraId="2DEE7D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kypare.swf</w:t>
      </w:r>
    </w:p>
    <w:p w14:paraId="315FC4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kyrka.swf</w:t>
      </w:r>
    </w:p>
    <w:p w14:paraId="41FBAF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kyrklig.swf</w:t>
      </w:r>
    </w:p>
    <w:p w14:paraId="6F7816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kyrkobokf0366ring.swf</w:t>
      </w:r>
    </w:p>
    <w:p w14:paraId="6CF9ED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kyrkofullm0344ktige.swf</w:t>
      </w:r>
    </w:p>
    <w:p w14:paraId="4B2056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kyrkog0345rd.swf</w:t>
      </w:r>
    </w:p>
    <w:p w14:paraId="329E67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kyrkoherde.swf</w:t>
      </w:r>
    </w:p>
    <w:p w14:paraId="020230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kyrkom0366te.swf</w:t>
      </w:r>
    </w:p>
    <w:p w14:paraId="2914C5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kyrkoval.swf</w:t>
      </w:r>
    </w:p>
    <w:p w14:paraId="1CDAA6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kysk.swf</w:t>
      </w:r>
    </w:p>
    <w:p w14:paraId="0B2235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kyss.swf</w:t>
      </w:r>
    </w:p>
    <w:p w14:paraId="3A5C90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l0344bbig.swf</w:t>
      </w:r>
    </w:p>
    <w:p w14:paraId="0C1889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l0344cka.swf</w:t>
      </w:r>
    </w:p>
    <w:p w14:paraId="2464AD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l0344cker.swf</w:t>
      </w:r>
    </w:p>
    <w:p w14:paraId="454F6A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l0344ck.swf</w:t>
      </w:r>
    </w:p>
    <w:p w14:paraId="12BEDC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l0344der.swf</w:t>
      </w:r>
    </w:p>
    <w:p w14:paraId="3F1E26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l0344genhet.swf</w:t>
      </w:r>
    </w:p>
    <w:p w14:paraId="02C208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l0344gerskola.swf</w:t>
      </w:r>
    </w:p>
    <w:p w14:paraId="68C300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l0344ger.swf</w:t>
      </w:r>
    </w:p>
    <w:p w14:paraId="1BFAD1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l0344ge.swf</w:t>
      </w:r>
    </w:p>
    <w:p w14:paraId="004E11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l0344gger av.swf</w:t>
      </w:r>
    </w:p>
    <w:p w14:paraId="4DF169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l0344gger fram.swf</w:t>
      </w:r>
    </w:p>
    <w:p w14:paraId="4177B9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l0344gger in.swf</w:t>
      </w:r>
    </w:p>
    <w:p w14:paraId="2905E7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l0344gger ner.swf</w:t>
      </w:r>
    </w:p>
    <w:p w14:paraId="628C22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l0344gger om.swf</w:t>
      </w:r>
    </w:p>
    <w:p w14:paraId="35157E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l0344gger sig i.swf</w:t>
      </w:r>
    </w:p>
    <w:p w14:paraId="149EAB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l0344gger sig.swf</w:t>
      </w:r>
    </w:p>
    <w:p w14:paraId="261315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l0344gger.swf</w:t>
      </w:r>
    </w:p>
    <w:p w14:paraId="4533CF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l0344gger ut.swf</w:t>
      </w:r>
    </w:p>
    <w:p w14:paraId="6FBEE8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l0344ggning.swf</w:t>
      </w:r>
    </w:p>
    <w:p w14:paraId="09EDAD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l0344glig.swf</w:t>
      </w:r>
    </w:p>
    <w:p w14:paraId="7E33DC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l0344gre.swf</w:t>
      </w:r>
    </w:p>
    <w:p w14:paraId="2699B6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l0344gst.swf</w:t>
      </w:r>
    </w:p>
    <w:p w14:paraId="720A6A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l0344kare.swf</w:t>
      </w:r>
    </w:p>
    <w:p w14:paraId="14A84F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l0344karintyg.swf</w:t>
      </w:r>
    </w:p>
    <w:p w14:paraId="18041B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l0344karv0345rdstaxa.swf</w:t>
      </w:r>
    </w:p>
    <w:p w14:paraId="709343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l0344karv0345rd.swf</w:t>
      </w:r>
    </w:p>
    <w:p w14:paraId="5C950B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l0344kemedelsf0366rs0344kring.swf</w:t>
      </w:r>
    </w:p>
    <w:p w14:paraId="5CE887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l0344kemedelskort.swf</w:t>
      </w:r>
    </w:p>
    <w:p w14:paraId="5FA5CF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l0344kemedelsrabatt.swf</w:t>
      </w:r>
    </w:p>
    <w:p w14:paraId="7706AA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l0344kemedel.swf</w:t>
      </w:r>
    </w:p>
    <w:p w14:paraId="55C7E8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l0344ker.swf</w:t>
      </w:r>
    </w:p>
    <w:p w14:paraId="711F69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l0344ktare.swf</w:t>
      </w:r>
    </w:p>
    <w:p w14:paraId="5D2FDC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l0344mnar.swf</w:t>
      </w:r>
    </w:p>
    <w:p w14:paraId="103587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l0344mning.swf</w:t>
      </w:r>
    </w:p>
    <w:p w14:paraId="70A77E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l0344mpad.swf</w:t>
      </w:r>
    </w:p>
    <w:p w14:paraId="64A1ED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l0344mpar sig.swf</w:t>
      </w:r>
    </w:p>
    <w:p w14:paraId="331D78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l0344mplig.swf</w:t>
      </w:r>
    </w:p>
    <w:p w14:paraId="0C96A9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l0344nder.swf</w:t>
      </w:r>
    </w:p>
    <w:p w14:paraId="0B0034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l0344nga.swf</w:t>
      </w:r>
    </w:p>
    <w:p w14:paraId="21F532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l0344ngdhopp.swf</w:t>
      </w:r>
    </w:p>
    <w:p w14:paraId="568FBC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l0344ngd.swf</w:t>
      </w:r>
    </w:p>
    <w:p w14:paraId="6338B4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l0344ngesedan.swf</w:t>
      </w:r>
    </w:p>
    <w:p w14:paraId="117C6D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l0344nge.swf</w:t>
      </w:r>
    </w:p>
    <w:p w14:paraId="6D8CD8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l0344ngre.swf</w:t>
      </w:r>
    </w:p>
    <w:p w14:paraId="4F555C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l0344ngs.swf</w:t>
      </w:r>
    </w:p>
    <w:p w14:paraId="18D9B9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l0344ngst.swf</w:t>
      </w:r>
    </w:p>
    <w:p w14:paraId="73B9A3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l0344ngtan.swf</w:t>
      </w:r>
    </w:p>
    <w:p w14:paraId="33C4F7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l0344ngtar.swf</w:t>
      </w:r>
    </w:p>
    <w:p w14:paraId="2654CC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l0344nkarna.swf</w:t>
      </w:r>
    </w:p>
    <w:p w14:paraId="1E460F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l0344nk.swf</w:t>
      </w:r>
    </w:p>
    <w:p w14:paraId="00C655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L0344nsarbetsn0344mnd.swf</w:t>
      </w:r>
    </w:p>
    <w:p w14:paraId="53D9DF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l0344nsar.swf</w:t>
      </w:r>
    </w:p>
    <w:p w14:paraId="686F4C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l0344nsr0344tt.swf</w:t>
      </w:r>
    </w:p>
    <w:p w14:paraId="10E051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L0344nsstyrelse.swf</w:t>
      </w:r>
    </w:p>
    <w:p w14:paraId="0890FC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l0344nstol.swf</w:t>
      </w:r>
    </w:p>
    <w:p w14:paraId="3D351E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l0344n.swf</w:t>
      </w:r>
    </w:p>
    <w:p w14:paraId="39D2F7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l0344ppjar.swf</w:t>
      </w:r>
    </w:p>
    <w:p w14:paraId="6D6F51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l0344pp.swf</w:t>
      </w:r>
    </w:p>
    <w:p w14:paraId="6296C3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l0344rare.swf</w:t>
      </w:r>
    </w:p>
    <w:p w14:paraId="4CC536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l0344rarinna.swf</w:t>
      </w:r>
    </w:p>
    <w:p w14:paraId="44BBD9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l0344ra.swf</w:t>
      </w:r>
    </w:p>
    <w:p w14:paraId="759F60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l0344rdom.swf</w:t>
      </w:r>
    </w:p>
    <w:p w14:paraId="7E4885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l0344rd.swf</w:t>
      </w:r>
    </w:p>
    <w:p w14:paraId="3F3180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l0344rjunge.swf</w:t>
      </w:r>
    </w:p>
    <w:p w14:paraId="691C8D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l0344rka.swf</w:t>
      </w:r>
    </w:p>
    <w:p w14:paraId="077FFF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l0344rling.swf</w:t>
      </w:r>
    </w:p>
    <w:p w14:paraId="54803E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l0344robok.swf</w:t>
      </w:r>
    </w:p>
    <w:p w14:paraId="56E5E1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l0344romedel.swf</w:t>
      </w:r>
    </w:p>
    <w:p w14:paraId="4C0363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l0344roplan.swf</w:t>
      </w:r>
    </w:p>
    <w:p w14:paraId="3903B6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l0344rorik.swf</w:t>
      </w:r>
    </w:p>
    <w:p w14:paraId="5E8A24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l0344r sig.swf</w:t>
      </w:r>
    </w:p>
    <w:p w14:paraId="7497FD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l0344r.swf</w:t>
      </w:r>
    </w:p>
    <w:p w14:paraId="05D281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l0344s0345r.swf</w:t>
      </w:r>
    </w:p>
    <w:p w14:paraId="77B1BB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l0344sebok.swf</w:t>
      </w:r>
    </w:p>
    <w:p w14:paraId="786DC4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l0344sekrets.swf</w:t>
      </w:r>
    </w:p>
    <w:p w14:paraId="26252EB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l0344ser.swf</w:t>
      </w:r>
    </w:p>
    <w:p w14:paraId="7B7E0EC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l0344skar.swf</w:t>
      </w:r>
    </w:p>
    <w:p w14:paraId="2E08C7A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l0344skedryck.swf</w:t>
      </w:r>
    </w:p>
    <w:p w14:paraId="21DFF4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l0344skig.swf</w:t>
      </w:r>
    </w:p>
    <w:p w14:paraId="27AE4B1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l0344skpapper.swf</w:t>
      </w:r>
    </w:p>
    <w:p w14:paraId="6483406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l0344sk.swf</w:t>
      </w:r>
    </w:p>
    <w:p w14:paraId="1A4B0FE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l0344slig.swf</w:t>
      </w:r>
    </w:p>
    <w:p w14:paraId="4CADF2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l0344sning.swf</w:t>
      </w:r>
    </w:p>
    <w:p w14:paraId="483359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l0344spar.swf</w:t>
      </w:r>
    </w:p>
    <w:p w14:paraId="74F2764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l0344.swf</w:t>
      </w:r>
    </w:p>
    <w:p w14:paraId="14AFB5A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l0344te.swf</w:t>
      </w:r>
    </w:p>
    <w:p w14:paraId="33D925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l0344t.swf</w:t>
      </w:r>
    </w:p>
    <w:p w14:paraId="2C92E5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l0344tt0366l.swf</w:t>
      </w:r>
    </w:p>
    <w:p w14:paraId="1A71A4A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l0344ttad.swf</w:t>
      </w:r>
    </w:p>
    <w:p w14:paraId="14C5D9A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l0344ttar.swf</w:t>
      </w:r>
    </w:p>
    <w:p w14:paraId="053ADC3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l0344tthet.swf</w:t>
      </w:r>
    </w:p>
    <w:p w14:paraId="3E1F04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l0344ttillg0344nglig.swf</w:t>
      </w:r>
    </w:p>
    <w:p w14:paraId="470D7F0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l0344ttja.swf</w:t>
      </w:r>
    </w:p>
    <w:p w14:paraId="6BCECB1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l0344ttk0366pt.swf</w:t>
      </w:r>
    </w:p>
    <w:p w14:paraId="775311B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l0344ttnad.swf</w:t>
      </w:r>
    </w:p>
    <w:p w14:paraId="48DC89C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l0344ttnar.swf</w:t>
      </w:r>
    </w:p>
    <w:p w14:paraId="4F9D81F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l0344ttsinnig.swf</w:t>
      </w:r>
    </w:p>
    <w:p w14:paraId="688F93D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l0344ttsk0366tt.swf</w:t>
      </w:r>
    </w:p>
    <w:p w14:paraId="6727279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l0344tt-.swf</w:t>
      </w:r>
    </w:p>
    <w:p w14:paraId="6425FA0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l0344tt.swf</w:t>
      </w:r>
    </w:p>
    <w:p w14:paraId="1FF5F7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l0344ttvindig.swf</w:t>
      </w:r>
    </w:p>
    <w:p w14:paraId="3A296C2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l0344xa.swf</w:t>
      </w:r>
    </w:p>
    <w:p w14:paraId="6225C7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l0345da.swf</w:t>
      </w:r>
    </w:p>
    <w:p w14:paraId="5E64D0A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l0345ga.swf</w:t>
      </w:r>
    </w:p>
    <w:p w14:paraId="5CA550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l0345gl0366neyrke.swf</w:t>
      </w:r>
    </w:p>
    <w:p w14:paraId="4D0034C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l0345gm0344ld.swf</w:t>
      </w:r>
    </w:p>
    <w:p w14:paraId="1BF52C2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l0345gpris.swf</w:t>
      </w:r>
    </w:p>
    <w:p w14:paraId="27ACA68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l0345gsko.swf</w:t>
      </w:r>
    </w:p>
    <w:p w14:paraId="257E07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l0345gstadium.swf</w:t>
      </w:r>
    </w:p>
    <w:p w14:paraId="6EEFADC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l0345g.swf</w:t>
      </w:r>
    </w:p>
    <w:p w14:paraId="7BEA623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l0345gtryck.swf</w:t>
      </w:r>
    </w:p>
    <w:p w14:paraId="69C6B7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l0345gvattenm0344rke.swf</w:t>
      </w:r>
    </w:p>
    <w:p w14:paraId="07754D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l0345nar.swf</w:t>
      </w:r>
    </w:p>
    <w:p w14:paraId="3A29B0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l0345nek0366p.swf</w:t>
      </w:r>
    </w:p>
    <w:p w14:paraId="6C665D9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l0345nekort.swf</w:t>
      </w:r>
    </w:p>
    <w:p w14:paraId="2E218AA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l0345ngdragen.swf</w:t>
      </w:r>
    </w:p>
    <w:p w14:paraId="57D0FAD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l0345ngfinger.swf</w:t>
      </w:r>
    </w:p>
    <w:p w14:paraId="0734D41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l0345ngfranska.swf</w:t>
      </w:r>
    </w:p>
    <w:p w14:paraId="10B94E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l0345ngfredag.swf</w:t>
      </w:r>
    </w:p>
    <w:p w14:paraId="2FF5E37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l0345ngfristig.swf</w:t>
      </w:r>
    </w:p>
    <w:p w14:paraId="0723D93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l0345nggrund.swf</w:t>
      </w:r>
    </w:p>
    <w:p w14:paraId="055016E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l0345ngk0366rare.swf</w:t>
      </w:r>
    </w:p>
    <w:p w14:paraId="6C8B572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l0345ngrandig.swf</w:t>
      </w:r>
    </w:p>
    <w:p w14:paraId="389C99E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l0345ngs0366kt.swf</w:t>
      </w:r>
    </w:p>
    <w:p w14:paraId="6AC978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l0345ngsam.swf</w:t>
      </w:r>
    </w:p>
    <w:p w14:paraId="4E2C45A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l0345ngsida.swf</w:t>
      </w:r>
    </w:p>
    <w:p w14:paraId="137941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l0345ngsiktig.swf</w:t>
      </w:r>
    </w:p>
    <w:p w14:paraId="2DD3CF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l0345ngsint.swf</w:t>
      </w:r>
    </w:p>
    <w:p w14:paraId="31D6E9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l0345ngstr0344ckt.swf</w:t>
      </w:r>
    </w:p>
    <w:p w14:paraId="1CBC1B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l0345ng.swf</w:t>
      </w:r>
    </w:p>
    <w:p w14:paraId="777F45E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l0345ngsynt.swf</w:t>
      </w:r>
    </w:p>
    <w:p w14:paraId="68AA22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l0345ngtg0345ende.swf</w:t>
      </w:r>
    </w:p>
    <w:p w14:paraId="61F7E2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l0345ngtidsv0345rd.swf</w:t>
      </w:r>
    </w:p>
    <w:p w14:paraId="7DC884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l0345ngtifr0345n.swf</w:t>
      </w:r>
    </w:p>
    <w:p w14:paraId="10A1074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l0345ngtr0345kig.swf</w:t>
      </w:r>
    </w:p>
    <w:p w14:paraId="0CA07CF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l0345ngtradare.swf</w:t>
      </w:r>
    </w:p>
    <w:p w14:paraId="03E6F1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l0345ngt.swf</w:t>
      </w:r>
    </w:p>
    <w:p w14:paraId="4DCEE9D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l0345ngv0344ga.swf</w:t>
      </w:r>
    </w:p>
    <w:p w14:paraId="15EEFC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l0345ngv0345rd.swf</w:t>
      </w:r>
    </w:p>
    <w:p w14:paraId="0C6561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l0345ngvarig.swf</w:t>
      </w:r>
    </w:p>
    <w:p w14:paraId="284CC16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l0345n.swf</w:t>
      </w:r>
    </w:p>
    <w:p w14:paraId="23A360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l0345ntagare.swf</w:t>
      </w:r>
    </w:p>
    <w:p w14:paraId="4DACC80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l0345rben.swf</w:t>
      </w:r>
    </w:p>
    <w:p w14:paraId="7882AB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l0345r.swf</w:t>
      </w:r>
    </w:p>
    <w:p w14:paraId="47ECE59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l0345ser.swf</w:t>
      </w:r>
    </w:p>
    <w:p w14:paraId="663187D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l0345s.swf</w:t>
      </w:r>
    </w:p>
    <w:p w14:paraId="1534E16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l0345ter.swf</w:t>
      </w:r>
    </w:p>
    <w:p w14:paraId="28B7086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l0345tsas om.swf</w:t>
      </w:r>
    </w:p>
    <w:p w14:paraId="10CA19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l0345tsas.swf</w:t>
      </w:r>
    </w:p>
    <w:p w14:paraId="344CCB2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l0345t.swf</w:t>
      </w:r>
    </w:p>
    <w:p w14:paraId="01197BE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l0366dder.swf</w:t>
      </w:r>
    </w:p>
    <w:p w14:paraId="49B3B26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l0366ddrar.swf</w:t>
      </w:r>
    </w:p>
    <w:p w14:paraId="0DD0C11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l0366der.swf</w:t>
      </w:r>
    </w:p>
    <w:p w14:paraId="1C8C44D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l0366d.swf</w:t>
      </w:r>
    </w:p>
    <w:p w14:paraId="4C3A538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l0366fte.swf</w:t>
      </w:r>
    </w:p>
    <w:p w14:paraId="74A4722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l0366gnhals.swf</w:t>
      </w:r>
    </w:p>
    <w:p w14:paraId="63BC673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l0366gn.swf</w:t>
      </w:r>
    </w:p>
    <w:p w14:paraId="4DD148A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l0366je.swf</w:t>
      </w:r>
    </w:p>
    <w:p w14:paraId="70DC2E8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l0366jev0344ckande.swf</w:t>
      </w:r>
    </w:p>
    <w:p w14:paraId="49F24D1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l0366jlig.swf</w:t>
      </w:r>
    </w:p>
    <w:p w14:paraId="6F84F11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l0366jtnant.swf</w:t>
      </w:r>
    </w:p>
    <w:p w14:paraId="5A2178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l0366k.swf</w:t>
      </w:r>
    </w:p>
    <w:p w14:paraId="510BAC5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l0366msk.swf</w:t>
      </w:r>
    </w:p>
    <w:p w14:paraId="47DE56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l0366nande.swf</w:t>
      </w:r>
    </w:p>
    <w:p w14:paraId="37B1D2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l0366nar sig.swf</w:t>
      </w:r>
    </w:p>
    <w:p w14:paraId="3BF847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l0366neanspr0345k.swf</w:t>
      </w:r>
    </w:p>
    <w:p w14:paraId="3EE24C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l0366neavdrag.swf</w:t>
      </w:r>
    </w:p>
    <w:p w14:paraId="0A9BD6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l0366nebidrag.swf</w:t>
      </w:r>
    </w:p>
    <w:p w14:paraId="1771AD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l0366neglidning.swf</w:t>
      </w:r>
    </w:p>
    <w:p w14:paraId="7F0A18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l0366nelyft.swf</w:t>
      </w:r>
    </w:p>
    <w:p w14:paraId="4161B6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l0366ning.swf</w:t>
      </w:r>
    </w:p>
    <w:p w14:paraId="5CA097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l0366nl0366s.swf</w:t>
      </w:r>
    </w:p>
    <w:p w14:paraId="17DF93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l0366nnmord.swf</w:t>
      </w:r>
    </w:p>
    <w:p w14:paraId="772DB5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l0366nn-.swf</w:t>
      </w:r>
    </w:p>
    <w:p w14:paraId="2FA3C7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l0366nn.swf</w:t>
      </w:r>
    </w:p>
    <w:p w14:paraId="391AC7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l0366nsamhet.swf</w:t>
      </w:r>
    </w:p>
    <w:p w14:paraId="536C1D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l0366nsam.swf</w:t>
      </w:r>
    </w:p>
    <w:p w14:paraId="75AB30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l0366n.swf</w:t>
      </w:r>
    </w:p>
    <w:p w14:paraId="437B77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l0366ntagare.swf</w:t>
      </w:r>
    </w:p>
    <w:p w14:paraId="72A8D8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l0366nt.swf</w:t>
      </w:r>
    </w:p>
    <w:p w14:paraId="5277CA1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l0366pare.swf</w:t>
      </w:r>
    </w:p>
    <w:p w14:paraId="588FDFD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l0366peld.swf</w:t>
      </w:r>
    </w:p>
    <w:p w14:paraId="228B2A0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l0366per.swf</w:t>
      </w:r>
    </w:p>
    <w:p w14:paraId="4FD715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l0366pning.swf</w:t>
      </w:r>
    </w:p>
    <w:p w14:paraId="0956E4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l0366psedel.swf</w:t>
      </w:r>
    </w:p>
    <w:p w14:paraId="657BBD4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l0366rdag.swf</w:t>
      </w:r>
    </w:p>
    <w:p w14:paraId="571A2CF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l0366s0366re.swf</w:t>
      </w:r>
    </w:p>
    <w:p w14:paraId="223B81C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l0366sdrivare.swf</w:t>
      </w:r>
    </w:p>
    <w:p w14:paraId="5FED9F4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l0366segendom.swf</w:t>
      </w:r>
    </w:p>
    <w:p w14:paraId="3A0462A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l0366senord.swf</w:t>
      </w:r>
    </w:p>
    <w:p w14:paraId="55495D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l0366sen.swf</w:t>
      </w:r>
    </w:p>
    <w:p w14:paraId="7AA0B0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l0366ser.swf</w:t>
      </w:r>
    </w:p>
    <w:p w14:paraId="019D4AD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l0366sningsmedel.swf</w:t>
      </w:r>
    </w:p>
    <w:p w14:paraId="0A4C327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l0366sning.swf</w:t>
      </w:r>
    </w:p>
    <w:p w14:paraId="28396A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l0366snummer.swf</w:t>
      </w:r>
    </w:p>
    <w:p w14:paraId="3DB7C9B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l0366ss.swf</w:t>
      </w:r>
    </w:p>
    <w:p w14:paraId="4EC15FE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l0366s.swf</w:t>
      </w:r>
    </w:p>
    <w:p w14:paraId="6B8A20C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l0366vbiff.swf</w:t>
      </w:r>
    </w:p>
    <w:p w14:paraId="2D183AA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l0366v.swf</w:t>
      </w:r>
    </w:p>
    <w:p w14:paraId="158FC4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labb.swf</w:t>
      </w:r>
    </w:p>
    <w:p w14:paraId="47650D0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labil.swf</w:t>
      </w:r>
    </w:p>
    <w:p w14:paraId="0AB2490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laborant.swf</w:t>
      </w:r>
    </w:p>
    <w:p w14:paraId="74A81F7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laboration.swf</w:t>
      </w:r>
    </w:p>
    <w:p w14:paraId="70CC834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laboratorium.swf</w:t>
      </w:r>
    </w:p>
    <w:p w14:paraId="70D533A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laborerar.swf</w:t>
      </w:r>
    </w:p>
    <w:p w14:paraId="3E2B670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labyrint.swf</w:t>
      </w:r>
    </w:p>
    <w:p w14:paraId="221D78C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lackar.swf</w:t>
      </w:r>
    </w:p>
    <w:p w14:paraId="5FAE30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lackerar.swf</w:t>
      </w:r>
    </w:p>
    <w:p w14:paraId="388659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lacknafta.swf</w:t>
      </w:r>
    </w:p>
    <w:p w14:paraId="153061D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lack.swf</w:t>
      </w:r>
    </w:p>
    <w:p w14:paraId="7C25864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lada.swf</w:t>
      </w:r>
    </w:p>
    <w:p w14:paraId="469D85E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laddad.swf</w:t>
      </w:r>
    </w:p>
    <w:p w14:paraId="24277B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laddar ned.swf</w:t>
      </w:r>
    </w:p>
    <w:p w14:paraId="19C0D7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laddar.swf</w:t>
      </w:r>
    </w:p>
    <w:p w14:paraId="16112A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laddar upp.swf</w:t>
      </w:r>
    </w:p>
    <w:p w14:paraId="2B88DB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laddning.swf</w:t>
      </w:r>
    </w:p>
    <w:p w14:paraId="3C5D40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lade.swf</w:t>
      </w:r>
    </w:p>
    <w:p w14:paraId="607665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ladug0345rd.swf</w:t>
      </w:r>
    </w:p>
    <w:p w14:paraId="3914B4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lag0345rd.swf</w:t>
      </w:r>
    </w:p>
    <w:p w14:paraId="6A4B8F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lagar.swf</w:t>
      </w:r>
    </w:p>
    <w:p w14:paraId="6FD44B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laga.swf</w:t>
      </w:r>
    </w:p>
    <w:p w14:paraId="3E66EA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lagd.swf</w:t>
      </w:r>
    </w:p>
    <w:p w14:paraId="0D460B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lagerblad.swf</w:t>
      </w:r>
    </w:p>
    <w:p w14:paraId="5323A7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lagerkrans.swf</w:t>
      </w:r>
    </w:p>
    <w:p w14:paraId="19CB8A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lager.swf</w:t>
      </w:r>
    </w:p>
    <w:p w14:paraId="30813A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lagf0344ster.swf</w:t>
      </w:r>
    </w:p>
    <w:p w14:paraId="68B557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lagfart.swf</w:t>
      </w:r>
    </w:p>
    <w:p w14:paraId="0FE38F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laglig.swf</w:t>
      </w:r>
    </w:p>
    <w:p w14:paraId="27F3AA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laglott.swf</w:t>
      </w:r>
    </w:p>
    <w:p w14:paraId="49D86D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lagman.swf</w:t>
      </w:r>
    </w:p>
    <w:p w14:paraId="0EF5CB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lagning.swf</w:t>
      </w:r>
    </w:p>
    <w:p w14:paraId="069F7F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lagom.swf</w:t>
      </w:r>
    </w:p>
    <w:p w14:paraId="2FF7B6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lagrar.swf</w:t>
      </w:r>
    </w:p>
    <w:p w14:paraId="4D1FD3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lags.swf</w:t>
      </w:r>
    </w:p>
    <w:p w14:paraId="591091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lagstadgad.swf</w:t>
      </w:r>
    </w:p>
    <w:p w14:paraId="6BA87E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lagstiftar.swf</w:t>
      </w:r>
    </w:p>
    <w:p w14:paraId="39F8CF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lagstiftning.swf</w:t>
      </w:r>
    </w:p>
    <w:p w14:paraId="193987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lagstridig.swf</w:t>
      </w:r>
    </w:p>
    <w:p w14:paraId="4EFEAF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lag.swf</w:t>
      </w:r>
    </w:p>
    <w:p w14:paraId="1B8D66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lagt.swf</w:t>
      </w:r>
    </w:p>
    <w:p w14:paraId="1AB356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lakan.swf</w:t>
      </w:r>
    </w:p>
    <w:p w14:paraId="6CFA73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lakar ur.swf</w:t>
      </w:r>
    </w:p>
    <w:p w14:paraId="5F3618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lakonisk.swf</w:t>
      </w:r>
    </w:p>
    <w:p w14:paraId="395BE0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lakrits.swf</w:t>
      </w:r>
    </w:p>
    <w:p w14:paraId="14D101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lam0351.swf</w:t>
      </w:r>
    </w:p>
    <w:p w14:paraId="313CDC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lamell.swf</w:t>
      </w:r>
    </w:p>
    <w:p w14:paraId="06F035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lammk0366tt.swf</w:t>
      </w:r>
    </w:p>
    <w:p w14:paraId="483BF8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lamm.swf</w:t>
      </w:r>
    </w:p>
    <w:p w14:paraId="3FC44C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lampa.swf</w:t>
      </w:r>
    </w:p>
    <w:p w14:paraId="68BA92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lamsl0345r.swf</w:t>
      </w:r>
    </w:p>
    <w:p w14:paraId="5893E07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lam.swf</w:t>
      </w:r>
    </w:p>
    <w:p w14:paraId="3C17218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landar.swf</w:t>
      </w:r>
    </w:p>
    <w:p w14:paraId="5E6D176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landg0345ng.swf</w:t>
      </w:r>
    </w:p>
    <w:p w14:paraId="1A276D1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landkrabba.swf</w:t>
      </w:r>
    </w:p>
    <w:p w14:paraId="7591A8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lands0344tter.swf</w:t>
      </w:r>
    </w:p>
    <w:p w14:paraId="7006CF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landsbygd.swf</w:t>
      </w:r>
    </w:p>
    <w:p w14:paraId="50466B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landsflykt.swf</w:t>
      </w:r>
    </w:p>
    <w:p w14:paraId="389FA6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landsh0366vding.swf</w:t>
      </w:r>
    </w:p>
    <w:p w14:paraId="5FD46C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landskamp.swf</w:t>
      </w:r>
    </w:p>
    <w:p w14:paraId="735BFB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landskap.swf</w:t>
      </w:r>
    </w:p>
    <w:p w14:paraId="2ABD04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landslag.swf</w:t>
      </w:r>
    </w:p>
    <w:p w14:paraId="307531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landsman.swf</w:t>
      </w:r>
    </w:p>
    <w:p w14:paraId="1AE5DE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landsorganisationen.swf</w:t>
      </w:r>
    </w:p>
    <w:p w14:paraId="7F84D8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landsort.swf</w:t>
      </w:r>
    </w:p>
    <w:p w14:paraId="267120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landssorg.swf</w:t>
      </w:r>
    </w:p>
    <w:p w14:paraId="5CE95B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landstiga.swf</w:t>
      </w:r>
    </w:p>
    <w:p w14:paraId="7F5E0C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landstingsval.swf</w:t>
      </w:r>
    </w:p>
    <w:p w14:paraId="5605EC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landsting.swf</w:t>
      </w:r>
    </w:p>
    <w:p w14:paraId="3C3F35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landsv0344g.swf</w:t>
      </w:r>
    </w:p>
    <w:p w14:paraId="5FE6EA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land.swf</w:t>
      </w:r>
    </w:p>
    <w:p w14:paraId="38B514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landvinning.swf</w:t>
      </w:r>
    </w:p>
    <w:p w14:paraId="15E16E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langare.swf</w:t>
      </w:r>
    </w:p>
    <w:p w14:paraId="044EE2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langar.swf</w:t>
      </w:r>
    </w:p>
    <w:p w14:paraId="616413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lanserar.swf</w:t>
      </w:r>
    </w:p>
    <w:p w14:paraId="573FD1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lans.swf</w:t>
      </w:r>
    </w:p>
    <w:p w14:paraId="466091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lantarbetare.swf</w:t>
      </w:r>
    </w:p>
    <w:p w14:paraId="01B5B2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lantbrevb0344rare.swf</w:t>
      </w:r>
    </w:p>
    <w:p w14:paraId="329042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lantbrukare.swf</w:t>
      </w:r>
    </w:p>
    <w:p w14:paraId="634DB9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lantbrukarnas riksf0366rbund.swf</w:t>
      </w:r>
    </w:p>
    <w:p w14:paraId="37C045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lantbruk.swf</w:t>
      </w:r>
    </w:p>
    <w:p w14:paraId="664806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lantg0345rd.swf</w:t>
      </w:r>
    </w:p>
    <w:p w14:paraId="743A58B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lantm0344teri.swf</w:t>
      </w:r>
    </w:p>
    <w:p w14:paraId="7D6A47A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lant-.swf</w:t>
      </w:r>
    </w:p>
    <w:p w14:paraId="714CF14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lapar.swf</w:t>
      </w:r>
    </w:p>
    <w:p w14:paraId="2FD1B9A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lappar.swf</w:t>
      </w:r>
    </w:p>
    <w:p w14:paraId="1BCC8C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Lappland.swf</w:t>
      </w:r>
    </w:p>
    <w:p w14:paraId="1136A0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lapplisa.swf</w:t>
      </w:r>
    </w:p>
    <w:p w14:paraId="77B9445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lappsjuka.swf</w:t>
      </w:r>
    </w:p>
    <w:p w14:paraId="197EB9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lapp.swf</w:t>
      </w:r>
    </w:p>
    <w:p w14:paraId="2D9121C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lapskojs.swf</w:t>
      </w:r>
    </w:p>
    <w:p w14:paraId="33CA5DC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lapsus.swf</w:t>
      </w:r>
    </w:p>
    <w:p w14:paraId="757CB7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larmar.swf</w:t>
      </w:r>
    </w:p>
    <w:p w14:paraId="4C8DB8F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larm.swf</w:t>
      </w:r>
    </w:p>
    <w:p w14:paraId="73FD722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larvig.swf</w:t>
      </w:r>
    </w:p>
    <w:p w14:paraId="5D1068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larv.swf</w:t>
      </w:r>
    </w:p>
    <w:p w14:paraId="5976A0E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lasagne.swf</w:t>
      </w:r>
    </w:p>
    <w:p w14:paraId="3707E0F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lasarett.swf</w:t>
      </w:r>
    </w:p>
    <w:p w14:paraId="444E20C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laser.swf</w:t>
      </w:r>
    </w:p>
    <w:p w14:paraId="044D0D6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lassar.swf</w:t>
      </w:r>
    </w:p>
    <w:p w14:paraId="1B06D8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lasso.swf</w:t>
      </w:r>
    </w:p>
    <w:p w14:paraId="70AC319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lass.swf</w:t>
      </w:r>
    </w:p>
    <w:p w14:paraId="18F7433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lastar.swf</w:t>
      </w:r>
    </w:p>
    <w:p w14:paraId="60D9D12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lastbil.swf</w:t>
      </w:r>
    </w:p>
    <w:p w14:paraId="1F3A501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last.swf</w:t>
      </w:r>
    </w:p>
    <w:p w14:paraId="1B1E4FC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la.swf</w:t>
      </w:r>
    </w:p>
    <w:p w14:paraId="74E84B1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latar sig.swf</w:t>
      </w:r>
    </w:p>
    <w:p w14:paraId="0E9535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latent.swf</w:t>
      </w:r>
    </w:p>
    <w:p w14:paraId="0D3CE25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later.swf</w:t>
      </w:r>
    </w:p>
    <w:p w14:paraId="73C415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lathund.swf</w:t>
      </w:r>
    </w:p>
    <w:p w14:paraId="447F465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latin.swf</w:t>
      </w:r>
    </w:p>
    <w:p w14:paraId="61B9502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latmask.swf</w:t>
      </w:r>
    </w:p>
    <w:p w14:paraId="1D44503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latsidan.swf</w:t>
      </w:r>
    </w:p>
    <w:p w14:paraId="60C53CD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lat.swf</w:t>
      </w:r>
    </w:p>
    <w:p w14:paraId="09BC0A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lava.swf</w:t>
      </w:r>
    </w:p>
    <w:p w14:paraId="0DECB1A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lavemang.swf</w:t>
      </w:r>
    </w:p>
    <w:p w14:paraId="4C6796D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lave.swf</w:t>
      </w:r>
    </w:p>
    <w:p w14:paraId="3D1209F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lavinartad.swf</w:t>
      </w:r>
    </w:p>
    <w:p w14:paraId="78156F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lavin.swf</w:t>
      </w:r>
    </w:p>
    <w:p w14:paraId="696FA76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lav.swf</w:t>
      </w:r>
    </w:p>
    <w:p w14:paraId="7B74F0D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laxermedel.swf</w:t>
      </w:r>
    </w:p>
    <w:p w14:paraId="5048D96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lax.swf</w:t>
      </w:r>
    </w:p>
    <w:p w14:paraId="15C80D3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layout.swf</w:t>
      </w:r>
    </w:p>
    <w:p w14:paraId="36AFF2E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leasar.swf</w:t>
      </w:r>
    </w:p>
    <w:p w14:paraId="1706BF1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leasing.swf</w:t>
      </w:r>
    </w:p>
    <w:p w14:paraId="78DEC0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ledamot.swf</w:t>
      </w:r>
    </w:p>
    <w:p w14:paraId="1478EBF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ledare.swf</w:t>
      </w:r>
    </w:p>
    <w:p w14:paraId="7E01111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leda.swf</w:t>
      </w:r>
    </w:p>
    <w:p w14:paraId="09FA49B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ledd.swf</w:t>
      </w:r>
    </w:p>
    <w:p w14:paraId="61EAFC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leder.swf</w:t>
      </w:r>
    </w:p>
    <w:p w14:paraId="0EF5C4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ledighet.swf</w:t>
      </w:r>
    </w:p>
    <w:p w14:paraId="058D8D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ledig.swf</w:t>
      </w:r>
    </w:p>
    <w:p w14:paraId="2288AA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ledning.swf</w:t>
      </w:r>
    </w:p>
    <w:p w14:paraId="6FFF38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ledsagar.swf</w:t>
      </w:r>
    </w:p>
    <w:p w14:paraId="2D376B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ledsam.swf</w:t>
      </w:r>
    </w:p>
    <w:p w14:paraId="423669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ledsen.swf</w:t>
      </w:r>
    </w:p>
    <w:p w14:paraId="3C7A54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led.swf</w:t>
      </w:r>
    </w:p>
    <w:p w14:paraId="3BFE11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ledtr0345d.swf</w:t>
      </w:r>
    </w:p>
    <w:p w14:paraId="1CE50E7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leende.swf</w:t>
      </w:r>
    </w:p>
    <w:p w14:paraId="1A67AF8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legal.swf</w:t>
      </w:r>
    </w:p>
    <w:p w14:paraId="16C5F43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legation.swf</w:t>
      </w:r>
    </w:p>
    <w:p w14:paraId="433776F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legat.swf</w:t>
      </w:r>
    </w:p>
    <w:p w14:paraId="41DCB5E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legend.swf</w:t>
      </w:r>
    </w:p>
    <w:p w14:paraId="4B3B51A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legering.swf</w:t>
      </w:r>
    </w:p>
    <w:p w14:paraId="3DB7913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legitimation.swf</w:t>
      </w:r>
    </w:p>
    <w:p w14:paraId="464AAA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legitimerad.swf</w:t>
      </w:r>
    </w:p>
    <w:p w14:paraId="398AEA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legitimerar sig.swf</w:t>
      </w:r>
    </w:p>
    <w:p w14:paraId="215B01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legitim.swf</w:t>
      </w:r>
    </w:p>
    <w:p w14:paraId="3B58BD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legosoldat.swf</w:t>
      </w:r>
    </w:p>
    <w:p w14:paraId="566C66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lego.swf</w:t>
      </w:r>
    </w:p>
    <w:p w14:paraId="17A3F5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leg.swf</w:t>
      </w:r>
    </w:p>
    <w:p w14:paraId="08192B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lejd.swf</w:t>
      </w:r>
    </w:p>
    <w:p w14:paraId="489F69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lejer.swf</w:t>
      </w:r>
    </w:p>
    <w:p w14:paraId="269526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lejonparten.swf</w:t>
      </w:r>
    </w:p>
    <w:p w14:paraId="42F0C2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lejon.swf</w:t>
      </w:r>
    </w:p>
    <w:p w14:paraId="296B0E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lekamen.swf</w:t>
      </w:r>
    </w:p>
    <w:p w14:paraId="0B2553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leker.swf</w:t>
      </w:r>
    </w:p>
    <w:p w14:paraId="321194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lekis.swf</w:t>
      </w:r>
    </w:p>
    <w:p w14:paraId="678161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lekkamrat.swf</w:t>
      </w:r>
    </w:p>
    <w:p w14:paraId="698DFA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lekman.swf</w:t>
      </w:r>
    </w:p>
    <w:p w14:paraId="06CA1E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lekotek.swf</w:t>
      </w:r>
    </w:p>
    <w:p w14:paraId="130F12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lekplats.swf</w:t>
      </w:r>
    </w:p>
    <w:p w14:paraId="443729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leksak.swf</w:t>
      </w:r>
    </w:p>
    <w:p w14:paraId="1341A4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lekskola.swf</w:t>
      </w:r>
    </w:p>
    <w:p w14:paraId="5841FE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lek.swf</w:t>
      </w:r>
    </w:p>
    <w:p w14:paraId="76DE60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lektion.swf</w:t>
      </w:r>
    </w:p>
    <w:p w14:paraId="4C3879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lektor.swf</w:t>
      </w:r>
    </w:p>
    <w:p w14:paraId="2DA1A4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lektyr.swf</w:t>
      </w:r>
    </w:p>
    <w:p w14:paraId="2D330E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leml0344star.swf</w:t>
      </w:r>
    </w:p>
    <w:p w14:paraId="1AC66E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lem.swf</w:t>
      </w:r>
    </w:p>
    <w:p w14:paraId="49801C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len.swf</w:t>
      </w:r>
    </w:p>
    <w:p w14:paraId="52C810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leopard.swf</w:t>
      </w:r>
    </w:p>
    <w:p w14:paraId="602340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lera.swf</w:t>
      </w:r>
    </w:p>
    <w:p w14:paraId="43613C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lergods.swf</w:t>
      </w:r>
    </w:p>
    <w:p w14:paraId="045A47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ler.swf</w:t>
      </w:r>
    </w:p>
    <w:p w14:paraId="168331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lesbisk.swf</w:t>
      </w:r>
    </w:p>
    <w:p w14:paraId="4218EF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letar.swf</w:t>
      </w:r>
    </w:p>
    <w:p w14:paraId="519CED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lettisk.swf</w:t>
      </w:r>
    </w:p>
    <w:p w14:paraId="0C4141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lett.swf</w:t>
      </w:r>
    </w:p>
    <w:p w14:paraId="3E8863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levat.swf</w:t>
      </w:r>
    </w:p>
    <w:p w14:paraId="117013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levde.swf</w:t>
      </w:r>
    </w:p>
    <w:p w14:paraId="139AEA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levebr0366d.swf</w:t>
      </w:r>
    </w:p>
    <w:p w14:paraId="392BA0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leverans.swf</w:t>
      </w:r>
    </w:p>
    <w:p w14:paraId="59AE0B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leverant0366r.swf</w:t>
      </w:r>
    </w:p>
    <w:p w14:paraId="050611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levererar.swf</w:t>
      </w:r>
    </w:p>
    <w:p w14:paraId="54C733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lever.swf</w:t>
      </w:r>
    </w:p>
    <w:p w14:paraId="78FE2B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lever ut.swf</w:t>
      </w:r>
    </w:p>
    <w:p w14:paraId="49D6B2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leve.swf</w:t>
      </w:r>
    </w:p>
    <w:p w14:paraId="4C7E2D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levnad.swf</w:t>
      </w:r>
    </w:p>
    <w:p w14:paraId="1FA4A0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levrar sig.swf</w:t>
      </w:r>
    </w:p>
    <w:p w14:paraId="09B9CA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levt.swf</w:t>
      </w:r>
    </w:p>
    <w:p w14:paraId="37A38E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lexikon.swf</w:t>
      </w:r>
    </w:p>
    <w:p w14:paraId="18A176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libanes.swf</w:t>
      </w:r>
    </w:p>
    <w:p w14:paraId="053A594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liberalism.swf</w:t>
      </w:r>
    </w:p>
    <w:p w14:paraId="2A7F544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liberal.swf</w:t>
      </w:r>
    </w:p>
    <w:p w14:paraId="71D1FC9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libyer.swf</w:t>
      </w:r>
    </w:p>
    <w:p w14:paraId="1FD3246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licens.swf</w:t>
      </w:r>
    </w:p>
    <w:p w14:paraId="0228B2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lidande.swf</w:t>
      </w:r>
    </w:p>
    <w:p w14:paraId="6E66EA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lidelse.swf</w:t>
      </w:r>
    </w:p>
    <w:p w14:paraId="7D46B2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liderlig.swf</w:t>
      </w:r>
    </w:p>
    <w:p w14:paraId="1C3F1C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lider.swf</w:t>
      </w:r>
    </w:p>
    <w:p w14:paraId="3C42E6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lierar sig.swf</w:t>
      </w:r>
    </w:p>
    <w:p w14:paraId="6D819C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lie.swf</w:t>
      </w:r>
    </w:p>
    <w:p w14:paraId="20590C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liftar.swf</w:t>
      </w:r>
    </w:p>
    <w:p w14:paraId="134288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lift.swf</w:t>
      </w:r>
    </w:p>
    <w:p w14:paraId="7A77F7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liga.swf</w:t>
      </w:r>
    </w:p>
    <w:p w14:paraId="6751E9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ligger 0366ver.swf</w:t>
      </w:r>
    </w:p>
    <w:p w14:paraId="4C8A5F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ligger i.swf</w:t>
      </w:r>
    </w:p>
    <w:p w14:paraId="73886E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ligger.swf</w:t>
      </w:r>
    </w:p>
    <w:p w14:paraId="5414E8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ligg.swf</w:t>
      </w:r>
    </w:p>
    <w:p w14:paraId="4131AF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liggvagn.swf</w:t>
      </w:r>
    </w:p>
    <w:p w14:paraId="2A16FF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ligist.swf</w:t>
      </w:r>
    </w:p>
    <w:p w14:paraId="4F42FB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lik0366r.swf</w:t>
      </w:r>
    </w:p>
    <w:p w14:paraId="57C580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likaber0344ttigad.swf</w:t>
      </w:r>
    </w:p>
    <w:p w14:paraId="4EE5CD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likaber0344ttigande.swf</w:t>
      </w:r>
    </w:p>
    <w:p w14:paraId="611330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likadan.swf</w:t>
      </w:r>
    </w:p>
    <w:p w14:paraId="383261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likalydande.swf</w:t>
      </w:r>
    </w:p>
    <w:p w14:paraId="7FD475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likartad.swf</w:t>
      </w:r>
    </w:p>
    <w:p w14:paraId="14B6FED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likas0345.swf</w:t>
      </w:r>
    </w:p>
    <w:p w14:paraId="4B5AD30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lika.swf</w:t>
      </w:r>
    </w:p>
    <w:p w14:paraId="765E560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like.swf</w:t>
      </w:r>
    </w:p>
    <w:p w14:paraId="1C1679D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likformig.swf</w:t>
      </w:r>
    </w:p>
    <w:p w14:paraId="254D3B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likgiltig.swf</w:t>
      </w:r>
    </w:p>
    <w:p w14:paraId="1EF7E88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likhetstecken.swf</w:t>
      </w:r>
    </w:p>
    <w:p w14:paraId="27A0DD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likhet.swf</w:t>
      </w:r>
    </w:p>
    <w:p w14:paraId="616DFD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likn0366jd.swf</w:t>
      </w:r>
    </w:p>
    <w:p w14:paraId="53929C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liknande.swf</w:t>
      </w:r>
    </w:p>
    <w:p w14:paraId="3A7919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liknar.swf</w:t>
      </w:r>
    </w:p>
    <w:p w14:paraId="52C7C2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liknelse.swf</w:t>
      </w:r>
    </w:p>
    <w:p w14:paraId="5481F7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liksom.swf</w:t>
      </w:r>
    </w:p>
    <w:p w14:paraId="18F244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lik.swf</w:t>
      </w:r>
    </w:p>
    <w:p w14:paraId="2132B7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liktorn.swf</w:t>
      </w:r>
    </w:p>
    <w:p w14:paraId="31B79E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liktydig.swf</w:t>
      </w:r>
    </w:p>
    <w:p w14:paraId="6C4549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likv0344l.swf</w:t>
      </w:r>
    </w:p>
    <w:p w14:paraId="39289E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likv0344rdig.swf</w:t>
      </w:r>
    </w:p>
    <w:p w14:paraId="664662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likviderar.swf</w:t>
      </w:r>
    </w:p>
    <w:p w14:paraId="353AC9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likviditet.swf</w:t>
      </w:r>
    </w:p>
    <w:p w14:paraId="2B573E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likvid.swf</w:t>
      </w:r>
    </w:p>
    <w:p w14:paraId="4D17A3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lila.swf</w:t>
      </w:r>
    </w:p>
    <w:p w14:paraId="1EE79B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lilja.swf</w:t>
      </w:r>
    </w:p>
    <w:p w14:paraId="364159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lilla.swf</w:t>
      </w:r>
    </w:p>
    <w:p w14:paraId="04097A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lillfinger.swf</w:t>
      </w:r>
    </w:p>
    <w:p w14:paraId="7AA9F4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limmar.swf</w:t>
      </w:r>
    </w:p>
    <w:p w14:paraId="651B4A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limning.swf</w:t>
      </w:r>
    </w:p>
    <w:p w14:paraId="6300A5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limpa.swf</w:t>
      </w:r>
    </w:p>
    <w:p w14:paraId="2AD375A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lim.swf</w:t>
      </w:r>
    </w:p>
    <w:p w14:paraId="0D55AEB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lina.swf</w:t>
      </w:r>
    </w:p>
    <w:p w14:paraId="2B1B44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lindar.swf</w:t>
      </w:r>
    </w:p>
    <w:p w14:paraId="502721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linda.swf</w:t>
      </w:r>
    </w:p>
    <w:p w14:paraId="083663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lindrar.swf</w:t>
      </w:r>
    </w:p>
    <w:p w14:paraId="29A6BD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lindrig.swf</w:t>
      </w:r>
    </w:p>
    <w:p w14:paraId="7CCFE3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lind.swf</w:t>
      </w:r>
    </w:p>
    <w:p w14:paraId="4E6A4D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lingon.swf</w:t>
      </w:r>
    </w:p>
    <w:p w14:paraId="5F1A09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lingvist.swf</w:t>
      </w:r>
    </w:p>
    <w:p w14:paraId="04FC3A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linjal.swf</w:t>
      </w:r>
    </w:p>
    <w:p w14:paraId="5B693C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linjedomare.swf</w:t>
      </w:r>
    </w:p>
    <w:p w14:paraId="6F4B1B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linjerar.swf</w:t>
      </w:r>
    </w:p>
    <w:p w14:paraId="2F71F5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linje.swf</w:t>
      </w:r>
    </w:p>
    <w:p w14:paraId="41DC2D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linne.swf</w:t>
      </w:r>
    </w:p>
    <w:p w14:paraId="36D0B0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lins.swf</w:t>
      </w:r>
    </w:p>
    <w:p w14:paraId="7F0CD4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lin.swf</w:t>
      </w:r>
    </w:p>
    <w:p w14:paraId="2A471E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lipar.swf</w:t>
      </w:r>
    </w:p>
    <w:p w14:paraId="05671C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lipsill.swf</w:t>
      </w:r>
    </w:p>
    <w:p w14:paraId="5FCDAE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lirar.swf</w:t>
      </w:r>
    </w:p>
    <w:p w14:paraId="70A96E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lirkar.swf</w:t>
      </w:r>
    </w:p>
    <w:p w14:paraId="2F0F7B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lisa.swf</w:t>
      </w:r>
    </w:p>
    <w:p w14:paraId="7FF100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lismar.swf</w:t>
      </w:r>
    </w:p>
    <w:p w14:paraId="5B9B30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listar ut.swf</w:t>
      </w:r>
    </w:p>
    <w:p w14:paraId="6B9A2F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lista.swf</w:t>
      </w:r>
    </w:p>
    <w:p w14:paraId="15220BE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listig.swf</w:t>
      </w:r>
    </w:p>
    <w:p w14:paraId="562F83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list.swf</w:t>
      </w:r>
    </w:p>
    <w:p w14:paraId="77DA2BE7" w14:textId="77777777" w:rsidR="00622045" w:rsidRPr="00FF72BA" w:rsidRDefault="00E30802" w:rsidP="00FF72BA">
      <w:pPr>
        <w:pStyle w:val="PlainText"/>
        <w:rPr>
          <w:ins w:id="19" w:author="Author" w:date="2012-02-26T11:18:00Z"/>
          <w:rFonts w:ascii="宋体" w:eastAsia="宋体" w:hAnsi="宋体" w:cs="宋体"/>
        </w:rPr>
      </w:pPr>
      <w:ins w:id="20" w:author="Author" w:date="2012-02-26T11:18:00Z">
        <w:r w:rsidRPr="00FF72BA">
          <w:rPr>
            <w:rFonts w:ascii="宋体" w:eastAsia="宋体" w:hAnsi="宋体" w:cs="宋体" w:hint="eastAsia"/>
          </w:rPr>
          <w:t>list.txt</w:t>
        </w:r>
      </w:ins>
    </w:p>
    <w:p w14:paraId="07D32A6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litar.swf</w:t>
      </w:r>
    </w:p>
    <w:p w14:paraId="4B0E005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liten.swf</w:t>
      </w:r>
    </w:p>
    <w:p w14:paraId="732FE46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liter.swf</w:t>
      </w:r>
    </w:p>
    <w:p w14:paraId="0F5ABC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lite.swf</w:t>
      </w:r>
    </w:p>
    <w:p w14:paraId="26FAAC0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litet.swf</w:t>
      </w:r>
    </w:p>
    <w:p w14:paraId="79A6AF5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litter0344r.swf</w:t>
      </w:r>
    </w:p>
    <w:p w14:paraId="0AA1367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litteratur.swf</w:t>
      </w:r>
    </w:p>
    <w:p w14:paraId="65B2F39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livad.swf</w:t>
      </w:r>
    </w:p>
    <w:p w14:paraId="1D3857A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live.swf</w:t>
      </w:r>
    </w:p>
    <w:p w14:paraId="1586788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livf0366rs0344kring.swf</w:t>
      </w:r>
    </w:p>
    <w:p w14:paraId="62CBBAD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livhanken.swf</w:t>
      </w:r>
    </w:p>
    <w:p w14:paraId="3CCBF9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livlig.swf</w:t>
      </w:r>
    </w:p>
    <w:p w14:paraId="783B786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livmoder.swf</w:t>
      </w:r>
    </w:p>
    <w:p w14:paraId="1C85F69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livr0344nta.swf</w:t>
      </w:r>
    </w:p>
    <w:p w14:paraId="5A5187C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livrem.swf</w:t>
      </w:r>
    </w:p>
    <w:p w14:paraId="04D282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livs0345sk0345dning.swf</w:t>
      </w:r>
    </w:p>
    <w:p w14:paraId="1AD260B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livsf0366ring.swf</w:t>
      </w:r>
    </w:p>
    <w:p w14:paraId="13D52C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livsfara.swf</w:t>
      </w:r>
    </w:p>
    <w:p w14:paraId="74093F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livsfarlig.swf</w:t>
      </w:r>
    </w:p>
    <w:p w14:paraId="21D606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livskvalitet.swf</w:t>
      </w:r>
    </w:p>
    <w:p w14:paraId="2AD12A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Livsmedelsverket.swf</w:t>
      </w:r>
    </w:p>
    <w:p w14:paraId="35645D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livsmedel.swf</w:t>
      </w:r>
    </w:p>
    <w:p w14:paraId="6652C6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livs.swf</w:t>
      </w:r>
    </w:p>
    <w:p w14:paraId="109E32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livstid.swf</w:t>
      </w:r>
    </w:p>
    <w:p w14:paraId="1FF6A3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livsverk.swf</w:t>
      </w:r>
    </w:p>
    <w:p w14:paraId="53E02C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livsviktig.swf</w:t>
      </w:r>
    </w:p>
    <w:p w14:paraId="5A153B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liv.swf</w:t>
      </w:r>
    </w:p>
    <w:p w14:paraId="7B919D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livvakt.swf</w:t>
      </w:r>
    </w:p>
    <w:p w14:paraId="1C6508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lj0366d.swf</w:t>
      </w:r>
    </w:p>
    <w:p w14:paraId="6B08FF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lj0366g.swf</w:t>
      </w:r>
    </w:p>
    <w:p w14:paraId="534C0F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ljudband.swf</w:t>
      </w:r>
    </w:p>
    <w:p w14:paraId="27F13D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ljudd0344mpare.swf</w:t>
      </w:r>
    </w:p>
    <w:p w14:paraId="6CDAB7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ljuder.swf</w:t>
      </w:r>
    </w:p>
    <w:p w14:paraId="1DB058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ljudl0366s.swf</w:t>
      </w:r>
    </w:p>
    <w:p w14:paraId="114625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ljudradio.swf</w:t>
      </w:r>
    </w:p>
    <w:p w14:paraId="4B2BFF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ljud.swf</w:t>
      </w:r>
    </w:p>
    <w:p w14:paraId="71E937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ljuger.swf</w:t>
      </w:r>
    </w:p>
    <w:p w14:paraId="1B11F7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ljummen.swf</w:t>
      </w:r>
    </w:p>
    <w:p w14:paraId="1B5C42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ljumske.swf</w:t>
      </w:r>
    </w:p>
    <w:p w14:paraId="3D6B1A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ljum.swf</w:t>
      </w:r>
    </w:p>
    <w:p w14:paraId="50E8EC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ljung.swf</w:t>
      </w:r>
    </w:p>
    <w:p w14:paraId="12CB80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ljus0345r.swf</w:t>
      </w:r>
    </w:p>
    <w:p w14:paraId="240FC9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ljushuvud.swf</w:t>
      </w:r>
    </w:p>
    <w:p w14:paraId="0CA41F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ljusnar.swf</w:t>
      </w:r>
    </w:p>
    <w:p w14:paraId="0F61FE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ljuspunkt.swf</w:t>
      </w:r>
    </w:p>
    <w:p w14:paraId="3D6D96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ljusstake.swf</w:t>
      </w:r>
    </w:p>
    <w:p w14:paraId="3027D5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ljus.swf</w:t>
      </w:r>
    </w:p>
    <w:p w14:paraId="032CF7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ljuvlig.swf</w:t>
      </w:r>
    </w:p>
    <w:p w14:paraId="6F192D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ljuv.swf</w:t>
      </w:r>
    </w:p>
    <w:p w14:paraId="33FD0F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lobby.swf</w:t>
      </w:r>
    </w:p>
    <w:p w14:paraId="0E4C19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lockande.swf</w:t>
      </w:r>
    </w:p>
    <w:p w14:paraId="1884CB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lockar.swf</w:t>
      </w:r>
    </w:p>
    <w:p w14:paraId="3977CF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lockbete.swf</w:t>
      </w:r>
    </w:p>
    <w:p w14:paraId="445A274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lockig.swf</w:t>
      </w:r>
    </w:p>
    <w:p w14:paraId="51A2A7F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lockout.swf</w:t>
      </w:r>
    </w:p>
    <w:p w14:paraId="681367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lock.swf</w:t>
      </w:r>
    </w:p>
    <w:p w14:paraId="4B81397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lodjur.swf</w:t>
      </w:r>
    </w:p>
    <w:p w14:paraId="3785C9C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lodr0344t.swf</w:t>
      </w:r>
    </w:p>
    <w:p w14:paraId="229B42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lodstreck.swf</w:t>
      </w:r>
    </w:p>
    <w:p w14:paraId="3952BC2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loftg0345ng.swf</w:t>
      </w:r>
    </w:p>
    <w:p w14:paraId="36082E7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loft.swf</w:t>
      </w:r>
    </w:p>
    <w:p w14:paraId="72EB0AA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loge.swf</w:t>
      </w:r>
    </w:p>
    <w:p w14:paraId="3E03B1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loggbok.swf</w:t>
      </w:r>
    </w:p>
    <w:p w14:paraId="2EB5F0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logik.swf</w:t>
      </w:r>
    </w:p>
    <w:p w14:paraId="14C7001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logisk.swf</w:t>
      </w:r>
    </w:p>
    <w:p w14:paraId="315B0BE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logi.swf</w:t>
      </w:r>
    </w:p>
    <w:p w14:paraId="0CE49A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logoped.swf</w:t>
      </w:r>
    </w:p>
    <w:p w14:paraId="391363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logo.swf</w:t>
      </w:r>
    </w:p>
    <w:p w14:paraId="37EDFA9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logotyp.swf</w:t>
      </w:r>
    </w:p>
    <w:p w14:paraId="3FB3CEE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log.swf</w:t>
      </w:r>
    </w:p>
    <w:p w14:paraId="7015F9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lojalitet.swf</w:t>
      </w:r>
    </w:p>
    <w:p w14:paraId="1614149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lojal.swf</w:t>
      </w:r>
    </w:p>
    <w:p w14:paraId="1B674B9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loj.swf</w:t>
      </w:r>
    </w:p>
    <w:p w14:paraId="64CA913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lokalbed0366vning.swf</w:t>
      </w:r>
    </w:p>
    <w:p w14:paraId="4A3153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lokaliserar.swf</w:t>
      </w:r>
    </w:p>
    <w:p w14:paraId="614D02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lokalradio.swf</w:t>
      </w:r>
    </w:p>
    <w:p w14:paraId="625D39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lokalsamtal.swf</w:t>
      </w:r>
    </w:p>
    <w:p w14:paraId="2D7C8F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lokal skattemyndighet.swf</w:t>
      </w:r>
    </w:p>
    <w:p w14:paraId="1EA96A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lokal.swf</w:t>
      </w:r>
    </w:p>
    <w:p w14:paraId="6454A7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lokalv0345rdare.swf</w:t>
      </w:r>
    </w:p>
    <w:p w14:paraId="1EA876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lok.swf</w:t>
      </w:r>
    </w:p>
    <w:p w14:paraId="3FCEBF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lomh0366rd.swf</w:t>
      </w:r>
    </w:p>
    <w:p w14:paraId="79901B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look.swf</w:t>
      </w:r>
    </w:p>
    <w:p w14:paraId="2877A5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loppa.swf</w:t>
      </w:r>
    </w:p>
    <w:p w14:paraId="111693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loppmarknad.swf</w:t>
      </w:r>
    </w:p>
    <w:p w14:paraId="2A2B0C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lopp.swf</w:t>
      </w:r>
    </w:p>
    <w:p w14:paraId="507B9E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lortig.swf</w:t>
      </w:r>
    </w:p>
    <w:p w14:paraId="317AA8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lort.swf</w:t>
      </w:r>
    </w:p>
    <w:p w14:paraId="49A4C0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loska.swf</w:t>
      </w:r>
    </w:p>
    <w:p w14:paraId="5073DA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lossar.swf</w:t>
      </w:r>
    </w:p>
    <w:p w14:paraId="07875F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lossnar.swf</w:t>
      </w:r>
    </w:p>
    <w:p w14:paraId="6F6969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lossning.swf</w:t>
      </w:r>
    </w:p>
    <w:p w14:paraId="39FF81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loss.swf</w:t>
      </w:r>
    </w:p>
    <w:p w14:paraId="1A0697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LO.swf</w:t>
      </w:r>
    </w:p>
    <w:p w14:paraId="09F1EA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lotsar.swf</w:t>
      </w:r>
    </w:p>
    <w:p w14:paraId="20ABB9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lots.swf</w:t>
      </w:r>
    </w:p>
    <w:p w14:paraId="76EBDA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lottad.swf</w:t>
      </w:r>
    </w:p>
    <w:p w14:paraId="5133C4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lottar.swf</w:t>
      </w:r>
    </w:p>
    <w:p w14:paraId="4A0DF5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lotta.swf</w:t>
      </w:r>
    </w:p>
    <w:p w14:paraId="149D52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lotteri.swf</w:t>
      </w:r>
    </w:p>
    <w:p w14:paraId="7263D2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lottsedel.swf</w:t>
      </w:r>
    </w:p>
    <w:p w14:paraId="7A91C8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lott.swf</w:t>
      </w:r>
    </w:p>
    <w:p w14:paraId="45CDC5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lovande.swf</w:t>
      </w:r>
    </w:p>
    <w:p w14:paraId="021558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lovar.swf</w:t>
      </w:r>
    </w:p>
    <w:p w14:paraId="07ED69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lovlig.swf</w:t>
      </w:r>
    </w:p>
    <w:p w14:paraId="39E3AD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lovordar.swf</w:t>
      </w:r>
    </w:p>
    <w:p w14:paraId="6E963E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lov.swf</w:t>
      </w:r>
    </w:p>
    <w:p w14:paraId="14ED89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LP.swf</w:t>
      </w:r>
    </w:p>
    <w:p w14:paraId="77CDF7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LRF.swf</w:t>
      </w:r>
    </w:p>
    <w:p w14:paraId="33A6DA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Lucia.swf</w:t>
      </w:r>
    </w:p>
    <w:p w14:paraId="232A26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lucka.swf</w:t>
      </w:r>
    </w:p>
    <w:p w14:paraId="2326B7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luckrar.swf</w:t>
      </w:r>
    </w:p>
    <w:p w14:paraId="1F4CA3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luddig.swf</w:t>
      </w:r>
    </w:p>
    <w:p w14:paraId="5A3824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ludd.swf</w:t>
      </w:r>
    </w:p>
    <w:p w14:paraId="36CC69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luden.swf</w:t>
      </w:r>
    </w:p>
    <w:p w14:paraId="5AF959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luder.swf</w:t>
      </w:r>
    </w:p>
    <w:p w14:paraId="2AEE4E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luffare.swf</w:t>
      </w:r>
    </w:p>
    <w:p w14:paraId="1335D1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lufsar.swf</w:t>
      </w:r>
    </w:p>
    <w:p w14:paraId="12A272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luftar.swf</w:t>
      </w:r>
    </w:p>
    <w:p w14:paraId="7D1A5B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luftbro.swf</w:t>
      </w:r>
    </w:p>
    <w:p w14:paraId="772D10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luftf0366rorening.swf</w:t>
      </w:r>
    </w:p>
    <w:p w14:paraId="16E4D0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luftig.swf</w:t>
      </w:r>
    </w:p>
    <w:p w14:paraId="632845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luftmadrass.swf</w:t>
      </w:r>
    </w:p>
    <w:p w14:paraId="1AF9D9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luftombyte.swf</w:t>
      </w:r>
    </w:p>
    <w:p w14:paraId="7E255F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luftr0366r.swf</w:t>
      </w:r>
    </w:p>
    <w:p w14:paraId="7AC2C7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luftslott.swf</w:t>
      </w:r>
    </w:p>
    <w:p w14:paraId="1D740E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luftstrupe.swf</w:t>
      </w:r>
    </w:p>
    <w:p w14:paraId="085CEA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luft.swf</w:t>
      </w:r>
    </w:p>
    <w:p w14:paraId="6F96DB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luftv0344rn.swf</w:t>
      </w:r>
    </w:p>
    <w:p w14:paraId="095D8A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luggar.swf</w:t>
      </w:r>
    </w:p>
    <w:p w14:paraId="64865E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luggsliten.swf</w:t>
      </w:r>
    </w:p>
    <w:p w14:paraId="11EA1A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lugg.swf</w:t>
      </w:r>
    </w:p>
    <w:p w14:paraId="5D07F8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lugnar.swf</w:t>
      </w:r>
    </w:p>
    <w:p w14:paraId="15D013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lugn.swf</w:t>
      </w:r>
    </w:p>
    <w:p w14:paraId="6A9292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lukrativ.swf</w:t>
      </w:r>
    </w:p>
    <w:p w14:paraId="14028C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luktar.swf</w:t>
      </w:r>
    </w:p>
    <w:p w14:paraId="40CF3B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lukt.swf</w:t>
      </w:r>
    </w:p>
    <w:p w14:paraId="6925B4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lummig.swf</w:t>
      </w:r>
    </w:p>
    <w:p w14:paraId="667E2E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lumpen.swf</w:t>
      </w:r>
    </w:p>
    <w:p w14:paraId="11CC38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lump.swf</w:t>
      </w:r>
    </w:p>
    <w:p w14:paraId="6294F5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lunch.swf</w:t>
      </w:r>
    </w:p>
    <w:p w14:paraId="078B30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lund.swf</w:t>
      </w:r>
    </w:p>
    <w:p w14:paraId="01DBD9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lunga.swf</w:t>
      </w:r>
    </w:p>
    <w:p w14:paraId="6A414E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lunginflammation.swf</w:t>
      </w:r>
    </w:p>
    <w:p w14:paraId="667010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lungs0344ck.swf</w:t>
      </w:r>
    </w:p>
    <w:p w14:paraId="743EB0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lunkar.swf</w:t>
      </w:r>
    </w:p>
    <w:p w14:paraId="240C8F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lunta.swf</w:t>
      </w:r>
    </w:p>
    <w:p w14:paraId="10D8B4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lurar.swf</w:t>
      </w:r>
    </w:p>
    <w:p w14:paraId="647F1C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lurendrejare.swf</w:t>
      </w:r>
    </w:p>
    <w:p w14:paraId="7B8491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lurig.swf</w:t>
      </w:r>
    </w:p>
    <w:p w14:paraId="27D93A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lur.swf</w:t>
      </w:r>
    </w:p>
    <w:p w14:paraId="539A14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lurvig.swf</w:t>
      </w:r>
    </w:p>
    <w:p w14:paraId="590ECD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luskar ut.swf</w:t>
      </w:r>
    </w:p>
    <w:p w14:paraId="27F725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lussar.swf</w:t>
      </w:r>
    </w:p>
    <w:p w14:paraId="4F674E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lussekatt.swf</w:t>
      </w:r>
    </w:p>
    <w:p w14:paraId="492A81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lus.swf</w:t>
      </w:r>
    </w:p>
    <w:p w14:paraId="7EA85C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lusta.swf</w:t>
      </w:r>
    </w:p>
    <w:p w14:paraId="1BFC01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lustg0345rd.swf</w:t>
      </w:r>
    </w:p>
    <w:p w14:paraId="2DE3C8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lustgas.swf</w:t>
      </w:r>
    </w:p>
    <w:p w14:paraId="168B09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lusthus.swf</w:t>
      </w:r>
    </w:p>
    <w:p w14:paraId="6F03F2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lustigkurre.swf</w:t>
      </w:r>
    </w:p>
    <w:p w14:paraId="056CFB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lustig.swf</w:t>
      </w:r>
    </w:p>
    <w:p w14:paraId="40F6BF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lustspel.swf</w:t>
      </w:r>
    </w:p>
    <w:p w14:paraId="551F18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lust.swf</w:t>
      </w:r>
    </w:p>
    <w:p w14:paraId="250575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lutar.swf</w:t>
      </w:r>
    </w:p>
    <w:p w14:paraId="5D6A9A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lutfisk.swf</w:t>
      </w:r>
    </w:p>
    <w:p w14:paraId="5DB8C6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lutning.swf</w:t>
      </w:r>
    </w:p>
    <w:p w14:paraId="149E59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lut.swf</w:t>
      </w:r>
    </w:p>
    <w:p w14:paraId="19DA09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luttrad.swf</w:t>
      </w:r>
    </w:p>
    <w:p w14:paraId="5CA5E8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luva.swf</w:t>
      </w:r>
    </w:p>
    <w:p w14:paraId="63E602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LVM.swf</w:t>
      </w:r>
    </w:p>
    <w:p w14:paraId="0A0819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LVU.swf</w:t>
      </w:r>
    </w:p>
    <w:p w14:paraId="73C6EE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lya.swf</w:t>
      </w:r>
    </w:p>
    <w:p w14:paraId="31C174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lyck0366nskan.swf</w:t>
      </w:r>
    </w:p>
    <w:p w14:paraId="65A789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lyck0366nskning.swf</w:t>
      </w:r>
    </w:p>
    <w:p w14:paraId="6746E8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lyckad.swf</w:t>
      </w:r>
    </w:p>
    <w:p w14:paraId="2645FC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lyckas.swf</w:t>
      </w:r>
    </w:p>
    <w:p w14:paraId="65E972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lycka.swf</w:t>
      </w:r>
    </w:p>
    <w:p w14:paraId="47E3B5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lyckligg0366r.swf</w:t>
      </w:r>
    </w:p>
    <w:p w14:paraId="05BD48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lycklig.swf</w:t>
      </w:r>
    </w:p>
    <w:p w14:paraId="498E49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lyckligtvis.swf</w:t>
      </w:r>
    </w:p>
    <w:p w14:paraId="72B580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lyckokast.swf</w:t>
      </w:r>
    </w:p>
    <w:p w14:paraId="380DA6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lyckta.swf</w:t>
      </w:r>
    </w:p>
    <w:p w14:paraId="7EC102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lycktr0344ff.swf</w:t>
      </w:r>
    </w:p>
    <w:p w14:paraId="4D8FDA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lydde.swf</w:t>
      </w:r>
    </w:p>
    <w:p w14:paraId="22CC6F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lydelse.swf</w:t>
      </w:r>
    </w:p>
    <w:p w14:paraId="17EA27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lyder.swf</w:t>
      </w:r>
    </w:p>
    <w:p w14:paraId="0CE7EE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lydig.swf</w:t>
      </w:r>
    </w:p>
    <w:p w14:paraId="38AE6A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lydnad.swf</w:t>
      </w:r>
    </w:p>
    <w:p w14:paraId="1643F7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lyfter.swf</w:t>
      </w:r>
    </w:p>
    <w:p w14:paraId="488D83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lyftkran.swf</w:t>
      </w:r>
    </w:p>
    <w:p w14:paraId="77FF35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lyft.swf</w:t>
      </w:r>
    </w:p>
    <w:p w14:paraId="14A1B4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lyh0366rd.swf</w:t>
      </w:r>
    </w:p>
    <w:p w14:paraId="1A9712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lykta.swf</w:t>
      </w:r>
    </w:p>
    <w:p w14:paraId="30AEB8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lyktstolpe.swf</w:t>
      </w:r>
    </w:p>
    <w:p w14:paraId="39E649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lymfa.swf</w:t>
      </w:r>
    </w:p>
    <w:p w14:paraId="52A533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lymmel.swf</w:t>
      </w:r>
    </w:p>
    <w:p w14:paraId="26A3BB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lynchar.swf</w:t>
      </w:r>
    </w:p>
    <w:p w14:paraId="724FD4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lynne.swf</w:t>
      </w:r>
    </w:p>
    <w:p w14:paraId="7B8623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lynnig.swf</w:t>
      </w:r>
    </w:p>
    <w:p w14:paraId="640621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lyra.swf</w:t>
      </w:r>
    </w:p>
    <w:p w14:paraId="5A2F2A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lyrik.swf</w:t>
      </w:r>
    </w:p>
    <w:p w14:paraId="5E84C3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lyrisk.swf</w:t>
      </w:r>
    </w:p>
    <w:p w14:paraId="264831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lysande.swf</w:t>
      </w:r>
    </w:p>
    <w:p w14:paraId="3A95B2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lyser.swf</w:t>
      </w:r>
    </w:p>
    <w:p w14:paraId="1BE21B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lysning.swf</w:t>
      </w:r>
    </w:p>
    <w:p w14:paraId="4C4506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lysr0366r.swf</w:t>
      </w:r>
    </w:p>
    <w:p w14:paraId="0F067F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lyssnare.swf</w:t>
      </w:r>
    </w:p>
    <w:p w14:paraId="075592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lyssnar.swf</w:t>
      </w:r>
    </w:p>
    <w:p w14:paraId="78E461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lysten.swf</w:t>
      </w:r>
    </w:p>
    <w:p w14:paraId="6C8F68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lyster.swf</w:t>
      </w:r>
    </w:p>
    <w:p w14:paraId="549A3E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lystrar.swf</w:t>
      </w:r>
    </w:p>
    <w:p w14:paraId="3C6A50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lystring.swf</w:t>
      </w:r>
    </w:p>
    <w:p w14:paraId="559BF2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lyte.swf</w:t>
      </w:r>
    </w:p>
    <w:p w14:paraId="5AA6E2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lytt.swf</w:t>
      </w:r>
    </w:p>
    <w:p w14:paraId="4F5396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lyx.swf</w:t>
      </w:r>
    </w:p>
    <w:p w14:paraId="54C2F7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m0344klare.swf</w:t>
      </w:r>
    </w:p>
    <w:p w14:paraId="56A6CB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m0344ktar.swf</w:t>
      </w:r>
    </w:p>
    <w:p w14:paraId="57E17B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m0344kta.swf</w:t>
      </w:r>
    </w:p>
    <w:p w14:paraId="003E5A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m0344ktig.swf</w:t>
      </w:r>
    </w:p>
    <w:p w14:paraId="733385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m0344ngd.swf</w:t>
      </w:r>
    </w:p>
    <w:p w14:paraId="1AA3B0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m0344nniska.swf</w:t>
      </w:r>
    </w:p>
    <w:p w14:paraId="14AF5E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m0344nsklighet.swf</w:t>
      </w:r>
    </w:p>
    <w:p w14:paraId="26CD11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m0344nsklig.swf</w:t>
      </w:r>
    </w:p>
    <w:p w14:paraId="24297B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m0344n.swf</w:t>
      </w:r>
    </w:p>
    <w:p w14:paraId="66717B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m0344rg.swf</w:t>
      </w:r>
    </w:p>
    <w:p w14:paraId="2AA990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m0344rkbar.swf</w:t>
      </w:r>
    </w:p>
    <w:p w14:paraId="461EEF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m0344rker.swf</w:t>
      </w:r>
    </w:p>
    <w:p w14:paraId="2BC74D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m0344rke.swf</w:t>
      </w:r>
    </w:p>
    <w:p w14:paraId="180082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m0344rklig.swf</w:t>
      </w:r>
    </w:p>
    <w:p w14:paraId="66973D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m0344rkv0344rdig.swf</w:t>
      </w:r>
    </w:p>
    <w:p w14:paraId="5310C5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m0344rr.swf</w:t>
      </w:r>
    </w:p>
    <w:p w14:paraId="457D2C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m0344ssa.swf</w:t>
      </w:r>
    </w:p>
    <w:p w14:paraId="6E0F1E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m0344ssingsinstrument.swf</w:t>
      </w:r>
    </w:p>
    <w:p w14:paraId="550294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m0344ssing.swf</w:t>
      </w:r>
    </w:p>
    <w:p w14:paraId="5EFC50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m0344ssling.swf</w:t>
      </w:r>
    </w:p>
    <w:p w14:paraId="10B2C8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m0344stare.swf</w:t>
      </w:r>
    </w:p>
    <w:p w14:paraId="35D579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m0344sterskap.swf</w:t>
      </w:r>
    </w:p>
    <w:p w14:paraId="59AA1E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m0344sterverk.swf</w:t>
      </w:r>
    </w:p>
    <w:p w14:paraId="6E5BD6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m0344strar.swf</w:t>
      </w:r>
    </w:p>
    <w:p w14:paraId="54389C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m0344tare.swf</w:t>
      </w:r>
    </w:p>
    <w:p w14:paraId="1AC801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m0344ter.swf</w:t>
      </w:r>
    </w:p>
    <w:p w14:paraId="05DE52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m0344tning.swf</w:t>
      </w:r>
    </w:p>
    <w:p w14:paraId="3D0A2A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m0344t.swf</w:t>
      </w:r>
    </w:p>
    <w:p w14:paraId="4A15E7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m0344ttad.swf</w:t>
      </w:r>
    </w:p>
    <w:p w14:paraId="456C7E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m0344ttar.swf</w:t>
      </w:r>
    </w:p>
    <w:p w14:paraId="6E4081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m0344ttnad.swf</w:t>
      </w:r>
    </w:p>
    <w:p w14:paraId="3BC267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m0344tt.swf</w:t>
      </w:r>
    </w:p>
    <w:p w14:paraId="2C123B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m0345f0345.swf</w:t>
      </w:r>
    </w:p>
    <w:p w14:paraId="52757A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m0345g.swf</w:t>
      </w:r>
    </w:p>
    <w:p w14:paraId="7FE967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m0345h0344nda.swf</w:t>
      </w:r>
    </w:p>
    <w:p w14:paraId="3824374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m0345lande.swf</w:t>
      </w:r>
    </w:p>
    <w:p w14:paraId="606A079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m0345lare.swf</w:t>
      </w:r>
    </w:p>
    <w:p w14:paraId="5EB239C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m0345lar.swf</w:t>
      </w:r>
    </w:p>
    <w:p w14:paraId="765F15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m0345lbrott.swf</w:t>
      </w:r>
    </w:p>
    <w:p w14:paraId="38C6E9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m0345ll0366s.swf</w:t>
      </w:r>
    </w:p>
    <w:p w14:paraId="41FE250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m0345lmedveten.swf</w:t>
      </w:r>
    </w:p>
    <w:p w14:paraId="4DDE44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m0345lning.swf</w:t>
      </w:r>
    </w:p>
    <w:p w14:paraId="62F596C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m0345ls0344gande.swf</w:t>
      </w:r>
    </w:p>
    <w:p w14:paraId="02A5E1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m0345ls0344ttning.swf</w:t>
      </w:r>
    </w:p>
    <w:p w14:paraId="30DB08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m0345lsman.swf</w:t>
      </w:r>
    </w:p>
    <w:p w14:paraId="5DE466D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m0345l.swf</w:t>
      </w:r>
    </w:p>
    <w:p w14:paraId="1E4B02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m0345ltavla.swf</w:t>
      </w:r>
    </w:p>
    <w:p w14:paraId="3E98B26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m0345ltid.swf</w:t>
      </w:r>
    </w:p>
    <w:p w14:paraId="03013C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m0345nadsl0366n.swf</w:t>
      </w:r>
    </w:p>
    <w:p w14:paraId="61681F1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m0345nad.swf</w:t>
      </w:r>
    </w:p>
    <w:p w14:paraId="727CE98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m0345nar.swf</w:t>
      </w:r>
    </w:p>
    <w:p w14:paraId="3D17D7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m0345natlig.swf</w:t>
      </w:r>
    </w:p>
    <w:p w14:paraId="56BDD1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m0345ndag.swf</w:t>
      </w:r>
    </w:p>
    <w:p w14:paraId="4B0E63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m0345nde.swf</w:t>
      </w:r>
    </w:p>
    <w:p w14:paraId="02136DE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m0345ne.swf</w:t>
      </w:r>
    </w:p>
    <w:p w14:paraId="3E6CAA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m0345nga.swf</w:t>
      </w:r>
    </w:p>
    <w:p w14:paraId="69D34AE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m0345ngen.swf</w:t>
      </w:r>
    </w:p>
    <w:p w14:paraId="69ED63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m0345ngfald.swf</w:t>
      </w:r>
    </w:p>
    <w:p w14:paraId="5320278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m0345ngsidig.swf</w:t>
      </w:r>
    </w:p>
    <w:p w14:paraId="139A815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m0345ngtydig.swf</w:t>
      </w:r>
    </w:p>
    <w:p w14:paraId="296027F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m0345nne.swf</w:t>
      </w:r>
    </w:p>
    <w:p w14:paraId="68EA0E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m0345n.swf</w:t>
      </w:r>
    </w:p>
    <w:p w14:paraId="763210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m0345r.swf</w:t>
      </w:r>
    </w:p>
    <w:p w14:paraId="79BE813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m0345s.swf</w:t>
      </w:r>
    </w:p>
    <w:p w14:paraId="1C6F45F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m0345ste.swf</w:t>
      </w:r>
    </w:p>
    <w:p w14:paraId="73DADB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m0345.swf</w:t>
      </w:r>
    </w:p>
    <w:p w14:paraId="2E3242D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m0345tta.swf</w:t>
      </w:r>
    </w:p>
    <w:p w14:paraId="593A445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m0345ttband.swf</w:t>
      </w:r>
    </w:p>
    <w:p w14:paraId="2B5C6D1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m0345tte.swf</w:t>
      </w:r>
    </w:p>
    <w:p w14:paraId="13D2AB2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m0345ttlig.swf</w:t>
      </w:r>
    </w:p>
    <w:p w14:paraId="13FCEB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m0345tto.swf</w:t>
      </w:r>
    </w:p>
    <w:p w14:paraId="68D63E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m0345tt.swf</w:t>
      </w:r>
    </w:p>
    <w:p w14:paraId="7E1F7D4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m0366bel.swf</w:t>
      </w:r>
    </w:p>
    <w:p w14:paraId="191637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m0366blemang.swf</w:t>
      </w:r>
    </w:p>
    <w:p w14:paraId="04585B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m0366blerar om.swf</w:t>
      </w:r>
    </w:p>
    <w:p w14:paraId="4CAF02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m0366blerar.swf</w:t>
      </w:r>
    </w:p>
    <w:p w14:paraId="70EF71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m0366da.swf</w:t>
      </w:r>
    </w:p>
    <w:p w14:paraId="2CD7FE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m0366derne.swf</w:t>
      </w:r>
    </w:p>
    <w:p w14:paraId="755C05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m0366domshinna.swf</w:t>
      </w:r>
    </w:p>
    <w:p w14:paraId="664B97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m0366dosam.swf</w:t>
      </w:r>
    </w:p>
    <w:p w14:paraId="7CFF01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m0366drar.swf</w:t>
      </w:r>
    </w:p>
    <w:p w14:paraId="5DFAD7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m0366draundervisning.swf</w:t>
      </w:r>
    </w:p>
    <w:p w14:paraId="7B2210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m0366drav0345rdscentral.swf</w:t>
      </w:r>
    </w:p>
    <w:p w14:paraId="64CF42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m0366gel.swf</w:t>
      </w:r>
    </w:p>
    <w:p w14:paraId="7E3253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m0366glar.swf</w:t>
      </w:r>
    </w:p>
    <w:p w14:paraId="6BC529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m0366glig.swf</w:t>
      </w:r>
    </w:p>
    <w:p w14:paraId="05E81B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m0366hippa.swf</w:t>
      </w:r>
    </w:p>
    <w:p w14:paraId="3465D3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m0366jligen.swf</w:t>
      </w:r>
    </w:p>
    <w:p w14:paraId="417FE6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m0366jligg0366r.swf</w:t>
      </w:r>
    </w:p>
    <w:p w14:paraId="62ACD2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m0366jlighet.swf</w:t>
      </w:r>
    </w:p>
    <w:p w14:paraId="1B019C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m0366jlig.swf</w:t>
      </w:r>
    </w:p>
    <w:p w14:paraId="27D410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m0366jligtvis.swf</w:t>
      </w:r>
    </w:p>
    <w:p w14:paraId="0D9B21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m0366nstergill.swf</w:t>
      </w:r>
    </w:p>
    <w:p w14:paraId="13735C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m0366nster.swf</w:t>
      </w:r>
    </w:p>
    <w:p w14:paraId="4BB604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m0366nstrar.swf</w:t>
      </w:r>
    </w:p>
    <w:p w14:paraId="20CC05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m0366rbultad.swf</w:t>
      </w:r>
    </w:p>
    <w:p w14:paraId="4E0370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m0366rdande.swf</w:t>
      </w:r>
    </w:p>
    <w:p w14:paraId="74FDF6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m0366rdare.swf</w:t>
      </w:r>
    </w:p>
    <w:p w14:paraId="4DE53B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m0366rdar.swf</w:t>
      </w:r>
    </w:p>
    <w:p w14:paraId="6E320C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m0366rdeg.swf</w:t>
      </w:r>
    </w:p>
    <w:p w14:paraId="111BCB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m0366rkbl0345.swf</w:t>
      </w:r>
    </w:p>
    <w:p w14:paraId="7269BB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m0366rker.swf</w:t>
      </w:r>
    </w:p>
    <w:p w14:paraId="5D4257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m0366rkhyad.swf</w:t>
      </w:r>
    </w:p>
    <w:p w14:paraId="551B19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m0366rkl0344gger.swf</w:t>
      </w:r>
    </w:p>
    <w:p w14:paraId="0BA98F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m0366rknar.swf</w:t>
      </w:r>
    </w:p>
    <w:p w14:paraId="02E8A0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m0366rkr0344dd.swf</w:t>
      </w:r>
    </w:p>
    <w:p w14:paraId="317468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m0366rk.swf</w:t>
      </w:r>
    </w:p>
    <w:p w14:paraId="59E502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m0366r.swf</w:t>
      </w:r>
    </w:p>
    <w:p w14:paraId="41A36F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m0366rt.swf</w:t>
      </w:r>
    </w:p>
    <w:p w14:paraId="35E809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m0366ssa.swf</w:t>
      </w:r>
    </w:p>
    <w:p w14:paraId="21D0EE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m0366ss.swf</w:t>
      </w:r>
    </w:p>
    <w:p w14:paraId="67551A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m0366.swf</w:t>
      </w:r>
    </w:p>
    <w:p w14:paraId="46E7CE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m0366ter.swf</w:t>
      </w:r>
    </w:p>
    <w:p w14:paraId="45F5E1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m0366te.swf</w:t>
      </w:r>
    </w:p>
    <w:p w14:paraId="04DD65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m0366ts.swf</w:t>
      </w:r>
    </w:p>
    <w:p w14:paraId="3C8630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macka.swf</w:t>
      </w:r>
    </w:p>
    <w:p w14:paraId="0305FD7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mack.swf</w:t>
      </w:r>
    </w:p>
    <w:p w14:paraId="17D8B26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madonna.swf</w:t>
      </w:r>
    </w:p>
    <w:p w14:paraId="6F41689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madrass.swf</w:t>
      </w:r>
    </w:p>
    <w:p w14:paraId="3B56892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maffia.swf</w:t>
      </w:r>
    </w:p>
    <w:p w14:paraId="01D77ED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maffig.swf</w:t>
      </w:r>
    </w:p>
    <w:p w14:paraId="432A05B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magasin.swf</w:t>
      </w:r>
    </w:p>
    <w:p w14:paraId="3E2A819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mager.swf</w:t>
      </w:r>
    </w:p>
    <w:p w14:paraId="7FB9961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mage.swf</w:t>
      </w:r>
    </w:p>
    <w:p w14:paraId="0DBF678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magisk.swf</w:t>
      </w:r>
    </w:p>
    <w:p w14:paraId="02F2FC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magister.swf</w:t>
      </w:r>
    </w:p>
    <w:p w14:paraId="3EC0762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magi.swf</w:t>
      </w:r>
    </w:p>
    <w:p w14:paraId="7880A3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magkatarr.swf</w:t>
      </w:r>
    </w:p>
    <w:p w14:paraId="7A0E9D8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magnecyl.swf</w:t>
      </w:r>
    </w:p>
    <w:p w14:paraId="1DBF21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magnetiserar.swf</w:t>
      </w:r>
    </w:p>
    <w:p w14:paraId="4883B8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magnetisk.swf</w:t>
      </w:r>
    </w:p>
    <w:p w14:paraId="003A0D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magnet.swf</w:t>
      </w:r>
    </w:p>
    <w:p w14:paraId="4E2FEA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magnifik.swf</w:t>
      </w:r>
    </w:p>
    <w:p w14:paraId="1F4434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magnolia.swf</w:t>
      </w:r>
    </w:p>
    <w:p w14:paraId="16AB62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magrar.swf</w:t>
      </w:r>
    </w:p>
    <w:p w14:paraId="47E855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mags0344ck.swf</w:t>
      </w:r>
    </w:p>
    <w:p w14:paraId="371F75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mags0345r.swf</w:t>
      </w:r>
    </w:p>
    <w:p w14:paraId="4CE2E9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magstark.swf</w:t>
      </w:r>
    </w:p>
    <w:p w14:paraId="383322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mag.swf</w:t>
      </w:r>
    </w:p>
    <w:p w14:paraId="1CB980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mahogny.swf</w:t>
      </w:r>
    </w:p>
    <w:p w14:paraId="137DFC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majblomma.swf</w:t>
      </w:r>
    </w:p>
    <w:p w14:paraId="635055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majest0344t.swf</w:t>
      </w:r>
    </w:p>
    <w:p w14:paraId="1BF643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majonn0344s.swf</w:t>
      </w:r>
    </w:p>
    <w:p w14:paraId="51979B4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majoritet.swf</w:t>
      </w:r>
    </w:p>
    <w:p w14:paraId="402CF2F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major.swf</w:t>
      </w:r>
    </w:p>
    <w:p w14:paraId="1772F25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majs.swf</w:t>
      </w:r>
    </w:p>
    <w:p w14:paraId="2FC69A1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majst0345ng.swf</w:t>
      </w:r>
    </w:p>
    <w:p w14:paraId="711232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maj.swf</w:t>
      </w:r>
    </w:p>
    <w:p w14:paraId="622B49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makaber.swf</w:t>
      </w:r>
    </w:p>
    <w:p w14:paraId="31BE2F2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makadam.swf</w:t>
      </w:r>
    </w:p>
    <w:p w14:paraId="6823D3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makal0366s.swf</w:t>
      </w:r>
    </w:p>
    <w:p w14:paraId="416337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makaroner.swf</w:t>
      </w:r>
    </w:p>
    <w:p w14:paraId="164A0F0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makar.swf</w:t>
      </w:r>
    </w:p>
    <w:p w14:paraId="322E3A8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maka.swf</w:t>
      </w:r>
    </w:p>
    <w:p w14:paraId="3289455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make.swf</w:t>
      </w:r>
    </w:p>
    <w:p w14:paraId="5735AF5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make-up.swf</w:t>
      </w:r>
    </w:p>
    <w:p w14:paraId="4195425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maklig.swf</w:t>
      </w:r>
    </w:p>
    <w:p w14:paraId="161E453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makrill.swf</w:t>
      </w:r>
    </w:p>
    <w:p w14:paraId="225136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mak.swf</w:t>
      </w:r>
    </w:p>
    <w:p w14:paraId="20B3138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maktfaktor.swf</w:t>
      </w:r>
    </w:p>
    <w:p w14:paraId="110202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maktfullkomlig.swf</w:t>
      </w:r>
    </w:p>
    <w:p w14:paraId="153278F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maktl0366s.swf</w:t>
      </w:r>
    </w:p>
    <w:p w14:paraId="4C579D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maktlysten.swf</w:t>
      </w:r>
    </w:p>
    <w:p w14:paraId="58480E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maktspr0345k.swf</w:t>
      </w:r>
    </w:p>
    <w:p w14:paraId="5F61F2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makt.swf</w:t>
      </w:r>
    </w:p>
    <w:p w14:paraId="4B8E33E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makulerar.swf</w:t>
      </w:r>
    </w:p>
    <w:p w14:paraId="296B1F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mal0366r.swf</w:t>
      </w:r>
    </w:p>
    <w:p w14:paraId="0D9CD81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mal0366rt.swf</w:t>
      </w:r>
    </w:p>
    <w:p w14:paraId="551BB6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malaj.swf</w:t>
      </w:r>
    </w:p>
    <w:p w14:paraId="232742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malign.swf</w:t>
      </w:r>
    </w:p>
    <w:p w14:paraId="3425231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mallig.swf</w:t>
      </w:r>
    </w:p>
    <w:p w14:paraId="0FBFBF5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mall.swf</w:t>
      </w:r>
    </w:p>
    <w:p w14:paraId="4A1B1C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malm.swf</w:t>
      </w:r>
    </w:p>
    <w:p w14:paraId="0D0E383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malp0345se.swf</w:t>
      </w:r>
    </w:p>
    <w:p w14:paraId="758E83D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malplacerad.swf</w:t>
      </w:r>
    </w:p>
    <w:p w14:paraId="7765D43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mal.swf</w:t>
      </w:r>
    </w:p>
    <w:p w14:paraId="188AD9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malt.swf</w:t>
      </w:r>
    </w:p>
    <w:p w14:paraId="21B8CC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mamma.swf</w:t>
      </w:r>
    </w:p>
    <w:p w14:paraId="497C2B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mammografi.swf</w:t>
      </w:r>
    </w:p>
    <w:p w14:paraId="3BAE6C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man0366ver.swf</w:t>
      </w:r>
    </w:p>
    <w:p w14:paraId="2D7714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man0366vrerar.swf</w:t>
      </w:r>
    </w:p>
    <w:p w14:paraId="4C6B2B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manar.swf</w:t>
      </w:r>
    </w:p>
    <w:p w14:paraId="465F99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manbyggnad.swf</w:t>
      </w:r>
    </w:p>
    <w:p w14:paraId="5C84D63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manchester.swf</w:t>
      </w:r>
    </w:p>
    <w:p w14:paraId="6F1B385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mandarin.swf</w:t>
      </w:r>
    </w:p>
    <w:p w14:paraId="024DA0E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mandat.swf</w:t>
      </w:r>
    </w:p>
    <w:p w14:paraId="772267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mandel.swf</w:t>
      </w:r>
    </w:p>
    <w:p w14:paraId="7DD8533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mandolin.swf</w:t>
      </w:r>
    </w:p>
    <w:p w14:paraId="6EFD283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maner.swf</w:t>
      </w:r>
    </w:p>
    <w:p w14:paraId="00FBB71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manet.swf</w:t>
      </w:r>
    </w:p>
    <w:p w14:paraId="53ABDE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manfall.swf</w:t>
      </w:r>
    </w:p>
    <w:p w14:paraId="038C32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mangel.swf</w:t>
      </w:r>
    </w:p>
    <w:p w14:paraId="346FCA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manglar.swf</w:t>
      </w:r>
    </w:p>
    <w:p w14:paraId="3FAF5B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mangrant.swf</w:t>
      </w:r>
    </w:p>
    <w:p w14:paraId="45547F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manhaftig.swf</w:t>
      </w:r>
    </w:p>
    <w:p w14:paraId="55B215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manick.swf</w:t>
      </w:r>
    </w:p>
    <w:p w14:paraId="2C0084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manifestation.swf</w:t>
      </w:r>
    </w:p>
    <w:p w14:paraId="2AD809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manifest.swf</w:t>
      </w:r>
    </w:p>
    <w:p w14:paraId="3CDFEF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maning.swf</w:t>
      </w:r>
    </w:p>
    <w:p w14:paraId="75E16E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manipulerar.swf</w:t>
      </w:r>
    </w:p>
    <w:p w14:paraId="645CF7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mani.swf</w:t>
      </w:r>
    </w:p>
    <w:p w14:paraId="5D89A5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mankemang.swf</w:t>
      </w:r>
    </w:p>
    <w:p w14:paraId="04AFC0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mankerar.swf</w:t>
      </w:r>
    </w:p>
    <w:p w14:paraId="656B7B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manlig.swf</w:t>
      </w:r>
    </w:p>
    <w:p w14:paraId="676BB8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mannagryn.swf</w:t>
      </w:r>
    </w:p>
    <w:p w14:paraId="2A82A8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mannaminne.swf</w:t>
      </w:r>
    </w:p>
    <w:p w14:paraId="718D7F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manna.swf</w:t>
      </w:r>
    </w:p>
    <w:p w14:paraId="5C5530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mannek0344ng.swf</w:t>
      </w:r>
    </w:p>
    <w:p w14:paraId="4B3EE7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manschett.swf</w:t>
      </w:r>
    </w:p>
    <w:p w14:paraId="47363D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mansgris.swf</w:t>
      </w:r>
    </w:p>
    <w:p w14:paraId="06ECAB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manskap.swf</w:t>
      </w:r>
    </w:p>
    <w:p w14:paraId="408692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mans.swf</w:t>
      </w:r>
    </w:p>
    <w:p w14:paraId="05ABAA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manstark.swf</w:t>
      </w:r>
    </w:p>
    <w:p w14:paraId="25C905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man.swf</w:t>
      </w:r>
    </w:p>
    <w:p w14:paraId="2BDE99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mantalsskriver.swf</w:t>
      </w:r>
    </w:p>
    <w:p w14:paraId="15BDF9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mantalsskrivning.swf</w:t>
      </w:r>
    </w:p>
    <w:p w14:paraId="340B23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mantel.swf</w:t>
      </w:r>
    </w:p>
    <w:p w14:paraId="2A5649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manual.swf</w:t>
      </w:r>
    </w:p>
    <w:p w14:paraId="4B53FE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manuell.swf</w:t>
      </w:r>
    </w:p>
    <w:p w14:paraId="7053AF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manuskript.swf</w:t>
      </w:r>
    </w:p>
    <w:p w14:paraId="558E10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manus.swf</w:t>
      </w:r>
    </w:p>
    <w:p w14:paraId="4617B0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mapp.swf</w:t>
      </w:r>
    </w:p>
    <w:p w14:paraId="15CFBF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mar0344ng.swf</w:t>
      </w:r>
    </w:p>
    <w:p w14:paraId="5E0430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maraton.swf</w:t>
      </w:r>
    </w:p>
    <w:p w14:paraId="61D80D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mardr0366m.swf</w:t>
      </w:r>
    </w:p>
    <w:p w14:paraId="388F00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margarin.swf</w:t>
      </w:r>
    </w:p>
    <w:p w14:paraId="610964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marginalskatt.swf</w:t>
      </w:r>
    </w:p>
    <w:p w14:paraId="4058C7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marginal.swf</w:t>
      </w:r>
    </w:p>
    <w:p w14:paraId="28DC97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marginell.swf</w:t>
      </w:r>
    </w:p>
    <w:p w14:paraId="31B1D6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marig.swf</w:t>
      </w:r>
    </w:p>
    <w:p w14:paraId="0E7A076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marijuana.swf</w:t>
      </w:r>
    </w:p>
    <w:p w14:paraId="7A79DA4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marinad.swf</w:t>
      </w:r>
    </w:p>
    <w:p w14:paraId="2FB8691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marin.swf</w:t>
      </w:r>
    </w:p>
    <w:p w14:paraId="50A40B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marionett.swf</w:t>
      </w:r>
    </w:p>
    <w:p w14:paraId="4057CC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markant.swf</w:t>
      </w:r>
    </w:p>
    <w:p w14:paraId="034B9F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markerar.swf</w:t>
      </w:r>
    </w:p>
    <w:p w14:paraId="07370E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markis.swf</w:t>
      </w:r>
    </w:p>
    <w:p w14:paraId="66295F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marknadsdomstolen.swf</w:t>
      </w:r>
    </w:p>
    <w:p w14:paraId="5C3EA4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marknadsekonomi.swf</w:t>
      </w:r>
    </w:p>
    <w:p w14:paraId="6A3380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marknadsf0366ringslagen.swf</w:t>
      </w:r>
    </w:p>
    <w:p w14:paraId="54DBB2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marknadsf0366r.swf</w:t>
      </w:r>
    </w:p>
    <w:p w14:paraId="0B4F5F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marknadsm0344ssig.swf</w:t>
      </w:r>
    </w:p>
    <w:p w14:paraId="7F2029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marknadspris.swf</w:t>
      </w:r>
    </w:p>
    <w:p w14:paraId="0FEF2B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marknad.swf</w:t>
      </w:r>
    </w:p>
    <w:p w14:paraId="655767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mark.swf</w:t>
      </w:r>
    </w:p>
    <w:p w14:paraId="6518A5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marktj0344nst.swf</w:t>
      </w:r>
    </w:p>
    <w:p w14:paraId="7D8D3D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marmelad.swf</w:t>
      </w:r>
    </w:p>
    <w:p w14:paraId="2E757C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marmor.swf</w:t>
      </w:r>
    </w:p>
    <w:p w14:paraId="6C2C95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marockansk.swf</w:t>
      </w:r>
    </w:p>
    <w:p w14:paraId="057C42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marockan.swf</w:t>
      </w:r>
    </w:p>
    <w:p w14:paraId="0B0A3E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marschall.swf</w:t>
      </w:r>
    </w:p>
    <w:p w14:paraId="231A07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marscherar.swf</w:t>
      </w:r>
    </w:p>
    <w:p w14:paraId="38B04F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marsch.swf</w:t>
      </w:r>
    </w:p>
    <w:p w14:paraId="5EDCE6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marsipan.swf</w:t>
      </w:r>
    </w:p>
    <w:p w14:paraId="5B80A2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marskalk.swf</w:t>
      </w:r>
    </w:p>
    <w:p w14:paraId="70E571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mars.swf</w:t>
      </w:r>
    </w:p>
    <w:p w14:paraId="2D5011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marsvin.swf</w:t>
      </w:r>
    </w:p>
    <w:p w14:paraId="73AFA5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martyr.swf</w:t>
      </w:r>
    </w:p>
    <w:p w14:paraId="347B0A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marxism.swf</w:t>
      </w:r>
    </w:p>
    <w:p w14:paraId="6F41E9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marxistisk.swf</w:t>
      </w:r>
    </w:p>
    <w:p w14:paraId="4E9EA0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marxist.swf</w:t>
      </w:r>
    </w:p>
    <w:p w14:paraId="368AF2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masar sig.swf</w:t>
      </w:r>
    </w:p>
    <w:p w14:paraId="0B8B83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mascara.swf</w:t>
      </w:r>
    </w:p>
    <w:p w14:paraId="024289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maskar.swf</w:t>
      </w:r>
    </w:p>
    <w:p w14:paraId="4D9CD0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maska.swf</w:t>
      </w:r>
    </w:p>
    <w:p w14:paraId="13F710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maskerad.swf</w:t>
      </w:r>
    </w:p>
    <w:p w14:paraId="083255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maskerar.swf</w:t>
      </w:r>
    </w:p>
    <w:p w14:paraId="0E02DF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maskinell.swf</w:t>
      </w:r>
    </w:p>
    <w:p w14:paraId="1F3B99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maskineri.swf</w:t>
      </w:r>
    </w:p>
    <w:p w14:paraId="4C6D68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maskinist.swf</w:t>
      </w:r>
    </w:p>
    <w:p w14:paraId="1C4103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maskinpark.swf</w:t>
      </w:r>
    </w:p>
    <w:p w14:paraId="05403C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maskinskrivning.swf</w:t>
      </w:r>
    </w:p>
    <w:p w14:paraId="0C52EE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maskin.swf</w:t>
      </w:r>
    </w:p>
    <w:p w14:paraId="649E6E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maskning.swf</w:t>
      </w:r>
    </w:p>
    <w:p w14:paraId="2CF1DA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maskopi.swf</w:t>
      </w:r>
    </w:p>
    <w:p w14:paraId="55637C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maskot.swf</w:t>
      </w:r>
    </w:p>
    <w:p w14:paraId="64A49F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maskros.swf</w:t>
      </w:r>
    </w:p>
    <w:p w14:paraId="1A753E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mask.swf</w:t>
      </w:r>
    </w:p>
    <w:p w14:paraId="1EF57E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maskulin.swf</w:t>
      </w:r>
    </w:p>
    <w:p w14:paraId="4AFB4A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maskulinum.swf</w:t>
      </w:r>
    </w:p>
    <w:p w14:paraId="256249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masochist.swf</w:t>
      </w:r>
    </w:p>
    <w:p w14:paraId="46BCDF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massage.swf</w:t>
      </w:r>
    </w:p>
    <w:p w14:paraId="56DBD4D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massaker.swf</w:t>
      </w:r>
    </w:p>
    <w:p w14:paraId="4A8217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massakrerar.swf</w:t>
      </w:r>
    </w:p>
    <w:p w14:paraId="7BBA1A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massa.swf</w:t>
      </w:r>
    </w:p>
    <w:p w14:paraId="2DA5A0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masserar.swf</w:t>
      </w:r>
    </w:p>
    <w:p w14:paraId="4614A1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massiv.swf</w:t>
      </w:r>
    </w:p>
    <w:p w14:paraId="20720A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massmedium.swf</w:t>
      </w:r>
    </w:p>
    <w:p w14:paraId="5201B2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mass-.swf</w:t>
      </w:r>
    </w:p>
    <w:p w14:paraId="26181E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massvis.swf</w:t>
      </w:r>
    </w:p>
    <w:p w14:paraId="06633B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mastig.swf</w:t>
      </w:r>
    </w:p>
    <w:p w14:paraId="27EB95F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mastodont-.swf</w:t>
      </w:r>
    </w:p>
    <w:p w14:paraId="13E52EF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mast.swf</w:t>
      </w:r>
    </w:p>
    <w:p w14:paraId="5A47E5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masturberar.swf</w:t>
      </w:r>
    </w:p>
    <w:p w14:paraId="132F6C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matarbuss.swf</w:t>
      </w:r>
    </w:p>
    <w:p w14:paraId="1D70A77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matar.swf</w:t>
      </w:r>
    </w:p>
    <w:p w14:paraId="05D45A4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matberedare.swf</w:t>
      </w:r>
    </w:p>
    <w:p w14:paraId="3E97AFB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matchar.swf</w:t>
      </w:r>
    </w:p>
    <w:p w14:paraId="5C3D684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match.swf</w:t>
      </w:r>
    </w:p>
    <w:p w14:paraId="3AD679B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matematik.swf</w:t>
      </w:r>
    </w:p>
    <w:p w14:paraId="5107EFA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matematisk.swf</w:t>
      </w:r>
    </w:p>
    <w:p w14:paraId="38814D1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materialism.swf</w:t>
      </w:r>
    </w:p>
    <w:p w14:paraId="5376E4B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materialist.swf</w:t>
      </w:r>
    </w:p>
    <w:p w14:paraId="1330076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material.swf</w:t>
      </w:r>
    </w:p>
    <w:p w14:paraId="349907F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materia.swf</w:t>
      </w:r>
    </w:p>
    <w:p w14:paraId="6DD3206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materiell.swf</w:t>
      </w:r>
    </w:p>
    <w:p w14:paraId="578F57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materiel.swf</w:t>
      </w:r>
    </w:p>
    <w:p w14:paraId="31131C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matin0351.swf</w:t>
      </w:r>
    </w:p>
    <w:p w14:paraId="4547830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matjessill.swf</w:t>
      </w:r>
    </w:p>
    <w:p w14:paraId="637BAD7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matlagning.swf</w:t>
      </w:r>
    </w:p>
    <w:p w14:paraId="1AB99D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matnyttig.swf</w:t>
      </w:r>
    </w:p>
    <w:p w14:paraId="5DDAE12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matr0344tt.swf</w:t>
      </w:r>
    </w:p>
    <w:p w14:paraId="30FB955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matros.swf</w:t>
      </w:r>
    </w:p>
    <w:p w14:paraId="3E9D091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mats0344ck.swf</w:t>
      </w:r>
    </w:p>
    <w:p w14:paraId="2972931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matsal.swf</w:t>
      </w:r>
    </w:p>
    <w:p w14:paraId="2B80D99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matsedel.swf</w:t>
      </w:r>
    </w:p>
    <w:p w14:paraId="0928CE6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matsilver.swf</w:t>
      </w:r>
    </w:p>
    <w:p w14:paraId="7D82F6A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matsked.swf</w:t>
      </w:r>
    </w:p>
    <w:p w14:paraId="243CFEB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matsm0344ltning.swf</w:t>
      </w:r>
    </w:p>
    <w:p w14:paraId="5305A0F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mat.swf</w:t>
      </w:r>
    </w:p>
    <w:p w14:paraId="19FC99F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mattas.swf</w:t>
      </w:r>
    </w:p>
    <w:p w14:paraId="0AAC67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matta.swf</w:t>
      </w:r>
    </w:p>
    <w:p w14:paraId="130EB5D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matte.swf</w:t>
      </w:r>
    </w:p>
    <w:p w14:paraId="3661E1F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matt.swf</w:t>
      </w:r>
    </w:p>
    <w:p w14:paraId="6426FF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matv0344grare.swf</w:t>
      </w:r>
    </w:p>
    <w:p w14:paraId="472496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matvana.swf</w:t>
      </w:r>
    </w:p>
    <w:p w14:paraId="61AEDE3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matvrak.swf</w:t>
      </w:r>
    </w:p>
    <w:p w14:paraId="0C90519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maximal.swf</w:t>
      </w:r>
    </w:p>
    <w:p w14:paraId="179673E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maximum.swf</w:t>
      </w:r>
    </w:p>
    <w:p w14:paraId="01EA51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max.swf</w:t>
      </w:r>
    </w:p>
    <w:p w14:paraId="1537D08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mazarin.swf</w:t>
      </w:r>
    </w:p>
    <w:p w14:paraId="1948C8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MBL.swf</w:t>
      </w:r>
    </w:p>
    <w:p w14:paraId="184C62E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med0366mkan.swf</w:t>
      </w:r>
    </w:p>
    <w:p w14:paraId="457BDAA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medaljong.swf</w:t>
      </w:r>
    </w:p>
    <w:p w14:paraId="3B7F96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medalj.swf</w:t>
      </w:r>
    </w:p>
    <w:p w14:paraId="28BAAD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medansvar.swf</w:t>
      </w:r>
    </w:p>
    <w:p w14:paraId="1C8E14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medan.swf</w:t>
      </w:r>
    </w:p>
    <w:p w14:paraId="11A258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medarbetare.swf</w:t>
      </w:r>
    </w:p>
    <w:p w14:paraId="1C248D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medbest0344mmandelagen.swf</w:t>
      </w:r>
    </w:p>
    <w:p w14:paraId="415FC2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medborgare.swf</w:t>
      </w:r>
    </w:p>
    <w:p w14:paraId="11AD77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medborgarskap.swf</w:t>
      </w:r>
    </w:p>
    <w:p w14:paraId="46C137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medborgerlig.swf</w:t>
      </w:r>
    </w:p>
    <w:p w14:paraId="7D7796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meddelande.swf</w:t>
      </w:r>
    </w:p>
    <w:p w14:paraId="6FE7DA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meddelar.swf</w:t>
      </w:r>
    </w:p>
    <w:p w14:paraId="2CC485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medel0345lders.swf</w:t>
      </w:r>
    </w:p>
    <w:p w14:paraId="0A5500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medel0345lder.swf</w:t>
      </w:r>
    </w:p>
    <w:p w14:paraId="7A0D3D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medelklass.swf</w:t>
      </w:r>
    </w:p>
    <w:p w14:paraId="690990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medelm0345tta.swf</w:t>
      </w:r>
    </w:p>
    <w:p w14:paraId="2F014D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medelm0345ttig.swf</w:t>
      </w:r>
    </w:p>
    <w:p w14:paraId="600697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medelpad.swf</w:t>
      </w:r>
    </w:p>
    <w:p w14:paraId="77E20F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medelpunkt.swf</w:t>
      </w:r>
    </w:p>
    <w:p w14:paraId="367AB6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medelst.swf</w:t>
      </w:r>
    </w:p>
    <w:p w14:paraId="1CA94A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medelsvensson.swf</w:t>
      </w:r>
    </w:p>
    <w:p w14:paraId="25AE4D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medel-.swf</w:t>
      </w:r>
    </w:p>
    <w:p w14:paraId="2AEDC0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medel.swf</w:t>
      </w:r>
    </w:p>
    <w:p w14:paraId="7DF03E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medeltal.swf</w:t>
      </w:r>
    </w:p>
    <w:p w14:paraId="04A8FA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medeltid.swf</w:t>
      </w:r>
    </w:p>
    <w:p w14:paraId="619F0C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medelv0344g.swf</w:t>
      </w:r>
    </w:p>
    <w:p w14:paraId="2DB6B6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medf0366dd.swf</w:t>
      </w:r>
    </w:p>
    <w:p w14:paraId="557F2C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medf0366ljer.swf</w:t>
      </w:r>
    </w:p>
    <w:p w14:paraId="0AE2FF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medf0366r.swf</w:t>
      </w:r>
    </w:p>
    <w:p w14:paraId="4172E8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medfaren.swf</w:t>
      </w:r>
    </w:p>
    <w:p w14:paraId="70559C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medg0345ng.swf</w:t>
      </w:r>
    </w:p>
    <w:p w14:paraId="1F6872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medg0366rlig.swf</w:t>
      </w:r>
    </w:p>
    <w:p w14:paraId="04FEDB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medger.swf</w:t>
      </w:r>
    </w:p>
    <w:p w14:paraId="404895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medgivande.swf</w:t>
      </w:r>
    </w:p>
    <w:p w14:paraId="3B8EC2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medh0345ll.swf</w:t>
      </w:r>
    </w:p>
    <w:p w14:paraId="6EC961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medh0345rs.swf</w:t>
      </w:r>
    </w:p>
    <w:p w14:paraId="3EBBB3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medhj0344lpare.swf</w:t>
      </w:r>
    </w:p>
    <w:p w14:paraId="41E1FE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medicinare.swf</w:t>
      </w:r>
    </w:p>
    <w:p w14:paraId="15DE2C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medicinerar.swf</w:t>
      </w:r>
    </w:p>
    <w:p w14:paraId="074BB0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medicinsk.swf</w:t>
      </w:r>
    </w:p>
    <w:p w14:paraId="7DB871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medicin.swf</w:t>
      </w:r>
    </w:p>
    <w:p w14:paraId="27ED56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medinflytande.swf</w:t>
      </w:r>
    </w:p>
    <w:p w14:paraId="5729F0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medioker.swf</w:t>
      </w:r>
    </w:p>
    <w:p w14:paraId="7EEE74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medisterkorv.swf</w:t>
      </w:r>
    </w:p>
    <w:p w14:paraId="1CE856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meditation.swf</w:t>
      </w:r>
    </w:p>
    <w:p w14:paraId="183CAC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mediterar.swf</w:t>
      </w:r>
    </w:p>
    <w:p w14:paraId="6AC27C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medium.swf</w:t>
      </w:r>
    </w:p>
    <w:p w14:paraId="421DDF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medk0344nsla.swf</w:t>
      </w:r>
    </w:p>
    <w:p w14:paraId="0F2391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medl0366pare.swf</w:t>
      </w:r>
    </w:p>
    <w:p w14:paraId="628A6F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medlar.swf</w:t>
      </w:r>
    </w:p>
    <w:p w14:paraId="73D9AA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medlem.swf</w:t>
      </w:r>
    </w:p>
    <w:p w14:paraId="00667E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medlidande.swf</w:t>
      </w:r>
    </w:p>
    <w:p w14:paraId="770CCF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medlidsam.swf</w:t>
      </w:r>
    </w:p>
    <w:p w14:paraId="41769D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medljud.swf</w:t>
      </w:r>
    </w:p>
    <w:p w14:paraId="7E7E0B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medm0344nniska.swf</w:t>
      </w:r>
    </w:p>
    <w:p w14:paraId="449DA6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medm0344nsklig.swf</w:t>
      </w:r>
    </w:p>
    <w:p w14:paraId="6F0B1B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medryckande.swf</w:t>
      </w:r>
    </w:p>
    <w:p w14:paraId="183C4A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medsols.swf</w:t>
      </w:r>
    </w:p>
    <w:p w14:paraId="5BFCB8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med.swf</w:t>
      </w:r>
    </w:p>
    <w:p w14:paraId="09358E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medt0344vlare.swf</w:t>
      </w:r>
    </w:p>
    <w:p w14:paraId="66B5F0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medtagen.swf</w:t>
      </w:r>
    </w:p>
    <w:p w14:paraId="6CDD03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medverkan.swf</w:t>
      </w:r>
    </w:p>
    <w:p w14:paraId="75CE4D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medverkar.swf</w:t>
      </w:r>
    </w:p>
    <w:p w14:paraId="068C78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medvetande.swf</w:t>
      </w:r>
    </w:p>
    <w:p w14:paraId="55E7B5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medveten.swf</w:t>
      </w:r>
    </w:p>
    <w:p w14:paraId="351CF5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medvetet.swf</w:t>
      </w:r>
    </w:p>
    <w:p w14:paraId="32F1DE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medvetsl0366s.swf</w:t>
      </w:r>
    </w:p>
    <w:p w14:paraId="03FD01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medvind.swf</w:t>
      </w:r>
    </w:p>
    <w:p w14:paraId="1C2565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medvurst.swf</w:t>
      </w:r>
    </w:p>
    <w:p w14:paraId="61BECE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megabit.swf</w:t>
      </w:r>
    </w:p>
    <w:p w14:paraId="6FF390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megabyte.swf</w:t>
      </w:r>
    </w:p>
    <w:p w14:paraId="6DED1F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megafon.swf</w:t>
      </w:r>
    </w:p>
    <w:p w14:paraId="3CE9BE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mejar.swf</w:t>
      </w:r>
    </w:p>
    <w:p w14:paraId="6E4AD6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mejeri.swf</w:t>
      </w:r>
    </w:p>
    <w:p w14:paraId="4817E1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mejsel.swf</w:t>
      </w:r>
    </w:p>
    <w:p w14:paraId="572D53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mejslar.swf</w:t>
      </w:r>
    </w:p>
    <w:p w14:paraId="00DE92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mej.swf</w:t>
      </w:r>
    </w:p>
    <w:p w14:paraId="75A79F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mekaniker.swf</w:t>
      </w:r>
    </w:p>
    <w:p w14:paraId="3A9EF1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mekanisk.swf</w:t>
      </w:r>
    </w:p>
    <w:p w14:paraId="7EA883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mekanism.swf</w:t>
      </w:r>
    </w:p>
    <w:p w14:paraId="21D279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mekar.swf</w:t>
      </w:r>
    </w:p>
    <w:p w14:paraId="2287F7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melankoli.swf</w:t>
      </w:r>
    </w:p>
    <w:p w14:paraId="551E76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melerad.swf</w:t>
      </w:r>
    </w:p>
    <w:p w14:paraId="0CB534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mellang0344rde.swf</w:t>
      </w:r>
    </w:p>
    <w:p w14:paraId="1EAE62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mellanhand.swf</w:t>
      </w:r>
    </w:p>
    <w:p w14:paraId="22FC78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mellanhavande.swf</w:t>
      </w:r>
    </w:p>
    <w:p w14:paraId="4A95C6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mellanlandar.swf</w:t>
      </w:r>
    </w:p>
    <w:p w14:paraId="6EFFA9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mellanm0345l.swf</w:t>
      </w:r>
    </w:p>
    <w:p w14:paraId="6127F1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mellanrum.swf</w:t>
      </w:r>
    </w:p>
    <w:p w14:paraId="5476D7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mellanskillnad.swf</w:t>
      </w:r>
    </w:p>
    <w:p w14:paraId="6E491F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mellanslag.swf</w:t>
      </w:r>
    </w:p>
    <w:p w14:paraId="06412E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mellanspel.swf</w:t>
      </w:r>
    </w:p>
    <w:p w14:paraId="0D9155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mellanstadium.swf</w:t>
      </w:r>
    </w:p>
    <w:p w14:paraId="1B8C33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mellan.swf</w:t>
      </w:r>
    </w:p>
    <w:p w14:paraId="6CAC2C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mellanting.swf</w:t>
      </w:r>
    </w:p>
    <w:p w14:paraId="242283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mellersta.swf</w:t>
      </w:r>
    </w:p>
    <w:p w14:paraId="5B17E5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melodi.swf</w:t>
      </w:r>
    </w:p>
    <w:p w14:paraId="3EC68C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melodramatisk.swf</w:t>
      </w:r>
    </w:p>
    <w:p w14:paraId="62167B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melon.swf</w:t>
      </w:r>
    </w:p>
    <w:p w14:paraId="13837A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memoarer.swf</w:t>
      </w:r>
    </w:p>
    <w:p w14:paraId="360627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menande.swf</w:t>
      </w:r>
    </w:p>
    <w:p w14:paraId="252CCF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menar.swf</w:t>
      </w:r>
    </w:p>
    <w:p w14:paraId="432A99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mened.swf</w:t>
      </w:r>
    </w:p>
    <w:p w14:paraId="5443DF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menig.swf</w:t>
      </w:r>
    </w:p>
    <w:p w14:paraId="4AE588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meningit.swf</w:t>
      </w:r>
    </w:p>
    <w:p w14:paraId="62A655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meningsfr0344nde.swf</w:t>
      </w:r>
    </w:p>
    <w:p w14:paraId="222090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meningsfull.swf</w:t>
      </w:r>
    </w:p>
    <w:p w14:paraId="564D9C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meningsl0366s.swf</w:t>
      </w:r>
    </w:p>
    <w:p w14:paraId="7A7852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meningsskiljaktighet.swf</w:t>
      </w:r>
    </w:p>
    <w:p w14:paraId="7508A1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mening.swf</w:t>
      </w:r>
    </w:p>
    <w:p w14:paraId="673004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menisk.swf</w:t>
      </w:r>
    </w:p>
    <w:p w14:paraId="381FFC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menl0366s.swf</w:t>
      </w:r>
    </w:p>
    <w:p w14:paraId="3E1F8C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menlig.swf</w:t>
      </w:r>
    </w:p>
    <w:p w14:paraId="5B6EA1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mens.swf</w:t>
      </w:r>
    </w:p>
    <w:p w14:paraId="3E24CB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menstruation.swf</w:t>
      </w:r>
    </w:p>
    <w:p w14:paraId="24AF63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men.swf</w:t>
      </w:r>
    </w:p>
    <w:p w14:paraId="7796F4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mentalitet.swf</w:t>
      </w:r>
    </w:p>
    <w:p w14:paraId="7526C7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mentalsjuk.swf</w:t>
      </w:r>
    </w:p>
    <w:p w14:paraId="6BBB77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mental.swf</w:t>
      </w:r>
    </w:p>
    <w:p w14:paraId="11E565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mentalv0345rd.swf</w:t>
      </w:r>
    </w:p>
    <w:p w14:paraId="2866BE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meny.swf</w:t>
      </w:r>
    </w:p>
    <w:p w14:paraId="089878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mera.swf</w:t>
      </w:r>
    </w:p>
    <w:p w14:paraId="5C45BE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meridian.swf</w:t>
      </w:r>
    </w:p>
    <w:p w14:paraId="7AA9B1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meriterar.swf</w:t>
      </w:r>
    </w:p>
    <w:p w14:paraId="5AFFF2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meritf0366rteckning.swf</w:t>
      </w:r>
    </w:p>
    <w:p w14:paraId="27F4E4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merit.swf</w:t>
      </w:r>
    </w:p>
    <w:p w14:paraId="78E1EF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merpart.swf</w:t>
      </w:r>
    </w:p>
    <w:p w14:paraId="0E9FB6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mersmak.swf</w:t>
      </w:r>
    </w:p>
    <w:p w14:paraId="203A93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mer.swf</w:t>
      </w:r>
    </w:p>
    <w:p w14:paraId="022AD5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merv0344rdeskatt.swf</w:t>
      </w:r>
    </w:p>
    <w:p w14:paraId="406040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mesost.swf</w:t>
      </w:r>
    </w:p>
    <w:p w14:paraId="47A77A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mes.swf</w:t>
      </w:r>
    </w:p>
    <w:p w14:paraId="7F1EC5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mestadels.swf</w:t>
      </w:r>
    </w:p>
    <w:p w14:paraId="5A8C37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mesta.swf</w:t>
      </w:r>
    </w:p>
    <w:p w14:paraId="5048DE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mest.swf</w:t>
      </w:r>
    </w:p>
    <w:p w14:paraId="16944D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metafor.swf</w:t>
      </w:r>
    </w:p>
    <w:p w14:paraId="527589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metafysisk.swf</w:t>
      </w:r>
    </w:p>
    <w:p w14:paraId="021EF8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metallarbetare.swf</w:t>
      </w:r>
    </w:p>
    <w:p w14:paraId="7938AB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metall.swf</w:t>
      </w:r>
    </w:p>
    <w:p w14:paraId="0E293B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metar.swf</w:t>
      </w:r>
    </w:p>
    <w:p w14:paraId="5EDBC2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meteorologi.swf</w:t>
      </w:r>
    </w:p>
    <w:p w14:paraId="2FD14D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meteorolog.swf</w:t>
      </w:r>
    </w:p>
    <w:p w14:paraId="0B9E72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meter.swf</w:t>
      </w:r>
    </w:p>
    <w:p w14:paraId="589A20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metodisk.swf</w:t>
      </w:r>
    </w:p>
    <w:p w14:paraId="2BCBED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metodist.swf</w:t>
      </w:r>
    </w:p>
    <w:p w14:paraId="4956FD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metod.swf</w:t>
      </w:r>
    </w:p>
    <w:p w14:paraId="2954EB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metropol.swf</w:t>
      </w:r>
    </w:p>
    <w:p w14:paraId="39E741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mexikan.swf</w:t>
      </w:r>
    </w:p>
    <w:p w14:paraId="77D0B0F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mg.swf</w:t>
      </w:r>
    </w:p>
    <w:p w14:paraId="1C21E9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middag.swf</w:t>
      </w:r>
    </w:p>
    <w:p w14:paraId="5C029BB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midja.swf</w:t>
      </w:r>
    </w:p>
    <w:p w14:paraId="6B1D33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midnatt.swf</w:t>
      </w:r>
    </w:p>
    <w:p w14:paraId="5A5E8AA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midsommar.swf</w:t>
      </w:r>
    </w:p>
    <w:p w14:paraId="77FAFED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migr0344n.swf</w:t>
      </w:r>
    </w:p>
    <w:p w14:paraId="731053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migrationsverket.swf</w:t>
      </w:r>
    </w:p>
    <w:p w14:paraId="54599E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mig.swf</w:t>
      </w:r>
    </w:p>
    <w:p w14:paraId="0D2A03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mikrofon.swf</w:t>
      </w:r>
    </w:p>
    <w:p w14:paraId="1FC6FB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mikroskop.swf</w:t>
      </w:r>
    </w:p>
    <w:p w14:paraId="2FAA66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mikro-.swf</w:t>
      </w:r>
    </w:p>
    <w:p w14:paraId="371D3F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mikrov0345gsugn.swf</w:t>
      </w:r>
    </w:p>
    <w:p w14:paraId="78145C7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mildrar.swf</w:t>
      </w:r>
    </w:p>
    <w:p w14:paraId="402B922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mild.swf</w:t>
      </w:r>
    </w:p>
    <w:p w14:paraId="62939F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milit0344r.swf</w:t>
      </w:r>
    </w:p>
    <w:p w14:paraId="545A61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milit0344rtj0344nstg0366ring.swf</w:t>
      </w:r>
    </w:p>
    <w:p w14:paraId="2A6570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milit0344rtj0344nst.swf</w:t>
      </w:r>
    </w:p>
    <w:p w14:paraId="10999F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militant.swf</w:t>
      </w:r>
    </w:p>
    <w:p w14:paraId="707EBE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milj0366partiet de gr0366na.swf</w:t>
      </w:r>
    </w:p>
    <w:p w14:paraId="4962F2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miljard.swf</w:t>
      </w:r>
    </w:p>
    <w:p w14:paraId="7409D9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miljon.swf</w:t>
      </w:r>
    </w:p>
    <w:p w14:paraId="38E4FA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milkshake.swf</w:t>
      </w:r>
    </w:p>
    <w:p w14:paraId="435BF3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millennium.swf</w:t>
      </w:r>
    </w:p>
    <w:p w14:paraId="39A845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milliliter.swf</w:t>
      </w:r>
    </w:p>
    <w:p w14:paraId="076BDC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millimeterr0344ttvisa.swf</w:t>
      </w:r>
    </w:p>
    <w:p w14:paraId="4FEF64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millimeter.swf</w:t>
      </w:r>
    </w:p>
    <w:p w14:paraId="2DFD6B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milli-.swf</w:t>
      </w:r>
    </w:p>
    <w:p w14:paraId="6E2102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milstolpe.swf</w:t>
      </w:r>
    </w:p>
    <w:p w14:paraId="036853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mil.swf</w:t>
      </w:r>
    </w:p>
    <w:p w14:paraId="545D8E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mimik.swf</w:t>
      </w:r>
    </w:p>
    <w:p w14:paraId="2427E9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mina.swf</w:t>
      </w:r>
    </w:p>
    <w:p w14:paraId="2A2828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minder0345rig.swf</w:t>
      </w:r>
    </w:p>
    <w:p w14:paraId="61B409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minderv0344rdeskomplex.swf</w:t>
      </w:r>
    </w:p>
    <w:p w14:paraId="52CC8A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mindre.swf</w:t>
      </w:r>
    </w:p>
    <w:p w14:paraId="0BF581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mineral.swf</w:t>
      </w:r>
    </w:p>
    <w:p w14:paraId="647EEA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mineralvatten.swf</w:t>
      </w:r>
    </w:p>
    <w:p w14:paraId="73E4FB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miniatyr.swf</w:t>
      </w:r>
    </w:p>
    <w:p w14:paraId="3290C8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minimal.swf</w:t>
      </w:r>
    </w:p>
    <w:p w14:paraId="7760D6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minimum.swf</w:t>
      </w:r>
    </w:p>
    <w:p w14:paraId="58FF19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minir0344knare.swf</w:t>
      </w:r>
    </w:p>
    <w:p w14:paraId="4D7265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minist0344r.swf</w:t>
      </w:r>
    </w:p>
    <w:p w14:paraId="38B405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minister.swf</w:t>
      </w:r>
    </w:p>
    <w:p w14:paraId="6D3398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mini-.swf</w:t>
      </w:r>
    </w:p>
    <w:p w14:paraId="6F70FD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mink.swf</w:t>
      </w:r>
    </w:p>
    <w:p w14:paraId="5CC340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minnesbeta.swf</w:t>
      </w:r>
    </w:p>
    <w:p w14:paraId="499456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minnesm0344rke.swf</w:t>
      </w:r>
    </w:p>
    <w:p w14:paraId="5AD10F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minne.swf</w:t>
      </w:r>
    </w:p>
    <w:p w14:paraId="214385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minns.swf</w:t>
      </w:r>
    </w:p>
    <w:p w14:paraId="367040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minoritet.swf</w:t>
      </w:r>
    </w:p>
    <w:p w14:paraId="0B783D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minsann.swf</w:t>
      </w:r>
    </w:p>
    <w:p w14:paraId="1EEEBD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minskar.swf</w:t>
      </w:r>
    </w:p>
    <w:p w14:paraId="47ED44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minskning.swf</w:t>
      </w:r>
    </w:p>
    <w:p w14:paraId="747402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minspel.swf</w:t>
      </w:r>
    </w:p>
    <w:p w14:paraId="218CCB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minst.swf</w:t>
      </w:r>
    </w:p>
    <w:p w14:paraId="3173AC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min.swf</w:t>
      </w:r>
    </w:p>
    <w:p w14:paraId="3DAA9E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minus.swf</w:t>
      </w:r>
    </w:p>
    <w:p w14:paraId="558E6FB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minuti0366s.swf</w:t>
      </w:r>
    </w:p>
    <w:p w14:paraId="546148B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minut.swf</w:t>
      </w:r>
    </w:p>
    <w:p w14:paraId="332FE1B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mirakel.swf</w:t>
      </w:r>
    </w:p>
    <w:p w14:paraId="4EF2CA4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mis0344r.swf</w:t>
      </w:r>
    </w:p>
    <w:p w14:paraId="5347B4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mischmasch.swf</w:t>
      </w:r>
    </w:p>
    <w:p w14:paraId="00F2EB7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miss0366de.swf</w:t>
      </w:r>
    </w:p>
    <w:p w14:paraId="023FF1E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missanpassad.swf</w:t>
      </w:r>
    </w:p>
    <w:p w14:paraId="6A2FCA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missar.swf</w:t>
      </w:r>
    </w:p>
    <w:p w14:paraId="468567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missbel0345ten.swf</w:t>
      </w:r>
    </w:p>
    <w:p w14:paraId="06E4EA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missbildad.swf</w:t>
      </w:r>
    </w:p>
    <w:p w14:paraId="17142C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missbrukare.swf</w:t>
      </w:r>
    </w:p>
    <w:p w14:paraId="7BFC3E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missbrukar.swf</w:t>
      </w:r>
    </w:p>
    <w:p w14:paraId="16F5EA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missbruk.swf</w:t>
      </w:r>
    </w:p>
    <w:p w14:paraId="73422B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missf0366rh0345llande.swf</w:t>
      </w:r>
    </w:p>
    <w:p w14:paraId="4C8566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missf0366rst0345nd.swf</w:t>
      </w:r>
    </w:p>
    <w:p w14:paraId="34BFB1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missf0366rst0345r.swf</w:t>
      </w:r>
    </w:p>
    <w:p w14:paraId="38F8AC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missfall.swf</w:t>
      </w:r>
    </w:p>
    <w:p w14:paraId="370F9C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missfoster.swf</w:t>
      </w:r>
    </w:p>
    <w:p w14:paraId="6CF78D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missg0344rning.swf</w:t>
      </w:r>
    </w:p>
    <w:p w14:paraId="700A7A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missgrepp.swf</w:t>
      </w:r>
    </w:p>
    <w:p w14:paraId="5D00EC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missgynnar.swf</w:t>
      </w:r>
    </w:p>
    <w:p w14:paraId="077054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misshandel.swf</w:t>
      </w:r>
    </w:p>
    <w:p w14:paraId="7B5C40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misshandlar.swf</w:t>
      </w:r>
    </w:p>
    <w:p w14:paraId="1D321C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missil.swf</w:t>
      </w:r>
    </w:p>
    <w:p w14:paraId="266B2B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mission.swf</w:t>
      </w:r>
    </w:p>
    <w:p w14:paraId="788265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missk0366ter.swf</w:t>
      </w:r>
    </w:p>
    <w:p w14:paraId="3D73C6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missleder.swf</w:t>
      </w:r>
    </w:p>
    <w:p w14:paraId="1DA381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misslyckad.swf</w:t>
      </w:r>
    </w:p>
    <w:p w14:paraId="24AF2B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misslyckande.swf</w:t>
      </w:r>
    </w:p>
    <w:p w14:paraId="6F1B86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misslyckas.swf</w:t>
      </w:r>
    </w:p>
    <w:p w14:paraId="0DF188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missminner sig.swf</w:t>
      </w:r>
    </w:p>
    <w:p w14:paraId="060D39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missmodig.swf</w:t>
      </w:r>
    </w:p>
    <w:p w14:paraId="4470A3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missn0366jd.swf</w:t>
      </w:r>
    </w:p>
    <w:p w14:paraId="3031E1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missn0366je.swf</w:t>
      </w:r>
    </w:p>
    <w:p w14:paraId="049C1D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missr0344knar sig.swf</w:t>
      </w:r>
    </w:p>
    <w:p w14:paraId="7412BD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missriktad.swf</w:t>
      </w:r>
    </w:p>
    <w:p w14:paraId="0E00CD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miss-.swf</w:t>
      </w:r>
    </w:p>
    <w:p w14:paraId="4FCF30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miss.swf</w:t>
      </w:r>
    </w:p>
    <w:p w14:paraId="5A8B0C3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misst0344nker.swf</w:t>
      </w:r>
    </w:p>
    <w:p w14:paraId="235FF8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misst0344nksam.swf</w:t>
      </w:r>
    </w:p>
    <w:p w14:paraId="33DDE5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misst0344nkt.swf</w:t>
      </w:r>
    </w:p>
    <w:p w14:paraId="62A92A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misstag.swf</w:t>
      </w:r>
    </w:p>
    <w:p w14:paraId="0EBFC2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misstanke.swf</w:t>
      </w:r>
    </w:p>
    <w:p w14:paraId="6D88A5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misstar sig.swf</w:t>
      </w:r>
    </w:p>
    <w:p w14:paraId="2E54C7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misstr0366star.swf</w:t>
      </w:r>
    </w:p>
    <w:p w14:paraId="0583FA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misstroendef0366rklaring.swf</w:t>
      </w:r>
    </w:p>
    <w:p w14:paraId="332BB1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misstroende.swf</w:t>
      </w:r>
    </w:p>
    <w:p w14:paraId="2E4EA7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misstror.swf</w:t>
      </w:r>
    </w:p>
    <w:p w14:paraId="1A6BA6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misstro.swf</w:t>
      </w:r>
    </w:p>
    <w:p w14:paraId="2EE0EF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misstycker.swf</w:t>
      </w:r>
    </w:p>
    <w:p w14:paraId="066016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missunnar.swf</w:t>
      </w:r>
    </w:p>
    <w:p w14:paraId="2F4780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missuppfattar.swf</w:t>
      </w:r>
    </w:p>
    <w:p w14:paraId="651B57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missuppfattning.swf</w:t>
      </w:r>
    </w:p>
    <w:p w14:paraId="64FD43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missv0344xt.swf</w:t>
      </w:r>
    </w:p>
    <w:p w14:paraId="631956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missvisande.swf</w:t>
      </w:r>
    </w:p>
    <w:p w14:paraId="5E0AF3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mister.swf</w:t>
      </w:r>
    </w:p>
    <w:p w14:paraId="651949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miste.swf</w:t>
      </w:r>
    </w:p>
    <w:p w14:paraId="161B04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mitella.swf</w:t>
      </w:r>
    </w:p>
    <w:p w14:paraId="257803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mittemot.swf</w:t>
      </w:r>
    </w:p>
    <w:p w14:paraId="0834B5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mittenpartierna.swf</w:t>
      </w:r>
    </w:p>
    <w:p w14:paraId="691413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mitt.swf</w:t>
      </w:r>
    </w:p>
    <w:p w14:paraId="422E1E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mixer.swf</w:t>
      </w:r>
    </w:p>
    <w:p w14:paraId="7E5980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mix.swf</w:t>
      </w:r>
    </w:p>
    <w:p w14:paraId="4AA34D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mj0344ll.swf</w:t>
      </w:r>
    </w:p>
    <w:p w14:paraId="75E4A8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mj0344lte.swf</w:t>
      </w:r>
    </w:p>
    <w:p w14:paraId="602A69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mj0366lkar.swf</w:t>
      </w:r>
    </w:p>
    <w:p w14:paraId="5628A8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mj0366lk.swf</w:t>
      </w:r>
    </w:p>
    <w:p w14:paraId="70CA5D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mj0366lktand.swf</w:t>
      </w:r>
    </w:p>
    <w:p w14:paraId="1E7702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mj0366l.swf</w:t>
      </w:r>
    </w:p>
    <w:p w14:paraId="569ED2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mjugg.swf</w:t>
      </w:r>
    </w:p>
    <w:p w14:paraId="260341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mjukar upp.swf</w:t>
      </w:r>
    </w:p>
    <w:p w14:paraId="660240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mjuklandar.swf</w:t>
      </w:r>
    </w:p>
    <w:p w14:paraId="7F6F90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mjuknar.swf</w:t>
      </w:r>
    </w:p>
    <w:p w14:paraId="7604DA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mjuk.swf</w:t>
      </w:r>
    </w:p>
    <w:p w14:paraId="334120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mjukvara.swf</w:t>
      </w:r>
    </w:p>
    <w:p w14:paraId="647C26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mm.swf</w:t>
      </w:r>
    </w:p>
    <w:p w14:paraId="09E979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mnkr.swf</w:t>
      </w:r>
    </w:p>
    <w:p w14:paraId="5CD823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mobbar.swf</w:t>
      </w:r>
    </w:p>
    <w:p w14:paraId="6AE725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mobb.swf</w:t>
      </w:r>
    </w:p>
    <w:p w14:paraId="409650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mobiliserar.swf</w:t>
      </w:r>
    </w:p>
    <w:p w14:paraId="619297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mobiltelefon.swf</w:t>
      </w:r>
    </w:p>
    <w:p w14:paraId="4FC040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mockar.swf</w:t>
      </w:r>
    </w:p>
    <w:p w14:paraId="1D894D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mocka.swf</w:t>
      </w:r>
    </w:p>
    <w:p w14:paraId="375EA9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modd.swf</w:t>
      </w:r>
    </w:p>
    <w:p w14:paraId="45A1CD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modelejon.swf</w:t>
      </w:r>
    </w:p>
    <w:p w14:paraId="6B4980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modell.swf</w:t>
      </w:r>
    </w:p>
    <w:p w14:paraId="7DC090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modem.swf</w:t>
      </w:r>
    </w:p>
    <w:p w14:paraId="5F813F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moderata samlingspartiet.swf</w:t>
      </w:r>
    </w:p>
    <w:p w14:paraId="7C7E4D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moderat.swf</w:t>
      </w:r>
    </w:p>
    <w:p w14:paraId="146B33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moderbolag.swf</w:t>
      </w:r>
    </w:p>
    <w:p w14:paraId="6F9F63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moderniserar.swf</w:t>
      </w:r>
    </w:p>
    <w:p w14:paraId="50AC01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modern.swf</w:t>
      </w:r>
    </w:p>
    <w:p w14:paraId="71D389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modersm0345lselev.swf</w:t>
      </w:r>
    </w:p>
    <w:p w14:paraId="5B5DB5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modersm0345lsl0344rare.swf</w:t>
      </w:r>
    </w:p>
    <w:p w14:paraId="350EF9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modersm0345lsst0366d.swf</w:t>
      </w:r>
    </w:p>
    <w:p w14:paraId="1A7FB2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modersm0345l.swf</w:t>
      </w:r>
    </w:p>
    <w:p w14:paraId="2FE91D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modersmj0366lk.swf</w:t>
      </w:r>
    </w:p>
    <w:p w14:paraId="1D2920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moder.swf</w:t>
      </w:r>
    </w:p>
    <w:p w14:paraId="4DDB74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mode.swf</w:t>
      </w:r>
    </w:p>
    <w:p w14:paraId="770940B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modf0344lld.swf</w:t>
      </w:r>
    </w:p>
    <w:p w14:paraId="390422F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modifierar.swf</w:t>
      </w:r>
    </w:p>
    <w:p w14:paraId="6EBE350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modifikation.swf</w:t>
      </w:r>
    </w:p>
    <w:p w14:paraId="1204F21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modig.swf</w:t>
      </w:r>
    </w:p>
    <w:p w14:paraId="62C8E83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mod.swf</w:t>
      </w:r>
    </w:p>
    <w:p w14:paraId="5081BA8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modul.swf</w:t>
      </w:r>
    </w:p>
    <w:p w14:paraId="1BDED05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mogen.swf</w:t>
      </w:r>
    </w:p>
    <w:p w14:paraId="4DEBBC5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mognar.swf</w:t>
      </w:r>
    </w:p>
    <w:p w14:paraId="67A590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moj0344ng.swf</w:t>
      </w:r>
    </w:p>
    <w:p w14:paraId="559BD2F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mojnar.swf</w:t>
      </w:r>
    </w:p>
    <w:p w14:paraId="55FA621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molar.swf</w:t>
      </w:r>
    </w:p>
    <w:p w14:paraId="0192FEC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molekyl.swf</w:t>
      </w:r>
    </w:p>
    <w:p w14:paraId="7F45D9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moll.swf</w:t>
      </w:r>
    </w:p>
    <w:p w14:paraId="35B644A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moln.swf</w:t>
      </w:r>
    </w:p>
    <w:p w14:paraId="2C751D7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moloken.swf</w:t>
      </w:r>
    </w:p>
    <w:p w14:paraId="23F8A47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momangen.swf</w:t>
      </w:r>
    </w:p>
    <w:p w14:paraId="14CB411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moment.swf</w:t>
      </w:r>
    </w:p>
    <w:p w14:paraId="548C64C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moms.swf</w:t>
      </w:r>
    </w:p>
    <w:p w14:paraId="2903B9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mom.swf</w:t>
      </w:r>
    </w:p>
    <w:p w14:paraId="0EEAAA5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monarki.swf</w:t>
      </w:r>
    </w:p>
    <w:p w14:paraId="5B95434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monitor.swf</w:t>
      </w:r>
    </w:p>
    <w:p w14:paraId="084341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monogami.swf</w:t>
      </w:r>
    </w:p>
    <w:p w14:paraId="1734C0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monogram.swf</w:t>
      </w:r>
    </w:p>
    <w:p w14:paraId="5DCE1D3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monolog.swf</w:t>
      </w:r>
    </w:p>
    <w:p w14:paraId="4743296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monopol.swf</w:t>
      </w:r>
    </w:p>
    <w:p w14:paraId="769778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mono-.swf</w:t>
      </w:r>
    </w:p>
    <w:p w14:paraId="2BE7860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monoton.swf</w:t>
      </w:r>
    </w:p>
    <w:p w14:paraId="6C0E0C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monster.swf</w:t>
      </w:r>
    </w:p>
    <w:p w14:paraId="7204F5D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mont0366r.swf</w:t>
      </w:r>
    </w:p>
    <w:p w14:paraId="4357E07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montage.swf</w:t>
      </w:r>
    </w:p>
    <w:p w14:paraId="1D4A36D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monterar.swf</w:t>
      </w:r>
    </w:p>
    <w:p w14:paraId="43262C7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monter.swf</w:t>
      </w:r>
    </w:p>
    <w:p w14:paraId="2A83EB8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monument.swf</w:t>
      </w:r>
    </w:p>
    <w:p w14:paraId="21F06DC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mopedist.swf</w:t>
      </w:r>
    </w:p>
    <w:p w14:paraId="1FAFE7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moped.swf</w:t>
      </w:r>
    </w:p>
    <w:p w14:paraId="3A4FDCA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mops.swf</w:t>
      </w:r>
    </w:p>
    <w:p w14:paraId="24D1E3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mor0366tter.swf</w:t>
      </w:r>
    </w:p>
    <w:p w14:paraId="230787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moraklocka.swf</w:t>
      </w:r>
    </w:p>
    <w:p w14:paraId="72F1D2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moraliserar.swf</w:t>
      </w:r>
    </w:p>
    <w:p w14:paraId="421A3C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moralisk.swf</w:t>
      </w:r>
    </w:p>
    <w:p w14:paraId="038D27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moralkaka.swf</w:t>
      </w:r>
    </w:p>
    <w:p w14:paraId="5930FD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moral.swf</w:t>
      </w:r>
    </w:p>
    <w:p w14:paraId="4772DF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morbror.swf</w:t>
      </w:r>
    </w:p>
    <w:p w14:paraId="1CF5DC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mord.swf</w:t>
      </w:r>
    </w:p>
    <w:p w14:paraId="1F0652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morf0366r0344ldrar.swf</w:t>
      </w:r>
    </w:p>
    <w:p w14:paraId="5088A8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morfar.swf</w:t>
      </w:r>
    </w:p>
    <w:p w14:paraId="25BBF1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morfin.swf</w:t>
      </w:r>
    </w:p>
    <w:p w14:paraId="36198C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morgondag.swf</w:t>
      </w:r>
    </w:p>
    <w:p w14:paraId="0D2B36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morgonluft.swf</w:t>
      </w:r>
    </w:p>
    <w:p w14:paraId="4DE941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morgonsamling.swf</w:t>
      </w:r>
    </w:p>
    <w:p w14:paraId="08922B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morgon.swf</w:t>
      </w:r>
    </w:p>
    <w:p w14:paraId="6A9741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mormor.swf</w:t>
      </w:r>
    </w:p>
    <w:p w14:paraId="47A8FE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morot.swf</w:t>
      </w:r>
    </w:p>
    <w:p w14:paraId="392BD0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morrar.swf</w:t>
      </w:r>
    </w:p>
    <w:p w14:paraId="60EF60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morsa.swf</w:t>
      </w:r>
    </w:p>
    <w:p w14:paraId="5A5692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morsealfabet.swf</w:t>
      </w:r>
    </w:p>
    <w:p w14:paraId="46395D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morse.swf</w:t>
      </w:r>
    </w:p>
    <w:p w14:paraId="21D1BE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morsk.swf</w:t>
      </w:r>
    </w:p>
    <w:p w14:paraId="0676996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mors.swf</w:t>
      </w:r>
    </w:p>
    <w:p w14:paraId="0EE6DE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mor.swf</w:t>
      </w:r>
    </w:p>
    <w:p w14:paraId="4A04F4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mortel.swf</w:t>
      </w:r>
    </w:p>
    <w:p w14:paraId="3B1B873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mosaik.swf</w:t>
      </w:r>
    </w:p>
    <w:p w14:paraId="2A1EC01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mosaisk.swf</w:t>
      </w:r>
    </w:p>
    <w:p w14:paraId="78BB0E6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mosar.swf</w:t>
      </w:r>
    </w:p>
    <w:p w14:paraId="3B24C1D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mosk0351.swf</w:t>
      </w:r>
    </w:p>
    <w:p w14:paraId="0C2E0E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mossa.swf</w:t>
      </w:r>
    </w:p>
    <w:p w14:paraId="5DF049A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mosse.swf</w:t>
      </w:r>
    </w:p>
    <w:p w14:paraId="66475C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mos.swf</w:t>
      </w:r>
    </w:p>
    <w:p w14:paraId="5AB9136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moster.swf</w:t>
      </w:r>
    </w:p>
    <w:p w14:paraId="092965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mot0345tg0344rd.swf</w:t>
      </w:r>
    </w:p>
    <w:p w14:paraId="142203D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motarbetar.swf</w:t>
      </w:r>
    </w:p>
    <w:p w14:paraId="77FB0AC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motar.swf</w:t>
      </w:r>
    </w:p>
    <w:p w14:paraId="74D957C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motbild.swf</w:t>
      </w:r>
    </w:p>
    <w:p w14:paraId="510A0F5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motbjudande.swf</w:t>
      </w:r>
    </w:p>
    <w:p w14:paraId="09FB5B8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motbok.swf</w:t>
      </w:r>
    </w:p>
    <w:p w14:paraId="0AF39C4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motell.swf</w:t>
      </w:r>
    </w:p>
    <w:p w14:paraId="3EBFB6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motg0345ng.swf</w:t>
      </w:r>
    </w:p>
    <w:p w14:paraId="5BDA499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motgift.swf</w:t>
      </w:r>
    </w:p>
    <w:p w14:paraId="6046F4D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motion.swf</w:t>
      </w:r>
    </w:p>
    <w:p w14:paraId="1D2C7A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motivation.swf</w:t>
      </w:r>
    </w:p>
    <w:p w14:paraId="4E5823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motiverad.swf</w:t>
      </w:r>
    </w:p>
    <w:p w14:paraId="266561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motiverar.swf</w:t>
      </w:r>
    </w:p>
    <w:p w14:paraId="1A5B5C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motiv.swf</w:t>
      </w:r>
    </w:p>
    <w:p w14:paraId="3DF38A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motorcykel.swf</w:t>
      </w:r>
    </w:p>
    <w:p w14:paraId="431B9A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motorf0366rare.swf</w:t>
      </w:r>
    </w:p>
    <w:p w14:paraId="14F041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motorfordon.swf</w:t>
      </w:r>
    </w:p>
    <w:p w14:paraId="6009DD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motor.swf</w:t>
      </w:r>
    </w:p>
    <w:p w14:paraId="759152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motortrafikled.swf</w:t>
      </w:r>
    </w:p>
    <w:p w14:paraId="6308BC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motorv0344g.swf</w:t>
      </w:r>
    </w:p>
    <w:p w14:paraId="614534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motpart.swf</w:t>
      </w:r>
    </w:p>
    <w:p w14:paraId="36F27F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motpol.swf</w:t>
      </w:r>
    </w:p>
    <w:p w14:paraId="1003BC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mots0344gande.swf</w:t>
      </w:r>
    </w:p>
    <w:p w14:paraId="7A6263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mots0344gelse.swf</w:t>
      </w:r>
    </w:p>
    <w:p w14:paraId="2B939E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mots0344ger.swf</w:t>
      </w:r>
    </w:p>
    <w:p w14:paraId="593FFD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mots0344tter sig.swf</w:t>
      </w:r>
    </w:p>
    <w:p w14:paraId="06EF1D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mots0344ttning.swf</w:t>
      </w:r>
    </w:p>
    <w:p w14:paraId="1E5288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motsats.swf</w:t>
      </w:r>
    </w:p>
    <w:p w14:paraId="5F3983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motsatt.swf</w:t>
      </w:r>
    </w:p>
    <w:p w14:paraId="3C711B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motsols.swf</w:t>
      </w:r>
    </w:p>
    <w:p w14:paraId="5A45E2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motsp0344nstig.swf</w:t>
      </w:r>
    </w:p>
    <w:p w14:paraId="460FD2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motst0345ndare.swf</w:t>
      </w:r>
    </w:p>
    <w:p w14:paraId="681984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motst0345ndskraftig.swf</w:t>
      </w:r>
    </w:p>
    <w:p w14:paraId="360044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motst0345ndskraft.swf</w:t>
      </w:r>
    </w:p>
    <w:p w14:paraId="4353FD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motst0345nd.swf</w:t>
      </w:r>
    </w:p>
    <w:p w14:paraId="081E6A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motst0345r.swf</w:t>
      </w:r>
    </w:p>
    <w:p w14:paraId="11D863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motstr0344vig.swf</w:t>
      </w:r>
    </w:p>
    <w:p w14:paraId="355F7E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motstridig.swf</w:t>
      </w:r>
    </w:p>
    <w:p w14:paraId="2B8A46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motstycke.swf</w:t>
      </w:r>
    </w:p>
    <w:p w14:paraId="72BAA0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motsvarande.swf</w:t>
      </w:r>
    </w:p>
    <w:p w14:paraId="7CB891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motsvarar.swf</w:t>
      </w:r>
    </w:p>
    <w:p w14:paraId="4FA817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motsvarighet.swf</w:t>
      </w:r>
    </w:p>
    <w:p w14:paraId="7EAD2E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mot.swf</w:t>
      </w:r>
    </w:p>
    <w:p w14:paraId="54DD22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mottagande.swf</w:t>
      </w:r>
    </w:p>
    <w:p w14:paraId="42784E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mottagare.swf</w:t>
      </w:r>
    </w:p>
    <w:p w14:paraId="1C6E9F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mottaglig.swf</w:t>
      </w:r>
    </w:p>
    <w:p w14:paraId="5AFA54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mottagningsbevis.swf</w:t>
      </w:r>
    </w:p>
    <w:p w14:paraId="50994F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mottagning.swf</w:t>
      </w:r>
    </w:p>
    <w:p w14:paraId="247CA9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mottar.swf</w:t>
      </w:r>
    </w:p>
    <w:p w14:paraId="5D7CCD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motto.swf</w:t>
      </w:r>
    </w:p>
    <w:p w14:paraId="17D19C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mott.swf</w:t>
      </w:r>
    </w:p>
    <w:p w14:paraId="5F7614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motv0344rn.swf</w:t>
      </w:r>
    </w:p>
    <w:p w14:paraId="4FF42A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motverkar.swf</w:t>
      </w:r>
    </w:p>
    <w:p w14:paraId="651DB9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motvikt.swf</w:t>
      </w:r>
    </w:p>
    <w:p w14:paraId="406AF3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motvilja.swf</w:t>
      </w:r>
    </w:p>
    <w:p w14:paraId="61FB3B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motvillig.swf</w:t>
      </w:r>
    </w:p>
    <w:p w14:paraId="7E31E7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motvilligt.swf</w:t>
      </w:r>
    </w:p>
    <w:p w14:paraId="5B8C58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motvind.swf</w:t>
      </w:r>
    </w:p>
    <w:p w14:paraId="32215A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mousse.swf</w:t>
      </w:r>
    </w:p>
    <w:p w14:paraId="4491FC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MS.swf</w:t>
      </w:r>
    </w:p>
    <w:p w14:paraId="2F8D2A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msu.swf</w:t>
      </w:r>
    </w:p>
    <w:p w14:paraId="559404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m.swf</w:t>
      </w:r>
    </w:p>
    <w:p w14:paraId="2A73F3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muckar.swf</w:t>
      </w:r>
    </w:p>
    <w:p w14:paraId="3D619B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muddrar.swf</w:t>
      </w:r>
    </w:p>
    <w:p w14:paraId="64944D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muffin.swf</w:t>
      </w:r>
    </w:p>
    <w:p w14:paraId="2865B5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mugg.swf</w:t>
      </w:r>
    </w:p>
    <w:p w14:paraId="60E52A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muhammedan.swf</w:t>
      </w:r>
    </w:p>
    <w:p w14:paraId="529DAE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mulatt.swf</w:t>
      </w:r>
    </w:p>
    <w:p w14:paraId="0646B6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mulen.swf</w:t>
      </w:r>
    </w:p>
    <w:p w14:paraId="61C3D0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mule.swf</w:t>
      </w:r>
    </w:p>
    <w:p w14:paraId="3011FB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mullig.swf</w:t>
      </w:r>
    </w:p>
    <w:p w14:paraId="3CF7FF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mullrar.swf</w:t>
      </w:r>
    </w:p>
    <w:p w14:paraId="10FFED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mull.swf</w:t>
      </w:r>
    </w:p>
    <w:p w14:paraId="454699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mullvad.swf</w:t>
      </w:r>
    </w:p>
    <w:p w14:paraId="407B62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mulnar.swf</w:t>
      </w:r>
    </w:p>
    <w:p w14:paraId="5888096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multilateral.swf</w:t>
      </w:r>
    </w:p>
    <w:p w14:paraId="75DDDAA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multimedie-.swf</w:t>
      </w:r>
    </w:p>
    <w:p w14:paraId="5B1B47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multinationell.swf</w:t>
      </w:r>
    </w:p>
    <w:p w14:paraId="409BE1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multipel skleros.swf</w:t>
      </w:r>
    </w:p>
    <w:p w14:paraId="371A21B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multiple choice-.swf</w:t>
      </w:r>
    </w:p>
    <w:p w14:paraId="008C1CF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multiplicerar.swf</w:t>
      </w:r>
    </w:p>
    <w:p w14:paraId="1A3FB4A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multiplikation.swf</w:t>
      </w:r>
    </w:p>
    <w:p w14:paraId="19032A3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multi-.swf</w:t>
      </w:r>
    </w:p>
    <w:p w14:paraId="29783FE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multnar.swf</w:t>
      </w:r>
    </w:p>
    <w:p w14:paraId="0537C1D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mumie.swf</w:t>
      </w:r>
    </w:p>
    <w:p w14:paraId="47152E0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mumlar.swf</w:t>
      </w:r>
    </w:p>
    <w:p w14:paraId="1294034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mummel.swf</w:t>
      </w:r>
    </w:p>
    <w:p w14:paraId="534F4BA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mumsar.swf</w:t>
      </w:r>
    </w:p>
    <w:p w14:paraId="2417409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mums.swf</w:t>
      </w:r>
    </w:p>
    <w:p w14:paraId="2B155CF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mundering.swf</w:t>
      </w:r>
    </w:p>
    <w:p w14:paraId="6D9C121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mungiga.swf</w:t>
      </w:r>
    </w:p>
    <w:p w14:paraId="1770176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mungipa.swf</w:t>
      </w:r>
    </w:p>
    <w:p w14:paraId="423F036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munhuggs.swf</w:t>
      </w:r>
    </w:p>
    <w:p w14:paraId="0672E56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munkavle.swf</w:t>
      </w:r>
    </w:p>
    <w:p w14:paraId="00D78FD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munkorg.swf</w:t>
      </w:r>
    </w:p>
    <w:p w14:paraId="68B5E2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munk.swf</w:t>
      </w:r>
    </w:p>
    <w:p w14:paraId="24BB65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mun-mot-mun-metoden.swf</w:t>
      </w:r>
    </w:p>
    <w:p w14:paraId="442674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munsbit.swf</w:t>
      </w:r>
    </w:p>
    <w:p w14:paraId="1259C3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munskydd.swf</w:t>
      </w:r>
    </w:p>
    <w:p w14:paraId="189D2A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munspel.swf</w:t>
      </w:r>
    </w:p>
    <w:p w14:paraId="6071B4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munstycke.swf</w:t>
      </w:r>
    </w:p>
    <w:p w14:paraId="051AD4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mun.swf</w:t>
      </w:r>
    </w:p>
    <w:p w14:paraId="7148DA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munterg0366k.swf</w:t>
      </w:r>
    </w:p>
    <w:p w14:paraId="12EF17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munterhet.swf</w:t>
      </w:r>
    </w:p>
    <w:p w14:paraId="796390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munter.swf</w:t>
      </w:r>
    </w:p>
    <w:p w14:paraId="7BBDF7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muntlig.swf</w:t>
      </w:r>
    </w:p>
    <w:p w14:paraId="41C14F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muntrar upp.swf</w:t>
      </w:r>
    </w:p>
    <w:p w14:paraId="301B36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murare.swf</w:t>
      </w:r>
    </w:p>
    <w:p w14:paraId="1F0120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murar.swf</w:t>
      </w:r>
    </w:p>
    <w:p w14:paraId="095A90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murbruk.swf</w:t>
      </w:r>
    </w:p>
    <w:p w14:paraId="726FFA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murgr0366na.swf</w:t>
      </w:r>
    </w:p>
    <w:p w14:paraId="4CEDD2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murken.swf</w:t>
      </w:r>
    </w:p>
    <w:p w14:paraId="5AB1F3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murkla.swf</w:t>
      </w:r>
    </w:p>
    <w:p w14:paraId="77D4CF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mur.swf</w:t>
      </w:r>
    </w:p>
    <w:p w14:paraId="3A1EBF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murvel.swf</w:t>
      </w:r>
    </w:p>
    <w:p w14:paraId="489663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museum.swf</w:t>
      </w:r>
    </w:p>
    <w:p w14:paraId="4C6D2B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musikalisk.swf</w:t>
      </w:r>
    </w:p>
    <w:p w14:paraId="133B66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musikal.swf</w:t>
      </w:r>
    </w:p>
    <w:p w14:paraId="68CFDF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musikant.swf</w:t>
      </w:r>
    </w:p>
    <w:p w14:paraId="09ABE7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musikdirekt0366r.swf</w:t>
      </w:r>
    </w:p>
    <w:p w14:paraId="22E029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musiker.swf</w:t>
      </w:r>
    </w:p>
    <w:p w14:paraId="0CA037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musik.swf</w:t>
      </w:r>
    </w:p>
    <w:p w14:paraId="797BD5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muskel.swf</w:t>
      </w:r>
    </w:p>
    <w:p w14:paraId="1EC014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muskul0366s.swf</w:t>
      </w:r>
    </w:p>
    <w:p w14:paraId="49ECB7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muskulatur.swf</w:t>
      </w:r>
    </w:p>
    <w:p w14:paraId="19374E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muslim.swf</w:t>
      </w:r>
    </w:p>
    <w:p w14:paraId="79DDC4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mussla.swf</w:t>
      </w:r>
    </w:p>
    <w:p w14:paraId="4BBC00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mus.swf</w:t>
      </w:r>
    </w:p>
    <w:p w14:paraId="065D25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mustasch.swf</w:t>
      </w:r>
    </w:p>
    <w:p w14:paraId="3E73F4C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mustig.swf</w:t>
      </w:r>
    </w:p>
    <w:p w14:paraId="0182D50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must.swf</w:t>
      </w:r>
    </w:p>
    <w:p w14:paraId="1334549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mutar.swf</w:t>
      </w:r>
    </w:p>
    <w:p w14:paraId="599E5B9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muta.swf</w:t>
      </w:r>
    </w:p>
    <w:p w14:paraId="2B2D2F7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mutkolv.swf</w:t>
      </w:r>
    </w:p>
    <w:p w14:paraId="7F83153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mutter.swf</w:t>
      </w:r>
    </w:p>
    <w:p w14:paraId="62D2AE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muttrar.swf</w:t>
      </w:r>
    </w:p>
    <w:p w14:paraId="478359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mycket.swf</w:t>
      </w:r>
    </w:p>
    <w:p w14:paraId="1512D70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mygel.swf</w:t>
      </w:r>
    </w:p>
    <w:p w14:paraId="0ECFD0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mygga.swf</w:t>
      </w:r>
    </w:p>
    <w:p w14:paraId="5590F1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mygg.swf</w:t>
      </w:r>
    </w:p>
    <w:p w14:paraId="3499C7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myglar.swf</w:t>
      </w:r>
    </w:p>
    <w:p w14:paraId="0A856F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mylla.swf</w:t>
      </w:r>
    </w:p>
    <w:p w14:paraId="3C14655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myller.swf</w:t>
      </w:r>
    </w:p>
    <w:p w14:paraId="75805F2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myllrar.swf</w:t>
      </w:r>
    </w:p>
    <w:p w14:paraId="58CFE7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myndighet.swf</w:t>
      </w:r>
    </w:p>
    <w:p w14:paraId="3ADF2C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myndig.swf</w:t>
      </w:r>
    </w:p>
    <w:p w14:paraId="1EAF51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mynnar.swf</w:t>
      </w:r>
    </w:p>
    <w:p w14:paraId="46D7A0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mynning.swf</w:t>
      </w:r>
    </w:p>
    <w:p w14:paraId="592D98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myntar.swf</w:t>
      </w:r>
    </w:p>
    <w:p w14:paraId="453750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mynta.swf</w:t>
      </w:r>
    </w:p>
    <w:p w14:paraId="762887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mynt.swf</w:t>
      </w:r>
    </w:p>
    <w:p w14:paraId="0BDCD6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myra.swf</w:t>
      </w:r>
    </w:p>
    <w:p w14:paraId="320B47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myr.swf</w:t>
      </w:r>
    </w:p>
    <w:p w14:paraId="75BBF5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myser.swf</w:t>
      </w:r>
    </w:p>
    <w:p w14:paraId="46D53B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mysig.swf</w:t>
      </w:r>
    </w:p>
    <w:p w14:paraId="7D5CE5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mysli.swf</w:t>
      </w:r>
    </w:p>
    <w:p w14:paraId="6FE6F0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mysterium.swf</w:t>
      </w:r>
    </w:p>
    <w:p w14:paraId="099CEB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mystisk.swf</w:t>
      </w:r>
    </w:p>
    <w:p w14:paraId="640FC6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myteri.swf</w:t>
      </w:r>
    </w:p>
    <w:p w14:paraId="4C35AC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mytologi.swf</w:t>
      </w:r>
    </w:p>
    <w:p w14:paraId="421BA1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myt.swf</w:t>
      </w:r>
    </w:p>
    <w:p w14:paraId="3920D2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n0344bb.swf</w:t>
      </w:r>
    </w:p>
    <w:p w14:paraId="3B356F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n0344ckros.swf</w:t>
      </w:r>
    </w:p>
    <w:p w14:paraId="0C0AE0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n0344ck.swf</w:t>
      </w:r>
    </w:p>
    <w:p w14:paraId="1846D0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n0344ktergal.swf</w:t>
      </w:r>
    </w:p>
    <w:p w14:paraId="6FA760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n0344men.swf</w:t>
      </w:r>
    </w:p>
    <w:p w14:paraId="032B25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n0344mligen.swf</w:t>
      </w:r>
    </w:p>
    <w:p w14:paraId="293DA7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n0344mnare.swf</w:t>
      </w:r>
    </w:p>
    <w:p w14:paraId="3D602F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n0344mndeman.swf</w:t>
      </w:r>
    </w:p>
    <w:p w14:paraId="2E1D64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n0344mnd.swf</w:t>
      </w:r>
    </w:p>
    <w:p w14:paraId="38A4BA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n0344mner.swf</w:t>
      </w:r>
    </w:p>
    <w:p w14:paraId="22991E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n0344mnv0344rd.swf</w:t>
      </w:r>
    </w:p>
    <w:p w14:paraId="672EA8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n0344pen.swf</w:t>
      </w:r>
    </w:p>
    <w:p w14:paraId="03F4EB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n0344ppe.swf</w:t>
      </w:r>
    </w:p>
    <w:p w14:paraId="660434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n0344rande.swf</w:t>
      </w:r>
    </w:p>
    <w:p w14:paraId="4A5C55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n0344rap0345.swf</w:t>
      </w:r>
    </w:p>
    <w:p w14:paraId="5346EF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n0344ra.swf</w:t>
      </w:r>
    </w:p>
    <w:p w14:paraId="635BE9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n0344rbild.swf</w:t>
      </w:r>
    </w:p>
    <w:p w14:paraId="58191F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n0344rg0345ngen.swf</w:t>
      </w:r>
    </w:p>
    <w:p w14:paraId="56D769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n0344rhet.swf</w:t>
      </w:r>
    </w:p>
    <w:p w14:paraId="20EC74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n0344ringshj0344lp.swf</w:t>
      </w:r>
    </w:p>
    <w:p w14:paraId="2A3536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n0344ringsliv.swf</w:t>
      </w:r>
    </w:p>
    <w:p w14:paraId="566F6E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n0344ringstillst0345nd.swf</w:t>
      </w:r>
    </w:p>
    <w:p w14:paraId="0BFC51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n0344ring.swf</w:t>
      </w:r>
    </w:p>
    <w:p w14:paraId="69D901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N0344rke.swf</w:t>
      </w:r>
    </w:p>
    <w:p w14:paraId="450FE2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n0344rmande.swf</w:t>
      </w:r>
    </w:p>
    <w:p w14:paraId="0D650B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n0344rmare.swf</w:t>
      </w:r>
    </w:p>
    <w:p w14:paraId="7865D3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n0344rmar sig.swf</w:t>
      </w:r>
    </w:p>
    <w:p w14:paraId="757876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n0344rmast.swf</w:t>
      </w:r>
    </w:p>
    <w:p w14:paraId="2975C7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n0344rst0345ende.swf</w:t>
      </w:r>
    </w:p>
    <w:p w14:paraId="2663BB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n0344r-.swf</w:t>
      </w:r>
    </w:p>
    <w:p w14:paraId="5B1B6C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n0344r.swf</w:t>
      </w:r>
    </w:p>
    <w:p w14:paraId="461460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n0344rsynt.swf</w:t>
      </w:r>
    </w:p>
    <w:p w14:paraId="16BBE1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n0344rvarande.swf</w:t>
      </w:r>
    </w:p>
    <w:p w14:paraId="40CF0B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n0344rvara.swf</w:t>
      </w:r>
    </w:p>
    <w:p w14:paraId="61EA25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n0344rvaro.swf</w:t>
      </w:r>
    </w:p>
    <w:p w14:paraId="6E9AB6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n0344sa.swf</w:t>
      </w:r>
    </w:p>
    <w:p w14:paraId="4066F1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n0344sborre.swf</w:t>
      </w:r>
    </w:p>
    <w:p w14:paraId="484381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n0344sbr0344nna.swf</w:t>
      </w:r>
    </w:p>
    <w:p w14:paraId="60B96E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n0344sduk.swf</w:t>
      </w:r>
    </w:p>
    <w:p w14:paraId="44C50B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n0344ssla.swf</w:t>
      </w:r>
    </w:p>
    <w:p w14:paraId="565001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n0344s.swf</w:t>
      </w:r>
    </w:p>
    <w:p w14:paraId="564865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n0344stan.swf</w:t>
      </w:r>
    </w:p>
    <w:p w14:paraId="327CB5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n0344sta.swf</w:t>
      </w:r>
    </w:p>
    <w:p w14:paraId="753EA6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n0344ste.swf</w:t>
      </w:r>
    </w:p>
    <w:p w14:paraId="7F774D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n0344stlar sig in.swf</w:t>
      </w:r>
    </w:p>
    <w:p w14:paraId="1ED96C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n0344st.swf</w:t>
      </w:r>
    </w:p>
    <w:p w14:paraId="1632B5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n0344svis.swf</w:t>
      </w:r>
    </w:p>
    <w:p w14:paraId="3256A2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n0344.swf</w:t>
      </w:r>
    </w:p>
    <w:p w14:paraId="40B28D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n0344tansluten.swf</w:t>
      </w:r>
    </w:p>
    <w:p w14:paraId="1CFC1C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n0344tetikett.swf</w:t>
      </w:r>
    </w:p>
    <w:p w14:paraId="0EF0BF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n0344thandel.swf</w:t>
      </w:r>
    </w:p>
    <w:p w14:paraId="44EF3D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n0344thinna.swf</w:t>
      </w:r>
    </w:p>
    <w:p w14:paraId="291F29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n0344t.swf</w:t>
      </w:r>
    </w:p>
    <w:p w14:paraId="2B7627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n0344tter.swf</w:t>
      </w:r>
    </w:p>
    <w:p w14:paraId="6EE080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n0344tt.swf</w:t>
      </w:r>
    </w:p>
    <w:p w14:paraId="35BA9A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n0344tverk.swf</w:t>
      </w:r>
    </w:p>
    <w:p w14:paraId="52B30E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n0344tvett.swf</w:t>
      </w:r>
    </w:p>
    <w:p w14:paraId="3A4115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n0344ve.swf</w:t>
      </w:r>
    </w:p>
    <w:p w14:paraId="6DE976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n0345dast0366t.swf</w:t>
      </w:r>
    </w:p>
    <w:p w14:paraId="306F03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n0345dde.swf</w:t>
      </w:r>
    </w:p>
    <w:p w14:paraId="2DDCF8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n0345dig.swf</w:t>
      </w:r>
    </w:p>
    <w:p w14:paraId="113B29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n0345d.swf</w:t>
      </w:r>
    </w:p>
    <w:p w14:paraId="25BEA9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n0345gonsin.swf</w:t>
      </w:r>
    </w:p>
    <w:p w14:paraId="1E816C9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n0345gonstans.swf</w:t>
      </w:r>
    </w:p>
    <w:p w14:paraId="663046B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n0345gon.swf</w:t>
      </w:r>
    </w:p>
    <w:p w14:paraId="651563C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n0345gonting.swf</w:t>
      </w:r>
    </w:p>
    <w:p w14:paraId="00A16A7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n0345gorlunda.swf</w:t>
      </w:r>
    </w:p>
    <w:p w14:paraId="4B7F02C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n0345got.swf</w:t>
      </w:r>
    </w:p>
    <w:p w14:paraId="629B073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n0345gra.swf</w:t>
      </w:r>
    </w:p>
    <w:p w14:paraId="70712D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n0345ls0366ga.swf</w:t>
      </w:r>
    </w:p>
    <w:p w14:paraId="40E8F4B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n0345l.swf</w:t>
      </w:r>
    </w:p>
    <w:p w14:paraId="4400A77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n0345nsin.swf</w:t>
      </w:r>
    </w:p>
    <w:p w14:paraId="682610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n0345nstans.swf</w:t>
      </w:r>
    </w:p>
    <w:p w14:paraId="17601AC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n0345n.swf</w:t>
      </w:r>
    </w:p>
    <w:p w14:paraId="5CF06A5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n0345nting.swf</w:t>
      </w:r>
    </w:p>
    <w:p w14:paraId="0E2C2C8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n0345r.swf</w:t>
      </w:r>
    </w:p>
    <w:p w14:paraId="4FB3FA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n0345.swf</w:t>
      </w:r>
    </w:p>
    <w:p w14:paraId="4699007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n0345tt.swf</w:t>
      </w:r>
    </w:p>
    <w:p w14:paraId="76B42CB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n0345v0344l.swf</w:t>
      </w:r>
    </w:p>
    <w:p w14:paraId="79249E5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n0366dbedd.swf</w:t>
      </w:r>
    </w:p>
    <w:p w14:paraId="0CDAF6B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n0366dbroms.swf</w:t>
      </w:r>
    </w:p>
    <w:p w14:paraId="4737FAF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n0366dd.swf</w:t>
      </w:r>
    </w:p>
    <w:p w14:paraId="49A299F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n0366dfall.swf</w:t>
      </w:r>
    </w:p>
    <w:p w14:paraId="7DF944D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n0366dgar.swf</w:t>
      </w:r>
    </w:p>
    <w:p w14:paraId="5ED3AB9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n0366dgas.swf</w:t>
      </w:r>
    </w:p>
    <w:p w14:paraId="796AFA3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n0366dig.swf</w:t>
      </w:r>
    </w:p>
    <w:p w14:paraId="180D6CC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n0366dl0344ge.swf</w:t>
      </w:r>
    </w:p>
    <w:p w14:paraId="561266C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n0366dlandar.swf</w:t>
      </w:r>
    </w:p>
    <w:p w14:paraId="1AFED13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n0366ds0344ndare.swf</w:t>
      </w:r>
    </w:p>
    <w:p w14:paraId="3CADFA4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n0366dsakad.swf</w:t>
      </w:r>
    </w:p>
    <w:p w14:paraId="7967964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n0366dst0344lld.swf</w:t>
      </w:r>
    </w:p>
    <w:p w14:paraId="15FD719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n0366d.swf</w:t>
      </w:r>
    </w:p>
    <w:p w14:paraId="36FABC0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n0366dtorft.swf</w:t>
      </w:r>
    </w:p>
    <w:p w14:paraId="4C0CA8D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n0366dv0344ndig.swf</w:t>
      </w:r>
    </w:p>
    <w:p w14:paraId="1CB63E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n0366dv0344ndigtvis.swf</w:t>
      </w:r>
    </w:p>
    <w:p w14:paraId="16946AF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n0366jd.swf</w:t>
      </w:r>
    </w:p>
    <w:p w14:paraId="56D8181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n0366jer sig.swf</w:t>
      </w:r>
    </w:p>
    <w:p w14:paraId="3B20F11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n0366jesf0344lt.swf</w:t>
      </w:r>
    </w:p>
    <w:p w14:paraId="79CDC4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n0366jesliv.swf</w:t>
      </w:r>
    </w:p>
    <w:p w14:paraId="660448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n0366jeslysten.swf</w:t>
      </w:r>
    </w:p>
    <w:p w14:paraId="4D4B7CD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n0366je.swf</w:t>
      </w:r>
    </w:p>
    <w:p w14:paraId="6402526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n0366p.swf</w:t>
      </w:r>
    </w:p>
    <w:p w14:paraId="4820EA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n0366s.swf</w:t>
      </w:r>
    </w:p>
    <w:p w14:paraId="31C3A9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n0366ter.swf</w:t>
      </w:r>
    </w:p>
    <w:p w14:paraId="3A53B41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n0366tkn0344ckare.swf</w:t>
      </w:r>
    </w:p>
    <w:p w14:paraId="3831B1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n0366tkn0344ppare.swf</w:t>
      </w:r>
    </w:p>
    <w:p w14:paraId="657063D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n0366tskal.swf</w:t>
      </w:r>
    </w:p>
    <w:p w14:paraId="23B3D0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n0366t.swf</w:t>
      </w:r>
    </w:p>
    <w:p w14:paraId="445D44A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nackar.swf</w:t>
      </w:r>
    </w:p>
    <w:p w14:paraId="4920674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nackdel.swf</w:t>
      </w:r>
    </w:p>
    <w:p w14:paraId="7B2705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nacke.swf</w:t>
      </w:r>
    </w:p>
    <w:p w14:paraId="22FBAF6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nacksp0344rr.swf</w:t>
      </w:r>
    </w:p>
    <w:p w14:paraId="2C83FC8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nafsar.swf</w:t>
      </w:r>
    </w:p>
    <w:p w14:paraId="5E7B63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nafs.swf</w:t>
      </w:r>
    </w:p>
    <w:p w14:paraId="3EB1192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nagelfar.swf</w:t>
      </w:r>
    </w:p>
    <w:p w14:paraId="2B1F9B6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nagel.swf</w:t>
      </w:r>
    </w:p>
    <w:p w14:paraId="769A9AC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naggande.swf</w:t>
      </w:r>
    </w:p>
    <w:p w14:paraId="242FEF7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naggar.swf</w:t>
      </w:r>
    </w:p>
    <w:p w14:paraId="5E02DD7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naiv.swf</w:t>
      </w:r>
    </w:p>
    <w:p w14:paraId="2EF7A0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naken.swf</w:t>
      </w:r>
    </w:p>
    <w:p w14:paraId="6CD2999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nalkas.swf</w:t>
      </w:r>
    </w:p>
    <w:p w14:paraId="665C0D5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nallar.swf</w:t>
      </w:r>
    </w:p>
    <w:p w14:paraId="74781B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nalle.swf</w:t>
      </w:r>
    </w:p>
    <w:p w14:paraId="3EC6718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namnar.swf</w:t>
      </w:r>
    </w:p>
    <w:p w14:paraId="5DFE187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namne.swf</w:t>
      </w:r>
    </w:p>
    <w:p w14:paraId="77FC7D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namninsamling.swf</w:t>
      </w:r>
    </w:p>
    <w:p w14:paraId="2C56E3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namnkunnig.swf</w:t>
      </w:r>
    </w:p>
    <w:p w14:paraId="1C52FB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namnsdag.swf</w:t>
      </w:r>
    </w:p>
    <w:p w14:paraId="3688C5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namn.swf</w:t>
      </w:r>
    </w:p>
    <w:p w14:paraId="3810C6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namnteckning.swf</w:t>
      </w:r>
    </w:p>
    <w:p w14:paraId="76ABB4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napalm.swf</w:t>
      </w:r>
    </w:p>
    <w:p w14:paraId="34276E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nappar.swf</w:t>
      </w:r>
    </w:p>
    <w:p w14:paraId="67B3EC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nappa.swf</w:t>
      </w:r>
    </w:p>
    <w:p w14:paraId="7C720C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napp.swf</w:t>
      </w:r>
    </w:p>
    <w:p w14:paraId="3E48FE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narig.swf</w:t>
      </w:r>
    </w:p>
    <w:p w14:paraId="115B0F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narkomani.swf</w:t>
      </w:r>
    </w:p>
    <w:p w14:paraId="6D5FB0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narkoman.swf</w:t>
      </w:r>
    </w:p>
    <w:p w14:paraId="0B0FF1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narkos.swf</w:t>
      </w:r>
    </w:p>
    <w:p w14:paraId="7DBA8E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narkotika.swf</w:t>
      </w:r>
    </w:p>
    <w:p w14:paraId="78FD45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narr.swf</w:t>
      </w:r>
    </w:p>
    <w:p w14:paraId="275B13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nasal.swf</w:t>
      </w:r>
    </w:p>
    <w:p w14:paraId="6C04DB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nasse.swf</w:t>
      </w:r>
    </w:p>
    <w:p w14:paraId="1172BD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nationalf0366rsamling.swf</w:t>
      </w:r>
    </w:p>
    <w:p w14:paraId="79DC64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nationaliserar.swf</w:t>
      </w:r>
    </w:p>
    <w:p w14:paraId="17012D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nationalism.swf</w:t>
      </w:r>
    </w:p>
    <w:p w14:paraId="2330CD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nationalist.swf</w:t>
      </w:r>
    </w:p>
    <w:p w14:paraId="224B99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nationalitet.swf</w:t>
      </w:r>
    </w:p>
    <w:p w14:paraId="495A40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nationalpark.swf</w:t>
      </w:r>
    </w:p>
    <w:p w14:paraId="26655A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nationals0345ng.swf</w:t>
      </w:r>
    </w:p>
    <w:p w14:paraId="19566A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national-.swf</w:t>
      </w:r>
    </w:p>
    <w:p w14:paraId="23522D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nationell.swf</w:t>
      </w:r>
    </w:p>
    <w:p w14:paraId="22ABEB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nation.swf</w:t>
      </w:r>
    </w:p>
    <w:p w14:paraId="38887B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nativitet.swf</w:t>
      </w:r>
    </w:p>
    <w:p w14:paraId="66F432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NATO.swf</w:t>
      </w:r>
    </w:p>
    <w:p w14:paraId="4136EF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nattar.swf</w:t>
      </w:r>
    </w:p>
    <w:p w14:paraId="739954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nattduksbord.swf</w:t>
      </w:r>
    </w:p>
    <w:p w14:paraId="5C4E56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nattetid.swf</w:t>
      </w:r>
    </w:p>
    <w:p w14:paraId="445886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nattklubb.swf</w:t>
      </w:r>
    </w:p>
    <w:p w14:paraId="133354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nattkr0366ken.swf</w:t>
      </w:r>
    </w:p>
    <w:p w14:paraId="332DED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nattlig.swf</w:t>
      </w:r>
    </w:p>
    <w:p w14:paraId="040B2C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nattlinne.swf</w:t>
      </w:r>
    </w:p>
    <w:p w14:paraId="3BBBBA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nattm0366ssa.swf</w:t>
      </w:r>
    </w:p>
    <w:p w14:paraId="2BFB6C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nattmangling.swf</w:t>
      </w:r>
    </w:p>
    <w:p w14:paraId="678C8B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nattskjorta.swf</w:t>
      </w:r>
    </w:p>
    <w:p w14:paraId="15D5EA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natt.swf</w:t>
      </w:r>
    </w:p>
    <w:p w14:paraId="4A883A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nattvard.swf</w:t>
      </w:r>
    </w:p>
    <w:p w14:paraId="67312D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naturaf0366rm0345n.swf</w:t>
      </w:r>
    </w:p>
    <w:p w14:paraId="649A5B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naturalisation.swf</w:t>
      </w:r>
    </w:p>
    <w:p w14:paraId="10C0F9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naturbarn.swf</w:t>
      </w:r>
    </w:p>
    <w:p w14:paraId="562AD3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naturbehov.swf</w:t>
      </w:r>
    </w:p>
    <w:p w14:paraId="440B4A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naturell.swf</w:t>
      </w:r>
    </w:p>
    <w:p w14:paraId="002B00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naturkatastrof.swf</w:t>
      </w:r>
    </w:p>
    <w:p w14:paraId="0CBBB3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naturkunskap.swf</w:t>
      </w:r>
    </w:p>
    <w:p w14:paraId="17E523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naturlig.swf</w:t>
      </w:r>
    </w:p>
    <w:p w14:paraId="4C81CC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naturligtvis.swf</w:t>
      </w:r>
    </w:p>
    <w:p w14:paraId="2A9F54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naturmedel.swf</w:t>
      </w:r>
    </w:p>
    <w:p w14:paraId="3D856D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natur.swf</w:t>
      </w:r>
    </w:p>
    <w:p w14:paraId="42D8F5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naturv0345rdsomr0345de.swf</w:t>
      </w:r>
    </w:p>
    <w:p w14:paraId="184C15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Naturv0345rdsverket.swf</w:t>
      </w:r>
    </w:p>
    <w:p w14:paraId="39EBB8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naturv0345rd.swf</w:t>
      </w:r>
    </w:p>
    <w:p w14:paraId="230E03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naturvetenskap.swf</w:t>
      </w:r>
    </w:p>
    <w:p w14:paraId="6BB225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navelsk0345dare.swf</w:t>
      </w:r>
    </w:p>
    <w:p w14:paraId="2C596A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navelstr0344ng.swf</w:t>
      </w:r>
    </w:p>
    <w:p w14:paraId="7D6202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navel.swf</w:t>
      </w:r>
    </w:p>
    <w:p w14:paraId="33F66C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navigat0366r.swf</w:t>
      </w:r>
    </w:p>
    <w:p w14:paraId="0F9CA7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navigerar.swf</w:t>
      </w:r>
    </w:p>
    <w:p w14:paraId="07E07B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nav.swf</w:t>
      </w:r>
    </w:p>
    <w:p w14:paraId="49DCF9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nazism.swf</w:t>
      </w:r>
    </w:p>
    <w:p w14:paraId="3D5BF5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nazist.swf</w:t>
      </w:r>
    </w:p>
    <w:p w14:paraId="0BE5CEC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necess0344r.swf</w:t>
      </w:r>
    </w:p>
    <w:p w14:paraId="0A39456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ned0344rvd.swf</w:t>
      </w:r>
    </w:p>
    <w:p w14:paraId="5228A6A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ned0345t.swf</w:t>
      </w:r>
    </w:p>
    <w:p w14:paraId="7C8F63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nedanf0366r.swf</w:t>
      </w:r>
    </w:p>
    <w:p w14:paraId="23F20D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nedan.swf</w:t>
      </w:r>
    </w:p>
    <w:p w14:paraId="17F01DC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nedbantad.swf</w:t>
      </w:r>
    </w:p>
    <w:p w14:paraId="71B388D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nedblodad.swf</w:t>
      </w:r>
    </w:p>
    <w:p w14:paraId="0F94FA9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nedbruten.swf</w:t>
      </w:r>
    </w:p>
    <w:p w14:paraId="615D66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nederb0366rd.swf</w:t>
      </w:r>
    </w:p>
    <w:p w14:paraId="5732A7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nederl0344ndsk.swf</w:t>
      </w:r>
    </w:p>
    <w:p w14:paraId="4D557E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nederlag.swf</w:t>
      </w:r>
    </w:p>
    <w:p w14:paraId="63E35C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nederst.swf</w:t>
      </w:r>
    </w:p>
    <w:p w14:paraId="24541C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nedf0366r.swf</w:t>
      </w:r>
    </w:p>
    <w:p w14:paraId="49D4CD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nedfall.swf</w:t>
      </w:r>
    </w:p>
    <w:p w14:paraId="03D14B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nedg0345ngen.swf</w:t>
      </w:r>
    </w:p>
    <w:p w14:paraId="0F3C52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nedg0345ng.swf</w:t>
      </w:r>
    </w:p>
    <w:p w14:paraId="182B9D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nedg0366rande.swf</w:t>
      </w:r>
    </w:p>
    <w:p w14:paraId="5C43C3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nedkomst.swf</w:t>
      </w:r>
    </w:p>
    <w:p w14:paraId="2EA1A2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nedl0344gger.swf</w:t>
      </w:r>
    </w:p>
    <w:p w14:paraId="09F630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nedl0344ggning.swf</w:t>
      </w:r>
    </w:p>
    <w:p w14:paraId="44ACBD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nedl0345tande.swf</w:t>
      </w:r>
    </w:p>
    <w:p w14:paraId="31DFAA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nedl0345ter sig.swf</w:t>
      </w:r>
    </w:p>
    <w:p w14:paraId="6C8F38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nedr0344kning.swf</w:t>
      </w:r>
    </w:p>
    <w:p w14:paraId="4D77E9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nedre.swf</w:t>
      </w:r>
    </w:p>
    <w:p w14:paraId="0C35AF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nedrig.swf</w:t>
      </w:r>
    </w:p>
    <w:p w14:paraId="02914E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nedringd.swf</w:t>
      </w:r>
    </w:p>
    <w:p w14:paraId="1B82D7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nedrustning.swf</w:t>
      </w:r>
    </w:p>
    <w:p w14:paraId="058C4F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neds0344ttande.swf</w:t>
      </w:r>
    </w:p>
    <w:p w14:paraId="72C518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nedsatt.swf</w:t>
      </w:r>
    </w:p>
    <w:p w14:paraId="0E5572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nedskrivning.swf</w:t>
      </w:r>
    </w:p>
    <w:p w14:paraId="7F26AA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nedsl0345ende.swf</w:t>
      </w:r>
    </w:p>
    <w:p w14:paraId="097006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nedslagen.swf</w:t>
      </w:r>
    </w:p>
    <w:p w14:paraId="29AE66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nedslag.swf</w:t>
      </w:r>
    </w:p>
    <w:p w14:paraId="22B074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nedsmutsad.swf</w:t>
      </w:r>
    </w:p>
    <w:p w14:paraId="6666FF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nedst0344md.swf</w:t>
      </w:r>
    </w:p>
    <w:p w14:paraId="186D60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nedstoppad.swf</w:t>
      </w:r>
    </w:p>
    <w:p w14:paraId="3722D2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ned.swf</w:t>
      </w:r>
    </w:p>
    <w:p w14:paraId="4DF034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nedtill.swf</w:t>
      </w:r>
    </w:p>
    <w:p w14:paraId="130AED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nedtrappning.swf</w:t>
      </w:r>
    </w:p>
    <w:p w14:paraId="253AF3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negation.swf</w:t>
      </w:r>
    </w:p>
    <w:p w14:paraId="619A83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negativ.swf</w:t>
      </w:r>
    </w:p>
    <w:p w14:paraId="7FC227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negligerar.swf</w:t>
      </w:r>
    </w:p>
    <w:p w14:paraId="566AA9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neg.swf</w:t>
      </w:r>
    </w:p>
    <w:p w14:paraId="54FAA5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nejd.swf</w:t>
      </w:r>
    </w:p>
    <w:p w14:paraId="2E9932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nejlika.swf</w:t>
      </w:r>
    </w:p>
    <w:p w14:paraId="464318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nej.swf</w:t>
      </w:r>
    </w:p>
    <w:p w14:paraId="170214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nekar.swf</w:t>
      </w:r>
    </w:p>
    <w:p w14:paraId="45E553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nektarin.swf</w:t>
      </w:r>
    </w:p>
    <w:p w14:paraId="09BEF4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neonljus.swf</w:t>
      </w:r>
    </w:p>
    <w:p w14:paraId="7DC0A7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nere.swf</w:t>
      </w:r>
    </w:p>
    <w:p w14:paraId="62D71D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nerf0366r.swf</w:t>
      </w:r>
    </w:p>
    <w:p w14:paraId="719E68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ner.swf</w:t>
      </w:r>
    </w:p>
    <w:p w14:paraId="651192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nerv0366s.swf</w:t>
      </w:r>
    </w:p>
    <w:p w14:paraId="6E3A78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nervkittlande.swf</w:t>
      </w:r>
    </w:p>
    <w:p w14:paraId="541A7F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nervositet.swf</w:t>
      </w:r>
    </w:p>
    <w:p w14:paraId="179C1F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nerv.swf</w:t>
      </w:r>
    </w:p>
    <w:p w14:paraId="5B625B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netto.swf</w:t>
      </w:r>
    </w:p>
    <w:p w14:paraId="6763C1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neuros.swf</w:t>
      </w:r>
    </w:p>
    <w:p w14:paraId="7912B4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neuro-.swf</w:t>
      </w:r>
    </w:p>
    <w:p w14:paraId="5DAD10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neurotisk.swf</w:t>
      </w:r>
    </w:p>
    <w:p w14:paraId="536F32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neutralitet.swf</w:t>
      </w:r>
    </w:p>
    <w:p w14:paraId="6BF459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neutral.swf</w:t>
      </w:r>
    </w:p>
    <w:p w14:paraId="182773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neutronbomb.swf</w:t>
      </w:r>
    </w:p>
    <w:p w14:paraId="3C880D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neutrum.swf</w:t>
      </w:r>
    </w:p>
    <w:p w14:paraId="4A8B68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niar.swf</w:t>
      </w:r>
    </w:p>
    <w:p w14:paraId="61305A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nia.swf</w:t>
      </w:r>
    </w:p>
    <w:p w14:paraId="17045E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nickar.swf</w:t>
      </w:r>
    </w:p>
    <w:p w14:paraId="1DA8BA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nick.swf</w:t>
      </w:r>
    </w:p>
    <w:p w14:paraId="6D0F12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nidbild.swf</w:t>
      </w:r>
    </w:p>
    <w:p w14:paraId="764E88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nidingsd0345d.swf</w:t>
      </w:r>
    </w:p>
    <w:p w14:paraId="3DD72D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niger.swf</w:t>
      </w:r>
    </w:p>
    <w:p w14:paraId="02FF3E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nikotin.swf</w:t>
      </w:r>
    </w:p>
    <w:p w14:paraId="150BB9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niondel.swf</w:t>
      </w:r>
    </w:p>
    <w:p w14:paraId="7DD2FA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nio.swf</w:t>
      </w:r>
    </w:p>
    <w:p w14:paraId="21E9AF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nisch.swf</w:t>
      </w:r>
    </w:p>
    <w:p w14:paraId="1CFF8E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nisse.swf</w:t>
      </w:r>
    </w:p>
    <w:p w14:paraId="130CC6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ni.swf</w:t>
      </w:r>
    </w:p>
    <w:p w14:paraId="6C2768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nitisk.swf</w:t>
      </w:r>
    </w:p>
    <w:p w14:paraId="3ED82E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nitning.swf</w:t>
      </w:r>
    </w:p>
    <w:p w14:paraId="067BF1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nit.swf</w:t>
      </w:r>
    </w:p>
    <w:p w14:paraId="5BEC02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nittio.swf</w:t>
      </w:r>
    </w:p>
    <w:p w14:paraId="083659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nitton.swf</w:t>
      </w:r>
    </w:p>
    <w:p w14:paraId="280560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niv0345.swf</w:t>
      </w:r>
    </w:p>
    <w:p w14:paraId="7164A1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nix.swf</w:t>
      </w:r>
    </w:p>
    <w:p w14:paraId="3CA385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njure.swf</w:t>
      </w:r>
    </w:p>
    <w:p w14:paraId="683F28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njuter.swf</w:t>
      </w:r>
    </w:p>
    <w:p w14:paraId="59FFDF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njutning.swf</w:t>
      </w:r>
    </w:p>
    <w:p w14:paraId="4838B5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nobbar.swf</w:t>
      </w:r>
    </w:p>
    <w:p w14:paraId="42A631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nobben.swf</w:t>
      </w:r>
    </w:p>
    <w:p w14:paraId="7CC162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nobelpris.swf</w:t>
      </w:r>
    </w:p>
    <w:p w14:paraId="21F569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nock.swf</w:t>
      </w:r>
    </w:p>
    <w:p w14:paraId="5EDDAE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nod.swf</w:t>
      </w:r>
    </w:p>
    <w:p w14:paraId="798295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noga.swf</w:t>
      </w:r>
    </w:p>
    <w:p w14:paraId="219D50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noggrann.swf</w:t>
      </w:r>
    </w:p>
    <w:p w14:paraId="2B24D4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nogr0344knad.swf</w:t>
      </w:r>
    </w:p>
    <w:p w14:paraId="3EF342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nog.swf</w:t>
      </w:r>
    </w:p>
    <w:p w14:paraId="154A54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noja.swf</w:t>
      </w:r>
    </w:p>
    <w:p w14:paraId="5FAA00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nojsar.swf</w:t>
      </w:r>
    </w:p>
    <w:p w14:paraId="17E377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nojs.swf</w:t>
      </w:r>
    </w:p>
    <w:p w14:paraId="0C604A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nolla.swf</w:t>
      </w:r>
    </w:p>
    <w:p w14:paraId="65077C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nollst0344lld.swf</w:t>
      </w:r>
    </w:p>
    <w:p w14:paraId="6B4E3E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noll.swf</w:t>
      </w:r>
    </w:p>
    <w:p w14:paraId="33AF0D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nolltaxerar.swf</w:t>
      </w:r>
    </w:p>
    <w:p w14:paraId="5D9F27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nolltid.swf</w:t>
      </w:r>
    </w:p>
    <w:p w14:paraId="3DBD5C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nomad.swf</w:t>
      </w:r>
    </w:p>
    <w:p w14:paraId="249F46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nomenklatur.swf</w:t>
      </w:r>
    </w:p>
    <w:p w14:paraId="0D719D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nominell.swf</w:t>
      </w:r>
    </w:p>
    <w:p w14:paraId="5AB47E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nominerar.swf</w:t>
      </w:r>
    </w:p>
    <w:p w14:paraId="5957CC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nonchalans.swf</w:t>
      </w:r>
    </w:p>
    <w:p w14:paraId="184CFE6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nonchalant.swf</w:t>
      </w:r>
    </w:p>
    <w:p w14:paraId="5CC970B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nonchalerar.swf</w:t>
      </w:r>
    </w:p>
    <w:p w14:paraId="36F603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nonsens.swf</w:t>
      </w:r>
    </w:p>
    <w:p w14:paraId="16F162B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nonstop.swf</w:t>
      </w:r>
    </w:p>
    <w:p w14:paraId="45644A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nordan.swf</w:t>
      </w:r>
    </w:p>
    <w:p w14:paraId="33783EE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Norden.swf</w:t>
      </w:r>
    </w:p>
    <w:p w14:paraId="271176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nordisk.swf</w:t>
      </w:r>
    </w:p>
    <w:p w14:paraId="63FF367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nordist.swf</w:t>
      </w:r>
    </w:p>
    <w:p w14:paraId="50D8D17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nordlig.swf</w:t>
      </w:r>
    </w:p>
    <w:p w14:paraId="28E7929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nordpolen.swf</w:t>
      </w:r>
    </w:p>
    <w:p w14:paraId="56EFDA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nord.swf</w:t>
      </w:r>
    </w:p>
    <w:p w14:paraId="4A9ADE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normaliserar.swf</w:t>
      </w:r>
    </w:p>
    <w:p w14:paraId="325259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normal.swf</w:t>
      </w:r>
    </w:p>
    <w:p w14:paraId="1C424B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normalt.swf</w:t>
      </w:r>
    </w:p>
    <w:p w14:paraId="3645B0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norm.swf</w:t>
      </w:r>
    </w:p>
    <w:p w14:paraId="2A8382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norpar.swf</w:t>
      </w:r>
    </w:p>
    <w:p w14:paraId="123C4E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Norrbotten.swf</w:t>
      </w:r>
    </w:p>
    <w:p w14:paraId="2E95BE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norrl0344ndsk.swf</w:t>
      </w:r>
    </w:p>
    <w:p w14:paraId="41A851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Norrland.swf</w:t>
      </w:r>
    </w:p>
    <w:p w14:paraId="713B8F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norrman.swf</w:t>
      </w:r>
    </w:p>
    <w:p w14:paraId="14FB6C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norrsken.swf</w:t>
      </w:r>
    </w:p>
    <w:p w14:paraId="0C8C7A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norr.swf</w:t>
      </w:r>
    </w:p>
    <w:p w14:paraId="043548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norrut.swf</w:t>
      </w:r>
    </w:p>
    <w:p w14:paraId="0B2B6F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norska.swf</w:t>
      </w:r>
    </w:p>
    <w:p w14:paraId="1C6FDD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norsk.swf</w:t>
      </w:r>
    </w:p>
    <w:p w14:paraId="0A957F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nosar.swf</w:t>
      </w:r>
    </w:p>
    <w:p w14:paraId="2447D1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nosh0366rning.swf</w:t>
      </w:r>
    </w:p>
    <w:p w14:paraId="72332F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nos.swf</w:t>
      </w:r>
    </w:p>
    <w:p w14:paraId="30B73A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nostalgisk.swf</w:t>
      </w:r>
    </w:p>
    <w:p w14:paraId="0040F3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nostalgi.swf</w:t>
      </w:r>
    </w:p>
    <w:p w14:paraId="56D2CC5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nota bene.swf</w:t>
      </w:r>
    </w:p>
    <w:p w14:paraId="6FF5C7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notam.swf</w:t>
      </w:r>
    </w:p>
    <w:p w14:paraId="42FAF8B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notarie.swf</w:t>
      </w:r>
    </w:p>
    <w:p w14:paraId="31236F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notarius publicus.swf</w:t>
      </w:r>
    </w:p>
    <w:p w14:paraId="37889CF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nota.swf</w:t>
      </w:r>
    </w:p>
    <w:p w14:paraId="0EFAF52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noterar.swf</w:t>
      </w:r>
    </w:p>
    <w:p w14:paraId="4C9C3E0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notering.swf</w:t>
      </w:r>
    </w:p>
    <w:p w14:paraId="2103558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notis.swf</w:t>
      </w:r>
    </w:p>
    <w:p w14:paraId="17F3DEA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notorisk.swf</w:t>
      </w:r>
    </w:p>
    <w:p w14:paraId="01B072C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not.swf</w:t>
      </w:r>
    </w:p>
    <w:p w14:paraId="692FD6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nougat.swf</w:t>
      </w:r>
    </w:p>
    <w:p w14:paraId="6B50F54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novell.swf</w:t>
      </w:r>
    </w:p>
    <w:p w14:paraId="1BDF98F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november.swf</w:t>
      </w:r>
    </w:p>
    <w:p w14:paraId="6BFBF74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novis.swf</w:t>
      </w:r>
    </w:p>
    <w:p w14:paraId="3C4B07F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nr.swf</w:t>
      </w:r>
    </w:p>
    <w:p w14:paraId="257D2AA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nubbe.swf</w:t>
      </w:r>
    </w:p>
    <w:p w14:paraId="4DDB25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nubb.swf</w:t>
      </w:r>
    </w:p>
    <w:p w14:paraId="6B3BC7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nucka.swf</w:t>
      </w:r>
    </w:p>
    <w:p w14:paraId="6F6D8EF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nuddar.swf</w:t>
      </w:r>
    </w:p>
    <w:p w14:paraId="591285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nudist.swf</w:t>
      </w:r>
    </w:p>
    <w:p w14:paraId="36891B8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nudlar.swf</w:t>
      </w:r>
    </w:p>
    <w:p w14:paraId="44F1BEC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numer0344r.swf</w:t>
      </w:r>
    </w:p>
    <w:p w14:paraId="093146C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numera.swf</w:t>
      </w:r>
    </w:p>
    <w:p w14:paraId="4275937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nummerlapp.swf</w:t>
      </w:r>
    </w:p>
    <w:p w14:paraId="33A62A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nummer.swf</w:t>
      </w:r>
    </w:p>
    <w:p w14:paraId="08BED88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numrerar.swf</w:t>
      </w:r>
    </w:p>
    <w:p w14:paraId="1C86868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nuna.swf</w:t>
      </w:r>
    </w:p>
    <w:p w14:paraId="6FE45CD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nunna.swf</w:t>
      </w:r>
    </w:p>
    <w:p w14:paraId="26CB40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nupit.swf</w:t>
      </w:r>
    </w:p>
    <w:p w14:paraId="5E636FB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nu.swf</w:t>
      </w:r>
    </w:p>
    <w:p w14:paraId="27C14A9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nutida.swf</w:t>
      </w:r>
    </w:p>
    <w:p w14:paraId="3D56986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nuvarande.swf</w:t>
      </w:r>
    </w:p>
    <w:p w14:paraId="3E20BD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ny0345r.swf</w:t>
      </w:r>
    </w:p>
    <w:p w14:paraId="090605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nyanserar.swf</w:t>
      </w:r>
    </w:p>
    <w:p w14:paraId="46FE47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nyans.swf</w:t>
      </w:r>
    </w:p>
    <w:p w14:paraId="24166F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nyb0366rjare.swf</w:t>
      </w:r>
    </w:p>
    <w:p w14:paraId="0BB6BE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nybakad.swf</w:t>
      </w:r>
    </w:p>
    <w:p w14:paraId="7CC720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nybyggare.swf</w:t>
      </w:r>
    </w:p>
    <w:p w14:paraId="7E47F3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nybygge.swf</w:t>
      </w:r>
    </w:p>
    <w:p w14:paraId="29546A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nybyggnad.swf</w:t>
      </w:r>
    </w:p>
    <w:p w14:paraId="26759A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nyckelben.swf</w:t>
      </w:r>
    </w:p>
    <w:p w14:paraId="08A539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nyckelpiga.swf</w:t>
      </w:r>
    </w:p>
    <w:p w14:paraId="45A07D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nyckel.swf</w:t>
      </w:r>
    </w:p>
    <w:p w14:paraId="390410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nyck.swf</w:t>
      </w:r>
    </w:p>
    <w:p w14:paraId="6C0566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nydanar.swf</w:t>
      </w:r>
    </w:p>
    <w:p w14:paraId="262EE2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nyfiken.swf</w:t>
      </w:r>
    </w:p>
    <w:p w14:paraId="6FA150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nyhetsbyr0345.swf</w:t>
      </w:r>
    </w:p>
    <w:p w14:paraId="1A86F1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nyhet.swf</w:t>
      </w:r>
    </w:p>
    <w:p w14:paraId="45F381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nykomling.swf</w:t>
      </w:r>
    </w:p>
    <w:p w14:paraId="29B050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nykterhetsv0345rd.swf</w:t>
      </w:r>
    </w:p>
    <w:p w14:paraId="6C01AA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nykterhet.swf</w:t>
      </w:r>
    </w:p>
    <w:p w14:paraId="16E70D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nykterist.swf</w:t>
      </w:r>
    </w:p>
    <w:p w14:paraId="390FC6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nykter.swf</w:t>
      </w:r>
    </w:p>
    <w:p w14:paraId="2D345E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nyktrar till.swf</w:t>
      </w:r>
    </w:p>
    <w:p w14:paraId="4D18A1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nyligen.swf</w:t>
      </w:r>
    </w:p>
    <w:p w14:paraId="450A7D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nylle.swf</w:t>
      </w:r>
    </w:p>
    <w:p w14:paraId="3E7A08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nylon.swf</w:t>
      </w:r>
    </w:p>
    <w:p w14:paraId="6AA7CA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nymodig.swf</w:t>
      </w:r>
    </w:p>
    <w:p w14:paraId="4216BE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nynnar.swf</w:t>
      </w:r>
    </w:p>
    <w:p w14:paraId="7DA030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nypa.swf</w:t>
      </w:r>
    </w:p>
    <w:p w14:paraId="05708D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nyper.swf</w:t>
      </w:r>
    </w:p>
    <w:p w14:paraId="49F788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nypon.swf</w:t>
      </w:r>
    </w:p>
    <w:p w14:paraId="3838A2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nyser.swf</w:t>
      </w:r>
    </w:p>
    <w:p w14:paraId="6FBEBC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nyss.swf</w:t>
      </w:r>
    </w:p>
    <w:p w14:paraId="0343F7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nys.swf</w:t>
      </w:r>
    </w:p>
    <w:p w14:paraId="617089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nystan.swf</w:t>
      </w:r>
    </w:p>
    <w:p w14:paraId="3568D7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nystar.swf</w:t>
      </w:r>
    </w:p>
    <w:p w14:paraId="122F21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ny-.swf</w:t>
      </w:r>
    </w:p>
    <w:p w14:paraId="352691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ny.swf</w:t>
      </w:r>
    </w:p>
    <w:p w14:paraId="23AB00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nytta.swf</w:t>
      </w:r>
    </w:p>
    <w:p w14:paraId="723B47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nyttig.swf</w:t>
      </w:r>
    </w:p>
    <w:p w14:paraId="671FFE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nyttjander0344tt.swf</w:t>
      </w:r>
    </w:p>
    <w:p w14:paraId="517462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nyttjar.swf</w:t>
      </w:r>
    </w:p>
    <w:p w14:paraId="7905D3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nyval.swf</w:t>
      </w:r>
    </w:p>
    <w:p w14:paraId="6F9B6E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o0344kta.swf</w:t>
      </w:r>
    </w:p>
    <w:p w14:paraId="38EB67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o0344ndlig.swf</w:t>
      </w:r>
    </w:p>
    <w:p w14:paraId="3A012B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o0344.swf</w:t>
      </w:r>
    </w:p>
    <w:p w14:paraId="59DB93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o0344ven.swf</w:t>
      </w:r>
    </w:p>
    <w:p w14:paraId="57C553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o0345terkallelig.swf</w:t>
      </w:r>
    </w:p>
    <w:p w14:paraId="48117B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o0345tkomlig.swf</w:t>
      </w:r>
    </w:p>
    <w:p w14:paraId="61B0A8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o0366verkomlig.swf</w:t>
      </w:r>
    </w:p>
    <w:p w14:paraId="51502B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o0366versk0345dlig.swf</w:t>
      </w:r>
    </w:p>
    <w:p w14:paraId="0B9F11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o0366verstiglig.swf</w:t>
      </w:r>
    </w:p>
    <w:p w14:paraId="70667C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o0366vertr0344ffad.swf</w:t>
      </w:r>
    </w:p>
    <w:p w14:paraId="26D649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o0366vertr0344fflig.swf</w:t>
      </w:r>
    </w:p>
    <w:p w14:paraId="05C638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o0366vervinnelig.swf</w:t>
      </w:r>
    </w:p>
    <w:p w14:paraId="207B35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oanad.swf</w:t>
      </w:r>
    </w:p>
    <w:p w14:paraId="31B2DD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oansenlig.swf</w:t>
      </w:r>
    </w:p>
    <w:p w14:paraId="35DA0B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oanst0344ndig.swf</w:t>
      </w:r>
    </w:p>
    <w:p w14:paraId="08EB0B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oansvarig.swf</w:t>
      </w:r>
    </w:p>
    <w:p w14:paraId="3C200F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oantastlig.swf</w:t>
      </w:r>
    </w:p>
    <w:p w14:paraId="34FCD9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oantr0344ffbar.swf</w:t>
      </w:r>
    </w:p>
    <w:p w14:paraId="633415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oanv0344nd.swf</w:t>
      </w:r>
    </w:p>
    <w:p w14:paraId="601D36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oas.swf</w:t>
      </w:r>
    </w:p>
    <w:p w14:paraId="5BBA7D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oavbruten.swf</w:t>
      </w:r>
    </w:p>
    <w:p w14:paraId="1C5B2B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oavbrutet.swf</w:t>
      </w:r>
    </w:p>
    <w:p w14:paraId="70A8F1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oavgjord.swf</w:t>
      </w:r>
    </w:p>
    <w:p w14:paraId="1C5256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oavh0344ngig.swf</w:t>
      </w:r>
    </w:p>
    <w:p w14:paraId="1DDB38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oavkortad.swf</w:t>
      </w:r>
    </w:p>
    <w:p w14:paraId="7E02F7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oavsett.swf</w:t>
      </w:r>
    </w:p>
    <w:p w14:paraId="52EE6D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ob0344ndig.swf</w:t>
      </w:r>
    </w:p>
    <w:p w14:paraId="1FDE6F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ob0366nh0366rlig.swf</w:t>
      </w:r>
    </w:p>
    <w:p w14:paraId="336B1E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obalanserad.swf</w:t>
      </w:r>
    </w:p>
    <w:p w14:paraId="2F75C6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obalans.swf</w:t>
      </w:r>
    </w:p>
    <w:p w14:paraId="543D25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obarmh0344rtig.swf</w:t>
      </w:r>
    </w:p>
    <w:p w14:paraId="48D7E5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obducerar.swf</w:t>
      </w:r>
    </w:p>
    <w:p w14:paraId="1D8868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obduktion.swf</w:t>
      </w:r>
    </w:p>
    <w:p w14:paraId="151246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obeaktad.swf</w:t>
      </w:r>
    </w:p>
    <w:p w14:paraId="793395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obebodd.swf</w:t>
      </w:r>
    </w:p>
    <w:p w14:paraId="4AE9AE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obefintlig.swf</w:t>
      </w:r>
    </w:p>
    <w:p w14:paraId="01C5EC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obefl0344ckad.swf</w:t>
      </w:r>
    </w:p>
    <w:p w14:paraId="21177F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obefogad.swf</w:t>
      </w:r>
    </w:p>
    <w:p w14:paraId="1D841D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obegr0344nsad.swf</w:t>
      </w:r>
    </w:p>
    <w:p w14:paraId="70672F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obegriplig.swf</w:t>
      </w:r>
    </w:p>
    <w:p w14:paraId="419852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obeh0344rskad.swf</w:t>
      </w:r>
    </w:p>
    <w:p w14:paraId="0B9AF7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obeh0366rig.swf</w:t>
      </w:r>
    </w:p>
    <w:p w14:paraId="531C39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obehaglig.swf</w:t>
      </w:r>
    </w:p>
    <w:p w14:paraId="7CE36A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obehag.swf</w:t>
      </w:r>
    </w:p>
    <w:p w14:paraId="3B7EA2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obehindrat.swf</w:t>
      </w:r>
    </w:p>
    <w:p w14:paraId="043CD1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obekant.swf</w:t>
      </w:r>
    </w:p>
    <w:p w14:paraId="2C4134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obekv0344m.swf</w:t>
      </w:r>
    </w:p>
    <w:p w14:paraId="5C88A1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obelisk.swf</w:t>
      </w:r>
    </w:p>
    <w:p w14:paraId="00AEDE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obem0344rkt.swf</w:t>
      </w:r>
    </w:p>
    <w:p w14:paraId="4F9357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obemannad.swf</w:t>
      </w:r>
    </w:p>
    <w:p w14:paraId="6293FB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oben0344gen.swf</w:t>
      </w:r>
    </w:p>
    <w:p w14:paraId="623737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ober0344knelig.swf</w:t>
      </w:r>
    </w:p>
    <w:p w14:paraId="7B4BEB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ober0366rd.swf</w:t>
      </w:r>
    </w:p>
    <w:p w14:paraId="2A908B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oberoende.swf</w:t>
      </w:r>
    </w:p>
    <w:p w14:paraId="065002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obeskrivlig.swf</w:t>
      </w:r>
    </w:p>
    <w:p w14:paraId="467BD5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obest0344llbar.swf</w:t>
      </w:r>
    </w:p>
    <w:p w14:paraId="17B44E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obest0344md.swf</w:t>
      </w:r>
    </w:p>
    <w:p w14:paraId="7B2E0A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obest0345nd.swf</w:t>
      </w:r>
    </w:p>
    <w:p w14:paraId="30430D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obestridd.swf</w:t>
      </w:r>
    </w:p>
    <w:p w14:paraId="177AFC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obestridlig.swf</w:t>
      </w:r>
    </w:p>
    <w:p w14:paraId="643BFA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obesv0344rad.swf</w:t>
      </w:r>
    </w:p>
    <w:p w14:paraId="6BFFF4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obet0344nksam.swf</w:t>
      </w:r>
    </w:p>
    <w:p w14:paraId="5543BB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obetalbar.swf</w:t>
      </w:r>
    </w:p>
    <w:p w14:paraId="228EF9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obetingad.swf</w:t>
      </w:r>
    </w:p>
    <w:p w14:paraId="6218C0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obetydlig.swf</w:t>
      </w:r>
    </w:p>
    <w:p w14:paraId="6A979F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obevakad.swf</w:t>
      </w:r>
    </w:p>
    <w:p w14:paraId="55C525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obevandrad.swf</w:t>
      </w:r>
    </w:p>
    <w:p w14:paraId="0735E1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obeveklig.swf</w:t>
      </w:r>
    </w:p>
    <w:p w14:paraId="3918F1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objektiv.swf</w:t>
      </w:r>
    </w:p>
    <w:p w14:paraId="0CF480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objekt.swf</w:t>
      </w:r>
    </w:p>
    <w:p w14:paraId="1AE35A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objuden.swf</w:t>
      </w:r>
    </w:p>
    <w:p w14:paraId="1F1E95B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oblat.swf</w:t>
      </w:r>
    </w:p>
    <w:p w14:paraId="7362F01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oblid.swf</w:t>
      </w:r>
    </w:p>
    <w:p w14:paraId="35A07A7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obligation.swf</w:t>
      </w:r>
    </w:p>
    <w:p w14:paraId="688618C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obligatorisk.swf</w:t>
      </w:r>
    </w:p>
    <w:p w14:paraId="7B71F21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oblyg.swf</w:t>
      </w:r>
    </w:p>
    <w:p w14:paraId="5D6268F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oborstad.swf</w:t>
      </w:r>
    </w:p>
    <w:p w14:paraId="23611C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obotlig.swf</w:t>
      </w:r>
    </w:p>
    <w:p w14:paraId="5F8D50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obrottslig.swf</w:t>
      </w:r>
    </w:p>
    <w:p w14:paraId="4B5162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obrukbar.swf</w:t>
      </w:r>
    </w:p>
    <w:p w14:paraId="0C4034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obruten.swf</w:t>
      </w:r>
    </w:p>
    <w:p w14:paraId="1626ABA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obscen.swf</w:t>
      </w:r>
    </w:p>
    <w:p w14:paraId="64932E6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observant.swf</w:t>
      </w:r>
    </w:p>
    <w:p w14:paraId="7D6738D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observat0366r.swf</w:t>
      </w:r>
    </w:p>
    <w:p w14:paraId="7BFCAF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observatorium.swf</w:t>
      </w:r>
    </w:p>
    <w:p w14:paraId="27D6633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observerar.swf</w:t>
      </w:r>
    </w:p>
    <w:p w14:paraId="66A92F0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obskyr.swf</w:t>
      </w:r>
    </w:p>
    <w:p w14:paraId="037E68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obs.swf</w:t>
      </w:r>
    </w:p>
    <w:p w14:paraId="237616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obstruktion.swf</w:t>
      </w:r>
    </w:p>
    <w:p w14:paraId="04534C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OB.swf</w:t>
      </w:r>
    </w:p>
    <w:p w14:paraId="0AB9A6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OB-till0344gg.swf</w:t>
      </w:r>
    </w:p>
    <w:p w14:paraId="0F4147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obunden.swf</w:t>
      </w:r>
    </w:p>
    <w:p w14:paraId="5654DD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obygd.swf</w:t>
      </w:r>
    </w:p>
    <w:p w14:paraId="10B5A7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ocean.swf</w:t>
      </w:r>
    </w:p>
    <w:p w14:paraId="23EA43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och.swf</w:t>
      </w:r>
    </w:p>
    <w:p w14:paraId="6D2EB5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ocker.swf</w:t>
      </w:r>
    </w:p>
    <w:p w14:paraId="33FB35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ockrar.swf</w:t>
      </w:r>
    </w:p>
    <w:p w14:paraId="474484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ocks0345.swf</w:t>
      </w:r>
    </w:p>
    <w:p w14:paraId="2A9093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ockult.swf</w:t>
      </w:r>
    </w:p>
    <w:p w14:paraId="076E39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ockupant.swf</w:t>
      </w:r>
    </w:p>
    <w:p w14:paraId="2A8F54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ockuperar.swf</w:t>
      </w:r>
    </w:p>
    <w:p w14:paraId="57B070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od0345ga.swf</w:t>
      </w:r>
    </w:p>
    <w:p w14:paraId="26D6D2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od0366dlig.swf</w:t>
      </w:r>
    </w:p>
    <w:p w14:paraId="1A5399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odds.swf</w:t>
      </w:r>
    </w:p>
    <w:p w14:paraId="144617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odelad.swf</w:t>
      </w:r>
    </w:p>
    <w:p w14:paraId="5FF61A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odemokratisk.swf</w:t>
      </w:r>
    </w:p>
    <w:p w14:paraId="7F5E12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odiskutabel.swf</w:t>
      </w:r>
    </w:p>
    <w:p w14:paraId="5703A1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odjur.swf</w:t>
      </w:r>
    </w:p>
    <w:p w14:paraId="414F0F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odlar.swf</w:t>
      </w:r>
    </w:p>
    <w:p w14:paraId="110587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odling.swf</w:t>
      </w:r>
    </w:p>
    <w:p w14:paraId="1C1C46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odontologisk.swf</w:t>
      </w:r>
    </w:p>
    <w:p w14:paraId="03BA88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odr0344glig.swf</w:t>
      </w:r>
    </w:p>
    <w:p w14:paraId="260C9E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oduglig.swf</w:t>
      </w:r>
    </w:p>
    <w:p w14:paraId="4D1891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odugling.swf</w:t>
      </w:r>
    </w:p>
    <w:p w14:paraId="428CCC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OECD.swf</w:t>
      </w:r>
    </w:p>
    <w:p w14:paraId="2E89CF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oeftergivlig.swf</w:t>
      </w:r>
    </w:p>
    <w:p w14:paraId="77EF08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oefterh0344rmlig.swf</w:t>
      </w:r>
    </w:p>
    <w:p w14:paraId="2835C0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oegentlighet.swf</w:t>
      </w:r>
    </w:p>
    <w:p w14:paraId="311520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oekonomisk.swf</w:t>
      </w:r>
    </w:p>
    <w:p w14:paraId="129E7B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oemotsagd.swf</w:t>
      </w:r>
    </w:p>
    <w:p w14:paraId="64FC3E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oemotst0345ndlig.swf</w:t>
      </w:r>
    </w:p>
    <w:p w14:paraId="3C0797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oenig.swf</w:t>
      </w:r>
    </w:p>
    <w:p w14:paraId="0A41EA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oense.swf</w:t>
      </w:r>
    </w:p>
    <w:p w14:paraId="1DC988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oerh0366rd.swf</w:t>
      </w:r>
    </w:p>
    <w:p w14:paraId="578CE4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oerh0366rt.swf</w:t>
      </w:r>
    </w:p>
    <w:p w14:paraId="532727A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oers0344ttlig.swf</w:t>
      </w:r>
    </w:p>
    <w:p w14:paraId="2028A5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of0366r0344ndrad.swf</w:t>
      </w:r>
    </w:p>
    <w:p w14:paraId="525A7C4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of0366rarglig.swf</w:t>
      </w:r>
    </w:p>
    <w:p w14:paraId="745F5D1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of0366rb0344tterlig.swf</w:t>
      </w:r>
    </w:p>
    <w:p w14:paraId="0982B09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of0366renlig.swf</w:t>
      </w:r>
    </w:p>
    <w:p w14:paraId="75BC7E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of0366rfalskad.swf</w:t>
      </w:r>
    </w:p>
    <w:p w14:paraId="5B4E97F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of0366rgl0366mlig.swf</w:t>
      </w:r>
    </w:p>
    <w:p w14:paraId="7128F54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of0366rhappandes.swf</w:t>
      </w:r>
    </w:p>
    <w:p w14:paraId="4B55E1F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of0366rklarlig.swf</w:t>
      </w:r>
    </w:p>
    <w:p w14:paraId="38CA4C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of0366rl0345tlig.swf</w:t>
      </w:r>
    </w:p>
    <w:p w14:paraId="43F6AAB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of0366rm0345ga.swf</w:t>
      </w:r>
    </w:p>
    <w:p w14:paraId="68FF2C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of0366rm0366gen.swf</w:t>
      </w:r>
    </w:p>
    <w:p w14:paraId="2065BE6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of0366rmodad.swf</w:t>
      </w:r>
    </w:p>
    <w:p w14:paraId="7A45AB9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of0366rr0344ttat.swf</w:t>
      </w:r>
    </w:p>
    <w:p w14:paraId="5DD5831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of0366rr0344tt.swf</w:t>
      </w:r>
    </w:p>
    <w:p w14:paraId="6313207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of0366rsiktig.swf</w:t>
      </w:r>
    </w:p>
    <w:p w14:paraId="6FD21D0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of0366rsk0344md.swf</w:t>
      </w:r>
    </w:p>
    <w:p w14:paraId="6AB133B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of0366rsonlig.swf</w:t>
      </w:r>
    </w:p>
    <w:p w14:paraId="2B19018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of0366rst0344lld.swf</w:t>
      </w:r>
    </w:p>
    <w:p w14:paraId="795BF43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of0366rst0345ende.swf</w:t>
      </w:r>
    </w:p>
    <w:p w14:paraId="57B535A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of0366rst0345nd.swf</w:t>
      </w:r>
    </w:p>
    <w:p w14:paraId="5DD826C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of0366rsvarlig.swf</w:t>
      </w:r>
    </w:p>
    <w:p w14:paraId="485380D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of0366rsynt.swf</w:t>
      </w:r>
    </w:p>
    <w:p w14:paraId="4682CA4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of0366rtj0344nt.swf</w:t>
      </w:r>
    </w:p>
    <w:p w14:paraId="2297615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of0366rtruten.swf</w:t>
      </w:r>
    </w:p>
    <w:p w14:paraId="247DDBA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of0366rutsedd.swf</w:t>
      </w:r>
    </w:p>
    <w:p w14:paraId="0B60BD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of0366rvitlig.swf</w:t>
      </w:r>
    </w:p>
    <w:p w14:paraId="195E78C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ofantlig.swf</w:t>
      </w:r>
    </w:p>
    <w:p w14:paraId="584B53B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ofarlig.swf</w:t>
      </w:r>
    </w:p>
    <w:p w14:paraId="5CD65D0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ofattbar.swf</w:t>
      </w:r>
    </w:p>
    <w:p w14:paraId="26BBCA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ofelbar.swf</w:t>
      </w:r>
    </w:p>
    <w:p w14:paraId="0D51C5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ofelbart.swf</w:t>
      </w:r>
    </w:p>
    <w:p w14:paraId="1515ED5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offensiv.swf</w:t>
      </w:r>
    </w:p>
    <w:p w14:paraId="053F51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offentlig f0366rsvarare.swf</w:t>
      </w:r>
    </w:p>
    <w:p w14:paraId="692E9F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offentligg0366r.swf</w:t>
      </w:r>
    </w:p>
    <w:p w14:paraId="3CB9A3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offentlighetsprincipen.swf</w:t>
      </w:r>
    </w:p>
    <w:p w14:paraId="38D3C0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offentlighet.swf</w:t>
      </w:r>
    </w:p>
    <w:p w14:paraId="2E8FA7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offentlig.swf</w:t>
      </w:r>
    </w:p>
    <w:p w14:paraId="5820CE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offentligt bitr0344de.swf</w:t>
      </w:r>
    </w:p>
    <w:p w14:paraId="7D8E7F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offentligt.swf</w:t>
      </w:r>
    </w:p>
    <w:p w14:paraId="5EB0C3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offer.swf</w:t>
      </w:r>
    </w:p>
    <w:p w14:paraId="3E3F3E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offert.swf</w:t>
      </w:r>
    </w:p>
    <w:p w14:paraId="1B3C3D5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officerare.swf</w:t>
      </w:r>
    </w:p>
    <w:p w14:paraId="710AB49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officer.swf</w:t>
      </w:r>
    </w:p>
    <w:p w14:paraId="42BEA0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officiell.swf</w:t>
      </w:r>
    </w:p>
    <w:p w14:paraId="262EAF0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offrar.swf</w:t>
      </w:r>
    </w:p>
    <w:p w14:paraId="67FD90D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offset.swf</w:t>
      </w:r>
    </w:p>
    <w:p w14:paraId="05AA2DC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offshore.swf</w:t>
      </w:r>
    </w:p>
    <w:p w14:paraId="6CABAC9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offside.swf</w:t>
      </w:r>
    </w:p>
    <w:p w14:paraId="110939F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ofog.swf</w:t>
      </w:r>
    </w:p>
    <w:p w14:paraId="2A02284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oformlig.swf</w:t>
      </w:r>
    </w:p>
    <w:p w14:paraId="2FCFFA5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ofr0345nkomlig.swf</w:t>
      </w:r>
    </w:p>
    <w:p w14:paraId="58C2DD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ofredar.swf</w:t>
      </w:r>
    </w:p>
    <w:p w14:paraId="46A71D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ofrivillig.swf</w:t>
      </w:r>
    </w:p>
    <w:p w14:paraId="142699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oftast.swf</w:t>
      </w:r>
    </w:p>
    <w:p w14:paraId="27CE0D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ofta.swf</w:t>
      </w:r>
    </w:p>
    <w:p w14:paraId="26DEAD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ofullbordad.swf</w:t>
      </w:r>
    </w:p>
    <w:p w14:paraId="47A3DD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ofullst0344ndig.swf</w:t>
      </w:r>
    </w:p>
    <w:p w14:paraId="747EA2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og0344rna.swf</w:t>
      </w:r>
    </w:p>
    <w:p w14:paraId="392573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og0344stv0344nlig.swf</w:t>
      </w:r>
    </w:p>
    <w:p w14:paraId="6CD9A8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og0366rlig.swf</w:t>
      </w:r>
    </w:p>
    <w:p w14:paraId="7534E0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ogenerad.swf</w:t>
      </w:r>
    </w:p>
    <w:p w14:paraId="088FD2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ogenomtr0344nglig.swf</w:t>
      </w:r>
    </w:p>
    <w:p w14:paraId="109906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ogift.swf</w:t>
      </w:r>
    </w:p>
    <w:p w14:paraId="59A03D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ogillar.swf</w:t>
      </w:r>
    </w:p>
    <w:p w14:paraId="7376AA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ogiltig.swf</w:t>
      </w:r>
    </w:p>
    <w:p w14:paraId="2A83C5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ogjord.swf</w:t>
      </w:r>
    </w:p>
    <w:p w14:paraId="1C322F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ogr0344s.swf</w:t>
      </w:r>
    </w:p>
    <w:p w14:paraId="4C6228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ogrundad.swf</w:t>
      </w:r>
    </w:p>
    <w:p w14:paraId="6CC882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ogynnsam.swf</w:t>
      </w:r>
    </w:p>
    <w:p w14:paraId="634C25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oh0344mmad.swf</w:t>
      </w:r>
    </w:p>
    <w:p w14:paraId="7B379F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oh0345llbar.swf</w:t>
      </w:r>
    </w:p>
    <w:p w14:paraId="1FDE6C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ohanterlig.swf</w:t>
      </w:r>
    </w:p>
    <w:p w14:paraId="3301BB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ohejdad.swf</w:t>
      </w:r>
    </w:p>
    <w:p w14:paraId="64730C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oherrans.swf</w:t>
      </w:r>
    </w:p>
    <w:p w14:paraId="2CA2B0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ohj0344lpligt.swf</w:t>
      </w:r>
    </w:p>
    <w:p w14:paraId="784DC3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ohm.swf</w:t>
      </w:r>
    </w:p>
    <w:p w14:paraId="5A6164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ohoj.swf</w:t>
      </w:r>
    </w:p>
    <w:p w14:paraId="654795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ohyfsad.swf</w:t>
      </w:r>
    </w:p>
    <w:p w14:paraId="063EF6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ohygglig.swf</w:t>
      </w:r>
    </w:p>
    <w:p w14:paraId="3870B8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ohyra.swf</w:t>
      </w:r>
    </w:p>
    <w:p w14:paraId="5770E6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oigenk0344nnlig.swf</w:t>
      </w:r>
    </w:p>
    <w:p w14:paraId="213767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oinskr0344nkt.swf</w:t>
      </w:r>
    </w:p>
    <w:p w14:paraId="6586C7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ointressant.swf</w:t>
      </w:r>
    </w:p>
    <w:p w14:paraId="7EB217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ointresserad.swf</w:t>
      </w:r>
    </w:p>
    <w:p w14:paraId="114197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oj0344mf0366rlig.swf</w:t>
      </w:r>
    </w:p>
    <w:p w14:paraId="1C6EB6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oj0344mn.swf</w:t>
      </w:r>
    </w:p>
    <w:p w14:paraId="5E5148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oj0344vig.swf</w:t>
      </w:r>
    </w:p>
    <w:p w14:paraId="6F5C0A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oj.swf</w:t>
      </w:r>
    </w:p>
    <w:p w14:paraId="390BAB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ojust.swf</w:t>
      </w:r>
    </w:p>
    <w:p w14:paraId="0FB7FB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ok0344nd.swf</w:t>
      </w:r>
    </w:p>
    <w:p w14:paraId="203BE6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ok0344nslig.swf</w:t>
      </w:r>
    </w:p>
    <w:p w14:paraId="351099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oklanderlig.swf</w:t>
      </w:r>
    </w:p>
    <w:p w14:paraId="58EE50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oklar.swf</w:t>
      </w:r>
    </w:p>
    <w:p w14:paraId="4993F1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okomplicerad.swf</w:t>
      </w:r>
    </w:p>
    <w:p w14:paraId="4B9E1C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okonstlad.swf</w:t>
      </w:r>
    </w:p>
    <w:p w14:paraId="0BC1C7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okonventionell.swf</w:t>
      </w:r>
    </w:p>
    <w:p w14:paraId="2410F8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okr0366nt.swf</w:t>
      </w:r>
    </w:p>
    <w:p w14:paraId="3A1A8B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okristlig.swf</w:t>
      </w:r>
    </w:p>
    <w:p w14:paraId="276042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ok.swf</w:t>
      </w:r>
    </w:p>
    <w:p w14:paraId="32E7D8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oktantal.swf</w:t>
      </w:r>
    </w:p>
    <w:p w14:paraId="035836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oktanv0344rde.swf</w:t>
      </w:r>
    </w:p>
    <w:p w14:paraId="6A3D11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oktav.swf</w:t>
      </w:r>
    </w:p>
    <w:p w14:paraId="43DAFF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oktober.swf</w:t>
      </w:r>
    </w:p>
    <w:p w14:paraId="4399BD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okunnighet.swf</w:t>
      </w:r>
    </w:p>
    <w:p w14:paraId="7C0043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okunnig.swf</w:t>
      </w:r>
    </w:p>
    <w:p w14:paraId="31335A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okuvlig.swf</w:t>
      </w:r>
    </w:p>
    <w:p w14:paraId="1A215E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okv0344dingsord.swf</w:t>
      </w:r>
    </w:p>
    <w:p w14:paraId="0D2480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okynne.swf</w:t>
      </w:r>
    </w:p>
    <w:p w14:paraId="4C5587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ol0344genhet.swf</w:t>
      </w:r>
    </w:p>
    <w:p w14:paraId="084A74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ol0344mplig.swf</w:t>
      </w:r>
    </w:p>
    <w:p w14:paraId="2B5851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ol0344ndig.swf</w:t>
      </w:r>
    </w:p>
    <w:p w14:paraId="762DCE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ol0366slig.swf</w:t>
      </w:r>
    </w:p>
    <w:p w14:paraId="56450D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ol0366st.swf</w:t>
      </w:r>
    </w:p>
    <w:p w14:paraId="32183B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olaga.swf</w:t>
      </w:r>
    </w:p>
    <w:p w14:paraId="66B79B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olaglig.swf</w:t>
      </w:r>
    </w:p>
    <w:p w14:paraId="2CCE69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olag.swf</w:t>
      </w:r>
    </w:p>
    <w:p w14:paraId="05ABEC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olater.swf</w:t>
      </w:r>
    </w:p>
    <w:p w14:paraId="2F911F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olidlig.swf</w:t>
      </w:r>
    </w:p>
    <w:p w14:paraId="6D7F67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olika.swf</w:t>
      </w:r>
    </w:p>
    <w:p w14:paraId="4BB659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olikhet.swf</w:t>
      </w:r>
    </w:p>
    <w:p w14:paraId="2D8FE7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olik.swf</w:t>
      </w:r>
    </w:p>
    <w:p w14:paraId="04B9D6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olikt0344nkande.swf</w:t>
      </w:r>
    </w:p>
    <w:p w14:paraId="686DEB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oliv.swf</w:t>
      </w:r>
    </w:p>
    <w:p w14:paraId="5BDEB4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oljar.swf</w:t>
      </w:r>
    </w:p>
    <w:p w14:paraId="09D0B1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olja.swf</w:t>
      </w:r>
    </w:p>
    <w:p w14:paraId="263E48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oljeb0344lte.swf</w:t>
      </w:r>
    </w:p>
    <w:p w14:paraId="3E5DA4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oljeplattform.swf</w:t>
      </w:r>
    </w:p>
    <w:p w14:paraId="297A0E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oljud.swf</w:t>
      </w:r>
    </w:p>
    <w:p w14:paraId="4A7D50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olle.swf</w:t>
      </w:r>
    </w:p>
    <w:p w14:paraId="448314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ollon.swf</w:t>
      </w:r>
    </w:p>
    <w:p w14:paraId="73C1E6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olovlig.swf</w:t>
      </w:r>
    </w:p>
    <w:p w14:paraId="70C5B0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olustig.swf</w:t>
      </w:r>
    </w:p>
    <w:p w14:paraId="6AFEB5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olust.swf</w:t>
      </w:r>
    </w:p>
    <w:p w14:paraId="488278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olycka.swf</w:t>
      </w:r>
    </w:p>
    <w:p w14:paraId="504C19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olycklig.swf</w:t>
      </w:r>
    </w:p>
    <w:p w14:paraId="12896C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olycksb0345dande.swf</w:t>
      </w:r>
    </w:p>
    <w:p w14:paraId="3D0352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olycksbarn.swf</w:t>
      </w:r>
    </w:p>
    <w:p w14:paraId="437E8E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olycksf0345gel.swf</w:t>
      </w:r>
    </w:p>
    <w:p w14:paraId="692C6E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olycksfall.swf</w:t>
      </w:r>
    </w:p>
    <w:p w14:paraId="6889CE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olycksh0344ndelse.swf</w:t>
      </w:r>
    </w:p>
    <w:p w14:paraId="09BDBE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olyckskorp.swf</w:t>
      </w:r>
    </w:p>
    <w:p w14:paraId="4F3254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olydig.swf</w:t>
      </w:r>
    </w:p>
    <w:p w14:paraId="58CFF6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olympiad.swf</w:t>
      </w:r>
    </w:p>
    <w:p w14:paraId="3D3457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olympisk.swf</w:t>
      </w:r>
    </w:p>
    <w:p w14:paraId="1C09BB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om0344nsklig.swf</w:t>
      </w:r>
    </w:p>
    <w:p w14:paraId="3C708F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om0344rklig.swf</w:t>
      </w:r>
    </w:p>
    <w:p w14:paraId="45474D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om0344ttlig.swf</w:t>
      </w:r>
    </w:p>
    <w:p w14:paraId="5B8672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om0345ttlig.swf</w:t>
      </w:r>
    </w:p>
    <w:p w14:paraId="4FF63C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om0366blerad.swf</w:t>
      </w:r>
    </w:p>
    <w:p w14:paraId="347F16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om0366jligg0366r.swf</w:t>
      </w:r>
    </w:p>
    <w:p w14:paraId="0A9B1E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om0366jlig.swf</w:t>
      </w:r>
    </w:p>
    <w:p w14:paraId="7C0028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ombedes.swf</w:t>
      </w:r>
    </w:p>
    <w:p w14:paraId="2D1E7B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ombildar.swf</w:t>
      </w:r>
    </w:p>
    <w:p w14:paraId="05750F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ombonad.swf</w:t>
      </w:r>
    </w:p>
    <w:p w14:paraId="76D8FE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ombord.swf</w:t>
      </w:r>
    </w:p>
    <w:p w14:paraId="7DA656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ombrytning.swf</w:t>
      </w:r>
    </w:p>
    <w:p w14:paraId="715D96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ombudsman.swf</w:t>
      </w:r>
    </w:p>
    <w:p w14:paraId="2E6088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ombud.swf</w:t>
      </w:r>
    </w:p>
    <w:p w14:paraId="486FB2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ombyggnad.swf</w:t>
      </w:r>
    </w:p>
    <w:p w14:paraId="00216F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ombyte.swf</w:t>
      </w:r>
    </w:p>
    <w:p w14:paraId="1DADA5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ombytlig.swf</w:t>
      </w:r>
    </w:p>
    <w:p w14:paraId="29BBBB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omd0366mesgill.swf</w:t>
      </w:r>
    </w:p>
    <w:p w14:paraId="220C21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omd0366me.swf</w:t>
      </w:r>
    </w:p>
    <w:p w14:paraId="465ED6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omdanar.swf</w:t>
      </w:r>
    </w:p>
    <w:p w14:paraId="3F6680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omdebatterad.swf</w:t>
      </w:r>
    </w:p>
    <w:p w14:paraId="5A541E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omedelbar.swf</w:t>
      </w:r>
    </w:p>
    <w:p w14:paraId="681E29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omedelbart.swf</w:t>
      </w:r>
    </w:p>
    <w:p w14:paraId="68180D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omedg0366rlig.swf</w:t>
      </w:r>
    </w:p>
    <w:p w14:paraId="7DC2A8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omedveten.swf</w:t>
      </w:r>
    </w:p>
    <w:p w14:paraId="2FC232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omelett.swf</w:t>
      </w:r>
    </w:p>
    <w:p w14:paraId="480CF2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omen.swf</w:t>
      </w:r>
    </w:p>
    <w:p w14:paraId="33B070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omf0345ng.swf</w:t>
      </w:r>
    </w:p>
    <w:p w14:paraId="12DB29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omfamnar.swf</w:t>
      </w:r>
    </w:p>
    <w:p w14:paraId="7CC43C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omfattande.swf</w:t>
      </w:r>
    </w:p>
    <w:p w14:paraId="0F6368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omfattar.swf</w:t>
      </w:r>
    </w:p>
    <w:p w14:paraId="73AE08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omfattning.swf</w:t>
      </w:r>
    </w:p>
    <w:p w14:paraId="767751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omg0345ende.swf</w:t>
      </w:r>
    </w:p>
    <w:p w14:paraId="5A7615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omg0345ng.swf</w:t>
      </w:r>
    </w:p>
    <w:p w14:paraId="7F1D90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omger.swf</w:t>
      </w:r>
    </w:p>
    <w:p w14:paraId="2C4C05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omgift.swf</w:t>
      </w:r>
    </w:p>
    <w:p w14:paraId="7B805E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omgivning.swf</w:t>
      </w:r>
    </w:p>
    <w:p w14:paraId="06ABE3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omh0344ndertar.swf</w:t>
      </w:r>
    </w:p>
    <w:p w14:paraId="0B42F5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omhuldar.swf</w:t>
      </w:r>
    </w:p>
    <w:p w14:paraId="22BEAD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 igen.swf</w:t>
      </w:r>
    </w:p>
    <w:p w14:paraId="080031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omild.swf</w:t>
      </w:r>
    </w:p>
    <w:p w14:paraId="0A6559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omintetg0366r.swf</w:t>
      </w:r>
    </w:p>
    <w:p w14:paraId="6D3A42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omissk0344nnlig.swf</w:t>
      </w:r>
    </w:p>
    <w:p w14:paraId="6F1847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omistlig.swf</w:t>
      </w:r>
    </w:p>
    <w:p w14:paraId="11728A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omk0366rning.swf</w:t>
      </w:r>
    </w:p>
    <w:p w14:paraId="723C88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omkl0344dd.swf</w:t>
      </w:r>
    </w:p>
    <w:p w14:paraId="175013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omkl0344dningsrum.swf</w:t>
      </w:r>
    </w:p>
    <w:p w14:paraId="75FE1E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omkommer.swf</w:t>
      </w:r>
    </w:p>
    <w:p w14:paraId="30E299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omkostnad.swf</w:t>
      </w:r>
    </w:p>
    <w:p w14:paraId="002337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omkrets.swf</w:t>
      </w:r>
    </w:p>
    <w:p w14:paraId="62197B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omkring.swf</w:t>
      </w:r>
    </w:p>
    <w:p w14:paraId="069ADB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omkull.swf</w:t>
      </w:r>
    </w:p>
    <w:p w14:paraId="7DF16E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omkv0344de.swf</w:t>
      </w:r>
    </w:p>
    <w:p w14:paraId="322233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oml0344ggning.swf</w:t>
      </w:r>
    </w:p>
    <w:p w14:paraId="650F5B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omlopp.swf</w:t>
      </w:r>
    </w:p>
    <w:p w14:paraId="192D0B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omn0344mner.swf</w:t>
      </w:r>
    </w:p>
    <w:p w14:paraId="703172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omnejd.swf</w:t>
      </w:r>
    </w:p>
    <w:p w14:paraId="34055B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omodern.swf</w:t>
      </w:r>
    </w:p>
    <w:p w14:paraId="4C9F9E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omorganiserar.swf</w:t>
      </w:r>
    </w:p>
    <w:p w14:paraId="2294D0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omotiverad.swf</w:t>
      </w:r>
    </w:p>
    <w:p w14:paraId="420B60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omplacerar.swf</w:t>
      </w:r>
    </w:p>
    <w:p w14:paraId="49869A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ompr0366var.swf</w:t>
      </w:r>
    </w:p>
    <w:p w14:paraId="4BEFE7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omr0345de.swf</w:t>
      </w:r>
    </w:p>
    <w:p w14:paraId="4D99A3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omr0366stning.swf</w:t>
      </w:r>
    </w:p>
    <w:p w14:paraId="1A1FC3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omringar.swf</w:t>
      </w:r>
    </w:p>
    <w:p w14:paraId="4F9BC7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oms0344tter.swf</w:t>
      </w:r>
    </w:p>
    <w:p w14:paraId="264A67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oms0344ttning.swf</w:t>
      </w:r>
    </w:p>
    <w:p w14:paraId="0F5ED7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omsider.swf</w:t>
      </w:r>
    </w:p>
    <w:p w14:paraId="4482E0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omsk0344r.swf</w:t>
      </w:r>
    </w:p>
    <w:p w14:paraId="6BE8A4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omskakad.swf</w:t>
      </w:r>
    </w:p>
    <w:p w14:paraId="56FB49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omskolar.swf</w:t>
      </w:r>
    </w:p>
    <w:p w14:paraId="012D17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omskriven.swf</w:t>
      </w:r>
    </w:p>
    <w:p w14:paraId="39DE71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omslag.swf</w:t>
      </w:r>
    </w:p>
    <w:p w14:paraId="25BA49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omsorgsfull.swf</w:t>
      </w:r>
    </w:p>
    <w:p w14:paraId="76AACC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omsorgsn0344mnd.swf</w:t>
      </w:r>
    </w:p>
    <w:p w14:paraId="116399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omsorg.swf</w:t>
      </w:r>
    </w:p>
    <w:p w14:paraId="34F7DD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omspel.swf</w:t>
      </w:r>
    </w:p>
    <w:p w14:paraId="23EC66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omst0344llning.swf</w:t>
      </w:r>
    </w:p>
    <w:p w14:paraId="3F1AB4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omst0344ndighet.swf</w:t>
      </w:r>
    </w:p>
    <w:p w14:paraId="7E8504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omst0344ndlig.swf</w:t>
      </w:r>
    </w:p>
    <w:p w14:paraId="501D04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omst0366rtar.swf</w:t>
      </w:r>
    </w:p>
    <w:p w14:paraId="044DEA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omstridd.swf</w:t>
      </w:r>
    </w:p>
    <w:p w14:paraId="3C27AC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omsusad.swf</w:t>
      </w:r>
    </w:p>
    <w:p w14:paraId="591EB2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omsv0344ngning.swf</w:t>
      </w:r>
    </w:p>
    <w:p w14:paraId="09AD4F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omsv0344rmad.swf</w:t>
      </w:r>
    </w:p>
    <w:p w14:paraId="58D8B0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omsvep.swf</w:t>
      </w:r>
    </w:p>
    <w:p w14:paraId="0C0153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om.swf</w:t>
      </w:r>
    </w:p>
    <w:p w14:paraId="29FB6C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omt0344nksam.swf</w:t>
      </w:r>
    </w:p>
    <w:p w14:paraId="2D821A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omt0366cknad.swf</w:t>
      </w:r>
    </w:p>
    <w:p w14:paraId="73424F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omtalad.swf</w:t>
      </w:r>
    </w:p>
    <w:p w14:paraId="5201C8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omtalar.swf</w:t>
      </w:r>
    </w:p>
    <w:p w14:paraId="29847B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omtanke.swf</w:t>
      </w:r>
    </w:p>
    <w:p w14:paraId="5A7D82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omtumlad.swf</w:t>
      </w:r>
    </w:p>
    <w:p w14:paraId="1C1332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omtvistad.swf</w:t>
      </w:r>
    </w:p>
    <w:p w14:paraId="27750D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omtyckt.swf</w:t>
      </w:r>
    </w:p>
    <w:p w14:paraId="509482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omutlig.swf</w:t>
      </w:r>
    </w:p>
    <w:p w14:paraId="6C5F6A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omv0344g.swf</w:t>
      </w:r>
    </w:p>
    <w:p w14:paraId="2393EF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omv0344lver.swf</w:t>
      </w:r>
    </w:p>
    <w:p w14:paraId="7D50A5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omv0344nder sig.swf</w:t>
      </w:r>
    </w:p>
    <w:p w14:paraId="19DADC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omv0344nt snedstreck.swf</w:t>
      </w:r>
    </w:p>
    <w:p w14:paraId="7C5805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omv0344nt.swf</w:t>
      </w:r>
    </w:p>
    <w:p w14:paraId="57CDF8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omv0344rderar.swf</w:t>
      </w:r>
    </w:p>
    <w:p w14:paraId="13B51D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omv0344rld.swf</w:t>
      </w:r>
    </w:p>
    <w:p w14:paraId="264029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omv0344xlande.swf</w:t>
      </w:r>
    </w:p>
    <w:p w14:paraId="069245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omv0344xling.swf</w:t>
      </w:r>
    </w:p>
    <w:p w14:paraId="34912B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omv0345rdnad.swf</w:t>
      </w:r>
    </w:p>
    <w:p w14:paraId="403613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omval.swf</w:t>
      </w:r>
    </w:p>
    <w:p w14:paraId="759C54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omvandlar.swf</w:t>
      </w:r>
    </w:p>
    <w:p w14:paraId="0950FF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omvittnad.swf</w:t>
      </w:r>
    </w:p>
    <w:p w14:paraId="035AC28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omyndig.swf</w:t>
      </w:r>
    </w:p>
    <w:p w14:paraId="4BE4C88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on0345d.swf</w:t>
      </w:r>
    </w:p>
    <w:p w14:paraId="22EE7C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on0366dan.swf</w:t>
      </w:r>
    </w:p>
    <w:p w14:paraId="321BB1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on0366dig.swf</w:t>
      </w:r>
    </w:p>
    <w:p w14:paraId="6B7E4D4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onanerar.swf</w:t>
      </w:r>
    </w:p>
    <w:p w14:paraId="676801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onani.swf</w:t>
      </w:r>
    </w:p>
    <w:p w14:paraId="1C0D66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onaturlig.swf</w:t>
      </w:r>
    </w:p>
    <w:p w14:paraId="4930C3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ondg0366r sig.swf</w:t>
      </w:r>
    </w:p>
    <w:p w14:paraId="6EC7A4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ondo.swf</w:t>
      </w:r>
    </w:p>
    <w:p w14:paraId="7BFE3D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ondsint.swf</w:t>
      </w:r>
    </w:p>
    <w:p w14:paraId="63920A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ondska.swf</w:t>
      </w:r>
    </w:p>
    <w:p w14:paraId="74AE1C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ond.swf</w:t>
      </w:r>
    </w:p>
    <w:p w14:paraId="568271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onekligen.swf</w:t>
      </w:r>
    </w:p>
    <w:p w14:paraId="6538D1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onormal.swf</w:t>
      </w:r>
    </w:p>
    <w:p w14:paraId="4FCCCE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onsdag.swf</w:t>
      </w:r>
    </w:p>
    <w:p w14:paraId="7F2AD1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ont.swf</w:t>
      </w:r>
    </w:p>
    <w:p w14:paraId="28A1FA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onumrerad.swf</w:t>
      </w:r>
    </w:p>
    <w:p w14:paraId="691684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onykter.swf</w:t>
      </w:r>
    </w:p>
    <w:p w14:paraId="1FEB33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onyttig.swf</w:t>
      </w:r>
    </w:p>
    <w:p w14:paraId="1D28C6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oomtvistlig.swf</w:t>
      </w:r>
    </w:p>
    <w:p w14:paraId="40564D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oordning.swf</w:t>
      </w:r>
    </w:p>
    <w:p w14:paraId="49EF4E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oorganiserad.swf</w:t>
      </w:r>
    </w:p>
    <w:p w14:paraId="7CAEDD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op0345litlig.swf</w:t>
      </w:r>
    </w:p>
    <w:p w14:paraId="5B7809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opartisk.swf</w:t>
      </w:r>
    </w:p>
    <w:p w14:paraId="2706DD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opassande.swf</w:t>
      </w:r>
    </w:p>
    <w:p w14:paraId="4D6858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opasslig.swf</w:t>
      </w:r>
    </w:p>
    <w:p w14:paraId="370644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opera.swf</w:t>
      </w:r>
    </w:p>
    <w:p w14:paraId="0670B7A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operat0366r.swf</w:t>
      </w:r>
    </w:p>
    <w:p w14:paraId="2D42395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operation.swf</w:t>
      </w:r>
    </w:p>
    <w:p w14:paraId="609E96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opererar.swf</w:t>
      </w:r>
    </w:p>
    <w:p w14:paraId="3F0EC1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operett.swf</w:t>
      </w:r>
    </w:p>
    <w:p w14:paraId="342DB8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opersonlig.swf</w:t>
      </w:r>
    </w:p>
    <w:p w14:paraId="5912B1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opinion.swf</w:t>
      </w:r>
    </w:p>
    <w:p w14:paraId="3D32F70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opium.swf</w:t>
      </w:r>
    </w:p>
    <w:p w14:paraId="673B51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oppe.swf</w:t>
      </w:r>
    </w:p>
    <w:p w14:paraId="69B2C8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opponent.swf</w:t>
      </w:r>
    </w:p>
    <w:p w14:paraId="0AB4AD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opponerar sig.swf</w:t>
      </w:r>
    </w:p>
    <w:p w14:paraId="506BFA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opportunist.swf</w:t>
      </w:r>
    </w:p>
    <w:p w14:paraId="5970AE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opportun.swf</w:t>
      </w:r>
    </w:p>
    <w:p w14:paraId="52DDBA7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opposition.swf</w:t>
      </w:r>
    </w:p>
    <w:p w14:paraId="1F47462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opp.swf</w:t>
      </w:r>
    </w:p>
    <w:p w14:paraId="0C5B986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opraktisk.swf</w:t>
      </w:r>
    </w:p>
    <w:p w14:paraId="30F30E9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optiker.swf</w:t>
      </w:r>
    </w:p>
    <w:p w14:paraId="7782DEB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optik.swf</w:t>
      </w:r>
    </w:p>
    <w:p w14:paraId="72A7E17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optimerar.swf</w:t>
      </w:r>
    </w:p>
    <w:p w14:paraId="2D82306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optimism.swf</w:t>
      </w:r>
    </w:p>
    <w:p w14:paraId="7686ED7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optimistisk.swf</w:t>
      </w:r>
    </w:p>
    <w:p w14:paraId="31504A6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optimist.swf</w:t>
      </w:r>
    </w:p>
    <w:p w14:paraId="7043A51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option.swf</w:t>
      </w:r>
    </w:p>
    <w:p w14:paraId="6E2142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optisk.swf</w:t>
      </w:r>
    </w:p>
    <w:p w14:paraId="0CFBCFE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or0344knelig.swf</w:t>
      </w:r>
    </w:p>
    <w:p w14:paraId="33640DA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or0344ttf0344rdig.swf</w:t>
      </w:r>
    </w:p>
    <w:p w14:paraId="206CFB7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or0344ttm0344tig.swf</w:t>
      </w:r>
    </w:p>
    <w:p w14:paraId="0FF6D8D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or0344tt.swf</w:t>
      </w:r>
    </w:p>
    <w:p w14:paraId="0BEAAD0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or0344ttvisa.swf</w:t>
      </w:r>
    </w:p>
    <w:p w14:paraId="44FD442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or0344ttvis.swf</w:t>
      </w:r>
    </w:p>
    <w:p w14:paraId="432C7F1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or0345d.swf</w:t>
      </w:r>
    </w:p>
    <w:p w14:paraId="1D15211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or0366rd.swf</w:t>
      </w:r>
    </w:p>
    <w:p w14:paraId="4EA2AF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or0366rlig.swf</w:t>
      </w:r>
    </w:p>
    <w:p w14:paraId="523FBD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orakel.swf</w:t>
      </w:r>
    </w:p>
    <w:p w14:paraId="725838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orange.swf</w:t>
      </w:r>
    </w:p>
    <w:p w14:paraId="3D8D6A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ordagrann.swf</w:t>
      </w:r>
    </w:p>
    <w:p w14:paraId="753C12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ordalag.swf</w:t>
      </w:r>
    </w:p>
    <w:p w14:paraId="1C9552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ordar.swf</w:t>
      </w:r>
    </w:p>
    <w:p w14:paraId="2791BB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ordbehandlare.swf</w:t>
      </w:r>
    </w:p>
    <w:p w14:paraId="1CE037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ordbehandling.swf</w:t>
      </w:r>
    </w:p>
    <w:p w14:paraId="60AF58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ordblind.swf</w:t>
      </w:r>
    </w:p>
    <w:p w14:paraId="41D303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ordbok.swf</w:t>
      </w:r>
    </w:p>
    <w:p w14:paraId="5746D2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orden.swf</w:t>
      </w:r>
    </w:p>
    <w:p w14:paraId="5316B2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ordentlig.swf</w:t>
      </w:r>
    </w:p>
    <w:p w14:paraId="28B982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order.swf</w:t>
      </w:r>
    </w:p>
    <w:p w14:paraId="6FCC6F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ordf0366ljd.swf</w:t>
      </w:r>
    </w:p>
    <w:p w14:paraId="10E04E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ordf0366rande.swf</w:t>
      </w:r>
    </w:p>
    <w:p w14:paraId="08368C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ordf0366rr0345d.swf</w:t>
      </w:r>
    </w:p>
    <w:p w14:paraId="2FB9D6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ordin0344r.swf</w:t>
      </w:r>
    </w:p>
    <w:p w14:paraId="07642D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ordinarie.swf</w:t>
      </w:r>
    </w:p>
    <w:p w14:paraId="292F84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ordination.swf</w:t>
      </w:r>
    </w:p>
    <w:p w14:paraId="1F0AE8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ordinerar.swf</w:t>
      </w:r>
    </w:p>
    <w:p w14:paraId="0083EB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ordklass.swf</w:t>
      </w:r>
    </w:p>
    <w:p w14:paraId="5FFFAC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ordknapp.swf</w:t>
      </w:r>
    </w:p>
    <w:p w14:paraId="6E8037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ordlek.swf</w:t>
      </w:r>
    </w:p>
    <w:p w14:paraId="47E947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ordnad.swf</w:t>
      </w:r>
    </w:p>
    <w:p w14:paraId="5B6AE0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ordnar.swf</w:t>
      </w:r>
    </w:p>
    <w:p w14:paraId="2E2578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ordningsvakt.swf</w:t>
      </w:r>
    </w:p>
    <w:p w14:paraId="6E8BD1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ordning.swf</w:t>
      </w:r>
    </w:p>
    <w:p w14:paraId="04ECA0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ordspr0345k.swf</w:t>
      </w:r>
    </w:p>
    <w:p w14:paraId="04D536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ordst0344v.swf</w:t>
      </w:r>
    </w:p>
    <w:p w14:paraId="028C05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ord.swf</w:t>
      </w:r>
    </w:p>
    <w:p w14:paraId="50B295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ordval.swf</w:t>
      </w:r>
    </w:p>
    <w:p w14:paraId="6E206D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orealistisk.swf</w:t>
      </w:r>
    </w:p>
    <w:p w14:paraId="6D274D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oreda.swf</w:t>
      </w:r>
    </w:p>
    <w:p w14:paraId="17C6F8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oredig.swf</w:t>
      </w:r>
    </w:p>
    <w:p w14:paraId="472DB2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oregelbunden.swf</w:t>
      </w:r>
    </w:p>
    <w:p w14:paraId="3F143C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oregerlig.swf</w:t>
      </w:r>
    </w:p>
    <w:p w14:paraId="065608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oresonlig.swf</w:t>
      </w:r>
    </w:p>
    <w:p w14:paraId="2D99BB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organisat0366r.swf</w:t>
      </w:r>
    </w:p>
    <w:p w14:paraId="7DABFE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organisation.swf</w:t>
      </w:r>
    </w:p>
    <w:p w14:paraId="4A4DAD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organiserar.swf</w:t>
      </w:r>
    </w:p>
    <w:p w14:paraId="2111E0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organisk.swf</w:t>
      </w:r>
    </w:p>
    <w:p w14:paraId="45D2E3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organism.swf</w:t>
      </w:r>
    </w:p>
    <w:p w14:paraId="468124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organist.swf</w:t>
      </w:r>
    </w:p>
    <w:p w14:paraId="635390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organ.swf</w:t>
      </w:r>
    </w:p>
    <w:p w14:paraId="17DA82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orgasm.swf</w:t>
      </w:r>
    </w:p>
    <w:p w14:paraId="34D2C4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orgel.swf</w:t>
      </w:r>
    </w:p>
    <w:p w14:paraId="14BA74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orgie.swf</w:t>
      </w:r>
    </w:p>
    <w:p w14:paraId="50016B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orientalisk.swf</w:t>
      </w:r>
    </w:p>
    <w:p w14:paraId="617316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orienten.swf</w:t>
      </w:r>
    </w:p>
    <w:p w14:paraId="172D40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orienterar.swf</w:t>
      </w:r>
    </w:p>
    <w:p w14:paraId="3E0BA0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orienterings0344mne.swf</w:t>
      </w:r>
    </w:p>
    <w:p w14:paraId="5F0ECC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orientering.swf</w:t>
      </w:r>
    </w:p>
    <w:p w14:paraId="55D5A3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original.swf</w:t>
      </w:r>
    </w:p>
    <w:p w14:paraId="7FF723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originell.swf</w:t>
      </w:r>
    </w:p>
    <w:p w14:paraId="471186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oriktig.swf</w:t>
      </w:r>
    </w:p>
    <w:p w14:paraId="064EB0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orimlig.swf</w:t>
      </w:r>
    </w:p>
    <w:p w14:paraId="13C88F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orkan.swf</w:t>
      </w:r>
    </w:p>
    <w:p w14:paraId="102A78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orkar.swf</w:t>
      </w:r>
    </w:p>
    <w:p w14:paraId="486B67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orkester.swf</w:t>
      </w:r>
    </w:p>
    <w:p w14:paraId="5B7D52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ork.swf</w:t>
      </w:r>
    </w:p>
    <w:p w14:paraId="71DC36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orm.swf</w:t>
      </w:r>
    </w:p>
    <w:p w14:paraId="282BCF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ornament.swf</w:t>
      </w:r>
    </w:p>
    <w:p w14:paraId="33BE13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oroar.swf</w:t>
      </w:r>
    </w:p>
    <w:p w14:paraId="1E0869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orolighet.swf</w:t>
      </w:r>
    </w:p>
    <w:p w14:paraId="43CD72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orolig.swf</w:t>
      </w:r>
    </w:p>
    <w:p w14:paraId="3BA774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orosh0344rd.swf</w:t>
      </w:r>
    </w:p>
    <w:p w14:paraId="222E36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orosmoln.swf</w:t>
      </w:r>
    </w:p>
    <w:p w14:paraId="61ED0B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oro.swf</w:t>
      </w:r>
    </w:p>
    <w:p w14:paraId="5DEED3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orre.swf</w:t>
      </w:r>
    </w:p>
    <w:p w14:paraId="2E40E1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orsakar.swf</w:t>
      </w:r>
    </w:p>
    <w:p w14:paraId="0A18C1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orsak.swf</w:t>
      </w:r>
    </w:p>
    <w:p w14:paraId="72C039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ortodox.swf</w:t>
      </w:r>
    </w:p>
    <w:p w14:paraId="536031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ortopedisk.swf</w:t>
      </w:r>
    </w:p>
    <w:p w14:paraId="2C52F8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ortoped.swf</w:t>
      </w:r>
    </w:p>
    <w:p w14:paraId="061360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ort.swf</w:t>
      </w:r>
    </w:p>
    <w:p w14:paraId="307925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orubbad.swf</w:t>
      </w:r>
    </w:p>
    <w:p w14:paraId="32A855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orubblig.swf</w:t>
      </w:r>
    </w:p>
    <w:p w14:paraId="7EE65F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os0344ker.swf</w:t>
      </w:r>
    </w:p>
    <w:p w14:paraId="66E03A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 050.swf</w:t>
      </w:r>
    </w:p>
    <w:p w14:paraId="434207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osagd.swf</w:t>
      </w:r>
    </w:p>
    <w:p w14:paraId="572A16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osaklig.swf</w:t>
      </w:r>
    </w:p>
    <w:p w14:paraId="049ED3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osammanh0344ngande.swf</w:t>
      </w:r>
    </w:p>
    <w:p w14:paraId="5C1205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osams.swf</w:t>
      </w:r>
    </w:p>
    <w:p w14:paraId="3A7104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osanning.swf</w:t>
      </w:r>
    </w:p>
    <w:p w14:paraId="1CC5D0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osannolik.swf</w:t>
      </w:r>
    </w:p>
    <w:p w14:paraId="6BE92F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osann.swf</w:t>
      </w:r>
    </w:p>
    <w:p w14:paraId="6BC898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osar.swf</w:t>
      </w:r>
    </w:p>
    <w:p w14:paraId="098D81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osedvanlig.swf</w:t>
      </w:r>
    </w:p>
    <w:p w14:paraId="14A11F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osj0344lvisk.swf</w:t>
      </w:r>
    </w:p>
    <w:p w14:paraId="043598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osk0344lig.swf</w:t>
      </w:r>
    </w:p>
    <w:p w14:paraId="172B25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oskadd.swf</w:t>
      </w:r>
    </w:p>
    <w:p w14:paraId="6D3A5C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oskadligg0366r.swf</w:t>
      </w:r>
    </w:p>
    <w:p w14:paraId="73057F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oskick.swf</w:t>
      </w:r>
    </w:p>
    <w:p w14:paraId="34F0A9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oskiftad.swf</w:t>
      </w:r>
    </w:p>
    <w:p w14:paraId="0FB3A8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oskiljaktig.swf</w:t>
      </w:r>
    </w:p>
    <w:p w14:paraId="7A5670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oskriven.swf</w:t>
      </w:r>
    </w:p>
    <w:p w14:paraId="612231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oskuld.swf</w:t>
      </w:r>
    </w:p>
    <w:p w14:paraId="77DD42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oskyldig.swf</w:t>
      </w:r>
    </w:p>
    <w:p w14:paraId="7E5FC2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oslagbar.swf</w:t>
      </w:r>
    </w:p>
    <w:p w14:paraId="3ABA18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osmaklig.swf</w:t>
      </w:r>
    </w:p>
    <w:p w14:paraId="10382B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osminkad.swf</w:t>
      </w:r>
    </w:p>
    <w:p w14:paraId="55ED2D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osportslig.swf</w:t>
      </w:r>
    </w:p>
    <w:p w14:paraId="06F391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oss.swf</w:t>
      </w:r>
    </w:p>
    <w:p w14:paraId="491AEC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OS.swf</w:t>
      </w:r>
    </w:p>
    <w:p w14:paraId="28FE31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ost0344dad.swf</w:t>
      </w:r>
    </w:p>
    <w:p w14:paraId="3ABA29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ostadig.swf</w:t>
      </w:r>
    </w:p>
    <w:p w14:paraId="12C633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ostlig.swf</w:t>
      </w:r>
    </w:p>
    <w:p w14:paraId="58A693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ost.swf</w:t>
      </w:r>
    </w:p>
    <w:p w14:paraId="096BDD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osund.swf</w:t>
      </w:r>
    </w:p>
    <w:p w14:paraId="0A2832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osviklig.swf</w:t>
      </w:r>
    </w:p>
    <w:p w14:paraId="431AA1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osv.swf</w:t>
      </w:r>
    </w:p>
    <w:p w14:paraId="6FB73B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osvuren.swf</w:t>
      </w:r>
    </w:p>
    <w:p w14:paraId="6370EA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o-.swf</w:t>
      </w:r>
    </w:p>
    <w:p w14:paraId="7DE1C3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o.swf</w:t>
      </w:r>
    </w:p>
    <w:p w14:paraId="590CBE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osynlig.swf</w:t>
      </w:r>
    </w:p>
    <w:p w14:paraId="58E5C0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ot0344ck.swf</w:t>
      </w:r>
    </w:p>
    <w:p w14:paraId="01109B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ot0344nkbar.swf</w:t>
      </w:r>
    </w:p>
    <w:p w14:paraId="75330B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ot0345lig.swf</w:t>
      </w:r>
    </w:p>
    <w:p w14:paraId="424970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otacksam.swf</w:t>
      </w:r>
    </w:p>
    <w:p w14:paraId="167343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otack.swf</w:t>
      </w:r>
    </w:p>
    <w:p w14:paraId="5EF0A1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otakt.swf</w:t>
      </w:r>
    </w:p>
    <w:p w14:paraId="507DC5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otal.swf</w:t>
      </w:r>
    </w:p>
    <w:p w14:paraId="04088D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otalt.swf</w:t>
      </w:r>
    </w:p>
    <w:p w14:paraId="5730BF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otidsenlig.swf</w:t>
      </w:r>
    </w:p>
    <w:p w14:paraId="042F89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otid.swf</w:t>
      </w:r>
    </w:p>
    <w:p w14:paraId="2EBC26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otill0345tlig.swf</w:t>
      </w:r>
    </w:p>
    <w:p w14:paraId="0310C1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otillb0366rlig.swf</w:t>
      </w:r>
    </w:p>
    <w:p w14:paraId="34CD8E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otillfredsst0344llande.swf</w:t>
      </w:r>
    </w:p>
    <w:p w14:paraId="4CCDFB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otillr0344cklig.swf</w:t>
      </w:r>
    </w:p>
    <w:p w14:paraId="1533A2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otillr0344knelig.swf</w:t>
      </w:r>
    </w:p>
    <w:p w14:paraId="78FB2A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otillst0344ndig.swf</w:t>
      </w:r>
    </w:p>
    <w:p w14:paraId="569208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otippad.swf</w:t>
      </w:r>
    </w:p>
    <w:p w14:paraId="3B6F9C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otj0344nlig.swf</w:t>
      </w:r>
    </w:p>
    <w:p w14:paraId="43E390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otj0344nst.swf</w:t>
      </w:r>
    </w:p>
    <w:p w14:paraId="0C1940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otr0366stlig.swf</w:t>
      </w:r>
    </w:p>
    <w:p w14:paraId="3FC38E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otrevlig.swf</w:t>
      </w:r>
    </w:p>
    <w:p w14:paraId="4C3333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otrogen.swf</w:t>
      </w:r>
    </w:p>
    <w:p w14:paraId="634736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otrohet.swf</w:t>
      </w:r>
    </w:p>
    <w:p w14:paraId="3DFA2F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otrolig.swf</w:t>
      </w:r>
    </w:p>
    <w:p w14:paraId="41F9C5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otta.swf</w:t>
      </w:r>
    </w:p>
    <w:p w14:paraId="26160C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otukt.swf</w:t>
      </w:r>
    </w:p>
    <w:p w14:paraId="36DF0B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otur.swf</w:t>
      </w:r>
    </w:p>
    <w:p w14:paraId="25C125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otvetydig.swf</w:t>
      </w:r>
    </w:p>
    <w:p w14:paraId="7DC381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otvivelaktigt.swf</w:t>
      </w:r>
    </w:p>
    <w:p w14:paraId="504383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otvungen.swf</w:t>
      </w:r>
    </w:p>
    <w:p w14:paraId="4925C3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otydlig.swf</w:t>
      </w:r>
    </w:p>
    <w:p w14:paraId="48C8AF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otyg.swf</w:t>
      </w:r>
    </w:p>
    <w:p w14:paraId="560D4A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otymplig.swf</w:t>
      </w:r>
    </w:p>
    <w:p w14:paraId="56E380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oumb0344rlig.swf</w:t>
      </w:r>
    </w:p>
    <w:p w14:paraId="70B66A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oundg0344nglig.swf</w:t>
      </w:r>
    </w:p>
    <w:p w14:paraId="212F99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oundviklig.swf</w:t>
      </w:r>
    </w:p>
    <w:p w14:paraId="3A30DE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oupph0366rligt.swf</w:t>
      </w:r>
    </w:p>
    <w:p w14:paraId="7FD6D60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outgrundlig.swf</w:t>
      </w:r>
    </w:p>
    <w:p w14:paraId="6FDDF90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outh0344rdlig.swf</w:t>
      </w:r>
    </w:p>
    <w:p w14:paraId="31A8433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outsider.swf</w:t>
      </w:r>
    </w:p>
    <w:p w14:paraId="1F2740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outstanding.swf</w:t>
      </w:r>
    </w:p>
    <w:p w14:paraId="3FD7506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outt0366mlig.swf</w:t>
      </w:r>
    </w:p>
    <w:p w14:paraId="423451C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outtalad.swf</w:t>
      </w:r>
    </w:p>
    <w:p w14:paraId="6C3197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outtr0366ttlig.swf</w:t>
      </w:r>
    </w:p>
    <w:p w14:paraId="4590FEA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ov0344der.swf</w:t>
      </w:r>
    </w:p>
    <w:p w14:paraId="668535A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ov0344n.swf</w:t>
      </w:r>
    </w:p>
    <w:p w14:paraId="1F697A8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ov0344ntad.swf</w:t>
      </w:r>
    </w:p>
    <w:p w14:paraId="2C8F56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ov0344rderlig.swf</w:t>
      </w:r>
    </w:p>
    <w:p w14:paraId="11F0A07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ov0344sen.swf</w:t>
      </w:r>
    </w:p>
    <w:p w14:paraId="574828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ov0344sentlig.swf</w:t>
      </w:r>
    </w:p>
    <w:p w14:paraId="0655160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oval.swf</w:t>
      </w:r>
    </w:p>
    <w:p w14:paraId="093BFA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ovana.swf</w:t>
      </w:r>
    </w:p>
    <w:p w14:paraId="5D0675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ovanf0366r.swf</w:t>
      </w:r>
    </w:p>
    <w:p w14:paraId="5BCBA1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ovanlighet.swf</w:t>
      </w:r>
    </w:p>
    <w:p w14:paraId="2E1132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ovanlig.swf</w:t>
      </w:r>
    </w:p>
    <w:p w14:paraId="64BF0A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ovann0344mnd.swf</w:t>
      </w:r>
    </w:p>
    <w:p w14:paraId="0FFF80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ovanp0345.swf</w:t>
      </w:r>
    </w:p>
    <w:p w14:paraId="57EF33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ovanst0345ende.swf</w:t>
      </w:r>
    </w:p>
    <w:p w14:paraId="0E8A8A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ovan.swf</w:t>
      </w:r>
    </w:p>
    <w:p w14:paraId="73DD27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ovarsam.swf</w:t>
      </w:r>
    </w:p>
    <w:p w14:paraId="0644ED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ovation.swf</w:t>
      </w:r>
    </w:p>
    <w:p w14:paraId="1D4E93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overall.swf</w:t>
      </w:r>
    </w:p>
    <w:p w14:paraId="6A8A15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overheadprojektor.swf</w:t>
      </w:r>
    </w:p>
    <w:p w14:paraId="4E5CB9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overhead.swf</w:t>
      </w:r>
    </w:p>
    <w:p w14:paraId="564DA0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overklig.swf</w:t>
      </w:r>
    </w:p>
    <w:p w14:paraId="7B0FAA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overksam.swf</w:t>
      </w:r>
    </w:p>
    <w:p w14:paraId="230AAA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ovetande.swf</w:t>
      </w:r>
    </w:p>
    <w:p w14:paraId="6B2DC8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ovidkommande.swf</w:t>
      </w:r>
    </w:p>
    <w:p w14:paraId="56746A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ovilja.swf</w:t>
      </w:r>
    </w:p>
    <w:p w14:paraId="4B1EB6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ovillig.swf</w:t>
      </w:r>
    </w:p>
    <w:p w14:paraId="74503F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ovillkorlig.swf</w:t>
      </w:r>
    </w:p>
    <w:p w14:paraId="45A8F6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ovisshet.swf</w:t>
      </w:r>
    </w:p>
    <w:p w14:paraId="7DF4D8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oviss.swf</w:t>
      </w:r>
    </w:p>
    <w:p w14:paraId="35357A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oxe.swf</w:t>
      </w:r>
    </w:p>
    <w:p w14:paraId="5FB939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ozon.swf</w:t>
      </w:r>
    </w:p>
    <w:p w14:paraId="5FDBE8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p0344ls.swf</w:t>
      </w:r>
    </w:p>
    <w:p w14:paraId="127181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p0344rla.swf</w:t>
      </w:r>
    </w:p>
    <w:p w14:paraId="27798A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p0344rlemo.swf</w:t>
      </w:r>
    </w:p>
    <w:p w14:paraId="7CC397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p0344rm.swf</w:t>
      </w:r>
    </w:p>
    <w:p w14:paraId="76A6A0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p0344ron.swf</w:t>
      </w:r>
    </w:p>
    <w:p w14:paraId="715CC2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p0344rs.swf</w:t>
      </w:r>
    </w:p>
    <w:p w14:paraId="0E980F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p03450366kt.swf</w:t>
      </w:r>
    </w:p>
    <w:p w14:paraId="7AA3B6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p0345b0366rjar.swf</w:t>
      </w:r>
    </w:p>
    <w:p w14:paraId="758F6E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p0345bjuder.swf</w:t>
      </w:r>
    </w:p>
    <w:p w14:paraId="1A8FF6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p0345br0345.swf</w:t>
      </w:r>
    </w:p>
    <w:p w14:paraId="1FF634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p0345bud.swf</w:t>
      </w:r>
    </w:p>
    <w:p w14:paraId="435323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p0345drag.swf</w:t>
      </w:r>
    </w:p>
    <w:p w14:paraId="678DD5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p0345drivare.swf</w:t>
      </w:r>
    </w:p>
    <w:p w14:paraId="473749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p0345dyvlar.swf</w:t>
      </w:r>
    </w:p>
    <w:p w14:paraId="2F1646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p0345f0345gel.swf</w:t>
      </w:r>
    </w:p>
    <w:p w14:paraId="04A951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p0345f0366ljd.swf</w:t>
      </w:r>
    </w:p>
    <w:p w14:paraId="6EA92E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p0345f0366r.swf</w:t>
      </w:r>
    </w:p>
    <w:p w14:paraId="6B779C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p0345fallande.swf</w:t>
      </w:r>
    </w:p>
    <w:p w14:paraId="66AB12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p0345fart.swf</w:t>
      </w:r>
    </w:p>
    <w:p w14:paraId="4BF034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p0345flugen.swf</w:t>
      </w:r>
    </w:p>
    <w:p w14:paraId="591801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p0345frestande.swf</w:t>
      </w:r>
    </w:p>
    <w:p w14:paraId="08F400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p0345frestning.swf</w:t>
      </w:r>
    </w:p>
    <w:p w14:paraId="13CEFC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p0345fund.swf</w:t>
      </w:r>
    </w:p>
    <w:p w14:paraId="06B4FB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p0345fyllning.swf</w:t>
      </w:r>
    </w:p>
    <w:p w14:paraId="6821CE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p0345g0345r.swf</w:t>
      </w:r>
    </w:p>
    <w:p w14:paraId="73FAB1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p0345h0344lsning.swf</w:t>
      </w:r>
    </w:p>
    <w:p w14:paraId="737588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p0345h0344ng.swf</w:t>
      </w:r>
    </w:p>
    <w:p w14:paraId="7F0831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p0345hittig.swf</w:t>
      </w:r>
    </w:p>
    <w:p w14:paraId="78575D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p0345hitt.swf</w:t>
      </w:r>
    </w:p>
    <w:p w14:paraId="4A9A1A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p0345hopp.swf</w:t>
      </w:r>
    </w:p>
    <w:p w14:paraId="150261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p0345kallar.swf</w:t>
      </w:r>
    </w:p>
    <w:p w14:paraId="17549C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p0345kostad.swf</w:t>
      </w:r>
    </w:p>
    <w:p w14:paraId="240119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p0345k.swf</w:t>
      </w:r>
    </w:p>
    <w:p w14:paraId="594877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p0345l0344ggskalv.swf</w:t>
      </w:r>
    </w:p>
    <w:p w14:paraId="4C1EB2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p0345l0344gg.swf</w:t>
      </w:r>
    </w:p>
    <w:p w14:paraId="50AC78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p0345laga.swf</w:t>
      </w:r>
    </w:p>
    <w:p w14:paraId="03A4A3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p0345lar.swf</w:t>
      </w:r>
    </w:p>
    <w:p w14:paraId="5E2705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p0345le.swf</w:t>
      </w:r>
    </w:p>
    <w:p w14:paraId="1A08E7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p0345litlig.swf</w:t>
      </w:r>
    </w:p>
    <w:p w14:paraId="62954C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p0345lle.swf</w:t>
      </w:r>
    </w:p>
    <w:p w14:paraId="149CC0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p0345minnelse.swf</w:t>
      </w:r>
    </w:p>
    <w:p w14:paraId="5C890D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p0345minner.swf</w:t>
      </w:r>
    </w:p>
    <w:p w14:paraId="10E733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p0345nyttf0366delse.swf</w:t>
      </w:r>
    </w:p>
    <w:p w14:paraId="10BF0E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p0345p0344lsad.swf</w:t>
      </w:r>
    </w:p>
    <w:p w14:paraId="0CA46E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p0345passlig.swf</w:t>
      </w:r>
    </w:p>
    <w:p w14:paraId="1B33E7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p0345pekar.swf</w:t>
      </w:r>
    </w:p>
    <w:p w14:paraId="315480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p0345ringning.swf</w:t>
      </w:r>
    </w:p>
    <w:p w14:paraId="11D58A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p0345seende.swf</w:t>
      </w:r>
    </w:p>
    <w:p w14:paraId="4835F1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p0345se.swf</w:t>
      </w:r>
    </w:p>
    <w:p w14:paraId="58856A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p0345skina.swf</w:t>
      </w:r>
    </w:p>
    <w:p w14:paraId="1143D1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p0345skk0344ring.swf</w:t>
      </w:r>
    </w:p>
    <w:p w14:paraId="71D9DF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p0345sklilja.swf</w:t>
      </w:r>
    </w:p>
    <w:p w14:paraId="4E5B0A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p0345skrift.swf</w:t>
      </w:r>
    </w:p>
    <w:p w14:paraId="15B4FC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p0345skris.swf</w:t>
      </w:r>
    </w:p>
    <w:p w14:paraId="5B52B3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p0345sk.swf</w:t>
      </w:r>
    </w:p>
    <w:p w14:paraId="0ECA0C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p0345skyndar.swf</w:t>
      </w:r>
    </w:p>
    <w:p w14:paraId="784EA3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p0345slag.swf</w:t>
      </w:r>
    </w:p>
    <w:p w14:paraId="7BD223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p0345slakan.swf</w:t>
      </w:r>
    </w:p>
    <w:p w14:paraId="4796C6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p0345ssjuka.swf</w:t>
      </w:r>
    </w:p>
    <w:p w14:paraId="7E5342F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p0345st0345ende.swf</w:t>
      </w:r>
    </w:p>
    <w:p w14:paraId="5B3CAC5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p0345st0345r.swf</w:t>
      </w:r>
    </w:p>
    <w:p w14:paraId="41AC385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p0345st0366tning.swf</w:t>
      </w:r>
    </w:p>
    <w:p w14:paraId="06F9ED9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p0345stridig.swf</w:t>
      </w:r>
    </w:p>
    <w:p w14:paraId="3D1CBC7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p0345.swf</w:t>
      </w:r>
    </w:p>
    <w:p w14:paraId="12769EF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p0345t0344nd.swf</w:t>
      </w:r>
    </w:p>
    <w:p w14:paraId="6BBDF2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p0345t0345r.swf</w:t>
      </w:r>
    </w:p>
    <w:p w14:paraId="70FF9C6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p0345taglig.swf</w:t>
      </w:r>
    </w:p>
    <w:p w14:paraId="191F29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p0345talar.swf</w:t>
      </w:r>
    </w:p>
    <w:p w14:paraId="5B9195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p0345tar sig.swf</w:t>
      </w:r>
    </w:p>
    <w:p w14:paraId="7B3348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p0345tar.swf</w:t>
      </w:r>
    </w:p>
    <w:p w14:paraId="797219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p0345tr0344ffar.swf</w:t>
      </w:r>
    </w:p>
    <w:p w14:paraId="293879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p0345tr0344ngande.swf</w:t>
      </w:r>
    </w:p>
    <w:p w14:paraId="76A05C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p0345tryckning.swf</w:t>
      </w:r>
    </w:p>
    <w:p w14:paraId="010A84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p0345tvingar.swf</w:t>
      </w:r>
    </w:p>
    <w:p w14:paraId="0B9788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p0345verkan.swf</w:t>
      </w:r>
    </w:p>
    <w:p w14:paraId="4F6C84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p0345verkar.swf</w:t>
      </w:r>
    </w:p>
    <w:p w14:paraId="1124F6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p0345ver.swf</w:t>
      </w:r>
    </w:p>
    <w:p w14:paraId="520847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p0345ve.swf</w:t>
      </w:r>
    </w:p>
    <w:p w14:paraId="22BD06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p0345visar.swf</w:t>
      </w:r>
    </w:p>
    <w:p w14:paraId="48AC52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p0366bel.swf</w:t>
      </w:r>
    </w:p>
    <w:p w14:paraId="15E896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p0366lsa.swf</w:t>
      </w:r>
    </w:p>
    <w:p w14:paraId="16D39F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p0366l.swf</w:t>
      </w:r>
    </w:p>
    <w:p w14:paraId="4FA121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p0366 om p0366.swf</w:t>
      </w:r>
    </w:p>
    <w:p w14:paraId="738AAAA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p0366ser.swf</w:t>
      </w:r>
    </w:p>
    <w:p w14:paraId="29C0D0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p0366sig.swf</w:t>
      </w:r>
    </w:p>
    <w:p w14:paraId="650251D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pacemaker.swf</w:t>
      </w:r>
    </w:p>
    <w:p w14:paraId="250B55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pacifism.swf</w:t>
      </w:r>
    </w:p>
    <w:p w14:paraId="3EE0491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pacifist.swf</w:t>
      </w:r>
    </w:p>
    <w:p w14:paraId="3D5FF3A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packad.swf</w:t>
      </w:r>
    </w:p>
    <w:p w14:paraId="25125B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packar.swf</w:t>
      </w:r>
    </w:p>
    <w:p w14:paraId="4C43987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packe.swf</w:t>
      </w:r>
    </w:p>
    <w:p w14:paraId="583BF9F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packning.swf</w:t>
      </w:r>
    </w:p>
    <w:p w14:paraId="0FF2886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pack.swf</w:t>
      </w:r>
    </w:p>
    <w:p w14:paraId="666785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padda.swf</w:t>
      </w:r>
    </w:p>
    <w:p w14:paraId="2C8A8D6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paddel.swf</w:t>
      </w:r>
    </w:p>
    <w:p w14:paraId="5A5F5EE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paddlar.swf</w:t>
      </w:r>
    </w:p>
    <w:p w14:paraId="17C82CB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paff.swf</w:t>
      </w:r>
    </w:p>
    <w:p w14:paraId="7567504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pajar.swf</w:t>
      </w:r>
    </w:p>
    <w:p w14:paraId="1780773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pajas.swf</w:t>
      </w:r>
    </w:p>
    <w:p w14:paraId="36691E6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paj.swf</w:t>
      </w:r>
    </w:p>
    <w:p w14:paraId="79C0A8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paketerar.swf</w:t>
      </w:r>
    </w:p>
    <w:p w14:paraId="6F0417C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paketh0345llare.swf</w:t>
      </w:r>
    </w:p>
    <w:p w14:paraId="0B11673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paketresa.swf</w:t>
      </w:r>
    </w:p>
    <w:p w14:paraId="35B08F4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paket.swf</w:t>
      </w:r>
    </w:p>
    <w:p w14:paraId="5176684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pakt.swf</w:t>
      </w:r>
    </w:p>
    <w:p w14:paraId="468AFD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palats.swf</w:t>
      </w:r>
    </w:p>
    <w:p w14:paraId="5D1CA6B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palaver.swf</w:t>
      </w:r>
    </w:p>
    <w:p w14:paraId="2F346C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palestinier.swf</w:t>
      </w:r>
    </w:p>
    <w:p w14:paraId="0942E3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palett.swf</w:t>
      </w:r>
    </w:p>
    <w:p w14:paraId="661DF8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palisander.swf</w:t>
      </w:r>
    </w:p>
    <w:p w14:paraId="26DD66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pallar.swf</w:t>
      </w:r>
    </w:p>
    <w:p w14:paraId="16B3DF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pall.swf</w:t>
      </w:r>
    </w:p>
    <w:p w14:paraId="0D9404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palms0366ndag.swf</w:t>
      </w:r>
    </w:p>
    <w:p w14:paraId="026F53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palm.swf</w:t>
      </w:r>
    </w:p>
    <w:p w14:paraId="03D058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palsternacka.swf</w:t>
      </w:r>
    </w:p>
    <w:p w14:paraId="6AE312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paltbr0366d.swf</w:t>
      </w:r>
    </w:p>
    <w:p w14:paraId="244365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paltor.swf</w:t>
      </w:r>
    </w:p>
    <w:p w14:paraId="489F5F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palt.swf</w:t>
      </w:r>
    </w:p>
    <w:p w14:paraId="252390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pamflett.swf</w:t>
      </w:r>
    </w:p>
    <w:p w14:paraId="60594A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pampig.swf</w:t>
      </w:r>
    </w:p>
    <w:p w14:paraId="5C95FC1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pamp.swf</w:t>
      </w:r>
    </w:p>
    <w:p w14:paraId="00F51C1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panel.swf</w:t>
      </w:r>
    </w:p>
    <w:p w14:paraId="564312A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panerar.swf</w:t>
      </w:r>
    </w:p>
    <w:p w14:paraId="662FF71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pangar.swf</w:t>
      </w:r>
    </w:p>
    <w:p w14:paraId="592667B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pang.swf</w:t>
      </w:r>
    </w:p>
    <w:p w14:paraId="3166EE0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panik.swf</w:t>
      </w:r>
    </w:p>
    <w:p w14:paraId="54C6E5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pank.swf</w:t>
      </w:r>
    </w:p>
    <w:p w14:paraId="6D6AC01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panna.swf</w:t>
      </w:r>
    </w:p>
    <w:p w14:paraId="33580B4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pannbiff.swf</w:t>
      </w:r>
    </w:p>
    <w:p w14:paraId="53B62D7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pannkaka.swf</w:t>
      </w:r>
    </w:p>
    <w:p w14:paraId="0EFAF35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panorama.swf</w:t>
      </w:r>
    </w:p>
    <w:p w14:paraId="4C55300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pansar.swf</w:t>
      </w:r>
    </w:p>
    <w:p w14:paraId="7B20994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pantar.swf</w:t>
      </w:r>
    </w:p>
    <w:p w14:paraId="2CA5ABC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panter.swf</w:t>
      </w:r>
    </w:p>
    <w:p w14:paraId="6ABC1A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pantomim.swf</w:t>
      </w:r>
    </w:p>
    <w:p w14:paraId="4D4820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pants0344tter.swf</w:t>
      </w:r>
    </w:p>
    <w:p w14:paraId="6311F11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pant.swf</w:t>
      </w:r>
    </w:p>
    <w:p w14:paraId="425B996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papegoja.swf</w:t>
      </w:r>
    </w:p>
    <w:p w14:paraId="4F18391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papier-mach0351.swf</w:t>
      </w:r>
    </w:p>
    <w:p w14:paraId="6F53F8A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papiljott.swf</w:t>
      </w:r>
    </w:p>
    <w:p w14:paraId="037821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pappaledig.swf</w:t>
      </w:r>
    </w:p>
    <w:p w14:paraId="32B0A4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pappa.swf</w:t>
      </w:r>
    </w:p>
    <w:p w14:paraId="3D92FF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pappersbruk.swf</w:t>
      </w:r>
    </w:p>
    <w:p w14:paraId="4B5494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pappersexercis.swf</w:t>
      </w:r>
    </w:p>
    <w:p w14:paraId="06C658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papperskorg.swf</w:t>
      </w:r>
    </w:p>
    <w:p w14:paraId="023CDB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papperskvarn.swf</w:t>
      </w:r>
    </w:p>
    <w:p w14:paraId="73C414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pappersmassa.swf</w:t>
      </w:r>
    </w:p>
    <w:p w14:paraId="445063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papperstiger.swf</w:t>
      </w:r>
    </w:p>
    <w:p w14:paraId="5AFC94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papper.swf</w:t>
      </w:r>
    </w:p>
    <w:p w14:paraId="26D1FF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pappskalle.swf</w:t>
      </w:r>
    </w:p>
    <w:p w14:paraId="614C4D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papp.swf</w:t>
      </w:r>
    </w:p>
    <w:p w14:paraId="474313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paprika.swf</w:t>
      </w:r>
    </w:p>
    <w:p w14:paraId="7356E62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parabel.swf</w:t>
      </w:r>
    </w:p>
    <w:p w14:paraId="67C9691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parabolantenn.swf</w:t>
      </w:r>
    </w:p>
    <w:p w14:paraId="34D1BD9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paradigm.swf</w:t>
      </w:r>
    </w:p>
    <w:p w14:paraId="6D6458E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paradis.swf</w:t>
      </w:r>
    </w:p>
    <w:p w14:paraId="3DB43F9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paradoxal.swf</w:t>
      </w:r>
    </w:p>
    <w:p w14:paraId="46F910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paradox.swf</w:t>
      </w:r>
    </w:p>
    <w:p w14:paraId="5BF9D2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parad-.swf</w:t>
      </w:r>
    </w:p>
    <w:p w14:paraId="1A1776C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parad.swf</w:t>
      </w:r>
    </w:p>
    <w:p w14:paraId="1133A3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parafras.swf</w:t>
      </w:r>
    </w:p>
    <w:p w14:paraId="0522B97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paragraf.swf</w:t>
      </w:r>
    </w:p>
    <w:p w14:paraId="2031019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parallell.swf</w:t>
      </w:r>
    </w:p>
    <w:p w14:paraId="1315BF2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paralyserar.swf</w:t>
      </w:r>
    </w:p>
    <w:p w14:paraId="44537D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paranoia.swf</w:t>
      </w:r>
    </w:p>
    <w:p w14:paraId="5203AAF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parant.swf</w:t>
      </w:r>
    </w:p>
    <w:p w14:paraId="71C38AE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paraplyorganisation.swf</w:t>
      </w:r>
    </w:p>
    <w:p w14:paraId="75B53F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paraply.swf</w:t>
      </w:r>
    </w:p>
    <w:p w14:paraId="4551DB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parar sig.swf</w:t>
      </w:r>
    </w:p>
    <w:p w14:paraId="705156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parar.swf</w:t>
      </w:r>
    </w:p>
    <w:p w14:paraId="7B6816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parasit.swf</w:t>
      </w:r>
    </w:p>
    <w:p w14:paraId="633A8A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parasoll.swf</w:t>
      </w:r>
    </w:p>
    <w:p w14:paraId="57DC0A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paratyfus.swf</w:t>
      </w:r>
    </w:p>
    <w:p w14:paraId="2F83FBF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pardon.swf</w:t>
      </w:r>
    </w:p>
    <w:p w14:paraId="75673F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parentes.swf</w:t>
      </w:r>
    </w:p>
    <w:p w14:paraId="14EF7D8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parerar.swf</w:t>
      </w:r>
    </w:p>
    <w:p w14:paraId="42AECE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parfym.swf</w:t>
      </w:r>
    </w:p>
    <w:p w14:paraId="472588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parh0344star.swf</w:t>
      </w:r>
    </w:p>
    <w:p w14:paraId="05E5D9D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pariserhjul.swf</w:t>
      </w:r>
    </w:p>
    <w:p w14:paraId="5DE2455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parkas.swf</w:t>
      </w:r>
    </w:p>
    <w:p w14:paraId="4C8A5A8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parkerar.swf</w:t>
      </w:r>
    </w:p>
    <w:p w14:paraId="72C054B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parkering.swf</w:t>
      </w:r>
    </w:p>
    <w:p w14:paraId="577F08F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parkett.swf</w:t>
      </w:r>
    </w:p>
    <w:p w14:paraId="3F87916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park.swf</w:t>
      </w:r>
    </w:p>
    <w:p w14:paraId="4EE29DB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parl0366r.swf</w:t>
      </w:r>
    </w:p>
    <w:p w14:paraId="66C9929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parlamentarism.swf</w:t>
      </w:r>
    </w:p>
    <w:p w14:paraId="5E0A1A5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parlament.swf</w:t>
      </w:r>
    </w:p>
    <w:p w14:paraId="44A0D01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parodi.swf</w:t>
      </w:r>
    </w:p>
    <w:p w14:paraId="685B2E4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paroll.swf</w:t>
      </w:r>
    </w:p>
    <w:p w14:paraId="0D0B88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par.swf</w:t>
      </w:r>
    </w:p>
    <w:p w14:paraId="0E6D4DE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partaj.swf</w:t>
      </w:r>
    </w:p>
    <w:p w14:paraId="125271F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partiapparat.swf</w:t>
      </w:r>
    </w:p>
    <w:p w14:paraId="7FEA921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partiell.swf</w:t>
      </w:r>
    </w:p>
    <w:p w14:paraId="64F2ED7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partif0344rg.swf</w:t>
      </w:r>
    </w:p>
    <w:p w14:paraId="568C02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partihandel.swf</w:t>
      </w:r>
    </w:p>
    <w:p w14:paraId="5450C0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partikel.swf</w:t>
      </w:r>
    </w:p>
    <w:p w14:paraId="390369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partisk.swf</w:t>
      </w:r>
    </w:p>
    <w:p w14:paraId="52DFFDD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parti.swf</w:t>
      </w:r>
    </w:p>
    <w:p w14:paraId="761AF17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partner.swf</w:t>
      </w:r>
    </w:p>
    <w:p w14:paraId="02ADFE1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partsinlaga.swf</w:t>
      </w:r>
    </w:p>
    <w:p w14:paraId="67FA1B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part.swf</w:t>
      </w:r>
    </w:p>
    <w:p w14:paraId="00F0ED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party.swf</w:t>
      </w:r>
    </w:p>
    <w:p w14:paraId="35D1774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parvis.swf</w:t>
      </w:r>
    </w:p>
    <w:p w14:paraId="3FD951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pass0351.swf</w:t>
      </w:r>
    </w:p>
    <w:p w14:paraId="0F19AD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passagerare.swf</w:t>
      </w:r>
    </w:p>
    <w:p w14:paraId="6732C0B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passage.swf</w:t>
      </w:r>
    </w:p>
    <w:p w14:paraId="2118990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passare.swf</w:t>
      </w:r>
    </w:p>
    <w:p w14:paraId="47B38C3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passar p0345.swf</w:t>
      </w:r>
    </w:p>
    <w:p w14:paraId="4E17F32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passar.swf</w:t>
      </w:r>
    </w:p>
    <w:p w14:paraId="07D8D83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passerar.swf</w:t>
      </w:r>
    </w:p>
    <w:p w14:paraId="24EBB2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passersedel.swf</w:t>
      </w:r>
    </w:p>
    <w:p w14:paraId="011DC1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passform.swf</w:t>
      </w:r>
    </w:p>
    <w:p w14:paraId="6D9DF4A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passionerad.swf</w:t>
      </w:r>
    </w:p>
    <w:p w14:paraId="5FC097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passion.swf</w:t>
      </w:r>
    </w:p>
    <w:p w14:paraId="7A8391A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passiverar.swf</w:t>
      </w:r>
    </w:p>
    <w:p w14:paraId="2478B1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passiviserar.swf</w:t>
      </w:r>
    </w:p>
    <w:p w14:paraId="45442D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passiv.swf</w:t>
      </w:r>
    </w:p>
    <w:p w14:paraId="639865A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pass.swf</w:t>
      </w:r>
    </w:p>
    <w:p w14:paraId="688015B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passus.swf</w:t>
      </w:r>
    </w:p>
    <w:p w14:paraId="14CE4F8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pasta.swf</w:t>
      </w:r>
    </w:p>
    <w:p w14:paraId="49CE72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pastej.swf</w:t>
      </w:r>
    </w:p>
    <w:p w14:paraId="100E14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pastellf0344rg.swf</w:t>
      </w:r>
    </w:p>
    <w:p w14:paraId="07289A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pastell.swf</w:t>
      </w:r>
    </w:p>
    <w:p w14:paraId="3BB260E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pastill.swf</w:t>
      </w:r>
    </w:p>
    <w:p w14:paraId="453CDE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pastorat.swf</w:t>
      </w:r>
    </w:p>
    <w:p w14:paraId="4B3B56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pastorsexpedition.swf</w:t>
      </w:r>
    </w:p>
    <w:p w14:paraId="3E630D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pastor.swf</w:t>
      </w:r>
    </w:p>
    <w:p w14:paraId="78FD0F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patentl0345s.swf</w:t>
      </w:r>
    </w:p>
    <w:p w14:paraId="1F5301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Patent- och registreringsverket.swf</w:t>
      </w:r>
    </w:p>
    <w:p w14:paraId="4E5AA1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patent.swf</w:t>
      </w:r>
    </w:p>
    <w:p w14:paraId="05E2B0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patetisk.swf</w:t>
      </w:r>
    </w:p>
    <w:p w14:paraId="6495DF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patiens.swf</w:t>
      </w:r>
    </w:p>
    <w:p w14:paraId="64B185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patientavgift.swf</w:t>
      </w:r>
    </w:p>
    <w:p w14:paraId="095486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patientf0366rs0344kring.swf</w:t>
      </w:r>
    </w:p>
    <w:p w14:paraId="0AB737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patient.swf</w:t>
      </w:r>
    </w:p>
    <w:p w14:paraId="31D46E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patologisk.swf</w:t>
      </w:r>
    </w:p>
    <w:p w14:paraId="3D96DB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patos.swf</w:t>
      </w:r>
    </w:p>
    <w:p w14:paraId="5F5C86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patrask.swf</w:t>
      </w:r>
    </w:p>
    <w:p w14:paraId="7BB25DC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patriarkalisk.swf</w:t>
      </w:r>
    </w:p>
    <w:p w14:paraId="04C4E0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patriark.swf</w:t>
      </w:r>
    </w:p>
    <w:p w14:paraId="0FEE316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patriot.swf</w:t>
      </w:r>
    </w:p>
    <w:p w14:paraId="3FE979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patron.swf</w:t>
      </w:r>
    </w:p>
    <w:p w14:paraId="7AE4625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patrullerar.swf</w:t>
      </w:r>
    </w:p>
    <w:p w14:paraId="269D038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patrull.swf</w:t>
      </w:r>
    </w:p>
    <w:p w14:paraId="709D82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pattar.swf</w:t>
      </w:r>
    </w:p>
    <w:p w14:paraId="65A4394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paus.swf</w:t>
      </w:r>
    </w:p>
    <w:p w14:paraId="683604E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paviljong.swf</w:t>
      </w:r>
    </w:p>
    <w:p w14:paraId="7B67D16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PBU.swf</w:t>
      </w:r>
    </w:p>
    <w:p w14:paraId="58D996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PC.swf</w:t>
      </w:r>
    </w:p>
    <w:p w14:paraId="2E79AD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pedagogik.swf</w:t>
      </w:r>
    </w:p>
    <w:p w14:paraId="0CF483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pedagog.swf</w:t>
      </w:r>
    </w:p>
    <w:p w14:paraId="1B6EC9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pedal.swf</w:t>
      </w:r>
    </w:p>
    <w:p w14:paraId="04460C0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pedantisk.swf</w:t>
      </w:r>
    </w:p>
    <w:p w14:paraId="0E491EF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pediatrisk.swf</w:t>
      </w:r>
    </w:p>
    <w:p w14:paraId="2635FE8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pejlar.swf</w:t>
      </w:r>
    </w:p>
    <w:p w14:paraId="0072C3F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pekar.swf</w:t>
      </w:r>
    </w:p>
    <w:p w14:paraId="4DD36C7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pekfinger.swf</w:t>
      </w:r>
    </w:p>
    <w:p w14:paraId="42F4AD0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pekpinne.swf</w:t>
      </w:r>
    </w:p>
    <w:p w14:paraId="3F9ED9C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pelare.swf</w:t>
      </w:r>
    </w:p>
    <w:p w14:paraId="4C14B6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pelargonia.swf</w:t>
      </w:r>
    </w:p>
    <w:p w14:paraId="51B3C4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pendel.swf</w:t>
      </w:r>
    </w:p>
    <w:p w14:paraId="787FCF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pendelt0345g.swf</w:t>
      </w:r>
    </w:p>
    <w:p w14:paraId="5A571D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pendlar.swf</w:t>
      </w:r>
    </w:p>
    <w:p w14:paraId="5B1719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pendyl.swf</w:t>
      </w:r>
    </w:p>
    <w:p w14:paraId="20486F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penetrerar.swf</w:t>
      </w:r>
    </w:p>
    <w:p w14:paraId="15D94D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pengar.swf</w:t>
      </w:r>
    </w:p>
    <w:p w14:paraId="4C761A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peng.swf</w:t>
      </w:r>
    </w:p>
    <w:p w14:paraId="69D3F6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penibel.swf</w:t>
      </w:r>
    </w:p>
    <w:p w14:paraId="039A751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penicillin.swf</w:t>
      </w:r>
    </w:p>
    <w:p w14:paraId="578B325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penis.swf</w:t>
      </w:r>
    </w:p>
    <w:p w14:paraId="12175A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pennalism.swf</w:t>
      </w:r>
    </w:p>
    <w:p w14:paraId="24EDFB8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penna.swf</w:t>
      </w:r>
    </w:p>
    <w:p w14:paraId="58D73F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penning.swf</w:t>
      </w:r>
    </w:p>
    <w:p w14:paraId="54A4AEA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pennkniv.swf</w:t>
      </w:r>
    </w:p>
    <w:p w14:paraId="4CCD77F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pennv0344ssare.swf</w:t>
      </w:r>
    </w:p>
    <w:p w14:paraId="018102A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pensel.swf</w:t>
      </w:r>
    </w:p>
    <w:p w14:paraId="4D4F56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pension0344rsbiljett.swf</w:t>
      </w:r>
    </w:p>
    <w:p w14:paraId="77BDD3F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pension0344rsbostad.swf</w:t>
      </w:r>
    </w:p>
    <w:p w14:paraId="48788B5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pension0344rshem.swf</w:t>
      </w:r>
    </w:p>
    <w:p w14:paraId="538714E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pension0344r.swf</w:t>
      </w:r>
    </w:p>
    <w:p w14:paraId="003A8D0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pensionat.swf</w:t>
      </w:r>
    </w:p>
    <w:p w14:paraId="614149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pensionerar.swf</w:t>
      </w:r>
    </w:p>
    <w:p w14:paraId="20BE7A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pensions0345lder.swf</w:t>
      </w:r>
    </w:p>
    <w:p w14:paraId="467A8B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pensionsbrev.swf</w:t>
      </w:r>
    </w:p>
    <w:p w14:paraId="663742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pensionsgrundande inkomst.swf</w:t>
      </w:r>
    </w:p>
    <w:p w14:paraId="710CA0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pensionspo0344ng.swf</w:t>
      </w:r>
    </w:p>
    <w:p w14:paraId="0C6E94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pensionstillskott.swf</w:t>
      </w:r>
    </w:p>
    <w:p w14:paraId="094497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pension.swf</w:t>
      </w:r>
    </w:p>
    <w:p w14:paraId="2770D8C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penslar.swf</w:t>
      </w:r>
    </w:p>
    <w:p w14:paraId="2F3A2B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pentry.swf</w:t>
      </w:r>
    </w:p>
    <w:p w14:paraId="65B236C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pepparkaka.swf</w:t>
      </w:r>
    </w:p>
    <w:p w14:paraId="00ED04B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pepparrot.swf</w:t>
      </w:r>
    </w:p>
    <w:p w14:paraId="1FDA4A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peppar.swf</w:t>
      </w:r>
    </w:p>
    <w:p w14:paraId="1455CF5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peppar upp.swf</w:t>
      </w:r>
    </w:p>
    <w:p w14:paraId="3AFF62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pepprar.swf</w:t>
      </w:r>
    </w:p>
    <w:p w14:paraId="72788B6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pep.swf</w:t>
      </w:r>
    </w:p>
    <w:p w14:paraId="1588D1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perception.swf</w:t>
      </w:r>
    </w:p>
    <w:p w14:paraId="3CE46D3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perenn.swf</w:t>
      </w:r>
    </w:p>
    <w:p w14:paraId="223F0A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perfektion.swf</w:t>
      </w:r>
    </w:p>
    <w:p w14:paraId="678E7EA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perfekt.swf</w:t>
      </w:r>
    </w:p>
    <w:p w14:paraId="609D327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perforerar.swf</w:t>
      </w:r>
    </w:p>
    <w:p w14:paraId="09A5033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periferi.swf</w:t>
      </w:r>
    </w:p>
    <w:p w14:paraId="1A798A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perifer.swf</w:t>
      </w:r>
    </w:p>
    <w:p w14:paraId="43BBC2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periodisk.swf</w:t>
      </w:r>
    </w:p>
    <w:p w14:paraId="151066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periodiskt underst0366d.swf</w:t>
      </w:r>
    </w:p>
    <w:p w14:paraId="312FBD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period.swf</w:t>
      </w:r>
    </w:p>
    <w:p w14:paraId="0F7D3B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permanent.swf</w:t>
      </w:r>
    </w:p>
    <w:p w14:paraId="5267A2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permanent uppeh0345llstillst0345nd.swf</w:t>
      </w:r>
    </w:p>
    <w:p w14:paraId="6CC5B75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permission.swf</w:t>
      </w:r>
    </w:p>
    <w:p w14:paraId="781795B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permitterar.swf</w:t>
      </w:r>
    </w:p>
    <w:p w14:paraId="3BD86DB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permittering.swf</w:t>
      </w:r>
    </w:p>
    <w:p w14:paraId="78F601A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perplex.swf</w:t>
      </w:r>
    </w:p>
    <w:p w14:paraId="10A9A33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perrong.swf</w:t>
      </w:r>
    </w:p>
    <w:p w14:paraId="56E7E02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persedel.swf</w:t>
      </w:r>
    </w:p>
    <w:p w14:paraId="1890251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persian.swf</w:t>
      </w:r>
    </w:p>
    <w:p w14:paraId="6CEAEDA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persienn.swf</w:t>
      </w:r>
    </w:p>
    <w:p w14:paraId="0BAB9F1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persika.swf</w:t>
      </w:r>
    </w:p>
    <w:p w14:paraId="52023DF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persilja.swf</w:t>
      </w:r>
    </w:p>
    <w:p w14:paraId="3B112BE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persiska.swf</w:t>
      </w:r>
    </w:p>
    <w:p w14:paraId="1CCE866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persisk.swf</w:t>
      </w:r>
    </w:p>
    <w:p w14:paraId="3A06E1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personakt.swf</w:t>
      </w:r>
    </w:p>
    <w:p w14:paraId="3503F64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personaloms0344ttning.swf</w:t>
      </w:r>
    </w:p>
    <w:p w14:paraId="740C0B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personal.swf</w:t>
      </w:r>
    </w:p>
    <w:p w14:paraId="0D2274E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personbevis.swf</w:t>
      </w:r>
    </w:p>
    <w:p w14:paraId="7DEAE94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personbil.swf</w:t>
      </w:r>
    </w:p>
    <w:p w14:paraId="380427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persondator.swf</w:t>
      </w:r>
    </w:p>
    <w:p w14:paraId="1260CA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personell.swf</w:t>
      </w:r>
    </w:p>
    <w:p w14:paraId="264A93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persongalleri.swf</w:t>
      </w:r>
    </w:p>
    <w:p w14:paraId="160595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personkemi.swf</w:t>
      </w:r>
    </w:p>
    <w:p w14:paraId="6F3714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personligen.swf</w:t>
      </w:r>
    </w:p>
    <w:p w14:paraId="2F18EE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personlighet.swf</w:t>
      </w:r>
    </w:p>
    <w:p w14:paraId="6A79D3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personlig.swf</w:t>
      </w:r>
    </w:p>
    <w:p w14:paraId="5EB616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personnummer.swf</w:t>
      </w:r>
    </w:p>
    <w:p w14:paraId="0A9867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persons0366kare.swf</w:t>
      </w:r>
    </w:p>
    <w:p w14:paraId="13D576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person.swf</w:t>
      </w:r>
    </w:p>
    <w:p w14:paraId="7F4252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personunders0366kning.swf</w:t>
      </w:r>
    </w:p>
    <w:p w14:paraId="2E519E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perspektiv.swf</w:t>
      </w:r>
    </w:p>
    <w:p w14:paraId="0C2830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pers.swf</w:t>
      </w:r>
    </w:p>
    <w:p w14:paraId="7CEB0C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per.swf</w:t>
      </w:r>
    </w:p>
    <w:p w14:paraId="604F7B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peruk.swf</w:t>
      </w:r>
    </w:p>
    <w:p w14:paraId="644E9F6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pervers.swf</w:t>
      </w:r>
    </w:p>
    <w:p w14:paraId="37450F8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pessar.swf</w:t>
      </w:r>
    </w:p>
    <w:p w14:paraId="6F7165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pessimism.swf</w:t>
      </w:r>
    </w:p>
    <w:p w14:paraId="6C5DB5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pessimistisk.swf</w:t>
      </w:r>
    </w:p>
    <w:p w14:paraId="62084C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pessimist.swf</w:t>
      </w:r>
    </w:p>
    <w:p w14:paraId="737D370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pest.swf</w:t>
      </w:r>
    </w:p>
    <w:p w14:paraId="25B51A8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petar.swf</w:t>
      </w:r>
    </w:p>
    <w:p w14:paraId="2FC87B9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petig.swf</w:t>
      </w:r>
    </w:p>
    <w:p w14:paraId="393A776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petita.swf</w:t>
      </w:r>
    </w:p>
    <w:p w14:paraId="13033D3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petitess.swf</w:t>
      </w:r>
    </w:p>
    <w:p w14:paraId="7E50A4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petition.swf</w:t>
      </w:r>
    </w:p>
    <w:p w14:paraId="76B9FE5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 g a.swf</w:t>
      </w:r>
    </w:p>
    <w:p w14:paraId="585F60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ph-v0344rde.swf</w:t>
      </w:r>
    </w:p>
    <w:p w14:paraId="5E0F2CB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pianist.swf</w:t>
      </w:r>
    </w:p>
    <w:p w14:paraId="073364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piano.swf</w:t>
      </w:r>
    </w:p>
    <w:p w14:paraId="59A5BA5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pickar.swf</w:t>
      </w:r>
    </w:p>
    <w:p w14:paraId="45EB314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picknick.swf</w:t>
      </w:r>
    </w:p>
    <w:p w14:paraId="6ACEC3D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pick.swf</w:t>
      </w:r>
    </w:p>
    <w:p w14:paraId="193CE94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pickup.swf</w:t>
      </w:r>
    </w:p>
    <w:p w14:paraId="50CE03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piedestal.swf</w:t>
      </w:r>
    </w:p>
    <w:p w14:paraId="0A5C28D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pietet.swf</w:t>
      </w:r>
    </w:p>
    <w:p w14:paraId="0C979DF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piff.swf</w:t>
      </w:r>
    </w:p>
    <w:p w14:paraId="2F94E3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piga.swf</w:t>
      </w:r>
    </w:p>
    <w:p w14:paraId="7DEC6B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piggar upp.swf</w:t>
      </w:r>
    </w:p>
    <w:p w14:paraId="71F738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piggnar till.swf</w:t>
      </w:r>
    </w:p>
    <w:p w14:paraId="3436C9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pigg.swf</w:t>
      </w:r>
    </w:p>
    <w:p w14:paraId="34D14F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piggvar.swf</w:t>
      </w:r>
    </w:p>
    <w:p w14:paraId="5CD319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pigment.swf</w:t>
      </w:r>
    </w:p>
    <w:p w14:paraId="29765F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pikant.swf</w:t>
      </w:r>
    </w:p>
    <w:p w14:paraId="3D4D8E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pikar.swf</w:t>
      </w:r>
    </w:p>
    <w:p w14:paraId="637028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piket.swf</w:t>
      </w:r>
    </w:p>
    <w:p w14:paraId="60DD2E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pik.swf</w:t>
      </w:r>
    </w:p>
    <w:p w14:paraId="204750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pilgrim.swf</w:t>
      </w:r>
    </w:p>
    <w:p w14:paraId="6AEC79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pillar.swf</w:t>
      </w:r>
    </w:p>
    <w:p w14:paraId="0D0923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piller.swf</w:t>
      </w:r>
    </w:p>
    <w:p w14:paraId="32A9C5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pilot-.swf</w:t>
      </w:r>
    </w:p>
    <w:p w14:paraId="361697F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pilot.swf</w:t>
      </w:r>
    </w:p>
    <w:p w14:paraId="1BD11C6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pilsner.swf</w:t>
      </w:r>
    </w:p>
    <w:p w14:paraId="403A5E7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pil.swf</w:t>
      </w:r>
    </w:p>
    <w:p w14:paraId="1A4637D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pimplar.swf</w:t>
      </w:r>
    </w:p>
    <w:p w14:paraId="12DA348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pinaler.swf</w:t>
      </w:r>
    </w:p>
    <w:p w14:paraId="581E536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pinar.swf</w:t>
      </w:r>
    </w:p>
    <w:p w14:paraId="1E722B8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pina.swf</w:t>
      </w:r>
    </w:p>
    <w:p w14:paraId="1CFD7C3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pincett.swf</w:t>
      </w:r>
    </w:p>
    <w:p w14:paraId="43941CF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pingis.swf</w:t>
      </w:r>
    </w:p>
    <w:p w14:paraId="2427B2F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pinglar.swf</w:t>
      </w:r>
    </w:p>
    <w:p w14:paraId="22090D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pingla.swf</w:t>
      </w:r>
    </w:p>
    <w:p w14:paraId="504CB0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pingpong.swf</w:t>
      </w:r>
    </w:p>
    <w:p w14:paraId="292B51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pingstkyrkan.swf</w:t>
      </w:r>
    </w:p>
    <w:p w14:paraId="7DD156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pingstlilja.swf</w:t>
      </w:r>
    </w:p>
    <w:p w14:paraId="62E9E9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pingstr0366relsen.swf</w:t>
      </w:r>
    </w:p>
    <w:p w14:paraId="42A8E4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pingst.swf</w:t>
      </w:r>
    </w:p>
    <w:p w14:paraId="646429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pingstv0344n.swf</w:t>
      </w:r>
    </w:p>
    <w:p w14:paraId="71904A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pinkar.swf</w:t>
      </w:r>
    </w:p>
    <w:p w14:paraId="47985B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pinne.swf</w:t>
      </w:r>
    </w:p>
    <w:p w14:paraId="3AF6E2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pinnh0345l.swf</w:t>
      </w:r>
    </w:p>
    <w:p w14:paraId="2C60B8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pinsam.swf</w:t>
      </w:r>
    </w:p>
    <w:p w14:paraId="159A2A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pionj0344r.swf</w:t>
      </w:r>
    </w:p>
    <w:p w14:paraId="5657A6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pion.swf</w:t>
      </w:r>
    </w:p>
    <w:p w14:paraId="7B9D19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pipa.swf</w:t>
      </w:r>
    </w:p>
    <w:p w14:paraId="54DECE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pipeline.swf</w:t>
      </w:r>
    </w:p>
    <w:p w14:paraId="02B7D4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piper.swf</w:t>
      </w:r>
    </w:p>
    <w:p w14:paraId="615447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pippar.swf</w:t>
      </w:r>
    </w:p>
    <w:p w14:paraId="7949A7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pippi.swf</w:t>
      </w:r>
    </w:p>
    <w:p w14:paraId="19A5B1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pip.swf</w:t>
      </w:r>
    </w:p>
    <w:p w14:paraId="0497C0A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pirat-.swf</w:t>
      </w:r>
    </w:p>
    <w:p w14:paraId="4CC6031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pirat.swf</w:t>
      </w:r>
    </w:p>
    <w:p w14:paraId="63711C9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pirog.swf</w:t>
      </w:r>
    </w:p>
    <w:p w14:paraId="056380A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pirrar.swf</w:t>
      </w:r>
    </w:p>
    <w:p w14:paraId="554BB42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pirrig.swf</w:t>
      </w:r>
    </w:p>
    <w:p w14:paraId="544A1C9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pir.swf</w:t>
      </w:r>
    </w:p>
    <w:p w14:paraId="3A36EAE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piskar.swf</w:t>
      </w:r>
    </w:p>
    <w:p w14:paraId="67DF50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piska.swf</w:t>
      </w:r>
    </w:p>
    <w:p w14:paraId="7D1D46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pissar.swf</w:t>
      </w:r>
    </w:p>
    <w:p w14:paraId="672B70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pissoar.swf</w:t>
      </w:r>
    </w:p>
    <w:p w14:paraId="0898C15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piss.swf</w:t>
      </w:r>
    </w:p>
    <w:p w14:paraId="673D0C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pistasch.swf</w:t>
      </w:r>
    </w:p>
    <w:p w14:paraId="2C0BEC8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pistol.swf</w:t>
      </w:r>
    </w:p>
    <w:p w14:paraId="607F06B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pist.swf</w:t>
      </w:r>
    </w:p>
    <w:p w14:paraId="043149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pittoresk.swf</w:t>
      </w:r>
    </w:p>
    <w:p w14:paraId="71CACA3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pitt.swf</w:t>
      </w:r>
    </w:p>
    <w:p w14:paraId="0BBC567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pizza.swf</w:t>
      </w:r>
    </w:p>
    <w:p w14:paraId="534D7C1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pizzeria.swf</w:t>
      </w:r>
    </w:p>
    <w:p w14:paraId="5E9DE03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pj0344s.swf</w:t>
      </w:r>
    </w:p>
    <w:p w14:paraId="69B036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pj0344xa.swf</w:t>
      </w:r>
    </w:p>
    <w:p w14:paraId="28367B2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pj0345kig.swf</w:t>
      </w:r>
    </w:p>
    <w:p w14:paraId="4D206F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pjoskar.swf</w:t>
      </w:r>
    </w:p>
    <w:p w14:paraId="707387C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pl0344derar.swf</w:t>
      </w:r>
    </w:p>
    <w:p w14:paraId="1B2BE61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pl0344d.swf</w:t>
      </w:r>
    </w:p>
    <w:p w14:paraId="7E268DE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pl0344tt.swf</w:t>
      </w:r>
    </w:p>
    <w:p w14:paraId="281F457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pl0345gar.swf</w:t>
      </w:r>
    </w:p>
    <w:p w14:paraId="52B9B37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pl0345ga.swf</w:t>
      </w:r>
    </w:p>
    <w:p w14:paraId="3925A0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pl0345goande.swf</w:t>
      </w:r>
    </w:p>
    <w:p w14:paraId="737E21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pl0345gsam.swf</w:t>
      </w:r>
    </w:p>
    <w:p w14:paraId="48E69E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pl0345nbok.swf</w:t>
      </w:r>
    </w:p>
    <w:p w14:paraId="525CD9E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pl0345n.swf</w:t>
      </w:r>
    </w:p>
    <w:p w14:paraId="4F1FDDC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pl0345ster.swf</w:t>
      </w:r>
    </w:p>
    <w:p w14:paraId="148C5FA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pl0345strar om.swf</w:t>
      </w:r>
    </w:p>
    <w:p w14:paraId="683F731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pl0345tar.swf</w:t>
      </w:r>
    </w:p>
    <w:p w14:paraId="65304F1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pl0345tslagare.swf</w:t>
      </w:r>
    </w:p>
    <w:p w14:paraId="0957159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pl0345t.swf</w:t>
      </w:r>
    </w:p>
    <w:p w14:paraId="6CE46C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pl0366jer.swf</w:t>
      </w:r>
    </w:p>
    <w:p w14:paraId="1216827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pl0366tslig.swf</w:t>
      </w:r>
    </w:p>
    <w:p w14:paraId="0496F43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pl0366tsligt.swf</w:t>
      </w:r>
    </w:p>
    <w:p w14:paraId="2E234F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placerar.swf</w:t>
      </w:r>
    </w:p>
    <w:p w14:paraId="1BBB13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placering.swf</w:t>
      </w:r>
    </w:p>
    <w:p w14:paraId="72E102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pladask.swf</w:t>
      </w:r>
    </w:p>
    <w:p w14:paraId="3D2282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pladdrar.swf</w:t>
      </w:r>
    </w:p>
    <w:p w14:paraId="6FF5D8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plagg.swf</w:t>
      </w:r>
    </w:p>
    <w:p w14:paraId="457F52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plagiat.swf</w:t>
      </w:r>
    </w:p>
    <w:p w14:paraId="407DCB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plakat.swf</w:t>
      </w:r>
    </w:p>
    <w:p w14:paraId="34E455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planekonomi.swf</w:t>
      </w:r>
    </w:p>
    <w:p w14:paraId="36B668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planerar.swf</w:t>
      </w:r>
    </w:p>
    <w:p w14:paraId="0EC804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planering.swf</w:t>
      </w:r>
    </w:p>
    <w:p w14:paraId="2A5068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planet.swf</w:t>
      </w:r>
    </w:p>
    <w:p w14:paraId="69BD21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planka.swf</w:t>
      </w:r>
    </w:p>
    <w:p w14:paraId="17B8C7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plank.swf</w:t>
      </w:r>
    </w:p>
    <w:p w14:paraId="26DD09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plankton.swf</w:t>
      </w:r>
    </w:p>
    <w:p w14:paraId="08D0D5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planl0344gger.swf</w:t>
      </w:r>
    </w:p>
    <w:p w14:paraId="4EA7FE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planl0366sning.swf</w:t>
      </w:r>
    </w:p>
    <w:p w14:paraId="1DE428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planl0366s.swf</w:t>
      </w:r>
    </w:p>
    <w:p w14:paraId="54E5EA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planm0344ssig.swf</w:t>
      </w:r>
    </w:p>
    <w:p w14:paraId="13609FD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plansch.swf</w:t>
      </w:r>
    </w:p>
    <w:p w14:paraId="7CE0AEF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plan.swf</w:t>
      </w:r>
    </w:p>
    <w:p w14:paraId="52A4BB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plantage.swf</w:t>
      </w:r>
    </w:p>
    <w:p w14:paraId="14ACB2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planta.swf</w:t>
      </w:r>
    </w:p>
    <w:p w14:paraId="40447D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planterar.swf</w:t>
      </w:r>
    </w:p>
    <w:p w14:paraId="1E8B68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plantering.swf</w:t>
      </w:r>
    </w:p>
    <w:p w14:paraId="65249F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plantskola.swf</w:t>
      </w:r>
    </w:p>
    <w:p w14:paraId="490EBC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plaskar.swf</w:t>
      </w:r>
    </w:p>
    <w:p w14:paraId="55731E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plask.swf</w:t>
      </w:r>
    </w:p>
    <w:p w14:paraId="3C5885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plastfolie.swf</w:t>
      </w:r>
    </w:p>
    <w:p w14:paraId="2AFDB6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plastikkirurgi.swf</w:t>
      </w:r>
    </w:p>
    <w:p w14:paraId="6257F7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plastik.swf</w:t>
      </w:r>
    </w:p>
    <w:p w14:paraId="63C970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plast.swf</w:t>
      </w:r>
    </w:p>
    <w:p w14:paraId="41FEE4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plat0345.swf</w:t>
      </w:r>
    </w:p>
    <w:p w14:paraId="6A80D0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platonisk.swf</w:t>
      </w:r>
    </w:p>
    <w:p w14:paraId="6AC1D9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platsans0366kan.swf</w:t>
      </w:r>
    </w:p>
    <w:p w14:paraId="29CE64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platsar.swf</w:t>
      </w:r>
    </w:p>
    <w:p w14:paraId="6DFDA4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platsbiljett.swf</w:t>
      </w:r>
    </w:p>
    <w:p w14:paraId="36920E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platsjournalen.swf</w:t>
      </w:r>
    </w:p>
    <w:p w14:paraId="1C4E9E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plats.swf</w:t>
      </w:r>
    </w:p>
    <w:p w14:paraId="0F14E8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plattar till.swf</w:t>
      </w:r>
    </w:p>
    <w:p w14:paraId="302182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platta.swf</w:t>
      </w:r>
    </w:p>
    <w:p w14:paraId="109A69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plattform.swf</w:t>
      </w:r>
    </w:p>
    <w:p w14:paraId="0ED17D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plattityd.swf</w:t>
      </w:r>
    </w:p>
    <w:p w14:paraId="15D4FB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platt.swf</w:t>
      </w:r>
    </w:p>
    <w:p w14:paraId="26CC63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plausibel.swf</w:t>
      </w:r>
    </w:p>
    <w:p w14:paraId="0A00CE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playboy.swf</w:t>
      </w:r>
    </w:p>
    <w:p w14:paraId="5BFC0A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plenarsammantr0344de.swf</w:t>
      </w:r>
    </w:p>
    <w:p w14:paraId="6F2163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plenum.swf</w:t>
      </w:r>
    </w:p>
    <w:p w14:paraId="6EE2FA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pliktar.swf</w:t>
      </w:r>
    </w:p>
    <w:p w14:paraId="14BCE3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pliktskyldigast.swf</w:t>
      </w:r>
    </w:p>
    <w:p w14:paraId="2D7D86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plikt.swf</w:t>
      </w:r>
    </w:p>
    <w:p w14:paraId="43A541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pling.swf</w:t>
      </w:r>
    </w:p>
    <w:p w14:paraId="35CD54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plisserad.swf</w:t>
      </w:r>
    </w:p>
    <w:p w14:paraId="212292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pli.swf</w:t>
      </w:r>
    </w:p>
    <w:p w14:paraId="46513D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plit.swf</w:t>
      </w:r>
    </w:p>
    <w:p w14:paraId="35A59D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plockar.swf</w:t>
      </w:r>
    </w:p>
    <w:p w14:paraId="2DA583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plogar.swf</w:t>
      </w:r>
    </w:p>
    <w:p w14:paraId="41A8D3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plog.swf</w:t>
      </w:r>
    </w:p>
    <w:p w14:paraId="04C926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ploj.swf</w:t>
      </w:r>
    </w:p>
    <w:p w14:paraId="33DDEC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plomb.swf</w:t>
      </w:r>
    </w:p>
    <w:p w14:paraId="63C9BDE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plommonstop.swf</w:t>
      </w:r>
    </w:p>
    <w:p w14:paraId="4D876C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plommon.swf</w:t>
      </w:r>
    </w:p>
    <w:p w14:paraId="5F6620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plottrar.swf</w:t>
      </w:r>
    </w:p>
    <w:p w14:paraId="6C0856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plottrig.swf</w:t>
      </w:r>
    </w:p>
    <w:p w14:paraId="16E06D3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plufsig.swf</w:t>
      </w:r>
    </w:p>
    <w:p w14:paraId="3ACA02B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pluggar.swf</w:t>
      </w:r>
    </w:p>
    <w:p w14:paraId="72D5E68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pluggh0344st.swf</w:t>
      </w:r>
    </w:p>
    <w:p w14:paraId="12F921D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plugg.swf</w:t>
      </w:r>
    </w:p>
    <w:p w14:paraId="7A94A88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plump.swf</w:t>
      </w:r>
    </w:p>
    <w:p w14:paraId="3412E2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plumsar.swf</w:t>
      </w:r>
    </w:p>
    <w:p w14:paraId="5386E6B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plundrar.swf</w:t>
      </w:r>
    </w:p>
    <w:p w14:paraId="794ED5F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plunta.swf</w:t>
      </w:r>
    </w:p>
    <w:p w14:paraId="607482B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pluralism.swf</w:t>
      </w:r>
    </w:p>
    <w:p w14:paraId="70C7495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pluralistisk.swf</w:t>
      </w:r>
    </w:p>
    <w:p w14:paraId="2854BA6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plural.swf</w:t>
      </w:r>
    </w:p>
    <w:p w14:paraId="557F3B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plusgiro.swf</w:t>
      </w:r>
    </w:p>
    <w:p w14:paraId="0D1AD86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plus.swf</w:t>
      </w:r>
    </w:p>
    <w:p w14:paraId="59EB8E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plutonium.swf</w:t>
      </w:r>
    </w:p>
    <w:p w14:paraId="3CD223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pluton.swf</w:t>
      </w:r>
    </w:p>
    <w:p w14:paraId="64AC3E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plym.swf</w:t>
      </w:r>
    </w:p>
    <w:p w14:paraId="3EF5349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plysch.swf</w:t>
      </w:r>
    </w:p>
    <w:p w14:paraId="5FEEC86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pm.swf</w:t>
      </w:r>
    </w:p>
    <w:p w14:paraId="668A67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pneumatisk.swf</w:t>
      </w:r>
    </w:p>
    <w:p w14:paraId="66BB8FF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po0344ng0345r.swf</w:t>
      </w:r>
    </w:p>
    <w:p w14:paraId="448EAE5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po0344ng.swf</w:t>
      </w:r>
    </w:p>
    <w:p w14:paraId="30C29D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po0344ngterar.swf</w:t>
      </w:r>
    </w:p>
    <w:p w14:paraId="352D11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pockar.swf</w:t>
      </w:r>
    </w:p>
    <w:p w14:paraId="1D0431C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pocketbok.swf</w:t>
      </w:r>
    </w:p>
    <w:p w14:paraId="44F6DC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pocket.swf</w:t>
      </w:r>
    </w:p>
    <w:p w14:paraId="4D6CD3E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podium.swf</w:t>
      </w:r>
    </w:p>
    <w:p w14:paraId="630AFFE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poem.swf</w:t>
      </w:r>
    </w:p>
    <w:p w14:paraId="3808A58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poesi.swf</w:t>
      </w:r>
    </w:p>
    <w:p w14:paraId="3EC2E6A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poetisk.swf</w:t>
      </w:r>
    </w:p>
    <w:p w14:paraId="5616D6B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poet.swf</w:t>
      </w:r>
    </w:p>
    <w:p w14:paraId="453788E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pojke.swf</w:t>
      </w:r>
    </w:p>
    <w:p w14:paraId="7E8C447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pojkstreck.swf</w:t>
      </w:r>
    </w:p>
    <w:p w14:paraId="662B395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pojkv0344n.swf</w:t>
      </w:r>
    </w:p>
    <w:p w14:paraId="234363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pojkvasker.swf</w:t>
      </w:r>
    </w:p>
    <w:p w14:paraId="6B433AE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pokal.swf</w:t>
      </w:r>
    </w:p>
    <w:p w14:paraId="0D37BA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poker.swf</w:t>
      </w:r>
    </w:p>
    <w:p w14:paraId="2DE7D5F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polack.swf</w:t>
      </w:r>
    </w:p>
    <w:p w14:paraId="320731A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polare.swf</w:t>
      </w:r>
    </w:p>
    <w:p w14:paraId="5908A8D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polariserar.swf</w:t>
      </w:r>
    </w:p>
    <w:p w14:paraId="3C42EDE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polar.swf</w:t>
      </w:r>
    </w:p>
    <w:p w14:paraId="6EAE1CB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polemik.swf</w:t>
      </w:r>
    </w:p>
    <w:p w14:paraId="2890C29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polemiserar.swf</w:t>
      </w:r>
    </w:p>
    <w:p w14:paraId="54851AF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polemisk.swf</w:t>
      </w:r>
    </w:p>
    <w:p w14:paraId="1167DA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polerad.swf</w:t>
      </w:r>
    </w:p>
    <w:p w14:paraId="582910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polerar.swf</w:t>
      </w:r>
    </w:p>
    <w:p w14:paraId="3A65A5D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policy.swf</w:t>
      </w:r>
    </w:p>
    <w:p w14:paraId="6897EB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poliklinik.swf</w:t>
      </w:r>
    </w:p>
    <w:p w14:paraId="273AB7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polio.swf</w:t>
      </w:r>
    </w:p>
    <w:p w14:paraId="12A54C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polism0344stare.swf</w:t>
      </w:r>
    </w:p>
    <w:p w14:paraId="6A7F3B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polisman.swf</w:t>
      </w:r>
    </w:p>
    <w:p w14:paraId="2E1947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polisong.swf</w:t>
      </w:r>
    </w:p>
    <w:p w14:paraId="1AE762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polis.swf</w:t>
      </w:r>
    </w:p>
    <w:p w14:paraId="39A941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politikerf0366rakt.swf</w:t>
      </w:r>
    </w:p>
    <w:p w14:paraId="2D55B3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politiker.swf</w:t>
      </w:r>
    </w:p>
    <w:p w14:paraId="4BC489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politik.swf</w:t>
      </w:r>
    </w:p>
    <w:p w14:paraId="4DD3D9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politisk.swf</w:t>
      </w:r>
    </w:p>
    <w:p w14:paraId="534A6E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politruk.swf</w:t>
      </w:r>
    </w:p>
    <w:p w14:paraId="69721D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polityr.swf</w:t>
      </w:r>
    </w:p>
    <w:p w14:paraId="59F4C0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polkagris.swf</w:t>
      </w:r>
    </w:p>
    <w:p w14:paraId="1D9A64B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polka.swf</w:t>
      </w:r>
    </w:p>
    <w:p w14:paraId="4717B7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pollen.swf</w:t>
      </w:r>
    </w:p>
    <w:p w14:paraId="73ED20F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polletterar.swf</w:t>
      </w:r>
    </w:p>
    <w:p w14:paraId="6B1760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polmag.swf</w:t>
      </w:r>
    </w:p>
    <w:p w14:paraId="7AED53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polotr0366ja.swf</w:t>
      </w:r>
    </w:p>
    <w:p w14:paraId="7DA5C6B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polska.swf</w:t>
      </w:r>
    </w:p>
    <w:p w14:paraId="5BC5907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polsk.swf</w:t>
      </w:r>
    </w:p>
    <w:p w14:paraId="4544A07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pol.swf</w:t>
      </w:r>
    </w:p>
    <w:p w14:paraId="74CCD0A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polyglott.swf</w:t>
      </w:r>
    </w:p>
    <w:p w14:paraId="706D147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pomerans.swf</w:t>
      </w:r>
    </w:p>
    <w:p w14:paraId="23B81BC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pommes frites.swf</w:t>
      </w:r>
    </w:p>
    <w:p w14:paraId="690ECB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pompa.swf</w:t>
      </w:r>
    </w:p>
    <w:p w14:paraId="77948E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pomp.swf</w:t>
      </w:r>
    </w:p>
    <w:p w14:paraId="193B17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pondus.swf</w:t>
      </w:r>
    </w:p>
    <w:p w14:paraId="0B0CCB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ponke.swf</w:t>
      </w:r>
    </w:p>
    <w:p w14:paraId="04F6E16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ponny.swf</w:t>
      </w:r>
    </w:p>
    <w:p w14:paraId="0E3275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popcorn.swf</w:t>
      </w:r>
    </w:p>
    <w:p w14:paraId="40D0A3B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poppis.swf</w:t>
      </w:r>
    </w:p>
    <w:p w14:paraId="1F26067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pop.swf</w:t>
      </w:r>
    </w:p>
    <w:p w14:paraId="10D1D7C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popul0344r.swf</w:t>
      </w:r>
    </w:p>
    <w:p w14:paraId="5D50702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populariserar.swf</w:t>
      </w:r>
    </w:p>
    <w:p w14:paraId="71EC11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popularitet.swf</w:t>
      </w:r>
    </w:p>
    <w:p w14:paraId="085F29E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populism.swf</w:t>
      </w:r>
    </w:p>
    <w:p w14:paraId="45D778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por0366s.swf</w:t>
      </w:r>
    </w:p>
    <w:p w14:paraId="76415F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porlar.swf</w:t>
      </w:r>
    </w:p>
    <w:p w14:paraId="45044E4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pormask.swf</w:t>
      </w:r>
    </w:p>
    <w:p w14:paraId="513CC74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pornografisk.swf</w:t>
      </w:r>
    </w:p>
    <w:p w14:paraId="23B69AF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pornografi.swf</w:t>
      </w:r>
    </w:p>
    <w:p w14:paraId="2F6375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porr.swf</w:t>
      </w:r>
    </w:p>
    <w:p w14:paraId="159FC1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porslin.swf</w:t>
      </w:r>
    </w:p>
    <w:p w14:paraId="2CC21FE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por.swf</w:t>
      </w:r>
    </w:p>
    <w:p w14:paraId="2E4FC5B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portabel.swf</w:t>
      </w:r>
    </w:p>
    <w:p w14:paraId="4561495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portf0366lj.swf</w:t>
      </w:r>
    </w:p>
    <w:p w14:paraId="404831A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portier.swf</w:t>
      </w:r>
    </w:p>
    <w:p w14:paraId="2CA4B3D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portionerar.swf</w:t>
      </w:r>
    </w:p>
    <w:p w14:paraId="459454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portion.swf</w:t>
      </w:r>
    </w:p>
    <w:p w14:paraId="668686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portmonn0344.swf</w:t>
      </w:r>
    </w:p>
    <w:p w14:paraId="51D94B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porto.swf</w:t>
      </w:r>
    </w:p>
    <w:p w14:paraId="18331A5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portr0344tt.swf</w:t>
      </w:r>
    </w:p>
    <w:p w14:paraId="7B863A1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port.swf</w:t>
      </w:r>
    </w:p>
    <w:p w14:paraId="676F974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portugisisk.swf</w:t>
      </w:r>
    </w:p>
    <w:p w14:paraId="3F0BD3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portugis.swf</w:t>
      </w:r>
    </w:p>
    <w:p w14:paraId="43B87CB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portvakt.swf</w:t>
      </w:r>
    </w:p>
    <w:p w14:paraId="179446F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portvin.swf</w:t>
      </w:r>
    </w:p>
    <w:p w14:paraId="2E73B2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poserar.swf</w:t>
      </w:r>
    </w:p>
    <w:p w14:paraId="27A2DF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pose.swf</w:t>
      </w:r>
    </w:p>
    <w:p w14:paraId="2E6013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position.swf</w:t>
      </w:r>
    </w:p>
    <w:p w14:paraId="36E1CD1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positiv.swf</w:t>
      </w:r>
    </w:p>
    <w:p w14:paraId="0F84E0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possessiv.swf</w:t>
      </w:r>
    </w:p>
    <w:p w14:paraId="77AE8B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postadress.swf</w:t>
      </w:r>
    </w:p>
    <w:p w14:paraId="7E1D1E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postar.swf</w:t>
      </w:r>
    </w:p>
    <w:p w14:paraId="3E27EB5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postbox.swf</w:t>
      </w:r>
    </w:p>
    <w:p w14:paraId="1C7C568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poste restante.swf</w:t>
      </w:r>
    </w:p>
    <w:p w14:paraId="69103E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postering.swf</w:t>
      </w:r>
    </w:p>
    <w:p w14:paraId="2F37BD1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postf0366rskott.swf</w:t>
      </w:r>
    </w:p>
    <w:p w14:paraId="085D8E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postg0345ng.swf</w:t>
      </w:r>
    </w:p>
    <w:p w14:paraId="0823E2A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postgymnasial.swf</w:t>
      </w:r>
    </w:p>
    <w:p w14:paraId="63BB3B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postnummerkatalog.swf</w:t>
      </w:r>
    </w:p>
    <w:p w14:paraId="20E54EC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postnummer.swf</w:t>
      </w:r>
    </w:p>
    <w:p w14:paraId="180BD6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postogram.swf</w:t>
      </w:r>
    </w:p>
    <w:p w14:paraId="19234F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postorderf0366retag.swf</w:t>
      </w:r>
    </w:p>
    <w:p w14:paraId="7ABE85B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postorder.swf</w:t>
      </w:r>
    </w:p>
    <w:p w14:paraId="7A1DEF3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postr0366stning.swf</w:t>
      </w:r>
    </w:p>
    <w:p w14:paraId="696FE4E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postskriptum.swf</w:t>
      </w:r>
    </w:p>
    <w:p w14:paraId="04AE5C5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post-.swf</w:t>
      </w:r>
    </w:p>
    <w:p w14:paraId="30198CA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post.swf</w:t>
      </w:r>
    </w:p>
    <w:p w14:paraId="5F3610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postverket.swf</w:t>
      </w:r>
    </w:p>
    <w:p w14:paraId="3821080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po.swf</w:t>
      </w:r>
    </w:p>
    <w:p w14:paraId="663ECE7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potatis.swf</w:t>
      </w:r>
    </w:p>
    <w:p w14:paraId="12845D3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potens.swf</w:t>
      </w:r>
    </w:p>
    <w:p w14:paraId="7AF9C0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potential.swf</w:t>
      </w:r>
    </w:p>
    <w:p w14:paraId="5A4BA89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potentiell.swf</w:t>
      </w:r>
    </w:p>
    <w:p w14:paraId="238EBDE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potpurri.swf</w:t>
      </w:r>
    </w:p>
    <w:p w14:paraId="36194B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potta.swf</w:t>
      </w:r>
    </w:p>
    <w:p w14:paraId="03835FC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pott.swf</w:t>
      </w:r>
    </w:p>
    <w:p w14:paraId="61FD24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p-piller.swf</w:t>
      </w:r>
    </w:p>
    <w:p w14:paraId="477269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p-plats.swf</w:t>
      </w:r>
    </w:p>
    <w:p w14:paraId="0B345B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PPM.swf</w:t>
      </w:r>
    </w:p>
    <w:p w14:paraId="72A656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pr0344gel.swf</w:t>
      </w:r>
    </w:p>
    <w:p w14:paraId="723F03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pr0344glar.swf</w:t>
      </w:r>
    </w:p>
    <w:p w14:paraId="7686ED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pr0344ktig.swf</w:t>
      </w:r>
    </w:p>
    <w:p w14:paraId="31495D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pr0344ntar.swf</w:t>
      </w:r>
    </w:p>
    <w:p w14:paraId="668AB9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pr0344nt.swf</w:t>
      </w:r>
    </w:p>
    <w:p w14:paraId="730173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pr0344rie.swf</w:t>
      </w:r>
    </w:p>
    <w:p w14:paraId="19C02B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pr0344sterskap.swf</w:t>
      </w:r>
    </w:p>
    <w:p w14:paraId="7C4B5A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pr0344stg0345rd.swf</w:t>
      </w:r>
    </w:p>
    <w:p w14:paraId="71DEE5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pr0344stkrage.swf</w:t>
      </w:r>
    </w:p>
    <w:p w14:paraId="0F2614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pr0344st.swf</w:t>
      </w:r>
    </w:p>
    <w:p w14:paraId="42EF2C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pr0344stviger.swf</w:t>
      </w:r>
    </w:p>
    <w:p w14:paraId="6C78FB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pr0345lar.swf</w:t>
      </w:r>
    </w:p>
    <w:p w14:paraId="784ED0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pr0345l.swf</w:t>
      </w:r>
    </w:p>
    <w:p w14:paraId="029663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pr0345m.swf</w:t>
      </w:r>
    </w:p>
    <w:p w14:paraId="5E736A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pr0345nglar ut.swf</w:t>
      </w:r>
    </w:p>
    <w:p w14:paraId="0CDBFE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pr0345ng.swf</w:t>
      </w:r>
    </w:p>
    <w:p w14:paraId="6EB95A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pr0366jsar.swf</w:t>
      </w:r>
    </w:p>
    <w:p w14:paraId="57D857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pr0366vande.swf</w:t>
      </w:r>
    </w:p>
    <w:p w14:paraId="219303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pr0366var.swf</w:t>
      </w:r>
    </w:p>
    <w:p w14:paraId="1FFECF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pr0366vning.swf</w:t>
      </w:r>
    </w:p>
    <w:p w14:paraId="0D7B26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prackar p0345.swf</w:t>
      </w:r>
    </w:p>
    <w:p w14:paraId="487111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pragmatisk.swf</w:t>
      </w:r>
    </w:p>
    <w:p w14:paraId="34B0B1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praktfull.swf</w:t>
      </w:r>
    </w:p>
    <w:p w14:paraId="798BCF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praktikant.swf</w:t>
      </w:r>
    </w:p>
    <w:p w14:paraId="039686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praktik.swf</w:t>
      </w:r>
    </w:p>
    <w:p w14:paraId="40B0B2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praktiserar.swf</w:t>
      </w:r>
    </w:p>
    <w:p w14:paraId="55C3B3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praktisk.swf</w:t>
      </w:r>
    </w:p>
    <w:p w14:paraId="4FC24E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prakt.swf</w:t>
      </w:r>
    </w:p>
    <w:p w14:paraId="6C4FAF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prao.swf</w:t>
      </w:r>
    </w:p>
    <w:p w14:paraId="481A73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prassel.swf</w:t>
      </w:r>
    </w:p>
    <w:p w14:paraId="39C605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prasslar.swf</w:t>
      </w:r>
    </w:p>
    <w:p w14:paraId="7CCDBF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pratar.swf</w:t>
      </w:r>
    </w:p>
    <w:p w14:paraId="7C3DBC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pratig.swf</w:t>
      </w:r>
    </w:p>
    <w:p w14:paraId="677A8C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pratkvarn.swf</w:t>
      </w:r>
    </w:p>
    <w:p w14:paraId="6376DC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pratmakare.swf</w:t>
      </w:r>
    </w:p>
    <w:p w14:paraId="61FD79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pratsam.swf</w:t>
      </w:r>
    </w:p>
    <w:p w14:paraId="543B23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pratsjuk.swf</w:t>
      </w:r>
    </w:p>
    <w:p w14:paraId="7BD6A4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pratstund.swf</w:t>
      </w:r>
    </w:p>
    <w:p w14:paraId="746B44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prat.swf</w:t>
      </w:r>
    </w:p>
    <w:p w14:paraId="5223FA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praxis.swf</w:t>
      </w:r>
    </w:p>
    <w:p w14:paraId="4952721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preciserar.swf</w:t>
      </w:r>
    </w:p>
    <w:p w14:paraId="7AF09FE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precision.swf</w:t>
      </w:r>
    </w:p>
    <w:p w14:paraId="7C32FA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precis.swf</w:t>
      </w:r>
    </w:p>
    <w:p w14:paraId="4ABFA5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predikan.swf</w:t>
      </w:r>
    </w:p>
    <w:p w14:paraId="3530E2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predikant.swf</w:t>
      </w:r>
    </w:p>
    <w:p w14:paraId="2F7F6D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predikar.swf</w:t>
      </w:r>
    </w:p>
    <w:p w14:paraId="468C3C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predikat.swf</w:t>
      </w:r>
    </w:p>
    <w:p w14:paraId="0CFCBC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predikstol.swf</w:t>
      </w:r>
    </w:p>
    <w:p w14:paraId="56D67A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prefekt.swf</w:t>
      </w:r>
    </w:p>
    <w:p w14:paraId="7D3750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preferens.swf</w:t>
      </w:r>
    </w:p>
    <w:p w14:paraId="4E12A6F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prefix.swf</w:t>
      </w:r>
    </w:p>
    <w:p w14:paraId="3C9C784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pregnant.swf</w:t>
      </w:r>
    </w:p>
    <w:p w14:paraId="59BFCD4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prejar.swf</w:t>
      </w:r>
    </w:p>
    <w:p w14:paraId="2E331C8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prejudicerande.swf</w:t>
      </w:r>
    </w:p>
    <w:p w14:paraId="79DAF51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prejudikat.swf</w:t>
      </w:r>
    </w:p>
    <w:p w14:paraId="5FF918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prek0344r.swf</w:t>
      </w:r>
    </w:p>
    <w:p w14:paraId="7237237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prelimin0344rskatt.swf</w:t>
      </w:r>
    </w:p>
    <w:p w14:paraId="4857678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prelimin0344r.swf</w:t>
      </w:r>
    </w:p>
    <w:p w14:paraId="5C2BE9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premi0344rminister.swf</w:t>
      </w:r>
    </w:p>
    <w:p w14:paraId="1BAADC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premi0344r.swf</w:t>
      </w:r>
    </w:p>
    <w:p w14:paraId="04D7092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premieobligation.swf</w:t>
      </w:r>
    </w:p>
    <w:p w14:paraId="488708E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premierar.swf</w:t>
      </w:r>
    </w:p>
    <w:p w14:paraId="7F6DDA7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premie.swf</w:t>
      </w:r>
    </w:p>
    <w:p w14:paraId="3463D35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premiss.swf</w:t>
      </w:r>
    </w:p>
    <w:p w14:paraId="74AE7F1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premium.swf</w:t>
      </w:r>
    </w:p>
    <w:p w14:paraId="654ED6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prenumerant.swf</w:t>
      </w:r>
    </w:p>
    <w:p w14:paraId="1C8890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prenumererar.swf</w:t>
      </w:r>
    </w:p>
    <w:p w14:paraId="3E1C2C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preparat.swf</w:t>
      </w:r>
    </w:p>
    <w:p w14:paraId="59DE7F3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preparerar.swf</w:t>
      </w:r>
    </w:p>
    <w:p w14:paraId="47C256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preposition.swf</w:t>
      </w:r>
    </w:p>
    <w:p w14:paraId="0578064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presenning.swf</w:t>
      </w:r>
    </w:p>
    <w:p w14:paraId="6895991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presens.swf</w:t>
      </w:r>
    </w:p>
    <w:p w14:paraId="4E20377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presentabel.swf</w:t>
      </w:r>
    </w:p>
    <w:p w14:paraId="44FCBE1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presenterar.swf</w:t>
      </w:r>
    </w:p>
    <w:p w14:paraId="2F14C3A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present.swf</w:t>
      </w:r>
    </w:p>
    <w:p w14:paraId="4AA3CF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president.swf</w:t>
      </w:r>
    </w:p>
    <w:p w14:paraId="0968441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preskriberar.swf</w:t>
      </w:r>
    </w:p>
    <w:p w14:paraId="000904E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preskription.swf</w:t>
      </w:r>
    </w:p>
    <w:p w14:paraId="750E67A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pressande.swf</w:t>
      </w:r>
    </w:p>
    <w:p w14:paraId="44ACAD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pressar.swf</w:t>
      </w:r>
    </w:p>
    <w:p w14:paraId="2F7F16F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pressbyr0345n.swf</w:t>
      </w:r>
    </w:p>
    <w:p w14:paraId="39A1BE3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pressombudsmannen.swf</w:t>
      </w:r>
    </w:p>
    <w:p w14:paraId="0D0B9A8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pressrelease.swf</w:t>
      </w:r>
    </w:p>
    <w:p w14:paraId="1132FBC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press.swf</w:t>
      </w:r>
    </w:p>
    <w:p w14:paraId="6BF14A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presst0366d.swf</w:t>
      </w:r>
    </w:p>
    <w:p w14:paraId="22D0321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prestanda.swf</w:t>
      </w:r>
    </w:p>
    <w:p w14:paraId="281F0B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prestation.swf</w:t>
      </w:r>
    </w:p>
    <w:p w14:paraId="49FBAC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presterar.swf</w:t>
      </w:r>
    </w:p>
    <w:p w14:paraId="571E92C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prestige.swf</w:t>
      </w:r>
    </w:p>
    <w:p w14:paraId="4AF16DA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presumtiv.swf</w:t>
      </w:r>
    </w:p>
    <w:p w14:paraId="2B09651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pretendent.swf</w:t>
      </w:r>
    </w:p>
    <w:p w14:paraId="2277AB4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pretenti0366s.swf</w:t>
      </w:r>
    </w:p>
    <w:p w14:paraId="63F3663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pretention.swf</w:t>
      </w:r>
    </w:p>
    <w:p w14:paraId="0BA428A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preteritum.swf</w:t>
      </w:r>
    </w:p>
    <w:p w14:paraId="33B7CFF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preventivmedelsr0345dgivning.swf</w:t>
      </w:r>
    </w:p>
    <w:p w14:paraId="2DB19C3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preventivmedel.swf</w:t>
      </w:r>
    </w:p>
    <w:p w14:paraId="11C26B8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preventiv.swf</w:t>
      </w:r>
    </w:p>
    <w:p w14:paraId="6AA4F9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prickar av.swf</w:t>
      </w:r>
    </w:p>
    <w:p w14:paraId="55FD13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prickar.swf</w:t>
      </w:r>
    </w:p>
    <w:p w14:paraId="68E40FD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pricka.swf</w:t>
      </w:r>
    </w:p>
    <w:p w14:paraId="1040A2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prickfri.swf</w:t>
      </w:r>
    </w:p>
    <w:p w14:paraId="1AA596A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prickig.swf</w:t>
      </w:r>
    </w:p>
    <w:p w14:paraId="5D9091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prick.swf</w:t>
      </w:r>
    </w:p>
    <w:p w14:paraId="0E36543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prilla.swf</w:t>
      </w:r>
    </w:p>
    <w:p w14:paraId="5549ADA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prim0344r.swf</w:t>
      </w:r>
    </w:p>
    <w:p w14:paraId="0697BA2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prim0366r.swf</w:t>
      </w:r>
    </w:p>
    <w:p w14:paraId="05CE60B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prima.swf</w:t>
      </w:r>
    </w:p>
    <w:p w14:paraId="5961E6F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primitiv.swf</w:t>
      </w:r>
    </w:p>
    <w:p w14:paraId="1BE63CF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principiell.swf</w:t>
      </w:r>
    </w:p>
    <w:p w14:paraId="6ABDA2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princip.swf</w:t>
      </w:r>
    </w:p>
    <w:p w14:paraId="080284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prinsessa.swf</w:t>
      </w:r>
    </w:p>
    <w:p w14:paraId="63A287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prinskorv.swf</w:t>
      </w:r>
    </w:p>
    <w:p w14:paraId="6D2E97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prins.swf</w:t>
      </w:r>
    </w:p>
    <w:p w14:paraId="2F7233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printer.swf</w:t>
      </w:r>
    </w:p>
    <w:p w14:paraId="4B29496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prioriterar.swf</w:t>
      </w:r>
    </w:p>
    <w:p w14:paraId="09F2E8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prioritet.swf</w:t>
      </w:r>
    </w:p>
    <w:p w14:paraId="46C344F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prisar.swf</w:t>
      </w:r>
    </w:p>
    <w:p w14:paraId="4C3ABB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pris.swf</w:t>
      </w:r>
    </w:p>
    <w:p w14:paraId="042EBD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pristagare.swf</w:t>
      </w:r>
    </w:p>
    <w:p w14:paraId="103802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prisv0344rd.swf</w:t>
      </w:r>
    </w:p>
    <w:p w14:paraId="4FB5D9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privatiserar.swf</w:t>
      </w:r>
    </w:p>
    <w:p w14:paraId="0E5451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privatliv.swf</w:t>
      </w:r>
    </w:p>
    <w:p w14:paraId="53D74C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privatpraktiserande.swf</w:t>
      </w:r>
    </w:p>
    <w:p w14:paraId="059D05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privatsak.swf</w:t>
      </w:r>
    </w:p>
    <w:p w14:paraId="73DBDBD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privat.swf</w:t>
      </w:r>
    </w:p>
    <w:p w14:paraId="548EDC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privilegierad.swf</w:t>
      </w:r>
    </w:p>
    <w:p w14:paraId="079B75C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privilegium.swf</w:t>
      </w:r>
    </w:p>
    <w:p w14:paraId="7201EB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problematik.swf</w:t>
      </w:r>
    </w:p>
    <w:p w14:paraId="4EA5D4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problematisk.swf</w:t>
      </w:r>
    </w:p>
    <w:p w14:paraId="4AE7AC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problemst0344llning.swf</w:t>
      </w:r>
    </w:p>
    <w:p w14:paraId="34E38A8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problem.swf</w:t>
      </w:r>
    </w:p>
    <w:p w14:paraId="1845134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procedur.swf</w:t>
      </w:r>
    </w:p>
    <w:p w14:paraId="2D00C51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procentig.swf</w:t>
      </w:r>
    </w:p>
    <w:p w14:paraId="11969F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procent.swf</w:t>
      </w:r>
    </w:p>
    <w:p w14:paraId="5A7F88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procentuell.swf</w:t>
      </w:r>
    </w:p>
    <w:p w14:paraId="69B1C3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processar.swf</w:t>
      </w:r>
    </w:p>
    <w:p w14:paraId="63958C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procession.swf</w:t>
      </w:r>
    </w:p>
    <w:p w14:paraId="7B36AB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process.swf</w:t>
      </w:r>
    </w:p>
    <w:p w14:paraId="7B51733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proc.swf</w:t>
      </w:r>
    </w:p>
    <w:p w14:paraId="7EBE53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producent.swf</w:t>
      </w:r>
    </w:p>
    <w:p w14:paraId="6692A6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producerar.swf</w:t>
      </w:r>
    </w:p>
    <w:p w14:paraId="231607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produktion.swf</w:t>
      </w:r>
    </w:p>
    <w:p w14:paraId="1F2D6A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produktivitet.swf</w:t>
      </w:r>
    </w:p>
    <w:p w14:paraId="2C6D7A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produktiv.swf</w:t>
      </w:r>
    </w:p>
    <w:p w14:paraId="7EFD47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produkt.swf</w:t>
      </w:r>
    </w:p>
    <w:p w14:paraId="55A975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profan.swf</w:t>
      </w:r>
    </w:p>
    <w:p w14:paraId="6108521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professionell.swf</w:t>
      </w:r>
    </w:p>
    <w:p w14:paraId="174320D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professor.swf</w:t>
      </w:r>
    </w:p>
    <w:p w14:paraId="0550A19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professur.swf</w:t>
      </w:r>
    </w:p>
    <w:p w14:paraId="0153050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profetia.swf</w:t>
      </w:r>
    </w:p>
    <w:p w14:paraId="68F3BC3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profet.swf</w:t>
      </w:r>
    </w:p>
    <w:p w14:paraId="6988ADC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proffsig.swf</w:t>
      </w:r>
    </w:p>
    <w:p w14:paraId="3B7F6C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proffs.swf</w:t>
      </w:r>
    </w:p>
    <w:p w14:paraId="227D050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profil.swf</w:t>
      </w:r>
    </w:p>
    <w:p w14:paraId="3137C01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profiterar.swf</w:t>
      </w:r>
    </w:p>
    <w:p w14:paraId="42D1935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profit.swf</w:t>
      </w:r>
    </w:p>
    <w:p w14:paraId="7D0F428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profylaktisk.swf</w:t>
      </w:r>
    </w:p>
    <w:p w14:paraId="4D783CE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profylax.swf</w:t>
      </w:r>
    </w:p>
    <w:p w14:paraId="18C4B67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prognos.swf</w:t>
      </w:r>
    </w:p>
    <w:p w14:paraId="4D97EF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programenlig.swf</w:t>
      </w:r>
    </w:p>
    <w:p w14:paraId="58BADC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programf0366rklaring.swf</w:t>
      </w:r>
    </w:p>
    <w:p w14:paraId="13A63F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programmerare.swf</w:t>
      </w:r>
    </w:p>
    <w:p w14:paraId="6BF104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programmerar.swf</w:t>
      </w:r>
    </w:p>
    <w:p w14:paraId="18393E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program.swf</w:t>
      </w:r>
    </w:p>
    <w:p w14:paraId="670EA2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progressiv beskattning.swf</w:t>
      </w:r>
    </w:p>
    <w:p w14:paraId="378BA5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progressiv.swf</w:t>
      </w:r>
    </w:p>
    <w:p w14:paraId="03531A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projekterar.swf</w:t>
      </w:r>
    </w:p>
    <w:p w14:paraId="263531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projektering.swf</w:t>
      </w:r>
    </w:p>
    <w:p w14:paraId="61C381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projektil.swf</w:t>
      </w:r>
    </w:p>
    <w:p w14:paraId="245867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projektion.swf</w:t>
      </w:r>
    </w:p>
    <w:p w14:paraId="6E7536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projektor.swf</w:t>
      </w:r>
    </w:p>
    <w:p w14:paraId="21AC7D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projekt.swf</w:t>
      </w:r>
    </w:p>
    <w:p w14:paraId="714CA6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projicerar.swf</w:t>
      </w:r>
    </w:p>
    <w:p w14:paraId="249F88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proklamerar.swf</w:t>
      </w:r>
    </w:p>
    <w:p w14:paraId="174F34A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prolet0344r.swf</w:t>
      </w:r>
    </w:p>
    <w:p w14:paraId="54A3B5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proletariat.swf</w:t>
      </w:r>
    </w:p>
    <w:p w14:paraId="2785FA1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prolog.swf</w:t>
      </w:r>
    </w:p>
    <w:p w14:paraId="59D928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promemoria.swf</w:t>
      </w:r>
    </w:p>
    <w:p w14:paraId="7AEA8A9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promenad.swf</w:t>
      </w:r>
    </w:p>
    <w:p w14:paraId="12D3FD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promenerar.swf</w:t>
      </w:r>
    </w:p>
    <w:p w14:paraId="69BF629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promille.swf</w:t>
      </w:r>
    </w:p>
    <w:p w14:paraId="6E367AD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prominent.swf</w:t>
      </w:r>
    </w:p>
    <w:p w14:paraId="3B12B21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promotion.swf</w:t>
      </w:r>
    </w:p>
    <w:p w14:paraId="5745FFA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promotor.swf</w:t>
      </w:r>
    </w:p>
    <w:p w14:paraId="336E975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promoverar.swf</w:t>
      </w:r>
    </w:p>
    <w:p w14:paraId="34AFE7D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prompt.swf</w:t>
      </w:r>
    </w:p>
    <w:p w14:paraId="5B5E5F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pronomen.swf</w:t>
      </w:r>
    </w:p>
    <w:p w14:paraId="4E8197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prop0345.swf</w:t>
      </w:r>
    </w:p>
    <w:p w14:paraId="5C9EBF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propaganda.swf</w:t>
      </w:r>
    </w:p>
    <w:p w14:paraId="511636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propagerar.swf</w:t>
      </w:r>
    </w:p>
    <w:p w14:paraId="5C4778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propeller.swf</w:t>
      </w:r>
    </w:p>
    <w:p w14:paraId="3CE687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proper.swf</w:t>
      </w:r>
    </w:p>
    <w:p w14:paraId="72D666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proportionell beskattning.swf</w:t>
      </w:r>
    </w:p>
    <w:p w14:paraId="2639DD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proportionell.swf</w:t>
      </w:r>
    </w:p>
    <w:p w14:paraId="14E570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proportionerlig.swf</w:t>
      </w:r>
    </w:p>
    <w:p w14:paraId="4126BB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proportion.swf</w:t>
      </w:r>
    </w:p>
    <w:p w14:paraId="06025D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proposition.swf</w:t>
      </w:r>
    </w:p>
    <w:p w14:paraId="23B8FC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proppar.swf</w:t>
      </w:r>
    </w:p>
    <w:p w14:paraId="0AC4B4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proppfull.swf</w:t>
      </w:r>
    </w:p>
    <w:p w14:paraId="375CDE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proppm0344tt.swf</w:t>
      </w:r>
    </w:p>
    <w:p w14:paraId="00CC0E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propp.swf</w:t>
      </w:r>
    </w:p>
    <w:p w14:paraId="2F59CC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propsar.swf</w:t>
      </w:r>
    </w:p>
    <w:p w14:paraId="23020D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prosaisk.swf</w:t>
      </w:r>
    </w:p>
    <w:p w14:paraId="20CC438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prosa.swf</w:t>
      </w:r>
    </w:p>
    <w:p w14:paraId="5746417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prosit.swf</w:t>
      </w:r>
    </w:p>
    <w:p w14:paraId="3D4AE1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prospekterar.swf</w:t>
      </w:r>
    </w:p>
    <w:p w14:paraId="7CC5CDC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prospekt.swf</w:t>
      </w:r>
    </w:p>
    <w:p w14:paraId="4B74A7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prostata.swf</w:t>
      </w:r>
    </w:p>
    <w:p w14:paraId="55481A2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prostituerad.swf</w:t>
      </w:r>
    </w:p>
    <w:p w14:paraId="4A1F1E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prostituerar sig.swf</w:t>
      </w:r>
    </w:p>
    <w:p w14:paraId="26DF55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prostitution.swf</w:t>
      </w:r>
    </w:p>
    <w:p w14:paraId="60EE4C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prost.swf</w:t>
      </w:r>
    </w:p>
    <w:p w14:paraId="30EBCB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pro-.swf</w:t>
      </w:r>
    </w:p>
    <w:p w14:paraId="60F595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pro.swf</w:t>
      </w:r>
    </w:p>
    <w:p w14:paraId="486860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proteg0351.swf</w:t>
      </w:r>
    </w:p>
    <w:p w14:paraId="6749D13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protein.swf</w:t>
      </w:r>
    </w:p>
    <w:p w14:paraId="15ECA50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protektionism.swf</w:t>
      </w:r>
    </w:p>
    <w:p w14:paraId="3283697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protes.swf</w:t>
      </w:r>
    </w:p>
    <w:p w14:paraId="7671B9F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protestantism.swf</w:t>
      </w:r>
    </w:p>
    <w:p w14:paraId="03F9353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protestant.swf</w:t>
      </w:r>
    </w:p>
    <w:p w14:paraId="0A7B670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protesterar.swf</w:t>
      </w:r>
    </w:p>
    <w:p w14:paraId="3B2D696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protest.swf</w:t>
      </w:r>
    </w:p>
    <w:p w14:paraId="5830EA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protokoll.swf</w:t>
      </w:r>
    </w:p>
    <w:p w14:paraId="67B38E3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prototyp.swf</w:t>
      </w:r>
    </w:p>
    <w:p w14:paraId="6E6428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provar.swf</w:t>
      </w:r>
    </w:p>
    <w:p w14:paraId="13690F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provhytt.swf</w:t>
      </w:r>
    </w:p>
    <w:p w14:paraId="4089F2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proviant.swf</w:t>
      </w:r>
    </w:p>
    <w:p w14:paraId="07199C0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provinsiell.swf</w:t>
      </w:r>
    </w:p>
    <w:p w14:paraId="7C835E1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provins.swf</w:t>
      </w:r>
    </w:p>
    <w:p w14:paraId="56BD258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provision.swf</w:t>
      </w:r>
    </w:p>
    <w:p w14:paraId="31561E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provisorisk.swf</w:t>
      </w:r>
    </w:p>
    <w:p w14:paraId="4FCEF9F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provocerar.swf</w:t>
      </w:r>
    </w:p>
    <w:p w14:paraId="5259072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provokation.swf</w:t>
      </w:r>
    </w:p>
    <w:p w14:paraId="3C74050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provokativ.swf</w:t>
      </w:r>
    </w:p>
    <w:p w14:paraId="49F208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provr0366r.swf</w:t>
      </w:r>
    </w:p>
    <w:p w14:paraId="6529F11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provstopp.swf</w:t>
      </w:r>
    </w:p>
    <w:p w14:paraId="1513F52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prov.swf</w:t>
      </w:r>
    </w:p>
    <w:p w14:paraId="39B17AB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pr.swf</w:t>
      </w:r>
    </w:p>
    <w:p w14:paraId="68BCAC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prunkar.swf</w:t>
      </w:r>
    </w:p>
    <w:p w14:paraId="293BEA1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prutar.swf</w:t>
      </w:r>
    </w:p>
    <w:p w14:paraId="7A8F370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prutm0345n.swf</w:t>
      </w:r>
    </w:p>
    <w:p w14:paraId="633E47B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pruttar.swf</w:t>
      </w:r>
    </w:p>
    <w:p w14:paraId="6751A7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PRV.swf</w:t>
      </w:r>
    </w:p>
    <w:p w14:paraId="42947F1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pryar.swf</w:t>
      </w:r>
    </w:p>
    <w:p w14:paraId="55DBA2A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pryder.swf</w:t>
      </w:r>
    </w:p>
    <w:p w14:paraId="65FB43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prydlig.swf</w:t>
      </w:r>
    </w:p>
    <w:p w14:paraId="73688B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prydnad.swf</w:t>
      </w:r>
    </w:p>
    <w:p w14:paraId="0CC12E0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pryd.swf</w:t>
      </w:r>
    </w:p>
    <w:p w14:paraId="6A0F7F2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prygel.swf</w:t>
      </w:r>
    </w:p>
    <w:p w14:paraId="6F8E1FB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pryglar.swf</w:t>
      </w:r>
    </w:p>
    <w:p w14:paraId="3A635E7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pryl.swf</w:t>
      </w:r>
    </w:p>
    <w:p w14:paraId="112BAA8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pryo.swf</w:t>
      </w:r>
    </w:p>
    <w:p w14:paraId="53392EA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psalm.swf</w:t>
      </w:r>
    </w:p>
    <w:p w14:paraId="53C0301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pseudonym.swf</w:t>
      </w:r>
    </w:p>
    <w:p w14:paraId="0F0281C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pseudo-.swf</w:t>
      </w:r>
    </w:p>
    <w:p w14:paraId="6E39A6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psoriasis.swf</w:t>
      </w:r>
    </w:p>
    <w:p w14:paraId="34C0FB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ps.swf</w:t>
      </w:r>
    </w:p>
    <w:p w14:paraId="6A891F4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p.swf</w:t>
      </w:r>
    </w:p>
    <w:p w14:paraId="2981899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psykar.swf</w:t>
      </w:r>
    </w:p>
    <w:p w14:paraId="698717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psyke.swf</w:t>
      </w:r>
    </w:p>
    <w:p w14:paraId="7EA060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psykiater.swf</w:t>
      </w:r>
    </w:p>
    <w:p w14:paraId="69A049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psykiatrisk.swf</w:t>
      </w:r>
    </w:p>
    <w:p w14:paraId="453968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psykiatri.swf</w:t>
      </w:r>
    </w:p>
    <w:p w14:paraId="46770A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psykiska barn- och ungdomsv0345rden.swf</w:t>
      </w:r>
    </w:p>
    <w:p w14:paraId="5FDF30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psykisk.swf</w:t>
      </w:r>
    </w:p>
    <w:p w14:paraId="1051CE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psykoanalys.swf</w:t>
      </w:r>
    </w:p>
    <w:p w14:paraId="2D68AC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psykofarmaka.swf</w:t>
      </w:r>
    </w:p>
    <w:p w14:paraId="23A5C5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psykologi.swf</w:t>
      </w:r>
    </w:p>
    <w:p w14:paraId="298D47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psykolog.swf</w:t>
      </w:r>
    </w:p>
    <w:p w14:paraId="2C0D05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psykopat.swf</w:t>
      </w:r>
    </w:p>
    <w:p w14:paraId="0A98AE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psykosomatisk.swf</w:t>
      </w:r>
    </w:p>
    <w:p w14:paraId="1E593B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psykos.swf</w:t>
      </w:r>
    </w:p>
    <w:p w14:paraId="603A58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psykoterapi.swf</w:t>
      </w:r>
    </w:p>
    <w:p w14:paraId="395D5D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pubertet.swf</w:t>
      </w:r>
    </w:p>
    <w:p w14:paraId="4DC97C7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publicerar.swf</w:t>
      </w:r>
    </w:p>
    <w:p w14:paraId="45B7FE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publicist.swf</w:t>
      </w:r>
    </w:p>
    <w:p w14:paraId="3EB0187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publicitet.swf</w:t>
      </w:r>
    </w:p>
    <w:p w14:paraId="04A76CF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public relations.swf</w:t>
      </w:r>
    </w:p>
    <w:p w14:paraId="260D04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publikation.swf</w:t>
      </w:r>
    </w:p>
    <w:p w14:paraId="5C8571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publikfriande.swf</w:t>
      </w:r>
    </w:p>
    <w:p w14:paraId="065B0E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publik.swf</w:t>
      </w:r>
    </w:p>
    <w:p w14:paraId="6E5A28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pub.swf</w:t>
      </w:r>
    </w:p>
    <w:p w14:paraId="13D23E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puckel.swf</w:t>
      </w:r>
    </w:p>
    <w:p w14:paraId="03AC05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pucklar p0345.swf</w:t>
      </w:r>
    </w:p>
    <w:p w14:paraId="79536C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puck.swf</w:t>
      </w:r>
    </w:p>
    <w:p w14:paraId="107D1A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pudding.swf</w:t>
      </w:r>
    </w:p>
    <w:p w14:paraId="2A74C2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pudel.swf</w:t>
      </w:r>
    </w:p>
    <w:p w14:paraId="5C4ED5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puder.swf</w:t>
      </w:r>
    </w:p>
    <w:p w14:paraId="577273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pudrar.swf</w:t>
      </w:r>
    </w:p>
    <w:p w14:paraId="5CD1D6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puffar.swf</w:t>
      </w:r>
    </w:p>
    <w:p w14:paraId="79252B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puffra.swf</w:t>
      </w:r>
    </w:p>
    <w:p w14:paraId="21FDBF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puff.swf</w:t>
      </w:r>
    </w:p>
    <w:p w14:paraId="1EB29D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pulka.swf</w:t>
      </w:r>
    </w:p>
    <w:p w14:paraId="454CE1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pullover.swf</w:t>
      </w:r>
    </w:p>
    <w:p w14:paraId="316DA2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pulsar.swf</w:t>
      </w:r>
    </w:p>
    <w:p w14:paraId="560183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pulserar.swf</w:t>
      </w:r>
    </w:p>
    <w:p w14:paraId="131D45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puls.swf</w:t>
      </w:r>
    </w:p>
    <w:p w14:paraId="64F933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pulver.swf</w:t>
      </w:r>
    </w:p>
    <w:p w14:paraId="4739B8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pulvriserar.swf</w:t>
      </w:r>
    </w:p>
    <w:p w14:paraId="0C5887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puma.swf</w:t>
      </w:r>
    </w:p>
    <w:p w14:paraId="3B6357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pumpar.swf</w:t>
      </w:r>
    </w:p>
    <w:p w14:paraId="6D286E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pumpa.swf</w:t>
      </w:r>
    </w:p>
    <w:p w14:paraId="4327FE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pumps.swf</w:t>
      </w:r>
    </w:p>
    <w:p w14:paraId="7059B9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pump.swf</w:t>
      </w:r>
    </w:p>
    <w:p w14:paraId="3D36EB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pundare.swf</w:t>
      </w:r>
    </w:p>
    <w:p w14:paraId="7EFAA8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pund.swf</w:t>
      </w:r>
    </w:p>
    <w:p w14:paraId="7122F4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pungar ut.swf</w:t>
      </w:r>
    </w:p>
    <w:p w14:paraId="650554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pung.swf</w:t>
      </w:r>
    </w:p>
    <w:p w14:paraId="187A10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punk.swf</w:t>
      </w:r>
    </w:p>
    <w:p w14:paraId="1DE4FC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punkterar.swf</w:t>
      </w:r>
    </w:p>
    <w:p w14:paraId="74B944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punktering.swf</w:t>
      </w:r>
    </w:p>
    <w:p w14:paraId="028C75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punktlig.swf</w:t>
      </w:r>
    </w:p>
    <w:p w14:paraId="6173ED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punktskatt.swf</w:t>
      </w:r>
    </w:p>
    <w:p w14:paraId="3763CB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punktskrift.swf</w:t>
      </w:r>
    </w:p>
    <w:p w14:paraId="0A79B8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punkt.swf</w:t>
      </w:r>
    </w:p>
    <w:p w14:paraId="7AB4A8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punsch.swf</w:t>
      </w:r>
    </w:p>
    <w:p w14:paraId="7F9E2C6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pupill.swf</w:t>
      </w:r>
    </w:p>
    <w:p w14:paraId="7219E61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puppa.swf</w:t>
      </w:r>
    </w:p>
    <w:p w14:paraId="669D2AF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pur0351.swf</w:t>
      </w:r>
    </w:p>
    <w:p w14:paraId="3686368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puritan.swf</w:t>
      </w:r>
    </w:p>
    <w:p w14:paraId="55E58E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purjol0366k.swf</w:t>
      </w:r>
    </w:p>
    <w:p w14:paraId="628AB30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purpurf0344rgad.swf</w:t>
      </w:r>
    </w:p>
    <w:p w14:paraId="7E03C7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pur-.swf</w:t>
      </w:r>
    </w:p>
    <w:p w14:paraId="720941C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pur.swf</w:t>
      </w:r>
    </w:p>
    <w:p w14:paraId="682E609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purung.swf</w:t>
      </w:r>
    </w:p>
    <w:p w14:paraId="563D4CB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pussar.swf</w:t>
      </w:r>
    </w:p>
    <w:p w14:paraId="08B4CE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pusselbit.swf</w:t>
      </w:r>
    </w:p>
    <w:p w14:paraId="1B67377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pussel.swf</w:t>
      </w:r>
    </w:p>
    <w:p w14:paraId="61C800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pusslar.swf</w:t>
      </w:r>
    </w:p>
    <w:p w14:paraId="50B551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puss.swf</w:t>
      </w:r>
    </w:p>
    <w:p w14:paraId="5712CF9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pustar.swf</w:t>
      </w:r>
    </w:p>
    <w:p w14:paraId="07B2F68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pust.swf</w:t>
      </w:r>
    </w:p>
    <w:p w14:paraId="77A859A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putar.swf</w:t>
      </w:r>
    </w:p>
    <w:p w14:paraId="1083655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putsar.swf</w:t>
      </w:r>
    </w:p>
    <w:p w14:paraId="1BD4353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puts.swf</w:t>
      </w:r>
    </w:p>
    <w:p w14:paraId="370B558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put.swf</w:t>
      </w:r>
    </w:p>
    <w:p w14:paraId="48DDEDB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puttar.swf</w:t>
      </w:r>
    </w:p>
    <w:p w14:paraId="04F684F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puttrar.swf</w:t>
      </w:r>
    </w:p>
    <w:p w14:paraId="0057C3A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pyjamas.swf</w:t>
      </w:r>
    </w:p>
    <w:p w14:paraId="41F8F7C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pyntar.swf</w:t>
      </w:r>
    </w:p>
    <w:p w14:paraId="0745F2D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pynt.swf</w:t>
      </w:r>
    </w:p>
    <w:p w14:paraId="21822C2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pyramid.swf</w:t>
      </w:r>
    </w:p>
    <w:p w14:paraId="19E391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pyre.swf</w:t>
      </w:r>
    </w:p>
    <w:p w14:paraId="4A4EFF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pyroman.swf</w:t>
      </w:r>
    </w:p>
    <w:p w14:paraId="53AFA9B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pyr.swf</w:t>
      </w:r>
    </w:p>
    <w:p w14:paraId="150E4F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pyser.swf</w:t>
      </w:r>
    </w:p>
    <w:p w14:paraId="610DF8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pyssel.swf</w:t>
      </w:r>
    </w:p>
    <w:p w14:paraId="7011E63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pysslar.swf</w:t>
      </w:r>
    </w:p>
    <w:p w14:paraId="79B8DB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pys.swf</w:t>
      </w:r>
    </w:p>
    <w:p w14:paraId="43D597B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pyton.swf</w:t>
      </w:r>
    </w:p>
    <w:p w14:paraId="74297F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pyts.swf</w:t>
      </w:r>
    </w:p>
    <w:p w14:paraId="770C2F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pytteliten.swf</w:t>
      </w:r>
    </w:p>
    <w:p w14:paraId="2992CC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pyttipanna.swf</w:t>
      </w:r>
    </w:p>
    <w:p w14:paraId="7FB93C4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r0344cka.swf</w:t>
      </w:r>
    </w:p>
    <w:p w14:paraId="004B33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r0344cker.swf</w:t>
      </w:r>
    </w:p>
    <w:p w14:paraId="6002E9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r0344cke.swf</w:t>
      </w:r>
    </w:p>
    <w:p w14:paraId="6AD3EBD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r0344ckh0345ll.swf</w:t>
      </w:r>
    </w:p>
    <w:p w14:paraId="5F0B12F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r0344ckvidd.swf</w:t>
      </w:r>
    </w:p>
    <w:p w14:paraId="46E427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R0344dda barnen.swf</w:t>
      </w:r>
    </w:p>
    <w:p w14:paraId="39D911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r0344ddar.swf</w:t>
      </w:r>
    </w:p>
    <w:p w14:paraId="578F0B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r0344ddh0345gad.swf</w:t>
      </w:r>
    </w:p>
    <w:p w14:paraId="25CA39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r0344ddningsplanka.swf</w:t>
      </w:r>
    </w:p>
    <w:p w14:paraId="5A1657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r0344dd.swf</w:t>
      </w:r>
    </w:p>
    <w:p w14:paraId="2630B1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r0344disa.swf</w:t>
      </w:r>
    </w:p>
    <w:p w14:paraId="3506D1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r0344dsla.swf</w:t>
      </w:r>
    </w:p>
    <w:p w14:paraId="61AD03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r0344d.swf</w:t>
      </w:r>
    </w:p>
    <w:p w14:paraId="455B74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r0344fflar.swf</w:t>
      </w:r>
    </w:p>
    <w:p w14:paraId="609022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r0344ffla.swf</w:t>
      </w:r>
    </w:p>
    <w:p w14:paraId="149681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r0344fsar.swf</w:t>
      </w:r>
    </w:p>
    <w:p w14:paraId="6CF215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r0344fsa.swf</w:t>
      </w:r>
    </w:p>
    <w:p w14:paraId="1E3212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r0344fst.swf</w:t>
      </w:r>
    </w:p>
    <w:p w14:paraId="020BD6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r0344ka.swf</w:t>
      </w:r>
    </w:p>
    <w:p w14:paraId="1B2ECB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r0344kenskap.swf</w:t>
      </w:r>
    </w:p>
    <w:p w14:paraId="6D5113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r0344knar in.swf</w:t>
      </w:r>
    </w:p>
    <w:p w14:paraId="5A61D6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r0344knar.swf</w:t>
      </w:r>
    </w:p>
    <w:p w14:paraId="766301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r0344knas.swf</w:t>
      </w:r>
    </w:p>
    <w:p w14:paraId="4F30D9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r0344kneord.swf</w:t>
      </w:r>
    </w:p>
    <w:p w14:paraId="202793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r0344kning.swf</w:t>
      </w:r>
    </w:p>
    <w:p w14:paraId="294159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r0344lsbuss.swf</w:t>
      </w:r>
    </w:p>
    <w:p w14:paraId="4B09CB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r0344ls.swf</w:t>
      </w:r>
    </w:p>
    <w:p w14:paraId="51E167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r0344mnar.swf</w:t>
      </w:r>
    </w:p>
    <w:p w14:paraId="4F5D53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r0344nker.swf</w:t>
      </w:r>
    </w:p>
    <w:p w14:paraId="4A5581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r0344nnande.swf</w:t>
      </w:r>
    </w:p>
    <w:p w14:paraId="4D63E7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r0344nna.swf</w:t>
      </w:r>
    </w:p>
    <w:p w14:paraId="0CAB9F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r0344nner.swf</w:t>
      </w:r>
    </w:p>
    <w:p w14:paraId="2EFF9C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r0344nnil.swf</w:t>
      </w:r>
    </w:p>
    <w:p w14:paraId="1F2536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r0344nnsten.swf</w:t>
      </w:r>
    </w:p>
    <w:p w14:paraId="71A0C5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r0344nn.swf</w:t>
      </w:r>
    </w:p>
    <w:p w14:paraId="3FB702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r0344ntabel.swf</w:t>
      </w:r>
    </w:p>
    <w:p w14:paraId="6AFA7D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r0344ntabilitet.swf</w:t>
      </w:r>
    </w:p>
    <w:p w14:paraId="26B700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r0344nta.swf</w:t>
      </w:r>
    </w:p>
    <w:p w14:paraId="559808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r0344ntesats.swf</w:t>
      </w:r>
    </w:p>
    <w:p w14:paraId="448FB0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r0344tar.swf</w:t>
      </w:r>
    </w:p>
    <w:p w14:paraId="576D38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r0344ta.swf</w:t>
      </w:r>
    </w:p>
    <w:p w14:paraId="141B5F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r0344tlinjig.swf</w:t>
      </w:r>
    </w:p>
    <w:p w14:paraId="79354F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r0344tsida.swf</w:t>
      </w:r>
    </w:p>
    <w:p w14:paraId="0D4ABE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r0344t.swf</w:t>
      </w:r>
    </w:p>
    <w:p w14:paraId="076DDA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r0344ttar.swf</w:t>
      </w:r>
    </w:p>
    <w:p w14:paraId="1C57BB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r0344tta.swf</w:t>
      </w:r>
    </w:p>
    <w:p w14:paraId="6CBE1E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r0344tteg0345ng.swf</w:t>
      </w:r>
    </w:p>
    <w:p w14:paraId="54A840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r0344ttelse.swf</w:t>
      </w:r>
    </w:p>
    <w:p w14:paraId="55AFF6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r0344ttesn0366re.swf</w:t>
      </w:r>
    </w:p>
    <w:p w14:paraId="5A93F4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r0344ttf0344rdigar.swf</w:t>
      </w:r>
    </w:p>
    <w:p w14:paraId="790BE6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r0344ttf0344rdig.swf</w:t>
      </w:r>
    </w:p>
    <w:p w14:paraId="58A4E8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r0344ttfram.swf</w:t>
      </w:r>
    </w:p>
    <w:p w14:paraId="497881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r0344ttighet.swf</w:t>
      </w:r>
    </w:p>
    <w:p w14:paraId="2F0C96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r0344ttm0344tig.swf</w:t>
      </w:r>
    </w:p>
    <w:p w14:paraId="10F434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r0344ttrogen.swf</w:t>
      </w:r>
    </w:p>
    <w:p w14:paraId="038D4A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r0344ttsfall.swf</w:t>
      </w:r>
    </w:p>
    <w:p w14:paraId="5E68C8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r0344ttshj0344lpsavgift.swf</w:t>
      </w:r>
    </w:p>
    <w:p w14:paraId="74EBAC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r0344ttshj0344lpsn0344mnd.swf</w:t>
      </w:r>
    </w:p>
    <w:p w14:paraId="1038F6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r0344ttshj0344lp.swf</w:t>
      </w:r>
    </w:p>
    <w:p w14:paraId="7444BB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r0344ttskaffens.swf</w:t>
      </w:r>
    </w:p>
    <w:p w14:paraId="0BCD6E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r0344ttskipning.swf</w:t>
      </w:r>
    </w:p>
    <w:p w14:paraId="631098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r0344ttskrivning.swf</w:t>
      </w:r>
    </w:p>
    <w:p w14:paraId="0EC737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r0344ttsl0366s.swf</w:t>
      </w:r>
    </w:p>
    <w:p w14:paraId="0BB2AC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r0344ttslig.swf</w:t>
      </w:r>
    </w:p>
    <w:p w14:paraId="608D85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r0344ttsmedicin.swf</w:t>
      </w:r>
    </w:p>
    <w:p w14:paraId="3050DA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r0344ttspsykiatri.swf</w:t>
      </w:r>
    </w:p>
    <w:p w14:paraId="28D7C8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r0344ttsr0366ta.swf</w:t>
      </w:r>
    </w:p>
    <w:p w14:paraId="793F7E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r0344ttss0344kerhet.swf</w:t>
      </w:r>
    </w:p>
    <w:p w14:paraId="13F02A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r0344ttssal.swf</w:t>
      </w:r>
    </w:p>
    <w:p w14:paraId="7F9C75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r0344ttsskydd.swf</w:t>
      </w:r>
    </w:p>
    <w:p w14:paraId="305E38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r0344ttstavning.swf</w:t>
      </w:r>
    </w:p>
    <w:p w14:paraId="29AA09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r0344ttstolk.swf</w:t>
      </w:r>
    </w:p>
    <w:p w14:paraId="7B3291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r0344ttsv0344sen.swf</w:t>
      </w:r>
    </w:p>
    <w:p w14:paraId="5E06C7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r0344ttsvetenskap.swf</w:t>
      </w:r>
    </w:p>
    <w:p w14:paraId="451609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r0344tt-.swf</w:t>
      </w:r>
    </w:p>
    <w:p w14:paraId="798143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r0344tt.swf</w:t>
      </w:r>
    </w:p>
    <w:p w14:paraId="6F13C2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r0344ttvisa.swf</w:t>
      </w:r>
    </w:p>
    <w:p w14:paraId="640C3D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r0344ttvis.swf</w:t>
      </w:r>
    </w:p>
    <w:p w14:paraId="44A1BC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r0344vaktig.swf</w:t>
      </w:r>
    </w:p>
    <w:p w14:paraId="0BBE3E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r0344vsax.swf</w:t>
      </w:r>
    </w:p>
    <w:p w14:paraId="1C7960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r0344vspel.swf</w:t>
      </w:r>
    </w:p>
    <w:p w14:paraId="778A36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r0344v.swf</w:t>
      </w:r>
    </w:p>
    <w:p w14:paraId="0C682A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r0345barkad.swf</w:t>
      </w:r>
    </w:p>
    <w:p w14:paraId="132CDB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r0345biff.swf</w:t>
      </w:r>
    </w:p>
    <w:p w14:paraId="3AF017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r0345dande.swf</w:t>
      </w:r>
    </w:p>
    <w:p w14:paraId="27C645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r0345dbr0345kar.swf</w:t>
      </w:r>
    </w:p>
    <w:p w14:paraId="7C591E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r0345der.swf</w:t>
      </w:r>
    </w:p>
    <w:p w14:paraId="02033C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r0345dg0366r.swf</w:t>
      </w:r>
    </w:p>
    <w:p w14:paraId="5145A5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r0345dgivande.swf</w:t>
      </w:r>
    </w:p>
    <w:p w14:paraId="77F917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r0345dgivare.swf</w:t>
      </w:r>
    </w:p>
    <w:p w14:paraId="2A18E8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r0345dgivning.swf</w:t>
      </w:r>
    </w:p>
    <w:p w14:paraId="189B34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r0345dhus.swf</w:t>
      </w:r>
    </w:p>
    <w:p w14:paraId="154B94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r0345dig.swf</w:t>
      </w:r>
    </w:p>
    <w:p w14:paraId="0F887D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r0345djur.swf</w:t>
      </w:r>
    </w:p>
    <w:p w14:paraId="024AE6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r0345dman.swf</w:t>
      </w:r>
    </w:p>
    <w:p w14:paraId="0E7729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r0345dsl0345r.swf</w:t>
      </w:r>
    </w:p>
    <w:p w14:paraId="0C73C9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r0345dslag.swf</w:t>
      </w:r>
    </w:p>
    <w:p w14:paraId="5101DF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r0345d.swf</w:t>
      </w:r>
    </w:p>
    <w:p w14:paraId="4FEB6A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r0345dvill.swf</w:t>
      </w:r>
    </w:p>
    <w:p w14:paraId="1567C8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r0345gad.swf</w:t>
      </w:r>
    </w:p>
    <w:p w14:paraId="497797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r0345ga.swf</w:t>
      </w:r>
    </w:p>
    <w:p w14:paraId="0BF82C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r0345ge.swf</w:t>
      </w:r>
    </w:p>
    <w:p w14:paraId="4AD2DB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r0345g.swf</w:t>
      </w:r>
    </w:p>
    <w:p w14:paraId="1633A8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r0345kar.swf</w:t>
      </w:r>
    </w:p>
    <w:p w14:paraId="56D647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r0345ka.swf</w:t>
      </w:r>
    </w:p>
    <w:p w14:paraId="757DD8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r0345kost.swf</w:t>
      </w:r>
    </w:p>
    <w:p w14:paraId="77E900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r0345k.swf</w:t>
      </w:r>
    </w:p>
    <w:p w14:paraId="40CD83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r0345kurr.swf</w:t>
      </w:r>
    </w:p>
    <w:p w14:paraId="274A5F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r0345mar.swf</w:t>
      </w:r>
    </w:p>
    <w:p w14:paraId="6B342F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r0345nare.swf</w:t>
      </w:r>
    </w:p>
    <w:p w14:paraId="4C059B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r0345nar.swf</w:t>
      </w:r>
    </w:p>
    <w:p w14:paraId="0E358F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r0345n.swf</w:t>
      </w:r>
    </w:p>
    <w:p w14:paraId="37C4D3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r0345olja.swf</w:t>
      </w:r>
    </w:p>
    <w:p w14:paraId="14E932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r0345pluggar.swf</w:t>
      </w:r>
    </w:p>
    <w:p w14:paraId="51308F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r0345r0366rd.swf</w:t>
      </w:r>
    </w:p>
    <w:p w14:paraId="4EF590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r0345r f0366r.swf</w:t>
      </w:r>
    </w:p>
    <w:p w14:paraId="3DA612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r0345ris.swf</w:t>
      </w:r>
    </w:p>
    <w:p w14:paraId="271550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r0345r om.swf</w:t>
      </w:r>
    </w:p>
    <w:p w14:paraId="77B093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r0345r p0345.swf</w:t>
      </w:r>
    </w:p>
    <w:p w14:paraId="4C27C7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r0345skinn.swf</w:t>
      </w:r>
    </w:p>
    <w:p w14:paraId="2D2DF7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r0345.swf</w:t>
      </w:r>
    </w:p>
    <w:p w14:paraId="5786C8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r0345tta.swf</w:t>
      </w:r>
    </w:p>
    <w:p w14:paraId="68D286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r0345vara.swf</w:t>
      </w:r>
    </w:p>
    <w:p w14:paraId="6F769D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r0366da hund.swf</w:t>
      </w:r>
    </w:p>
    <w:p w14:paraId="3488D2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r0366dbeta.swf</w:t>
      </w:r>
    </w:p>
    <w:p w14:paraId="000C8C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r0366ding.swf</w:t>
      </w:r>
    </w:p>
    <w:p w14:paraId="7C840A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r0366dl0344tt.swf</w:t>
      </w:r>
    </w:p>
    <w:p w14:paraId="70821E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r0366dsp0344tta.swf</w:t>
      </w:r>
    </w:p>
    <w:p w14:paraId="4AC934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r0366dsprit.swf</w:t>
      </w:r>
    </w:p>
    <w:p w14:paraId="23F375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r0366d.swf</w:t>
      </w:r>
    </w:p>
    <w:p w14:paraId="4DF9FC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r0366dvin.swf</w:t>
      </w:r>
    </w:p>
    <w:p w14:paraId="0A58B6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r0366jer.swf</w:t>
      </w:r>
    </w:p>
    <w:p w14:paraId="086FA3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r0366jning.swf</w:t>
      </w:r>
    </w:p>
    <w:p w14:paraId="3DE159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r0366kare.swf</w:t>
      </w:r>
    </w:p>
    <w:p w14:paraId="0939D6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r0366kdykare.swf</w:t>
      </w:r>
    </w:p>
    <w:p w14:paraId="0AF917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r0366kelse.swf</w:t>
      </w:r>
    </w:p>
    <w:p w14:paraId="10FBEC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r0366ker.swf</w:t>
      </w:r>
    </w:p>
    <w:p w14:paraId="2BA5FC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r0366kfri.swf</w:t>
      </w:r>
    </w:p>
    <w:p w14:paraId="19C544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r0366kig.swf</w:t>
      </w:r>
    </w:p>
    <w:p w14:paraId="3FCF2D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r0366kning.swf</w:t>
      </w:r>
    </w:p>
    <w:p w14:paraId="0A1A6E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r0366krid0345.swf</w:t>
      </w:r>
    </w:p>
    <w:p w14:paraId="331958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r0366ksugen.swf</w:t>
      </w:r>
    </w:p>
    <w:p w14:paraId="6E5F89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r0366k.swf</w:t>
      </w:r>
    </w:p>
    <w:p w14:paraId="622AE9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r0366ner.swf</w:t>
      </w:r>
    </w:p>
    <w:p w14:paraId="2352E3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r0366nnb0344r.swf</w:t>
      </w:r>
    </w:p>
    <w:p w14:paraId="3DED3B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r0366nn.swf</w:t>
      </w:r>
    </w:p>
    <w:p w14:paraId="51190C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r0366n.swf</w:t>
      </w:r>
    </w:p>
    <w:p w14:paraId="490E45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r0366ntgar.swf</w:t>
      </w:r>
    </w:p>
    <w:p w14:paraId="438994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r0366ntgen.swf</w:t>
      </w:r>
    </w:p>
    <w:p w14:paraId="1014C3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r0366rande.swf</w:t>
      </w:r>
    </w:p>
    <w:p w14:paraId="078AF3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r0366ra.swf</w:t>
      </w:r>
    </w:p>
    <w:p w14:paraId="78B14C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r0366rd.swf</w:t>
      </w:r>
    </w:p>
    <w:p w14:paraId="44D611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r0366relse.swf</w:t>
      </w:r>
    </w:p>
    <w:p w14:paraId="637051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r0366rig.swf</w:t>
      </w:r>
    </w:p>
    <w:p w14:paraId="66EF50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r0366rlig pensions0345lder.swf</w:t>
      </w:r>
    </w:p>
    <w:p w14:paraId="05F8E2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r0366rlig.swf</w:t>
      </w:r>
    </w:p>
    <w:p w14:paraId="3824E6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r0366rmokare.swf</w:t>
      </w:r>
    </w:p>
    <w:p w14:paraId="7AB8D8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r0366r sig.swf</w:t>
      </w:r>
    </w:p>
    <w:p w14:paraId="2048B7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r0366r.swf</w:t>
      </w:r>
    </w:p>
    <w:p w14:paraId="20B805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r0366se.swf</w:t>
      </w:r>
    </w:p>
    <w:p w14:paraId="4EC663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r0366s.swf</w:t>
      </w:r>
    </w:p>
    <w:p w14:paraId="2BE038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r0366star.swf</w:t>
      </w:r>
    </w:p>
    <w:p w14:paraId="53D1C3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r0366stber0344ttigad.swf</w:t>
      </w:r>
    </w:p>
    <w:p w14:paraId="31543A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r0366stkort.swf</w:t>
      </w:r>
    </w:p>
    <w:p w14:paraId="075D96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r0366stl0344ge.swf</w:t>
      </w:r>
    </w:p>
    <w:p w14:paraId="2C66C7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r0366stl0344ngd.swf</w:t>
      </w:r>
    </w:p>
    <w:p w14:paraId="7E132A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r0366stning.swf</w:t>
      </w:r>
    </w:p>
    <w:p w14:paraId="404E5D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r0366str0344tt.swf</w:t>
      </w:r>
    </w:p>
    <w:p w14:paraId="196D83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r0366stsedel.swf</w:t>
      </w:r>
    </w:p>
    <w:p w14:paraId="195500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r0366st.swf</w:t>
      </w:r>
    </w:p>
    <w:p w14:paraId="6CEF72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r0366t0344gg.swf</w:t>
      </w:r>
    </w:p>
    <w:p w14:paraId="39085D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r0366ta.swf</w:t>
      </w:r>
    </w:p>
    <w:p w14:paraId="10F549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r0366tm0345nad.swf</w:t>
      </w:r>
    </w:p>
    <w:p w14:paraId="2D0C26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r0366t.swf</w:t>
      </w:r>
    </w:p>
    <w:p w14:paraId="463506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r0366tter.swf</w:t>
      </w:r>
    </w:p>
    <w:p w14:paraId="7B4FF0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r0366tt.swf</w:t>
      </w:r>
    </w:p>
    <w:p w14:paraId="44D4C8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r0366vare.swf</w:t>
      </w:r>
    </w:p>
    <w:p w14:paraId="322277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r0366varhistoria.swf</w:t>
      </w:r>
    </w:p>
    <w:p w14:paraId="6F57D1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r0366var.swf</w:t>
      </w:r>
    </w:p>
    <w:p w14:paraId="171B0D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r0366v.swf</w:t>
      </w:r>
    </w:p>
    <w:p w14:paraId="03DF48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rabalder.swf</w:t>
      </w:r>
    </w:p>
    <w:p w14:paraId="27F87C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rabarber.swf</w:t>
      </w:r>
    </w:p>
    <w:p w14:paraId="02BBAC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rabatt.swf</w:t>
      </w:r>
    </w:p>
    <w:p w14:paraId="74CA2A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rabbin.swf</w:t>
      </w:r>
    </w:p>
    <w:p w14:paraId="0ACF06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rabblar.swf</w:t>
      </w:r>
    </w:p>
    <w:p w14:paraId="433F956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rabiat.swf</w:t>
      </w:r>
    </w:p>
    <w:p w14:paraId="79527A1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rabies.swf</w:t>
      </w:r>
    </w:p>
    <w:p w14:paraId="6C2376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racer.swf</w:t>
      </w:r>
    </w:p>
    <w:p w14:paraId="277801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rackare.swf</w:t>
      </w:r>
    </w:p>
    <w:p w14:paraId="41D2A4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rackar ner.swf</w:t>
      </w:r>
    </w:p>
    <w:p w14:paraId="490F94B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rackartyg.swf</w:t>
      </w:r>
    </w:p>
    <w:p w14:paraId="75C8E30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racket.swf</w:t>
      </w:r>
    </w:p>
    <w:p w14:paraId="36BB813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rack.swf</w:t>
      </w:r>
    </w:p>
    <w:p w14:paraId="525972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radarkontroll.swf</w:t>
      </w:r>
    </w:p>
    <w:p w14:paraId="4C8C54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radarpar.swf</w:t>
      </w:r>
    </w:p>
    <w:p w14:paraId="3EA3E4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radar.swf</w:t>
      </w:r>
    </w:p>
    <w:p w14:paraId="3079C7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radar upp.swf</w:t>
      </w:r>
    </w:p>
    <w:p w14:paraId="4AF859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radband.swf</w:t>
      </w:r>
    </w:p>
    <w:p w14:paraId="348760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radda.swf</w:t>
      </w:r>
    </w:p>
    <w:p w14:paraId="488B13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raderar.swf</w:t>
      </w:r>
    </w:p>
    <w:p w14:paraId="1A8885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radergummi.swf</w:t>
      </w:r>
    </w:p>
    <w:p w14:paraId="027A2D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radhus.swf</w:t>
      </w:r>
    </w:p>
    <w:p w14:paraId="2426D4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radie.swf</w:t>
      </w:r>
    </w:p>
    <w:p w14:paraId="00C473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radikal.swf</w:t>
      </w:r>
    </w:p>
    <w:p w14:paraId="0B8745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radioaktiv.swf</w:t>
      </w:r>
    </w:p>
    <w:p w14:paraId="5F720B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radio.swf</w:t>
      </w:r>
    </w:p>
    <w:p w14:paraId="353990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radium.swf</w:t>
      </w:r>
    </w:p>
    <w:p w14:paraId="7C7940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radon.swf</w:t>
      </w:r>
    </w:p>
    <w:p w14:paraId="529F7F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rad.swf</w:t>
      </w:r>
    </w:p>
    <w:p w14:paraId="4BE4549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raffel.swf</w:t>
      </w:r>
    </w:p>
    <w:p w14:paraId="118D081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raffig.swf</w:t>
      </w:r>
    </w:p>
    <w:p w14:paraId="6A7CCD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raffinaderi.swf</w:t>
      </w:r>
    </w:p>
    <w:p w14:paraId="50F5AA7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raffinemang.swf</w:t>
      </w:r>
    </w:p>
    <w:p w14:paraId="7B9939C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raffinerad.swf</w:t>
      </w:r>
    </w:p>
    <w:p w14:paraId="404A30A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raffinerar.swf</w:t>
      </w:r>
    </w:p>
    <w:p w14:paraId="79395A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rafflande.swf</w:t>
      </w:r>
    </w:p>
    <w:p w14:paraId="28594B5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rafsar.swf</w:t>
      </w:r>
    </w:p>
    <w:p w14:paraId="04AAFE1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ragata.swf</w:t>
      </w:r>
    </w:p>
    <w:p w14:paraId="2EE1F9B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raggare.swf</w:t>
      </w:r>
    </w:p>
    <w:p w14:paraId="2E35C1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raggar.swf</w:t>
      </w:r>
    </w:p>
    <w:p w14:paraId="5F3A80A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raggmunk.swf</w:t>
      </w:r>
    </w:p>
    <w:p w14:paraId="626599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raggsocka.swf</w:t>
      </w:r>
    </w:p>
    <w:p w14:paraId="6ECFC39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ragg.swf</w:t>
      </w:r>
    </w:p>
    <w:p w14:paraId="33902AB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raglar.swf</w:t>
      </w:r>
    </w:p>
    <w:p w14:paraId="3CC274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ragnar0366k.swf</w:t>
      </w:r>
    </w:p>
    <w:p w14:paraId="0B0ADED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ragu.swf</w:t>
      </w:r>
    </w:p>
    <w:p w14:paraId="3B14992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raid.swf</w:t>
      </w:r>
    </w:p>
    <w:p w14:paraId="20454B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rakapparat.swf</w:t>
      </w:r>
    </w:p>
    <w:p w14:paraId="1D7B073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rakar.swf</w:t>
      </w:r>
    </w:p>
    <w:p w14:paraId="13D0A4D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raka.swf</w:t>
      </w:r>
    </w:p>
    <w:p w14:paraId="4650C0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rakblad.swf</w:t>
      </w:r>
    </w:p>
    <w:p w14:paraId="22F498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raket.swf</w:t>
      </w:r>
    </w:p>
    <w:p w14:paraId="1C96EF2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rakhyvel.swf</w:t>
      </w:r>
    </w:p>
    <w:p w14:paraId="6562711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rakl0345ng.swf</w:t>
      </w:r>
    </w:p>
    <w:p w14:paraId="0C99F7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rakryggad.swf</w:t>
      </w:r>
    </w:p>
    <w:p w14:paraId="09C7D2E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rakstr0344cka.swf</w:t>
      </w:r>
    </w:p>
    <w:p w14:paraId="51F3938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rak.swf</w:t>
      </w:r>
    </w:p>
    <w:p w14:paraId="0870970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rakvatten.swf</w:t>
      </w:r>
    </w:p>
    <w:p w14:paraId="625F16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raljant.swf</w:t>
      </w:r>
    </w:p>
    <w:p w14:paraId="74DDCC2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raljerar.swf</w:t>
      </w:r>
    </w:p>
    <w:p w14:paraId="7BED254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rallare.swf</w:t>
      </w:r>
    </w:p>
    <w:p w14:paraId="53BB97B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rally.swf</w:t>
      </w:r>
    </w:p>
    <w:p w14:paraId="5EB824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ramar in.swf</w:t>
      </w:r>
    </w:p>
    <w:p w14:paraId="596192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ramaskri.swf</w:t>
      </w:r>
    </w:p>
    <w:p w14:paraId="0F4873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rama.swf</w:t>
      </w:r>
    </w:p>
    <w:p w14:paraId="6981BB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ramavtal.swf</w:t>
      </w:r>
    </w:p>
    <w:p w14:paraId="30F484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ramlag.swf</w:t>
      </w:r>
    </w:p>
    <w:p w14:paraId="2F9A85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ramlar.swf</w:t>
      </w:r>
    </w:p>
    <w:p w14:paraId="560BF0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rammar.swf</w:t>
      </w:r>
    </w:p>
    <w:p w14:paraId="2304EF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rampfeber.swf</w:t>
      </w:r>
    </w:p>
    <w:p w14:paraId="0F6E68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rampljus.swf</w:t>
      </w:r>
    </w:p>
    <w:p w14:paraId="199C6E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ramponerar.swf</w:t>
      </w:r>
    </w:p>
    <w:p w14:paraId="214D17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ramp.swf</w:t>
      </w:r>
    </w:p>
    <w:p w14:paraId="259494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ramsa.swf</w:t>
      </w:r>
    </w:p>
    <w:p w14:paraId="5004D55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ram.swf</w:t>
      </w:r>
    </w:p>
    <w:p w14:paraId="647857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randas.swf</w:t>
      </w:r>
    </w:p>
    <w:p w14:paraId="77D0D3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randig.swf</w:t>
      </w:r>
    </w:p>
    <w:p w14:paraId="21499B8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rand.swf</w:t>
      </w:r>
    </w:p>
    <w:p w14:paraId="1FE191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rangerbang0345rd.swf</w:t>
      </w:r>
    </w:p>
    <w:p w14:paraId="2B9F1DD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ranglig.swf</w:t>
      </w:r>
    </w:p>
    <w:p w14:paraId="1248F2E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rangordnar.swf</w:t>
      </w:r>
    </w:p>
    <w:p w14:paraId="139BAF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rangordning.swf</w:t>
      </w:r>
    </w:p>
    <w:p w14:paraId="56B27A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rang.swf</w:t>
      </w:r>
    </w:p>
    <w:p w14:paraId="1813206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rankar.swf</w:t>
      </w:r>
    </w:p>
    <w:p w14:paraId="30CDD7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ranka.swf</w:t>
      </w:r>
    </w:p>
    <w:p w14:paraId="63CFF33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rank.swf</w:t>
      </w:r>
    </w:p>
    <w:p w14:paraId="3BB1FF3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rannsakan.swf</w:t>
      </w:r>
    </w:p>
    <w:p w14:paraId="369894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rannsakar.swf</w:t>
      </w:r>
    </w:p>
    <w:p w14:paraId="16983D4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rann.swf</w:t>
      </w:r>
    </w:p>
    <w:p w14:paraId="697362F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ransonerar.swf</w:t>
      </w:r>
    </w:p>
    <w:p w14:paraId="0AA8BB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ranson.swf</w:t>
      </w:r>
    </w:p>
    <w:p w14:paraId="062678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rapar.swf</w:t>
      </w:r>
    </w:p>
    <w:p w14:paraId="0CF525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rappakalja.swf</w:t>
      </w:r>
    </w:p>
    <w:p w14:paraId="33B2D8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rappar p0345.swf</w:t>
      </w:r>
    </w:p>
    <w:p w14:paraId="6F3230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rappar.swf</w:t>
      </w:r>
    </w:p>
    <w:p w14:paraId="737A22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rappar till.swf</w:t>
      </w:r>
    </w:p>
    <w:p w14:paraId="2F8DE1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rappning.swf</w:t>
      </w:r>
    </w:p>
    <w:p w14:paraId="7102AC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rapporterar.swf</w:t>
      </w:r>
    </w:p>
    <w:p w14:paraId="0EB180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rapport.swf</w:t>
      </w:r>
    </w:p>
    <w:p w14:paraId="4A95DE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rapp.swf</w:t>
      </w:r>
    </w:p>
    <w:p w14:paraId="728A89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rapsodisk.swf</w:t>
      </w:r>
    </w:p>
    <w:p w14:paraId="47C8CF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raps.swf</w:t>
      </w:r>
    </w:p>
    <w:p w14:paraId="7DD24A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rap.swf</w:t>
      </w:r>
    </w:p>
    <w:p w14:paraId="07774F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raring.swf</w:t>
      </w:r>
    </w:p>
    <w:p w14:paraId="0728D1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raritet.swf</w:t>
      </w:r>
    </w:p>
    <w:p w14:paraId="43FEAC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rar.swf</w:t>
      </w:r>
    </w:p>
    <w:p w14:paraId="1C2CD8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rasande.swf</w:t>
      </w:r>
    </w:p>
    <w:p w14:paraId="7F827D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rasar.swf</w:t>
      </w:r>
    </w:p>
    <w:p w14:paraId="4C1B71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raserar.swf</w:t>
      </w:r>
    </w:p>
    <w:p w14:paraId="53CD8D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raseri.swf</w:t>
      </w:r>
    </w:p>
    <w:p w14:paraId="0FC184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rasf0366rdom.swf</w:t>
      </w:r>
    </w:p>
    <w:p w14:paraId="0DF510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rasism.swf</w:t>
      </w:r>
    </w:p>
    <w:p w14:paraId="0D7722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rasist.swf</w:t>
      </w:r>
    </w:p>
    <w:p w14:paraId="2E8150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raskar p0345.swf</w:t>
      </w:r>
    </w:p>
    <w:p w14:paraId="31F36A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rask.swf</w:t>
      </w:r>
    </w:p>
    <w:p w14:paraId="6245BA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raspar.swf</w:t>
      </w:r>
    </w:p>
    <w:p w14:paraId="281551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raspig.swf</w:t>
      </w:r>
    </w:p>
    <w:p w14:paraId="54DF09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rasp.swf</w:t>
      </w:r>
    </w:p>
    <w:p w14:paraId="0B8E36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rassel.swf</w:t>
      </w:r>
    </w:p>
    <w:p w14:paraId="69DC09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rasslar.swf</w:t>
      </w:r>
    </w:p>
    <w:p w14:paraId="396B93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ras.swf</w:t>
      </w:r>
    </w:p>
    <w:p w14:paraId="6F14DF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rastar.swf</w:t>
      </w:r>
    </w:p>
    <w:p w14:paraId="0ECB42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rastl0366s.swf</w:t>
      </w:r>
    </w:p>
    <w:p w14:paraId="26D201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rast.swf</w:t>
      </w:r>
    </w:p>
    <w:p w14:paraId="619C72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ratar.swf</w:t>
      </w:r>
    </w:p>
    <w:p w14:paraId="49DC1F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ratificerar.swf</w:t>
      </w:r>
    </w:p>
    <w:p w14:paraId="1CB2F5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rationaliserar.swf</w:t>
      </w:r>
    </w:p>
    <w:p w14:paraId="187F5A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rationalisering.swf</w:t>
      </w:r>
    </w:p>
    <w:p w14:paraId="68CB47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rationell.swf</w:t>
      </w:r>
    </w:p>
    <w:p w14:paraId="597E5D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ration.swf</w:t>
      </w:r>
    </w:p>
    <w:p w14:paraId="5FD335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rattar.swf</w:t>
      </w:r>
    </w:p>
    <w:p w14:paraId="44ACE9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rattfylleri.swf</w:t>
      </w:r>
    </w:p>
    <w:p w14:paraId="3885C2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ratt.swf</w:t>
      </w:r>
    </w:p>
    <w:p w14:paraId="7E75AA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rauk.swf</w:t>
      </w:r>
    </w:p>
    <w:p w14:paraId="03107A6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ravin.swf</w:t>
      </w:r>
    </w:p>
    <w:p w14:paraId="2A3429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razzia.swf</w:t>
      </w:r>
    </w:p>
    <w:p w14:paraId="2E3508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reagerar.swf</w:t>
      </w:r>
    </w:p>
    <w:p w14:paraId="439206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reaktion0344r.swf</w:t>
      </w:r>
    </w:p>
    <w:p w14:paraId="5405F9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reaktion.swf</w:t>
      </w:r>
    </w:p>
    <w:p w14:paraId="0435E5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reaktor.swf</w:t>
      </w:r>
    </w:p>
    <w:p w14:paraId="22ACA7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realia.swf</w:t>
      </w:r>
    </w:p>
    <w:p w14:paraId="548FAE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realisationsvinst.swf</w:t>
      </w:r>
    </w:p>
    <w:p w14:paraId="2717D6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realisation.swf</w:t>
      </w:r>
    </w:p>
    <w:p w14:paraId="588D7E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realiserar.swf</w:t>
      </w:r>
    </w:p>
    <w:p w14:paraId="47386B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realism.swf</w:t>
      </w:r>
    </w:p>
    <w:p w14:paraId="5A81CF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realistisk.swf</w:t>
      </w:r>
    </w:p>
    <w:p w14:paraId="4103D5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realist.swf</w:t>
      </w:r>
    </w:p>
    <w:p w14:paraId="4B2246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realitet.swf</w:t>
      </w:r>
    </w:p>
    <w:p w14:paraId="7CF19C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reall0366n.swf</w:t>
      </w:r>
    </w:p>
    <w:p w14:paraId="5C14523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real-.swf</w:t>
      </w:r>
    </w:p>
    <w:p w14:paraId="12A3F39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rear.swf</w:t>
      </w:r>
    </w:p>
    <w:p w14:paraId="36C56E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rea.swf</w:t>
      </w:r>
    </w:p>
    <w:p w14:paraId="4F29513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rebell.swf</w:t>
      </w:r>
    </w:p>
    <w:p w14:paraId="7F1E799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rebus.swf</w:t>
      </w:r>
    </w:p>
    <w:p w14:paraId="4F2C37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recensent.swf</w:t>
      </w:r>
    </w:p>
    <w:p w14:paraId="6E5838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recenserar.swf</w:t>
      </w:r>
    </w:p>
    <w:p w14:paraId="49814A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recension.swf</w:t>
      </w:r>
    </w:p>
    <w:p w14:paraId="0001208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reception.swf</w:t>
      </w:r>
    </w:p>
    <w:p w14:paraId="464A4AF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recept.swf</w:t>
      </w:r>
    </w:p>
    <w:p w14:paraId="2B2AB0B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recession.swf</w:t>
      </w:r>
    </w:p>
    <w:p w14:paraId="1FCAFD2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recidiv.swf</w:t>
      </w:r>
    </w:p>
    <w:p w14:paraId="495FA2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reciterar.swf</w:t>
      </w:r>
    </w:p>
    <w:p w14:paraId="74DF87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redakt0366r.swf</w:t>
      </w:r>
    </w:p>
    <w:p w14:paraId="3E4DD5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redaktion.swf</w:t>
      </w:r>
    </w:p>
    <w:p w14:paraId="4AFE6A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redan.swf</w:t>
      </w:r>
    </w:p>
    <w:p w14:paraId="1D5A18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redare.swf</w:t>
      </w:r>
    </w:p>
    <w:p w14:paraId="246F10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reda.swf</w:t>
      </w:r>
    </w:p>
    <w:p w14:paraId="53CCAA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redbar.swf</w:t>
      </w:r>
    </w:p>
    <w:p w14:paraId="6DA479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redd.swf</w:t>
      </w:r>
    </w:p>
    <w:p w14:paraId="59D360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rederi.swf</w:t>
      </w:r>
    </w:p>
    <w:p w14:paraId="1D2826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reder sig.swf</w:t>
      </w:r>
    </w:p>
    <w:p w14:paraId="28642B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reder.swf</w:t>
      </w:r>
    </w:p>
    <w:p w14:paraId="25DB64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rede.swf</w:t>
      </w:r>
    </w:p>
    <w:p w14:paraId="6C9FFC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redigerar.swf</w:t>
      </w:r>
    </w:p>
    <w:p w14:paraId="50AE48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redig.swf</w:t>
      </w:r>
    </w:p>
    <w:p w14:paraId="4929D2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redl0366s.swf</w:t>
      </w:r>
    </w:p>
    <w:p w14:paraId="648FA9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redlig.swf</w:t>
      </w:r>
    </w:p>
    <w:p w14:paraId="76749C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redog0366relse.swf</w:t>
      </w:r>
    </w:p>
    <w:p w14:paraId="72B0B8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redog0366r.swf</w:t>
      </w:r>
    </w:p>
    <w:p w14:paraId="009DE2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redo.swf</w:t>
      </w:r>
    </w:p>
    <w:p w14:paraId="43F659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redovisar.swf</w:t>
      </w:r>
    </w:p>
    <w:p w14:paraId="5CDA2D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redovisning.swf</w:t>
      </w:r>
    </w:p>
    <w:p w14:paraId="390A47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redskap.swf</w:t>
      </w:r>
    </w:p>
    <w:p w14:paraId="5A6440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red.swf</w:t>
      </w:r>
    </w:p>
    <w:p w14:paraId="52FAFA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reducerar.swf</w:t>
      </w:r>
    </w:p>
    <w:p w14:paraId="016187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reduktion.swf</w:t>
      </w:r>
    </w:p>
    <w:p w14:paraId="159D31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redundant.swf</w:t>
      </w:r>
    </w:p>
    <w:p w14:paraId="4A6E0DC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reell.swf</w:t>
      </w:r>
    </w:p>
    <w:p w14:paraId="7B13F19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referat.swf</w:t>
      </w:r>
    </w:p>
    <w:p w14:paraId="4727D8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referensr0344nta.swf</w:t>
      </w:r>
    </w:p>
    <w:p w14:paraId="5EAEDA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referens.swf</w:t>
      </w:r>
    </w:p>
    <w:p w14:paraId="75061E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refererar.swf</w:t>
      </w:r>
    </w:p>
    <w:p w14:paraId="06C01C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reflekterar.swf</w:t>
      </w:r>
    </w:p>
    <w:p w14:paraId="1317319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reflektion.swf</w:t>
      </w:r>
    </w:p>
    <w:p w14:paraId="7BD562C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reflexion.swf</w:t>
      </w:r>
    </w:p>
    <w:p w14:paraId="443BB4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reflexiv.swf</w:t>
      </w:r>
    </w:p>
    <w:p w14:paraId="418599B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reflex.swf</w:t>
      </w:r>
    </w:p>
    <w:p w14:paraId="3D6776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reformation.swf</w:t>
      </w:r>
    </w:p>
    <w:p w14:paraId="4539BEA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reformerar.swf</w:t>
      </w:r>
    </w:p>
    <w:p w14:paraId="5352EDD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reform.swf</w:t>
      </w:r>
    </w:p>
    <w:p w14:paraId="2F7A682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refr0344ng.swf</w:t>
      </w:r>
    </w:p>
    <w:p w14:paraId="05F9A7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refug.swf</w:t>
      </w:r>
    </w:p>
    <w:p w14:paraId="55A87B2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refuserar.swf</w:t>
      </w:r>
    </w:p>
    <w:p w14:paraId="3B89932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regalier.swf</w:t>
      </w:r>
    </w:p>
    <w:p w14:paraId="27DE64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regalskepp.swf</w:t>
      </w:r>
    </w:p>
    <w:p w14:paraId="19D0EA4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regatta.swf</w:t>
      </w:r>
    </w:p>
    <w:p w14:paraId="7EB9484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regelbunden.swf</w:t>
      </w:r>
    </w:p>
    <w:p w14:paraId="2517213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regelm0344ssig.swf</w:t>
      </w:r>
    </w:p>
    <w:p w14:paraId="0361144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regelr0344tt.swf</w:t>
      </w:r>
    </w:p>
    <w:p w14:paraId="3E5348C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regel.swf</w:t>
      </w:r>
    </w:p>
    <w:p w14:paraId="1C1BA62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regelvidrig.swf</w:t>
      </w:r>
    </w:p>
    <w:p w14:paraId="6BC0FD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regemente.swf</w:t>
      </w:r>
    </w:p>
    <w:p w14:paraId="65C73C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regent.swf</w:t>
      </w:r>
    </w:p>
    <w:p w14:paraId="277093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regerar.swf</w:t>
      </w:r>
    </w:p>
    <w:p w14:paraId="24E47F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regeringsf0366rklaring.swf</w:t>
      </w:r>
    </w:p>
    <w:p w14:paraId="6D0641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regeringsr0344tten.swf</w:t>
      </w:r>
    </w:p>
    <w:p w14:paraId="2417D0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regering.swf</w:t>
      </w:r>
    </w:p>
    <w:p w14:paraId="40B72A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reggae.swf</w:t>
      </w:r>
    </w:p>
    <w:p w14:paraId="4DF0F8D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regim.swf</w:t>
      </w:r>
    </w:p>
    <w:p w14:paraId="30876D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regional.swf</w:t>
      </w:r>
    </w:p>
    <w:p w14:paraId="5681C5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region.swf</w:t>
      </w:r>
    </w:p>
    <w:p w14:paraId="4B933F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regiss0366r.swf</w:t>
      </w:r>
    </w:p>
    <w:p w14:paraId="6AEEB4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regisserar.swf</w:t>
      </w:r>
    </w:p>
    <w:p w14:paraId="6284C2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register.swf</w:t>
      </w:r>
    </w:p>
    <w:p w14:paraId="1A173F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registrerar.swf</w:t>
      </w:r>
    </w:p>
    <w:p w14:paraId="08F4AC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registreringsbesiktning.swf</w:t>
      </w:r>
    </w:p>
    <w:p w14:paraId="2D79FE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registreringsbevis.swf</w:t>
      </w:r>
    </w:p>
    <w:p w14:paraId="3C3053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registreringsskylt.swf</w:t>
      </w:r>
    </w:p>
    <w:p w14:paraId="24FECC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regi.swf</w:t>
      </w:r>
    </w:p>
    <w:p w14:paraId="5DE613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reglage.swf</w:t>
      </w:r>
    </w:p>
    <w:p w14:paraId="5E887D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reglar.swf</w:t>
      </w:r>
    </w:p>
    <w:p w14:paraId="35497E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reglemente.swf</w:t>
      </w:r>
    </w:p>
    <w:p w14:paraId="5F9195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reglerad invandring.swf</w:t>
      </w:r>
    </w:p>
    <w:p w14:paraId="6F3256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reglerar.swf</w:t>
      </w:r>
    </w:p>
    <w:p w14:paraId="7921FB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regnar.swf</w:t>
      </w:r>
    </w:p>
    <w:p w14:paraId="27B2C7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regnb0345ge.swf</w:t>
      </w:r>
    </w:p>
    <w:p w14:paraId="10932C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regnig.swf</w:t>
      </w:r>
    </w:p>
    <w:p w14:paraId="7929CD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regnomr0345de.swf</w:t>
      </w:r>
    </w:p>
    <w:p w14:paraId="53BE51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regnrock.swf</w:t>
      </w:r>
    </w:p>
    <w:p w14:paraId="474911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regn.swf</w:t>
      </w:r>
    </w:p>
    <w:p w14:paraId="5921495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regression.swf</w:t>
      </w:r>
    </w:p>
    <w:p w14:paraId="6D0677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regulj0344r.swf</w:t>
      </w:r>
    </w:p>
    <w:p w14:paraId="2C224F0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rehabiliterar.swf</w:t>
      </w:r>
    </w:p>
    <w:p w14:paraId="3B3D78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rej0344l.swf</w:t>
      </w:r>
    </w:p>
    <w:p w14:paraId="4031C9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reklamationsn0344mnd.swf</w:t>
      </w:r>
    </w:p>
    <w:p w14:paraId="5114DF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reklamation.swf</w:t>
      </w:r>
    </w:p>
    <w:p w14:paraId="28BEDB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reklamerar.swf</w:t>
      </w:r>
    </w:p>
    <w:p w14:paraId="3CF4EA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reklam.swf</w:t>
      </w:r>
    </w:p>
    <w:p w14:paraId="1ADA94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rekommendation.swf</w:t>
      </w:r>
    </w:p>
    <w:p w14:paraId="4E6ECE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rekommenderar.swf</w:t>
      </w:r>
    </w:p>
    <w:p w14:paraId="0BED4B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rekonstruerar.swf</w:t>
      </w:r>
    </w:p>
    <w:p w14:paraId="297333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rekonstruktion.swf</w:t>
      </w:r>
    </w:p>
    <w:p w14:paraId="4398B5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rekordartad.swf</w:t>
      </w:r>
    </w:p>
    <w:p w14:paraId="54777C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rekord.swf</w:t>
      </w:r>
    </w:p>
    <w:p w14:paraId="06E8E5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reko.swf</w:t>
      </w:r>
    </w:p>
    <w:p w14:paraId="2FAEA5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rekreationshem.swf</w:t>
      </w:r>
    </w:p>
    <w:p w14:paraId="5A1311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rekreation.swf</w:t>
      </w:r>
    </w:p>
    <w:p w14:paraId="28A0D8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rekryterar.swf</w:t>
      </w:r>
    </w:p>
    <w:p w14:paraId="3D9A92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rekryt.swf</w:t>
      </w:r>
    </w:p>
    <w:p w14:paraId="6DFBC2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rek.swf</w:t>
      </w:r>
    </w:p>
    <w:p w14:paraId="6E7325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rektangel.swf</w:t>
      </w:r>
    </w:p>
    <w:p w14:paraId="527603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rektorsomr0345de.swf</w:t>
      </w:r>
    </w:p>
    <w:p w14:paraId="148333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rektor.swf</w:t>
      </w:r>
    </w:p>
    <w:p w14:paraId="085BEA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rekvirerar.swf</w:t>
      </w:r>
    </w:p>
    <w:p w14:paraId="492FD1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rekvisita.swf</w:t>
      </w:r>
    </w:p>
    <w:p w14:paraId="4A8B3C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rekvisition.swf</w:t>
      </w:r>
    </w:p>
    <w:p w14:paraId="5AA765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rekyl.swf</w:t>
      </w:r>
    </w:p>
    <w:p w14:paraId="62FB21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rel0344.swf</w:t>
      </w:r>
    </w:p>
    <w:p w14:paraId="57440C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relaterar.swf</w:t>
      </w:r>
    </w:p>
    <w:p w14:paraId="6896B2C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relation.swf</w:t>
      </w:r>
    </w:p>
    <w:p w14:paraId="7855CA6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relativ.swf</w:t>
      </w:r>
    </w:p>
    <w:p w14:paraId="0E435F5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relativt.swf</w:t>
      </w:r>
    </w:p>
    <w:p w14:paraId="49AC3D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relegerar.swf</w:t>
      </w:r>
    </w:p>
    <w:p w14:paraId="6FCEB4F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relevans.swf</w:t>
      </w:r>
    </w:p>
    <w:p w14:paraId="6800FB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relevant.swf</w:t>
      </w:r>
    </w:p>
    <w:p w14:paraId="08AF49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relief.swf</w:t>
      </w:r>
    </w:p>
    <w:p w14:paraId="479DE1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religi0366s.swf</w:t>
      </w:r>
    </w:p>
    <w:p w14:paraId="0ED37EB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religion.swf</w:t>
      </w:r>
    </w:p>
    <w:p w14:paraId="62B2163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relik.swf</w:t>
      </w:r>
    </w:p>
    <w:p w14:paraId="650C0C7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relikt.swf</w:t>
      </w:r>
    </w:p>
    <w:p w14:paraId="1A47C13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reling.swf</w:t>
      </w:r>
    </w:p>
    <w:p w14:paraId="4DCC68D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remissdebatt.swf</w:t>
      </w:r>
    </w:p>
    <w:p w14:paraId="35DE143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remiss.swf</w:t>
      </w:r>
    </w:p>
    <w:p w14:paraId="23BA1F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remi.swf</w:t>
      </w:r>
    </w:p>
    <w:p w14:paraId="3665C06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remitterar.swf</w:t>
      </w:r>
    </w:p>
    <w:p w14:paraId="7893C63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remsa.swf</w:t>
      </w:r>
    </w:p>
    <w:p w14:paraId="582874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rem.swf</w:t>
      </w:r>
    </w:p>
    <w:p w14:paraId="2309BB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ren0344ssans.swf</w:t>
      </w:r>
    </w:p>
    <w:p w14:paraId="477C19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renar.swf</w:t>
      </w:r>
    </w:p>
    <w:p w14:paraId="7EE224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renderar.swf</w:t>
      </w:r>
    </w:p>
    <w:p w14:paraId="449321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reng0366ringsmedel.swf</w:t>
      </w:r>
    </w:p>
    <w:p w14:paraId="5B6B95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reng0366r.swf</w:t>
      </w:r>
    </w:p>
    <w:p w14:paraId="4948DD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renh0345llning.swf</w:t>
      </w:r>
    </w:p>
    <w:p w14:paraId="0B7525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renh0345rig.swf</w:t>
      </w:r>
    </w:p>
    <w:p w14:paraId="281B70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renhj0344rtad.swf</w:t>
      </w:r>
    </w:p>
    <w:p w14:paraId="3FC696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reningsverk.swf</w:t>
      </w:r>
    </w:p>
    <w:p w14:paraId="40848A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rening.swf</w:t>
      </w:r>
    </w:p>
    <w:p w14:paraId="37B08A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renl0344rig.swf</w:t>
      </w:r>
    </w:p>
    <w:p w14:paraId="0AB6C9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renlevnadsman.swf</w:t>
      </w:r>
    </w:p>
    <w:p w14:paraId="214ABA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renlig.swf</w:t>
      </w:r>
    </w:p>
    <w:p w14:paraId="4AD735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renodlad.swf</w:t>
      </w:r>
    </w:p>
    <w:p w14:paraId="3D1D5E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renodlar.swf</w:t>
      </w:r>
    </w:p>
    <w:p w14:paraId="2AC0DF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renomm0351.swf</w:t>
      </w:r>
    </w:p>
    <w:p w14:paraId="444B05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renoverar.swf</w:t>
      </w:r>
    </w:p>
    <w:p w14:paraId="0D2464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rensar.swf</w:t>
      </w:r>
    </w:p>
    <w:p w14:paraId="48213F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ren.swf</w:t>
      </w:r>
    </w:p>
    <w:p w14:paraId="3E8D9CE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rentav.swf</w:t>
      </w:r>
    </w:p>
    <w:p w14:paraId="59C8A1A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rent.swf</w:t>
      </w:r>
    </w:p>
    <w:p w14:paraId="00EF7BA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rentv0345r.swf</w:t>
      </w:r>
    </w:p>
    <w:p w14:paraId="7E67C80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rep0366vning.swf</w:t>
      </w:r>
    </w:p>
    <w:p w14:paraId="6E709E6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reparation.swf</w:t>
      </w:r>
    </w:p>
    <w:p w14:paraId="7179210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reparerar.swf</w:t>
      </w:r>
    </w:p>
    <w:p w14:paraId="4EF57E2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repar.swf</w:t>
      </w:r>
    </w:p>
    <w:p w14:paraId="3AF6AD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repa.swf</w:t>
      </w:r>
    </w:p>
    <w:p w14:paraId="245DE0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repertoar.swf</w:t>
      </w:r>
    </w:p>
    <w:p w14:paraId="4085E95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repeterar.swf</w:t>
      </w:r>
    </w:p>
    <w:p w14:paraId="6C54C8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repetition.swf</w:t>
      </w:r>
    </w:p>
    <w:p w14:paraId="0B933A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repig.swf</w:t>
      </w:r>
    </w:p>
    <w:p w14:paraId="2A43DEE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replikerar.swf</w:t>
      </w:r>
    </w:p>
    <w:p w14:paraId="08CB3D9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replik.swf</w:t>
      </w:r>
    </w:p>
    <w:p w14:paraId="7807162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repm0345nad.swf</w:t>
      </w:r>
    </w:p>
    <w:p w14:paraId="42EAEFB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reportage.swf</w:t>
      </w:r>
    </w:p>
    <w:p w14:paraId="49FB86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reporter.swf</w:t>
      </w:r>
    </w:p>
    <w:p w14:paraId="516633E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representant.swf</w:t>
      </w:r>
    </w:p>
    <w:p w14:paraId="58E20CD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representation.swf</w:t>
      </w:r>
    </w:p>
    <w:p w14:paraId="731391D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representativ.swf</w:t>
      </w:r>
    </w:p>
    <w:p w14:paraId="50CE90A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representerar.swf</w:t>
      </w:r>
    </w:p>
    <w:p w14:paraId="1F8FAB9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repressalie.swf</w:t>
      </w:r>
    </w:p>
    <w:p w14:paraId="65B6625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repression.swf</w:t>
      </w:r>
    </w:p>
    <w:p w14:paraId="20E6D2E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reprimand.swf</w:t>
      </w:r>
    </w:p>
    <w:p w14:paraId="5235F66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repris.swf</w:t>
      </w:r>
    </w:p>
    <w:p w14:paraId="7B3BC63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reproducerar.swf</w:t>
      </w:r>
    </w:p>
    <w:p w14:paraId="3F30B15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reproduktion.swf</w:t>
      </w:r>
    </w:p>
    <w:p w14:paraId="4A0FD2E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repro.swf</w:t>
      </w:r>
    </w:p>
    <w:p w14:paraId="5C1BF87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rep.swf</w:t>
      </w:r>
    </w:p>
    <w:p w14:paraId="381888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reptil.swf</w:t>
      </w:r>
    </w:p>
    <w:p w14:paraId="204640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republik.swf</w:t>
      </w:r>
    </w:p>
    <w:p w14:paraId="422FCD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res0345r.swf</w:t>
      </w:r>
    </w:p>
    <w:p w14:paraId="3EE25B4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resande.swf</w:t>
      </w:r>
    </w:p>
    <w:p w14:paraId="0CD5A2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resa.swf</w:t>
      </w:r>
    </w:p>
    <w:p w14:paraId="7ACC54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resebyr0345.swf</w:t>
      </w:r>
    </w:p>
    <w:p w14:paraId="0BDB28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resedokument.swf</w:t>
      </w:r>
    </w:p>
    <w:p w14:paraId="71AADB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resekostnadsers0344ttning.swf</w:t>
      </w:r>
    </w:p>
    <w:p w14:paraId="42A457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reseledare.swf</w:t>
      </w:r>
    </w:p>
    <w:p w14:paraId="35C927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resen0344r.swf</w:t>
      </w:r>
    </w:p>
    <w:p w14:paraId="010771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reser.swf</w:t>
      </w:r>
    </w:p>
    <w:p w14:paraId="159294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reservationsl0366s.swf</w:t>
      </w:r>
    </w:p>
    <w:p w14:paraId="33626F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reservation.swf</w:t>
      </w:r>
    </w:p>
    <w:p w14:paraId="624F473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reservat.swf</w:t>
      </w:r>
    </w:p>
    <w:p w14:paraId="166B8D2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reservdel.swf</w:t>
      </w:r>
    </w:p>
    <w:p w14:paraId="371267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reserverad.swf</w:t>
      </w:r>
    </w:p>
    <w:p w14:paraId="58281F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reserverar sig.swf</w:t>
      </w:r>
    </w:p>
    <w:p w14:paraId="1655AE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reserverar.swf</w:t>
      </w:r>
    </w:p>
    <w:p w14:paraId="701F1FC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reservoar.swf</w:t>
      </w:r>
    </w:p>
    <w:p w14:paraId="7513B99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reserv.swf</w:t>
      </w:r>
    </w:p>
    <w:p w14:paraId="10C39FA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resfeber.swf</w:t>
      </w:r>
    </w:p>
    <w:p w14:paraId="3BD0ED1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resgods.swf</w:t>
      </w:r>
    </w:p>
    <w:p w14:paraId="592444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residens.swf</w:t>
      </w:r>
    </w:p>
    <w:p w14:paraId="5F74189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residerar.swf</w:t>
      </w:r>
    </w:p>
    <w:p w14:paraId="03DFA4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resignerar.swf</w:t>
      </w:r>
    </w:p>
    <w:p w14:paraId="35AD3E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resistens.swf</w:t>
      </w:r>
    </w:p>
    <w:p w14:paraId="523772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reskontra.swf</w:t>
      </w:r>
    </w:p>
    <w:p w14:paraId="342FB7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reslig.swf</w:t>
      </w:r>
    </w:p>
    <w:p w14:paraId="25A4078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resning.swf</w:t>
      </w:r>
    </w:p>
    <w:p w14:paraId="20C2C6A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resolution.swf</w:t>
      </w:r>
    </w:p>
    <w:p w14:paraId="6B4BB6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resolut.swf</w:t>
      </w:r>
    </w:p>
    <w:p w14:paraId="52922D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resonabel.swf</w:t>
      </w:r>
    </w:p>
    <w:p w14:paraId="4CDC68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resonans.swf</w:t>
      </w:r>
    </w:p>
    <w:p w14:paraId="3EAC41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resonemang.swf</w:t>
      </w:r>
    </w:p>
    <w:p w14:paraId="716185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resonerar.swf</w:t>
      </w:r>
    </w:p>
    <w:p w14:paraId="453A75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resonlig.swf</w:t>
      </w:r>
    </w:p>
    <w:p w14:paraId="6EAD37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reson.swf</w:t>
      </w:r>
    </w:p>
    <w:p w14:paraId="06429D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respass.swf</w:t>
      </w:r>
    </w:p>
    <w:p w14:paraId="44928C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respektabel.swf</w:t>
      </w:r>
    </w:p>
    <w:p w14:paraId="4522D7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respekterar.swf</w:t>
      </w:r>
    </w:p>
    <w:p w14:paraId="64B698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respektive.swf</w:t>
      </w:r>
    </w:p>
    <w:p w14:paraId="4C165FD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respekt.swf</w:t>
      </w:r>
    </w:p>
    <w:p w14:paraId="1168AD5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respirator.swf</w:t>
      </w:r>
    </w:p>
    <w:p w14:paraId="77CE35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respit.swf</w:t>
      </w:r>
    </w:p>
    <w:p w14:paraId="3CECFB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respons.swf</w:t>
      </w:r>
    </w:p>
    <w:p w14:paraId="6A828B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resp.swf</w:t>
      </w:r>
    </w:p>
    <w:p w14:paraId="2D213CE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restaurang.swf</w:t>
      </w:r>
    </w:p>
    <w:p w14:paraId="6F2AF6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restaurangvagn.swf</w:t>
      </w:r>
    </w:p>
    <w:p w14:paraId="5E4C46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restaurerar.swf</w:t>
      </w:r>
    </w:p>
    <w:p w14:paraId="2F2890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resterar.swf</w:t>
      </w:r>
    </w:p>
    <w:p w14:paraId="424AE3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restituerar.swf</w:t>
      </w:r>
    </w:p>
    <w:p w14:paraId="4DF359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restriktion.swf</w:t>
      </w:r>
    </w:p>
    <w:p w14:paraId="0BCFCA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restriktiv.swf</w:t>
      </w:r>
    </w:p>
    <w:p w14:paraId="3D8537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restskatt.swf</w:t>
      </w:r>
    </w:p>
    <w:p w14:paraId="3AA900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rest.swf</w:t>
      </w:r>
    </w:p>
    <w:p w14:paraId="008672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resultat.swf</w:t>
      </w:r>
    </w:p>
    <w:p w14:paraId="40D992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resulterar.swf</w:t>
      </w:r>
    </w:p>
    <w:p w14:paraId="75DB30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resum0351.swf</w:t>
      </w:r>
    </w:p>
    <w:p w14:paraId="74D09C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resurs.swf</w:t>
      </w:r>
    </w:p>
    <w:p w14:paraId="020253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retar.swf</w:t>
      </w:r>
    </w:p>
    <w:p w14:paraId="2E4110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retas.swf</w:t>
      </w:r>
    </w:p>
    <w:p w14:paraId="11312B8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retfull.swf</w:t>
      </w:r>
    </w:p>
    <w:p w14:paraId="2660D0B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retirerar.swf</w:t>
      </w:r>
    </w:p>
    <w:p w14:paraId="6B32AB3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retlig.swf</w:t>
      </w:r>
    </w:p>
    <w:p w14:paraId="11DEDD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retning.swf</w:t>
      </w:r>
    </w:p>
    <w:p w14:paraId="2DED21B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retorisk.swf</w:t>
      </w:r>
    </w:p>
    <w:p w14:paraId="7D33D1C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retr0344tt.swf</w:t>
      </w:r>
    </w:p>
    <w:p w14:paraId="4802DC9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retroaktiv.swf</w:t>
      </w:r>
    </w:p>
    <w:p w14:paraId="30D6447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retrospektiv.swf</w:t>
      </w:r>
    </w:p>
    <w:p w14:paraId="270E0D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retsam.swf</w:t>
      </w:r>
    </w:p>
    <w:p w14:paraId="6129F4F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retsticka.swf</w:t>
      </w:r>
    </w:p>
    <w:p w14:paraId="21A8A54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returnerar.swf</w:t>
      </w:r>
    </w:p>
    <w:p w14:paraId="5DD8F83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retur.swf</w:t>
      </w:r>
    </w:p>
    <w:p w14:paraId="67B85AD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retuscherar.swf</w:t>
      </w:r>
    </w:p>
    <w:p w14:paraId="268278D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reumatiker.swf</w:t>
      </w:r>
    </w:p>
    <w:p w14:paraId="7661F46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reumatisk.swf</w:t>
      </w:r>
    </w:p>
    <w:p w14:paraId="26E993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reumatism.swf</w:t>
      </w:r>
    </w:p>
    <w:p w14:paraId="69DD68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revalverar.swf</w:t>
      </w:r>
    </w:p>
    <w:p w14:paraId="6E0D61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revanscherar sig.swf</w:t>
      </w:r>
    </w:p>
    <w:p w14:paraId="127166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revansch.swf</w:t>
      </w:r>
    </w:p>
    <w:p w14:paraId="236610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revar.swf</w:t>
      </w:r>
    </w:p>
    <w:p w14:paraId="1D8141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reva.swf</w:t>
      </w:r>
    </w:p>
    <w:p w14:paraId="02C8C8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revbensspj0344ll.swf</w:t>
      </w:r>
    </w:p>
    <w:p w14:paraId="6BBBE5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revben.swf</w:t>
      </w:r>
    </w:p>
    <w:p w14:paraId="226D303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revelj.swf</w:t>
      </w:r>
    </w:p>
    <w:p w14:paraId="51DF86E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revers.swf</w:t>
      </w:r>
    </w:p>
    <w:p w14:paraId="0747D68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reviderar.swf</w:t>
      </w:r>
    </w:p>
    <w:p w14:paraId="69FD441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revir.swf</w:t>
      </w:r>
    </w:p>
    <w:p w14:paraId="3429304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revisionism.swf</w:t>
      </w:r>
    </w:p>
    <w:p w14:paraId="2B2D96B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revisionsber0344ttelse.swf</w:t>
      </w:r>
    </w:p>
    <w:p w14:paraId="0EFBC78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revision.swf</w:t>
      </w:r>
    </w:p>
    <w:p w14:paraId="6C22E9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revisor.swf</w:t>
      </w:r>
    </w:p>
    <w:p w14:paraId="1274048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revolterar.swf</w:t>
      </w:r>
    </w:p>
    <w:p w14:paraId="07DF99E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revolt.swf</w:t>
      </w:r>
    </w:p>
    <w:p w14:paraId="2820C08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revolution0344r.swf</w:t>
      </w:r>
    </w:p>
    <w:p w14:paraId="0B8629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revolutionerar.swf</w:t>
      </w:r>
    </w:p>
    <w:p w14:paraId="35021A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revolution.swf</w:t>
      </w:r>
    </w:p>
    <w:p w14:paraId="2CCEA1D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revolver.swf</w:t>
      </w:r>
    </w:p>
    <w:p w14:paraId="0E23054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revs.swf</w:t>
      </w:r>
    </w:p>
    <w:p w14:paraId="708F392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rev.swf</w:t>
      </w:r>
    </w:p>
    <w:p w14:paraId="419099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revy.swf</w:t>
      </w:r>
    </w:p>
    <w:p w14:paraId="636691D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RFSU.swf</w:t>
      </w:r>
    </w:p>
    <w:p w14:paraId="70F5EF6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ribba.swf</w:t>
      </w:r>
    </w:p>
    <w:p w14:paraId="25EEE7E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ribbstol.swf</w:t>
      </w:r>
    </w:p>
    <w:p w14:paraId="5943C2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rid0345.swf</w:t>
      </w:r>
    </w:p>
    <w:p w14:paraId="177E996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riddare.swf</w:t>
      </w:r>
    </w:p>
    <w:p w14:paraId="6ECF49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ridderlig.swf</w:t>
      </w:r>
    </w:p>
    <w:p w14:paraId="2152DBB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rider.swf</w:t>
      </w:r>
    </w:p>
    <w:p w14:paraId="02C3C92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RIFFI.swf</w:t>
      </w:r>
    </w:p>
    <w:p w14:paraId="2C09D16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rigg.swf</w:t>
      </w:r>
    </w:p>
    <w:p w14:paraId="0FB391F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rigid.swf</w:t>
      </w:r>
    </w:p>
    <w:p w14:paraId="76F3CC5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rigor0366s.swf</w:t>
      </w:r>
    </w:p>
    <w:p w14:paraId="01F3A32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rikedom.swf</w:t>
      </w:r>
    </w:p>
    <w:p w14:paraId="7AC74F8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rikeman.swf</w:t>
      </w:r>
    </w:p>
    <w:p w14:paraId="4B42127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rike.swf</w:t>
      </w:r>
    </w:p>
    <w:p w14:paraId="40CBEA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rikhaltig.swf</w:t>
      </w:r>
    </w:p>
    <w:p w14:paraId="69FB867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riklig.swf</w:t>
      </w:r>
    </w:p>
    <w:p w14:paraId="7161CA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rikoschett.swf</w:t>
      </w:r>
    </w:p>
    <w:p w14:paraId="4FA889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riks0345klagare.swf</w:t>
      </w:r>
    </w:p>
    <w:p w14:paraId="0FBFAB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riksbanken.swf</w:t>
      </w:r>
    </w:p>
    <w:p w14:paraId="4728F0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riksbekant.swf</w:t>
      </w:r>
    </w:p>
    <w:p w14:paraId="08A8A9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riksdagsman.swf</w:t>
      </w:r>
    </w:p>
    <w:p w14:paraId="4976A7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riksdagsval.swf</w:t>
      </w:r>
    </w:p>
    <w:p w14:paraId="680411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riksdag.swf</w:t>
      </w:r>
    </w:p>
    <w:p w14:paraId="7F147A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riksdaler.swf</w:t>
      </w:r>
    </w:p>
    <w:p w14:paraId="4F9E7B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Riksf0366rbundet f0366r sexuell upplysning.swf</w:t>
      </w:r>
    </w:p>
    <w:p w14:paraId="0DFFBD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riksf0366rbund.swf</w:t>
      </w:r>
    </w:p>
    <w:p w14:paraId="27190F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rikslikare.swf</w:t>
      </w:r>
    </w:p>
    <w:p w14:paraId="0764B8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riksm0366te.swf</w:t>
      </w:r>
    </w:p>
    <w:p w14:paraId="3E163D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riksmarskalk.swf</w:t>
      </w:r>
    </w:p>
    <w:p w14:paraId="7649D6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riksorganisation.swf</w:t>
      </w:r>
    </w:p>
    <w:p w14:paraId="09AFB6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rikspolisstyrelsen.swf</w:t>
      </w:r>
    </w:p>
    <w:p w14:paraId="34FAD9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riksregalier.swf</w:t>
      </w:r>
    </w:p>
    <w:p w14:paraId="1677BA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rikssamtal.swf</w:t>
      </w:r>
    </w:p>
    <w:p w14:paraId="0A2D47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riksspr0345k.swf</w:t>
      </w:r>
    </w:p>
    <w:p w14:paraId="060F8C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riksst0344mma.swf</w:t>
      </w:r>
    </w:p>
    <w:p w14:paraId="1D9FCB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rikssvenska.swf</w:t>
      </w:r>
    </w:p>
    <w:p w14:paraId="165C48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riks-.swf</w:t>
      </w:r>
    </w:p>
    <w:p w14:paraId="6D48F7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rikst0344ckande.swf</w:t>
      </w:r>
    </w:p>
    <w:p w14:paraId="23585C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riksv0344g.swf</w:t>
      </w:r>
    </w:p>
    <w:p w14:paraId="0FF1D2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riksvapen.swf</w:t>
      </w:r>
    </w:p>
    <w:p w14:paraId="4B35BE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rik.swf</w:t>
      </w:r>
    </w:p>
    <w:p w14:paraId="67D3ED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riktar.swf</w:t>
      </w:r>
    </w:p>
    <w:p w14:paraId="483F45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riktig.swf</w:t>
      </w:r>
    </w:p>
    <w:p w14:paraId="3E5EAF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riktigt.swf</w:t>
      </w:r>
    </w:p>
    <w:p w14:paraId="518F84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riktlinje.swf</w:t>
      </w:r>
    </w:p>
    <w:p w14:paraId="09ECD3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riktm0344rke.swf</w:t>
      </w:r>
    </w:p>
    <w:p w14:paraId="5D6FDC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riktning.swf</w:t>
      </w:r>
    </w:p>
    <w:p w14:paraId="2778FC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riktnummer.swf</w:t>
      </w:r>
    </w:p>
    <w:p w14:paraId="676C47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riktpunkt.swf</w:t>
      </w:r>
    </w:p>
    <w:p w14:paraId="400FA7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rimfrost.swf</w:t>
      </w:r>
    </w:p>
    <w:p w14:paraId="3386F1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rimligen.swf</w:t>
      </w:r>
    </w:p>
    <w:p w14:paraId="5ADCA2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rimlighet.swf</w:t>
      </w:r>
    </w:p>
    <w:p w14:paraId="5D6248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rimlig.swf</w:t>
      </w:r>
    </w:p>
    <w:p w14:paraId="1E8B80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rimligtvis.swf</w:t>
      </w:r>
    </w:p>
    <w:p w14:paraId="68D8EB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rimmad.swf</w:t>
      </w:r>
    </w:p>
    <w:p w14:paraId="64CC7B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rimmar.swf</w:t>
      </w:r>
    </w:p>
    <w:p w14:paraId="13B850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rim.swf</w:t>
      </w:r>
    </w:p>
    <w:p w14:paraId="20F27D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ringaktar.swf</w:t>
      </w:r>
    </w:p>
    <w:p w14:paraId="11D5D1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ringa.swf</w:t>
      </w:r>
    </w:p>
    <w:p w14:paraId="52D304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ringblomma.swf</w:t>
      </w:r>
    </w:p>
    <w:p w14:paraId="046541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ringdans.swf</w:t>
      </w:r>
    </w:p>
    <w:p w14:paraId="3B9DCA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ringer p0345.swf</w:t>
      </w:r>
    </w:p>
    <w:p w14:paraId="2F7CE7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ringer.swf</w:t>
      </w:r>
    </w:p>
    <w:p w14:paraId="65D03B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ringfinger.swf</w:t>
      </w:r>
    </w:p>
    <w:p w14:paraId="00744B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ringklocka.swf</w:t>
      </w:r>
    </w:p>
    <w:p w14:paraId="087FCD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ringlar.swf</w:t>
      </w:r>
    </w:p>
    <w:p w14:paraId="29F1F2D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ringled.swf</w:t>
      </w:r>
    </w:p>
    <w:p w14:paraId="41FEA26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ringlek.swf</w:t>
      </w:r>
    </w:p>
    <w:p w14:paraId="60A8F54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ringmur.swf</w:t>
      </w:r>
    </w:p>
    <w:p w14:paraId="4CD6EC0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ringning.swf</w:t>
      </w:r>
    </w:p>
    <w:p w14:paraId="6C29A1B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ringr0344v.swf</w:t>
      </w:r>
    </w:p>
    <w:p w14:paraId="142D7C7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ringrostig.swf</w:t>
      </w:r>
    </w:p>
    <w:p w14:paraId="300BAC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ring.swf</w:t>
      </w:r>
    </w:p>
    <w:p w14:paraId="4AF4058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ringtryck.swf</w:t>
      </w:r>
    </w:p>
    <w:p w14:paraId="0E86264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rink.swf</w:t>
      </w:r>
    </w:p>
    <w:p w14:paraId="4B7737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rinner.swf</w:t>
      </w:r>
    </w:p>
    <w:p w14:paraId="37A399C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ripost.swf</w:t>
      </w:r>
    </w:p>
    <w:p w14:paraId="1A4FEC0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risgryn.swf</w:t>
      </w:r>
    </w:p>
    <w:p w14:paraId="071F400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rish0366g.swf</w:t>
      </w:r>
    </w:p>
    <w:p w14:paraId="54E84B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risig.swf</w:t>
      </w:r>
    </w:p>
    <w:p w14:paraId="6E98AFC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riskabel.swf</w:t>
      </w:r>
    </w:p>
    <w:p w14:paraId="729C22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riskerar.swf</w:t>
      </w:r>
    </w:p>
    <w:p w14:paraId="6AD65F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riskgrupp.swf</w:t>
      </w:r>
    </w:p>
    <w:p w14:paraId="3D0A24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riskmoment.swf</w:t>
      </w:r>
    </w:p>
    <w:p w14:paraId="4938A8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risk.swf</w:t>
      </w:r>
    </w:p>
    <w:p w14:paraId="1DAE3D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riskzon.swf</w:t>
      </w:r>
    </w:p>
    <w:p w14:paraId="4076F4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rispar.swf</w:t>
      </w:r>
    </w:p>
    <w:p w14:paraId="2E997E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rispa.swf</w:t>
      </w:r>
    </w:p>
    <w:p w14:paraId="51918A3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ris.swf</w:t>
      </w:r>
    </w:p>
    <w:p w14:paraId="5770C81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ristar.swf</w:t>
      </w:r>
    </w:p>
    <w:p w14:paraId="1CB9A96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ritare.swf</w:t>
      </w:r>
    </w:p>
    <w:p w14:paraId="19A37B2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ritar.swf</w:t>
      </w:r>
    </w:p>
    <w:p w14:paraId="2FB75DC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ritkontor.swf</w:t>
      </w:r>
    </w:p>
    <w:p w14:paraId="28949AD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ritning.swf</w:t>
      </w:r>
    </w:p>
    <w:p w14:paraId="680603B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rit.swf</w:t>
      </w:r>
    </w:p>
    <w:p w14:paraId="49CAB31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ritt.swf</w:t>
      </w:r>
    </w:p>
    <w:p w14:paraId="004476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ritual.swf</w:t>
      </w:r>
    </w:p>
    <w:p w14:paraId="5D86F3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rituell.swf</w:t>
      </w:r>
    </w:p>
    <w:p w14:paraId="1D3B0B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rivaliserar.swf</w:t>
      </w:r>
    </w:p>
    <w:p w14:paraId="7D22A5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rivalitet.swf</w:t>
      </w:r>
    </w:p>
    <w:p w14:paraId="352181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rival.swf</w:t>
      </w:r>
    </w:p>
    <w:p w14:paraId="616CB0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river.swf</w:t>
      </w:r>
    </w:p>
    <w:p w14:paraId="21C808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rivig.swf</w:t>
      </w:r>
    </w:p>
    <w:p w14:paraId="11EFC1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rivit.swf</w:t>
      </w:r>
    </w:p>
    <w:p w14:paraId="35E418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rivj0344rn.swf</w:t>
      </w:r>
    </w:p>
    <w:p w14:paraId="0A8521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rivning.swf</w:t>
      </w:r>
    </w:p>
    <w:p w14:paraId="306342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rivs.swf</w:t>
      </w:r>
    </w:p>
    <w:p w14:paraId="6AF762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rivstart.swf</w:t>
      </w:r>
    </w:p>
    <w:p w14:paraId="2F9916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roar.swf</w:t>
      </w:r>
    </w:p>
    <w:p w14:paraId="1EF0A3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robot.swf</w:t>
      </w:r>
    </w:p>
    <w:p w14:paraId="10BF51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robust.swf</w:t>
      </w:r>
    </w:p>
    <w:p w14:paraId="16A4CB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rock.swf</w:t>
      </w:r>
    </w:p>
    <w:p w14:paraId="4B17FB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rodde.swf</w:t>
      </w:r>
    </w:p>
    <w:p w14:paraId="721CFA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rodd.swf</w:t>
      </w:r>
    </w:p>
    <w:p w14:paraId="5CD11D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rodel.swf</w:t>
      </w:r>
    </w:p>
    <w:p w14:paraId="5D608F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roder.swf</w:t>
      </w:r>
    </w:p>
    <w:p w14:paraId="5C726C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rodnad.swf</w:t>
      </w:r>
    </w:p>
    <w:p w14:paraId="2CBA3F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rodnar.swf</w:t>
      </w:r>
    </w:p>
    <w:p w14:paraId="0022DD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roffar.swf</w:t>
      </w:r>
    </w:p>
    <w:p w14:paraId="54A2F1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rojalism.swf</w:t>
      </w:r>
    </w:p>
    <w:p w14:paraId="0A1EB0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rokoko.swf</w:t>
      </w:r>
    </w:p>
    <w:p w14:paraId="567825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rolig.swf</w:t>
      </w:r>
    </w:p>
    <w:p w14:paraId="5A5613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roll.swf</w:t>
      </w:r>
    </w:p>
    <w:p w14:paraId="3327D5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romani.swf</w:t>
      </w:r>
    </w:p>
    <w:p w14:paraId="1A35FE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romansk.swf</w:t>
      </w:r>
    </w:p>
    <w:p w14:paraId="247998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romans.swf</w:t>
      </w:r>
    </w:p>
    <w:p w14:paraId="67D4E2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roman.swf</w:t>
      </w:r>
    </w:p>
    <w:p w14:paraId="6D0C71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romantiker.swf</w:t>
      </w:r>
    </w:p>
    <w:p w14:paraId="117529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romantik.swf</w:t>
      </w:r>
    </w:p>
    <w:p w14:paraId="56CB76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romantisk.swf</w:t>
      </w:r>
    </w:p>
    <w:p w14:paraId="5694E5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romare.swf</w:t>
      </w:r>
    </w:p>
    <w:p w14:paraId="294674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romb.swf</w:t>
      </w:r>
    </w:p>
    <w:p w14:paraId="0F0211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romersk-katolsk.swf</w:t>
      </w:r>
    </w:p>
    <w:p w14:paraId="5D72D3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romersk.swf</w:t>
      </w:r>
    </w:p>
    <w:p w14:paraId="192E54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romsk.swf</w:t>
      </w:r>
    </w:p>
    <w:p w14:paraId="21774F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rom.swf</w:t>
      </w:r>
    </w:p>
    <w:p w14:paraId="792FE3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rondell.swf</w:t>
      </w:r>
    </w:p>
    <w:p w14:paraId="3D4957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rond.swf</w:t>
      </w:r>
    </w:p>
    <w:p w14:paraId="41BCB1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ropar.swf</w:t>
      </w:r>
    </w:p>
    <w:p w14:paraId="7EE2D0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rop.swf</w:t>
      </w:r>
    </w:p>
    <w:p w14:paraId="5E6825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ror.swf</w:t>
      </w:r>
    </w:p>
    <w:p w14:paraId="5C6A6C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rosar.swf</w:t>
      </w:r>
    </w:p>
    <w:p w14:paraId="79CDAF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rosa.swf</w:t>
      </w:r>
    </w:p>
    <w:p w14:paraId="62CA9E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rosenkrans.swf</w:t>
      </w:r>
    </w:p>
    <w:p w14:paraId="121FF4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rosenrasande.swf</w:t>
      </w:r>
    </w:p>
    <w:p w14:paraId="6EF107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rosett.swf</w:t>
      </w:r>
    </w:p>
    <w:p w14:paraId="2FBA07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rosig.swf</w:t>
      </w:r>
    </w:p>
    <w:p w14:paraId="0EBDB9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rosmarin.swf</w:t>
      </w:r>
    </w:p>
    <w:p w14:paraId="1F9179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rosslar.swf</w:t>
      </w:r>
    </w:p>
    <w:p w14:paraId="2AF218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ros.swf</w:t>
      </w:r>
    </w:p>
    <w:p w14:paraId="24A1E7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rostar.swf</w:t>
      </w:r>
    </w:p>
    <w:p w14:paraId="724930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rostbiff.swf</w:t>
      </w:r>
    </w:p>
    <w:p w14:paraId="7CE5CE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rostfri.swf</w:t>
      </w:r>
    </w:p>
    <w:p w14:paraId="171EDB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rostig.swf</w:t>
      </w:r>
    </w:p>
    <w:p w14:paraId="15D7DD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rost.swf</w:t>
      </w:r>
    </w:p>
    <w:p w14:paraId="1563BC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ro.swf</w:t>
      </w:r>
    </w:p>
    <w:p w14:paraId="2E4B6C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rotar sig.swf</w:t>
      </w:r>
    </w:p>
    <w:p w14:paraId="1E8AA6E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rotar.swf</w:t>
      </w:r>
    </w:p>
    <w:p w14:paraId="4831AC9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rotation.swf</w:t>
      </w:r>
    </w:p>
    <w:p w14:paraId="34B6A09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rotel.swf</w:t>
      </w:r>
    </w:p>
    <w:p w14:paraId="5D3C10E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roterar.swf</w:t>
      </w:r>
    </w:p>
    <w:p w14:paraId="6462644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rotf0344ste.swf</w:t>
      </w:r>
    </w:p>
    <w:p w14:paraId="2DAD241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rotfast.swf</w:t>
      </w:r>
    </w:p>
    <w:p w14:paraId="664EB10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rotfrukt.swf</w:t>
      </w:r>
    </w:p>
    <w:p w14:paraId="73EAC44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rotfyllning.swf</w:t>
      </w:r>
    </w:p>
    <w:p w14:paraId="10794E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rotl0366s.swf</w:t>
      </w:r>
    </w:p>
    <w:p w14:paraId="18B837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rotmos.swf</w:t>
      </w:r>
    </w:p>
    <w:p w14:paraId="6E30B4A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rotsak.swf</w:t>
      </w:r>
    </w:p>
    <w:p w14:paraId="5D8FBB5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rot.swf</w:t>
      </w:r>
    </w:p>
    <w:p w14:paraId="6E12F3D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rotting.swf</w:t>
      </w:r>
    </w:p>
    <w:p w14:paraId="682237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rott.swf</w:t>
      </w:r>
    </w:p>
    <w:p w14:paraId="03B46D9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rotv0344lska.swf</w:t>
      </w:r>
    </w:p>
    <w:p w14:paraId="3BDE22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rouge.swf</w:t>
      </w:r>
    </w:p>
    <w:p w14:paraId="53D5325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roulett.swf</w:t>
      </w:r>
    </w:p>
    <w:p w14:paraId="34F910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router.swf</w:t>
      </w:r>
    </w:p>
    <w:p w14:paraId="5206FA4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rova.swf</w:t>
      </w:r>
    </w:p>
    <w:p w14:paraId="70BBE27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rovdjur.swf</w:t>
      </w:r>
    </w:p>
    <w:p w14:paraId="72EBA7F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rovdrift.swf</w:t>
      </w:r>
    </w:p>
    <w:p w14:paraId="5597027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rov.swf</w:t>
      </w:r>
    </w:p>
    <w:p w14:paraId="1D45C24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royalty.swf</w:t>
      </w:r>
    </w:p>
    <w:p w14:paraId="183B091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rubbad.swf</w:t>
      </w:r>
    </w:p>
    <w:p w14:paraId="2BD8956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rubbar.swf</w:t>
      </w:r>
    </w:p>
    <w:p w14:paraId="2EE7F59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rubbning.swf</w:t>
      </w:r>
    </w:p>
    <w:p w14:paraId="13C5A1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rubb.swf</w:t>
      </w:r>
    </w:p>
    <w:p w14:paraId="1FBEACE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rubricerar.swf</w:t>
      </w:r>
    </w:p>
    <w:p w14:paraId="70FD132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rubrik.swf</w:t>
      </w:r>
    </w:p>
    <w:p w14:paraId="37D5BB0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ruckar.swf</w:t>
      </w:r>
    </w:p>
    <w:p w14:paraId="1D75DE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ruckel.swf</w:t>
      </w:r>
    </w:p>
    <w:p w14:paraId="4DF0583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ruelse.swf</w:t>
      </w:r>
    </w:p>
    <w:p w14:paraId="1874898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ruffig.swf</w:t>
      </w:r>
    </w:p>
    <w:p w14:paraId="49CDA4B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ruff.swf</w:t>
      </w:r>
    </w:p>
    <w:p w14:paraId="7134C6B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rufsar.swf</w:t>
      </w:r>
    </w:p>
    <w:p w14:paraId="10B72F5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rufsig.swf</w:t>
      </w:r>
    </w:p>
    <w:p w14:paraId="5EA021E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ruggar.swf</w:t>
      </w:r>
    </w:p>
    <w:p w14:paraId="40417A1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rugge.swf</w:t>
      </w:r>
    </w:p>
    <w:p w14:paraId="2AF51EF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ruggig.swf</w:t>
      </w:r>
    </w:p>
    <w:p w14:paraId="18B1D1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ruinerar.swf</w:t>
      </w:r>
    </w:p>
    <w:p w14:paraId="78BC51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ruin.swf</w:t>
      </w:r>
    </w:p>
    <w:p w14:paraId="6B9A6A4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rullar.swf</w:t>
      </w:r>
    </w:p>
    <w:p w14:paraId="1DEC12F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rulle.swf</w:t>
      </w:r>
    </w:p>
    <w:p w14:paraId="04A05A3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rullgardin.swf</w:t>
      </w:r>
    </w:p>
    <w:p w14:paraId="16B274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rullskida.swf</w:t>
      </w:r>
    </w:p>
    <w:p w14:paraId="573507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rullskridskor.swf</w:t>
      </w:r>
    </w:p>
    <w:p w14:paraId="287F8D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rullstol.swf</w:t>
      </w:r>
    </w:p>
    <w:p w14:paraId="405EDB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rullt0345rta.swf</w:t>
      </w:r>
    </w:p>
    <w:p w14:paraId="120C89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rulltrappa.swf</w:t>
      </w:r>
    </w:p>
    <w:p w14:paraId="06102A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rum0344nska.swf</w:t>
      </w:r>
    </w:p>
    <w:p w14:paraId="35287E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rum0344nsk.swf</w:t>
      </w:r>
    </w:p>
    <w:p w14:paraId="6D794F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rum0344n.swf</w:t>
      </w:r>
    </w:p>
    <w:p w14:paraId="61E16A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rumba.swf</w:t>
      </w:r>
    </w:p>
    <w:p w14:paraId="1FB978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rumlar.swf</w:t>
      </w:r>
    </w:p>
    <w:p w14:paraId="295576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rumpa.swf</w:t>
      </w:r>
    </w:p>
    <w:p w14:paraId="4EC241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rumphuggen.swf</w:t>
      </w:r>
    </w:p>
    <w:p w14:paraId="0D537A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rumsbest0344llning.swf</w:t>
      </w:r>
    </w:p>
    <w:p w14:paraId="56985D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rumsren.swf</w:t>
      </w:r>
    </w:p>
    <w:p w14:paraId="2E3D7F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rumstemperatur.swf</w:t>
      </w:r>
    </w:p>
    <w:p w14:paraId="0854B7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rumsterar.swf</w:t>
      </w:r>
    </w:p>
    <w:p w14:paraId="35209A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rumsv0344rme.swf</w:t>
      </w:r>
    </w:p>
    <w:p w14:paraId="3EC38D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rum.swf</w:t>
      </w:r>
    </w:p>
    <w:p w14:paraId="6F1307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runa.swf</w:t>
      </w:r>
    </w:p>
    <w:p w14:paraId="48021E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rundad.swf</w:t>
      </w:r>
    </w:p>
    <w:p w14:paraId="144C24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rundar.swf</w:t>
      </w:r>
    </w:p>
    <w:p w14:paraId="4812A4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runda.swf</w:t>
      </w:r>
    </w:p>
    <w:p w14:paraId="0E3FDF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rundfr0345ga.swf</w:t>
      </w:r>
    </w:p>
    <w:p w14:paraId="43809E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rundlagd.swf</w:t>
      </w:r>
    </w:p>
    <w:p w14:paraId="38596A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rundresa.swf</w:t>
      </w:r>
    </w:p>
    <w:p w14:paraId="5951E1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rundskrivelse.swf</w:t>
      </w:r>
    </w:p>
    <w:p w14:paraId="355421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rundsm0366rjning.swf</w:t>
      </w:r>
    </w:p>
    <w:p w14:paraId="778D69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rundstycke.swf</w:t>
      </w:r>
    </w:p>
    <w:p w14:paraId="071FA7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rund.swf</w:t>
      </w:r>
    </w:p>
    <w:p w14:paraId="646E5E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rundtur.swf</w:t>
      </w:r>
    </w:p>
    <w:p w14:paraId="793593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rundvandring.swf</w:t>
      </w:r>
    </w:p>
    <w:p w14:paraId="1755BA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rungande.swf</w:t>
      </w:r>
    </w:p>
    <w:p w14:paraId="4EECF7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runkar.swf</w:t>
      </w:r>
    </w:p>
    <w:p w14:paraId="73D876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runnit.swf</w:t>
      </w:r>
    </w:p>
    <w:p w14:paraId="5248EB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runsten.swf</w:t>
      </w:r>
    </w:p>
    <w:p w14:paraId="528AAC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runtom.swf</w:t>
      </w:r>
    </w:p>
    <w:p w14:paraId="2CFE12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runt.swf</w:t>
      </w:r>
    </w:p>
    <w:p w14:paraId="2A2AB5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rusar.swf</w:t>
      </w:r>
    </w:p>
    <w:p w14:paraId="438197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rusch.swf</w:t>
      </w:r>
    </w:p>
    <w:p w14:paraId="5D92D6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rusdryck.swf</w:t>
      </w:r>
    </w:p>
    <w:p w14:paraId="654724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rusig.swf</w:t>
      </w:r>
    </w:p>
    <w:p w14:paraId="75498A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ruskar.swf</w:t>
      </w:r>
    </w:p>
    <w:p w14:paraId="2158DD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ruskig.swf</w:t>
      </w:r>
    </w:p>
    <w:p w14:paraId="694466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rusk.swf</w:t>
      </w:r>
    </w:p>
    <w:p w14:paraId="000F3A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rusning.swf</w:t>
      </w:r>
    </w:p>
    <w:p w14:paraId="6340A4F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russin.swf</w:t>
      </w:r>
    </w:p>
    <w:p w14:paraId="4206456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russ.swf</w:t>
      </w:r>
    </w:p>
    <w:p w14:paraId="05A0FFB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rus.swf</w:t>
      </w:r>
    </w:p>
    <w:p w14:paraId="0C8003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rustar.swf</w:t>
      </w:r>
    </w:p>
    <w:p w14:paraId="262178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rustik.swf</w:t>
      </w:r>
    </w:p>
    <w:p w14:paraId="6D2319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rustning.swf</w:t>
      </w:r>
    </w:p>
    <w:p w14:paraId="76A746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ruta.swf</w:t>
      </w:r>
    </w:p>
    <w:p w14:paraId="0A5545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ruter.swf</w:t>
      </w:r>
    </w:p>
    <w:p w14:paraId="044C9E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rutig.swf</w:t>
      </w:r>
    </w:p>
    <w:p w14:paraId="0A5841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rutinerad.swf</w:t>
      </w:r>
    </w:p>
    <w:p w14:paraId="76D496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rutin.swf</w:t>
      </w:r>
    </w:p>
    <w:p w14:paraId="5494E0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rutit.swf</w:t>
      </w:r>
    </w:p>
    <w:p w14:paraId="6E6910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rutschar.swf</w:t>
      </w:r>
    </w:p>
    <w:p w14:paraId="4FB4F0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rutschbana.swf</w:t>
      </w:r>
    </w:p>
    <w:p w14:paraId="6B8286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rutten.swf</w:t>
      </w:r>
    </w:p>
    <w:p w14:paraId="097657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ruttnar.swf</w:t>
      </w:r>
    </w:p>
    <w:p w14:paraId="1BF62E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rutt.swf</w:t>
      </w:r>
    </w:p>
    <w:p w14:paraId="4E72B2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ruvar.swf</w:t>
      </w:r>
    </w:p>
    <w:p w14:paraId="214077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rya.swf</w:t>
      </w:r>
    </w:p>
    <w:p w14:paraId="4138E8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rycker in.swf</w:t>
      </w:r>
    </w:p>
    <w:p w14:paraId="3F2DC8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rycker.swf</w:t>
      </w:r>
    </w:p>
    <w:p w14:paraId="5A6A00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rycker ut.swf</w:t>
      </w:r>
    </w:p>
    <w:p w14:paraId="2F90B0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ryckig.swf</w:t>
      </w:r>
    </w:p>
    <w:p w14:paraId="5CD172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ryck.swf</w:t>
      </w:r>
    </w:p>
    <w:p w14:paraId="6A1CC6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ryggar.swf</w:t>
      </w:r>
    </w:p>
    <w:p w14:paraId="6D048E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ryggm0344rg.swf</w:t>
      </w:r>
    </w:p>
    <w:p w14:paraId="62DE9C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ryggrad.swf</w:t>
      </w:r>
    </w:p>
    <w:p w14:paraId="111D57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ryggs0344ck.swf</w:t>
      </w:r>
    </w:p>
    <w:p w14:paraId="2DAE28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ryggskott.swf</w:t>
      </w:r>
    </w:p>
    <w:p w14:paraId="0D512D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ryggst0366d.swf</w:t>
      </w:r>
    </w:p>
    <w:p w14:paraId="7E5982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rygg.swf</w:t>
      </w:r>
    </w:p>
    <w:p w14:paraId="4AFBD4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ryggtavla.swf</w:t>
      </w:r>
    </w:p>
    <w:p w14:paraId="3A161C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ryker.swf</w:t>
      </w:r>
    </w:p>
    <w:p w14:paraId="7D5367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ryktar.swf</w:t>
      </w:r>
    </w:p>
    <w:p w14:paraId="03B799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ryktas.swf</w:t>
      </w:r>
    </w:p>
    <w:p w14:paraId="358326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ryktbar.swf</w:t>
      </w:r>
    </w:p>
    <w:p w14:paraId="037752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rykte.swf</w:t>
      </w:r>
    </w:p>
    <w:p w14:paraId="139239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rymd.swf</w:t>
      </w:r>
    </w:p>
    <w:p w14:paraId="6BC1FD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rymlig.swf</w:t>
      </w:r>
    </w:p>
    <w:p w14:paraId="0C3504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rymling.swf</w:t>
      </w:r>
    </w:p>
    <w:p w14:paraId="69059C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rymmen.swf</w:t>
      </w:r>
    </w:p>
    <w:p w14:paraId="175DB2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rymmer.swf</w:t>
      </w:r>
    </w:p>
    <w:p w14:paraId="00A22B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rymmer ut.swf</w:t>
      </w:r>
    </w:p>
    <w:p w14:paraId="6870BD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rymning.swf</w:t>
      </w:r>
    </w:p>
    <w:p w14:paraId="48291E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rynkar.swf</w:t>
      </w:r>
    </w:p>
    <w:p w14:paraId="6C829C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rynka.swf</w:t>
      </w:r>
    </w:p>
    <w:p w14:paraId="69B198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rynkig.swf</w:t>
      </w:r>
    </w:p>
    <w:p w14:paraId="5D3F97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rysare.swf</w:t>
      </w:r>
    </w:p>
    <w:p w14:paraId="6BA448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ryser.swf</w:t>
      </w:r>
    </w:p>
    <w:p w14:paraId="187B03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ryska.swf</w:t>
      </w:r>
    </w:p>
    <w:p w14:paraId="424E45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rysk.swf</w:t>
      </w:r>
    </w:p>
    <w:p w14:paraId="4FD725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ryslig.swf</w:t>
      </w:r>
    </w:p>
    <w:p w14:paraId="0BCE38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rysligt.swf</w:t>
      </w:r>
    </w:p>
    <w:p w14:paraId="015631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rysning.swf</w:t>
      </w:r>
    </w:p>
    <w:p w14:paraId="62B753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ryssland.swf</w:t>
      </w:r>
    </w:p>
    <w:p w14:paraId="2E0A28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ryss.swf</w:t>
      </w:r>
    </w:p>
    <w:p w14:paraId="56C8DF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ryter.swf</w:t>
      </w:r>
    </w:p>
    <w:p w14:paraId="7320F4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rytmisk.swf</w:t>
      </w:r>
    </w:p>
    <w:p w14:paraId="525552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rytm.swf</w:t>
      </w:r>
    </w:p>
    <w:p w14:paraId="2E5930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ryttare.swf</w:t>
      </w:r>
    </w:p>
    <w:p w14:paraId="2EA358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S0304PO.swf</w:t>
      </w:r>
    </w:p>
    <w:p w14:paraId="4B97770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s0344ckar ihop.swf</w:t>
      </w:r>
    </w:p>
    <w:p w14:paraId="0CBF30B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s0344ckig.swf</w:t>
      </w:r>
    </w:p>
    <w:p w14:paraId="1DBC09F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s0344ck.swf</w:t>
      </w:r>
    </w:p>
    <w:p w14:paraId="51D7E2E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s0344desslag.swf</w:t>
      </w:r>
    </w:p>
    <w:p w14:paraId="6228E0B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s0344d.swf</w:t>
      </w:r>
    </w:p>
    <w:p w14:paraId="554248D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s0344genomspunnen.swf</w:t>
      </w:r>
    </w:p>
    <w:p w14:paraId="6AF130F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s0344gen.swf</w:t>
      </w:r>
    </w:p>
    <w:p w14:paraId="41EFDA1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s0344ger ifr0345n.swf</w:t>
      </w:r>
    </w:p>
    <w:p w14:paraId="298F13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s0344ger.swf</w:t>
      </w:r>
    </w:p>
    <w:p w14:paraId="70D8D4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s0344ger till.swf</w:t>
      </w:r>
    </w:p>
    <w:p w14:paraId="497006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s0344ger upp sig.swf</w:t>
      </w:r>
    </w:p>
    <w:p w14:paraId="69C8F55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s0344ger upp.swf</w:t>
      </w:r>
    </w:p>
    <w:p w14:paraId="5D791E3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s0344jer.swf</w:t>
      </w:r>
    </w:p>
    <w:p w14:paraId="0A88F7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s0344kerhetsb0344lte.swf</w:t>
      </w:r>
    </w:p>
    <w:p w14:paraId="4386FE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s0344kerhetskopia.swf</w:t>
      </w:r>
    </w:p>
    <w:p w14:paraId="2CCE4E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s0344kerhetsn0345l.swf</w:t>
      </w:r>
    </w:p>
    <w:p w14:paraId="01994F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s0344kerhetspolis.swf</w:t>
      </w:r>
    </w:p>
    <w:p w14:paraId="7182AB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s0344kerhetsrisk.swf</w:t>
      </w:r>
    </w:p>
    <w:p w14:paraId="3CF6AE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s0344kerhet.swf</w:t>
      </w:r>
    </w:p>
    <w:p w14:paraId="5E8FF00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s0344kerligen.swf</w:t>
      </w:r>
    </w:p>
    <w:p w14:paraId="52F7625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s0344kerst0344ller.swf</w:t>
      </w:r>
    </w:p>
    <w:p w14:paraId="7784160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s0344ker.swf</w:t>
      </w:r>
    </w:p>
    <w:p w14:paraId="214E828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s0344kert.swf</w:t>
      </w:r>
    </w:p>
    <w:p w14:paraId="5BF3644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s0344krar.swf</w:t>
      </w:r>
    </w:p>
    <w:p w14:paraId="235A67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s0344kring.swf</w:t>
      </w:r>
    </w:p>
    <w:p w14:paraId="5E2E9D8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s0344lg.swf</w:t>
      </w:r>
    </w:p>
    <w:p w14:paraId="3D5F24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s0344ljer.swf</w:t>
      </w:r>
    </w:p>
    <w:p w14:paraId="060E133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s0344llan.swf</w:t>
      </w:r>
    </w:p>
    <w:p w14:paraId="65047BD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s0344llar sig.swf</w:t>
      </w:r>
    </w:p>
    <w:p w14:paraId="7811181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s0344llsam.swf</w:t>
      </w:r>
    </w:p>
    <w:p w14:paraId="42D7054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s0344llskapar.swf</w:t>
      </w:r>
    </w:p>
    <w:p w14:paraId="4DF2281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s0344llskaplig.swf</w:t>
      </w:r>
    </w:p>
    <w:p w14:paraId="5DF9F0F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s0344llskapsresa.swf</w:t>
      </w:r>
    </w:p>
    <w:p w14:paraId="589F484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s0344llskapssjuk.swf</w:t>
      </w:r>
    </w:p>
    <w:p w14:paraId="71A44C8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s0344llskapsspel.swf</w:t>
      </w:r>
    </w:p>
    <w:p w14:paraId="4719434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s0344llskap.swf</w:t>
      </w:r>
    </w:p>
    <w:p w14:paraId="2F3763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s0344ll.swf</w:t>
      </w:r>
    </w:p>
    <w:p w14:paraId="7AE3668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s0344llsynt.swf</w:t>
      </w:r>
    </w:p>
    <w:p w14:paraId="00E1D61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s0344l.swf</w:t>
      </w:r>
    </w:p>
    <w:p w14:paraId="72DFD48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s0344lta.swf</w:t>
      </w:r>
    </w:p>
    <w:p w14:paraId="0FE814A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s0344mja.swf</w:t>
      </w:r>
    </w:p>
    <w:p w14:paraId="556D547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s0344mre.swf</w:t>
      </w:r>
    </w:p>
    <w:p w14:paraId="5E4E0E2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s0344mst.swf</w:t>
      </w:r>
    </w:p>
    <w:p w14:paraId="7380EAF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s0344nder.swf</w:t>
      </w:r>
    </w:p>
    <w:p w14:paraId="33C303E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s0344ndlista.swf</w:t>
      </w:r>
    </w:p>
    <w:p w14:paraId="5B79D6F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s0344ndning.swf</w:t>
      </w:r>
    </w:p>
    <w:p w14:paraId="6C397D7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s0344ng0366verkast.swf</w:t>
      </w:r>
    </w:p>
    <w:p w14:paraId="748F9BC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s0344ngdags.swf</w:t>
      </w:r>
    </w:p>
    <w:p w14:paraId="445898E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s0344ngf0366sare.swf</w:t>
      </w:r>
    </w:p>
    <w:p w14:paraId="15EFC8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s0344ngkammare.swf</w:t>
      </w:r>
    </w:p>
    <w:p w14:paraId="2AF4D22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s0344ngkl0344der.swf</w:t>
      </w:r>
    </w:p>
    <w:p w14:paraId="0D2FE82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s0344ng.swf</w:t>
      </w:r>
    </w:p>
    <w:p w14:paraId="01EB12C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s0344ngv0344tare.swf</w:t>
      </w:r>
    </w:p>
    <w:p w14:paraId="323BAB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s0344nka.swf</w:t>
      </w:r>
    </w:p>
    <w:p w14:paraId="363B36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s0344nker.swf</w:t>
      </w:r>
    </w:p>
    <w:p w14:paraId="18B0AC6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s0344rar.swf</w:t>
      </w:r>
    </w:p>
    <w:p w14:paraId="4CD2FC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s0344rart.swf</w:t>
      </w:r>
    </w:p>
    <w:p w14:paraId="552427B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s0344rbehandlar.swf</w:t>
      </w:r>
    </w:p>
    <w:p w14:paraId="6714C37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s0344rbeskattning.swf</w:t>
      </w:r>
    </w:p>
    <w:p w14:paraId="229A9AB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s0344rdeles.swf</w:t>
      </w:r>
    </w:p>
    <w:p w14:paraId="202E68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s0344rdrag.swf</w:t>
      </w:r>
    </w:p>
    <w:p w14:paraId="2F68E0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s0344regen.swf</w:t>
      </w:r>
    </w:p>
    <w:p w14:paraId="6576DD0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s0344rklass.swf</w:t>
      </w:r>
    </w:p>
    <w:p w14:paraId="1C0B876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s0344rling.swf</w:t>
      </w:r>
    </w:p>
    <w:p w14:paraId="0155628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s0344rpr0344gel.swf</w:t>
      </w:r>
    </w:p>
    <w:p w14:paraId="43B21AD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s0344rpr0344glad.swf</w:t>
      </w:r>
    </w:p>
    <w:p w14:paraId="22BD0B6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s0344rskild.swf</w:t>
      </w:r>
    </w:p>
    <w:p w14:paraId="496BCE3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s0344rskiljer.swf</w:t>
      </w:r>
    </w:p>
    <w:p w14:paraId="47D3766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s0344rskilt.swf</w:t>
      </w:r>
    </w:p>
    <w:p w14:paraId="1672973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s0344rskola.swf</w:t>
      </w:r>
    </w:p>
    <w:p w14:paraId="451F5F7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s0344rst0344llning.swf</w:t>
      </w:r>
    </w:p>
    <w:p w14:paraId="5F9D125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s0344r-.swf</w:t>
      </w:r>
    </w:p>
    <w:p w14:paraId="27D59ED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s0344song.swf</w:t>
      </w:r>
    </w:p>
    <w:p w14:paraId="493ACAD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s0344teri.swf</w:t>
      </w:r>
    </w:p>
    <w:p w14:paraId="6F853B5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s0344te.swf</w:t>
      </w:r>
    </w:p>
    <w:p w14:paraId="6541E47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s0344tter ig0345ng.swf</w:t>
      </w:r>
    </w:p>
    <w:p w14:paraId="2BE5EF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s0344tter in.swf</w:t>
      </w:r>
    </w:p>
    <w:p w14:paraId="2F0F1A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s0344tter i sig.swf</w:t>
      </w:r>
    </w:p>
    <w:p w14:paraId="7182680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s0344tteri.swf</w:t>
      </w:r>
    </w:p>
    <w:p w14:paraId="32DECA4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s0344tter p0345.swf</w:t>
      </w:r>
    </w:p>
    <w:p w14:paraId="28032D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s0344tter sig 0366ver.swf</w:t>
      </w:r>
    </w:p>
    <w:p w14:paraId="1CEC15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s0344tter sig in.swf</w:t>
      </w:r>
    </w:p>
    <w:p w14:paraId="280343C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s0344tter sig.swf</w:t>
      </w:r>
    </w:p>
    <w:p w14:paraId="204CBBD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s0344tter.swf</w:t>
      </w:r>
    </w:p>
    <w:p w14:paraId="3ACEA23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s0344tter upp.swf</w:t>
      </w:r>
    </w:p>
    <w:p w14:paraId="2432B90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s0344tter ut.swf</w:t>
      </w:r>
    </w:p>
    <w:p w14:paraId="48F21F1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s0344ttning.swf</w:t>
      </w:r>
    </w:p>
    <w:p w14:paraId="0B9F500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s0344tt.swf</w:t>
      </w:r>
    </w:p>
    <w:p w14:paraId="79CE0FD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s0344vlig.swf</w:t>
      </w:r>
    </w:p>
    <w:p w14:paraId="7143334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s0344v.swf</w:t>
      </w:r>
    </w:p>
    <w:p w14:paraId="3A13FC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s0345d0344r.swf</w:t>
      </w:r>
    </w:p>
    <w:p w14:paraId="2BD020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s0345dan.swf</w:t>
      </w:r>
    </w:p>
    <w:p w14:paraId="6A7CCC0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s0345dd.swf</w:t>
      </w:r>
    </w:p>
    <w:p w14:paraId="50AC4B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s0345gar.swf</w:t>
      </w:r>
    </w:p>
    <w:p w14:paraId="7CE53C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s0345gsp0345n.swf</w:t>
      </w:r>
    </w:p>
    <w:p w14:paraId="015022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s0345g.swf</w:t>
      </w:r>
    </w:p>
    <w:p w14:paraId="7A4EDE4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s0345gverk.swf</w:t>
      </w:r>
    </w:p>
    <w:p w14:paraId="3EB3043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s0345lde.swf</w:t>
      </w:r>
    </w:p>
    <w:p w14:paraId="74B4B7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s0345ld.swf</w:t>
      </w:r>
    </w:p>
    <w:p w14:paraId="53EF77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s0345ledes.swf</w:t>
      </w:r>
    </w:p>
    <w:p w14:paraId="24C7209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s0345llar bort.swf</w:t>
      </w:r>
    </w:p>
    <w:p w14:paraId="063B281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s0345llar.swf</w:t>
      </w:r>
    </w:p>
    <w:p w14:paraId="267CBF6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s0345ll.swf</w:t>
      </w:r>
    </w:p>
    <w:p w14:paraId="1AC7F1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s0345lt.swf</w:t>
      </w:r>
    </w:p>
    <w:p w14:paraId="038B1A0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s0345lunda.swf</w:t>
      </w:r>
    </w:p>
    <w:p w14:paraId="0A72239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s0345ngare.swf</w:t>
      </w:r>
    </w:p>
    <w:p w14:paraId="57CAF47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s0345ngerska.swf</w:t>
      </w:r>
    </w:p>
    <w:p w14:paraId="2010AEE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s0345ngk0366r.swf</w:t>
      </w:r>
    </w:p>
    <w:p w14:paraId="3B12A6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s0345ng.swf</w:t>
      </w:r>
    </w:p>
    <w:p w14:paraId="558CC99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s0345n.swf</w:t>
      </w:r>
    </w:p>
    <w:p w14:paraId="151D7E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s0345pass.swf</w:t>
      </w:r>
    </w:p>
    <w:p w14:paraId="27921CE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s0345pa.swf</w:t>
      </w:r>
    </w:p>
    <w:p w14:paraId="2B6C74A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s0345pbubbla.swf</w:t>
      </w:r>
    </w:p>
    <w:p w14:paraId="7AC4329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s0345rad.swf</w:t>
      </w:r>
    </w:p>
    <w:p w14:paraId="53D591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s0345rar.swf</w:t>
      </w:r>
    </w:p>
    <w:p w14:paraId="433673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s0345rbar.swf</w:t>
      </w:r>
    </w:p>
    <w:p w14:paraId="1B046EB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s0345rig.swf</w:t>
      </w:r>
    </w:p>
    <w:p w14:paraId="141818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s0345rskorpa.swf</w:t>
      </w:r>
    </w:p>
    <w:p w14:paraId="7B76A5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s0345r.swf</w:t>
      </w:r>
    </w:p>
    <w:p w14:paraId="11A58F4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s0345som.swf</w:t>
      </w:r>
    </w:p>
    <w:p w14:paraId="177758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s0345s.swf</w:t>
      </w:r>
    </w:p>
    <w:p w14:paraId="5894F7D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s0345.swf</w:t>
      </w:r>
    </w:p>
    <w:p w14:paraId="65F6075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s0345tillvida.swf</w:t>
      </w:r>
    </w:p>
    <w:p w14:paraId="2A8492F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s0345v0344l.swf</w:t>
      </w:r>
    </w:p>
    <w:p w14:paraId="3B05BE1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s0345vida.swf</w:t>
      </w:r>
    </w:p>
    <w:p w14:paraId="665ADF2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s0345vitt.swf</w:t>
      </w:r>
    </w:p>
    <w:p w14:paraId="472F069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S0366dermanland.swf</w:t>
      </w:r>
    </w:p>
    <w:p w14:paraId="721C0C7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s0366der.swf</w:t>
      </w:r>
    </w:p>
    <w:p w14:paraId="391733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s0366derut.swf</w:t>
      </w:r>
    </w:p>
    <w:p w14:paraId="4A31FC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s0366dra.swf</w:t>
      </w:r>
    </w:p>
    <w:p w14:paraId="7AB7402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s0366g.swf</w:t>
      </w:r>
    </w:p>
    <w:p w14:paraId="6325FB8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s0366kande.swf</w:t>
      </w:r>
    </w:p>
    <w:p w14:paraId="43303E2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s0366karljus.swf</w:t>
      </w:r>
    </w:p>
    <w:p w14:paraId="2CCCD6D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s0366ker.swf</w:t>
      </w:r>
    </w:p>
    <w:p w14:paraId="495A3E2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s0366kmotor.swf</w:t>
      </w:r>
    </w:p>
    <w:p w14:paraId="260E844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s0366ktj0344nst.swf</w:t>
      </w:r>
    </w:p>
    <w:p w14:paraId="15F48CA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s0366lar.swf</w:t>
      </w:r>
    </w:p>
    <w:p w14:paraId="61C4B0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s0366lig.swf</w:t>
      </w:r>
    </w:p>
    <w:p w14:paraId="51BD4D3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s0366lkorv.swf</w:t>
      </w:r>
    </w:p>
    <w:p w14:paraId="6647981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s0366mmerska.swf</w:t>
      </w:r>
    </w:p>
    <w:p w14:paraId="63A34A4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s0366mnad.swf</w:t>
      </w:r>
    </w:p>
    <w:p w14:paraId="0A666DE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s0366mng0345ngare.swf</w:t>
      </w:r>
    </w:p>
    <w:p w14:paraId="1692E90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s0366mnig.swf</w:t>
      </w:r>
    </w:p>
    <w:p w14:paraId="1D0338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s0366mnl0366s.swf</w:t>
      </w:r>
    </w:p>
    <w:p w14:paraId="1FA2B52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s0366mn.swf</w:t>
      </w:r>
    </w:p>
    <w:p w14:paraId="400C13E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s0366mntablett.swf</w:t>
      </w:r>
    </w:p>
    <w:p w14:paraId="2A65298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s0366mntuta.swf</w:t>
      </w:r>
    </w:p>
    <w:p w14:paraId="05F66C3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s0366m.swf</w:t>
      </w:r>
    </w:p>
    <w:p w14:paraId="59A1795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s0366ndagsskola.swf</w:t>
      </w:r>
    </w:p>
    <w:p w14:paraId="22B86A1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s0366ndag.swf</w:t>
      </w:r>
    </w:p>
    <w:p w14:paraId="17CA3D9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s0366nderfall.swf</w:t>
      </w:r>
    </w:p>
    <w:p w14:paraId="44A95F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s0366nder.swf</w:t>
      </w:r>
    </w:p>
    <w:p w14:paraId="30BF0B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s0366ndrar.swf</w:t>
      </w:r>
    </w:p>
    <w:p w14:paraId="2C1BAB3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s0366ndrig.swf</w:t>
      </w:r>
    </w:p>
    <w:p w14:paraId="3C8515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s0366ner.swf</w:t>
      </w:r>
    </w:p>
    <w:p w14:paraId="589127D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s0366p.swf</w:t>
      </w:r>
    </w:p>
    <w:p w14:paraId="53B3210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s0366rja.swf</w:t>
      </w:r>
    </w:p>
    <w:p w14:paraId="1A06D7E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s0366rjer f0366r.swf</w:t>
      </w:r>
    </w:p>
    <w:p w14:paraId="13962C1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s0366rjer.swf</w:t>
      </w:r>
    </w:p>
    <w:p w14:paraId="0325258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s0366rplar.swf</w:t>
      </w:r>
    </w:p>
    <w:p w14:paraId="431E4D7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s0366tar.swf</w:t>
      </w:r>
    </w:p>
    <w:p w14:paraId="7C8FA8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s0366tebr0366dsdagar.swf</w:t>
      </w:r>
    </w:p>
    <w:p w14:paraId="2E3689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s0366tma.swf</w:t>
      </w:r>
    </w:p>
    <w:p w14:paraId="7D347D7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s0366tnos.swf</w:t>
      </w:r>
    </w:p>
    <w:p w14:paraId="61BEB5A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s0366tsaker.swf</w:t>
      </w:r>
    </w:p>
    <w:p w14:paraId="6C4B4C3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s0366t.swf</w:t>
      </w:r>
    </w:p>
    <w:p w14:paraId="1FB89D1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s0366tvatten.swf</w:t>
      </w:r>
    </w:p>
    <w:p w14:paraId="086E9E6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s0366ver.swf</w:t>
      </w:r>
    </w:p>
    <w:p w14:paraId="16BE6C6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sabbar.swf</w:t>
      </w:r>
    </w:p>
    <w:p w14:paraId="225115E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sabbats0345r.swf</w:t>
      </w:r>
    </w:p>
    <w:p w14:paraId="1BC286D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sabbat.swf</w:t>
      </w:r>
    </w:p>
    <w:p w14:paraId="10BB3E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sabel.swf</w:t>
      </w:r>
    </w:p>
    <w:p w14:paraId="7A4CD89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sablar ner.swf</w:t>
      </w:r>
    </w:p>
    <w:p w14:paraId="711D81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sablar.swf</w:t>
      </w:r>
    </w:p>
    <w:p w14:paraId="13F46C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sabla.swf</w:t>
      </w:r>
    </w:p>
    <w:p w14:paraId="22E8261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sabotage.swf</w:t>
      </w:r>
    </w:p>
    <w:p w14:paraId="3F0AFF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saboterar.swf</w:t>
      </w:r>
    </w:p>
    <w:p w14:paraId="240615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sackar efter.swf</w:t>
      </w:r>
    </w:p>
    <w:p w14:paraId="1871D3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SACO.swf</w:t>
      </w:r>
    </w:p>
    <w:p w14:paraId="61B90C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sadel.swf</w:t>
      </w:r>
    </w:p>
    <w:p w14:paraId="131059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sade.swf</w:t>
      </w:r>
    </w:p>
    <w:p w14:paraId="7545F9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sadism.swf</w:t>
      </w:r>
    </w:p>
    <w:p w14:paraId="1882D0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sadistisk.swf</w:t>
      </w:r>
    </w:p>
    <w:p w14:paraId="6D871A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sadist.swf</w:t>
      </w:r>
    </w:p>
    <w:p w14:paraId="731CB8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sadlar.swf</w:t>
      </w:r>
    </w:p>
    <w:p w14:paraId="2FD3EC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safari.swf</w:t>
      </w:r>
    </w:p>
    <w:p w14:paraId="701A23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saffran.swf</w:t>
      </w:r>
    </w:p>
    <w:p w14:paraId="35C6E7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safir.swf</w:t>
      </w:r>
    </w:p>
    <w:p w14:paraId="2ABA5A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saftig.swf</w:t>
      </w:r>
    </w:p>
    <w:p w14:paraId="4A3C85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saft.swf</w:t>
      </w:r>
    </w:p>
    <w:p w14:paraId="0EDF7E4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saga.swf</w:t>
      </w:r>
    </w:p>
    <w:p w14:paraId="2EFC4F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sagesman.swf</w:t>
      </w:r>
    </w:p>
    <w:p w14:paraId="2078FB7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sagolik.swf</w:t>
      </w:r>
    </w:p>
    <w:p w14:paraId="5C545E1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sagt.swf</w:t>
      </w:r>
    </w:p>
    <w:p w14:paraId="2BABAD3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sakfr0345ga.swf</w:t>
      </w:r>
    </w:p>
    <w:p w14:paraId="74201A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sakkunnig.swf</w:t>
      </w:r>
    </w:p>
    <w:p w14:paraId="0E980C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saklig.swf</w:t>
      </w:r>
    </w:p>
    <w:p w14:paraId="7A239B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saknar.swf</w:t>
      </w:r>
    </w:p>
    <w:p w14:paraId="43014A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saknas.swf</w:t>
      </w:r>
    </w:p>
    <w:p w14:paraId="239989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sakral.swf</w:t>
      </w:r>
    </w:p>
    <w:p w14:paraId="544AA8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sakrament.swf</w:t>
      </w:r>
    </w:p>
    <w:p w14:paraId="4F3589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saksk0344l.swf</w:t>
      </w:r>
    </w:p>
    <w:p w14:paraId="53ECBE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sak.swf</w:t>
      </w:r>
    </w:p>
    <w:p w14:paraId="3C6265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saktar.swf</w:t>
      </w:r>
    </w:p>
    <w:p w14:paraId="25EAEA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sakta.swf</w:t>
      </w:r>
    </w:p>
    <w:p w14:paraId="402332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sakteliga.swf</w:t>
      </w:r>
    </w:p>
    <w:p w14:paraId="214896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saktmod.swf</w:t>
      </w:r>
    </w:p>
    <w:p w14:paraId="78B729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saldo.swf</w:t>
      </w:r>
    </w:p>
    <w:p w14:paraId="25ADA6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salig.swf</w:t>
      </w:r>
    </w:p>
    <w:p w14:paraId="11E29F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saliv.swf</w:t>
      </w:r>
    </w:p>
    <w:p w14:paraId="3E0E52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sallad.swf</w:t>
      </w:r>
    </w:p>
    <w:p w14:paraId="467791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salmonella.swf</w:t>
      </w:r>
    </w:p>
    <w:p w14:paraId="7410644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salongsf0344hig.swf</w:t>
      </w:r>
    </w:p>
    <w:p w14:paraId="33E3697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salong.swf</w:t>
      </w:r>
    </w:p>
    <w:p w14:paraId="365279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salpeter.swf</w:t>
      </w:r>
    </w:p>
    <w:p w14:paraId="1506AAE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sal.swf</w:t>
      </w:r>
    </w:p>
    <w:p w14:paraId="3BD7D3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saltar.swf</w:t>
      </w:r>
    </w:p>
    <w:p w14:paraId="61E58F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saltomortal.swf</w:t>
      </w:r>
    </w:p>
    <w:p w14:paraId="3EB58F6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salt.swf</w:t>
      </w:r>
    </w:p>
    <w:p w14:paraId="564B0D4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saltsyra.swf</w:t>
      </w:r>
    </w:p>
    <w:p w14:paraId="184932B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saltvatten.swf</w:t>
      </w:r>
    </w:p>
    <w:p w14:paraId="4B2C3D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saluf0366r.swf</w:t>
      </w:r>
    </w:p>
    <w:p w14:paraId="7B3689C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saluhall.swf</w:t>
      </w:r>
    </w:p>
    <w:p w14:paraId="764F923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salu.swf</w:t>
      </w:r>
    </w:p>
    <w:p w14:paraId="65A957C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saluterar.swf</w:t>
      </w:r>
    </w:p>
    <w:p w14:paraId="2C98E9E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salut.swf</w:t>
      </w:r>
    </w:p>
    <w:p w14:paraId="0152D5E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salva.swf</w:t>
      </w:r>
    </w:p>
    <w:p w14:paraId="61E4F09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salvelse.swf</w:t>
      </w:r>
    </w:p>
    <w:p w14:paraId="26EE730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sam0345ker.swf</w:t>
      </w:r>
    </w:p>
    <w:p w14:paraId="24BF8B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samarbetar.swf</w:t>
      </w:r>
    </w:p>
    <w:p w14:paraId="636674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samarbete.swf</w:t>
      </w:r>
    </w:p>
    <w:p w14:paraId="6C8023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samband.swf</w:t>
      </w:r>
    </w:p>
    <w:p w14:paraId="0AE623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samba.swf</w:t>
      </w:r>
    </w:p>
    <w:p w14:paraId="39FB3BD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sambo.swf</w:t>
      </w:r>
    </w:p>
    <w:p w14:paraId="76337D6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sameland.swf</w:t>
      </w:r>
    </w:p>
    <w:p w14:paraId="305F7BA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same.swf</w:t>
      </w:r>
    </w:p>
    <w:p w14:paraId="5A18041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samf0344lld.swf</w:t>
      </w:r>
    </w:p>
    <w:p w14:paraId="6661F6A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samf0344rdsel.swf</w:t>
      </w:r>
    </w:p>
    <w:p w14:paraId="5740D1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samf0366rst0345nd.swf</w:t>
      </w:r>
    </w:p>
    <w:p w14:paraId="6CBE14A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samfund.swf</w:t>
      </w:r>
    </w:p>
    <w:p w14:paraId="532ACFF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samg0345ende.swf</w:t>
      </w:r>
    </w:p>
    <w:p w14:paraId="2C79F2D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samh0344llelig.swf</w:t>
      </w:r>
    </w:p>
    <w:p w14:paraId="5D667C2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samh0344lle.swf</w:t>
      </w:r>
    </w:p>
    <w:p w14:paraId="3FB587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samh0344llskunskap.swf</w:t>
      </w:r>
    </w:p>
    <w:p w14:paraId="3214C2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samh0366righet.swf</w:t>
      </w:r>
    </w:p>
    <w:p w14:paraId="6182424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samiska.swf</w:t>
      </w:r>
    </w:p>
    <w:p w14:paraId="5D34CD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samisk.swf</w:t>
      </w:r>
    </w:p>
    <w:p w14:paraId="4DC118F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samk0366rning.swf</w:t>
      </w:r>
    </w:p>
    <w:p w14:paraId="03E78B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samklang.swf</w:t>
      </w:r>
    </w:p>
    <w:p w14:paraId="64D245A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samkv0344m.swf</w:t>
      </w:r>
    </w:p>
    <w:p w14:paraId="71C847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samlad.swf</w:t>
      </w:r>
    </w:p>
    <w:p w14:paraId="2B73AB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samlag.swf</w:t>
      </w:r>
    </w:p>
    <w:p w14:paraId="0F7E38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samlar.swf</w:t>
      </w:r>
    </w:p>
    <w:p w14:paraId="785131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samlevnad.swf</w:t>
      </w:r>
    </w:p>
    <w:p w14:paraId="5DD357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samlingsregering.swf</w:t>
      </w:r>
    </w:p>
    <w:p w14:paraId="0FE0EC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samling.swf</w:t>
      </w:r>
    </w:p>
    <w:p w14:paraId="42D7F6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sammanbiten.swf</w:t>
      </w:r>
    </w:p>
    <w:p w14:paraId="721BB3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sammanblandning.swf</w:t>
      </w:r>
    </w:p>
    <w:p w14:paraId="2BC8F6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sammanboende.swf</w:t>
      </w:r>
    </w:p>
    <w:p w14:paraId="579AC4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sammanbor.swf</w:t>
      </w:r>
    </w:p>
    <w:p w14:paraId="6776C2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sammanbrott.swf</w:t>
      </w:r>
    </w:p>
    <w:p w14:paraId="52203D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sammandrabbning.swf</w:t>
      </w:r>
    </w:p>
    <w:p w14:paraId="39ED2E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sammandrag.swf</w:t>
      </w:r>
    </w:p>
    <w:p w14:paraId="5B0B05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sammanf0366r.swf</w:t>
      </w:r>
    </w:p>
    <w:p w14:paraId="50D831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sammanfaller.swf</w:t>
      </w:r>
    </w:p>
    <w:p w14:paraId="1102CC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sammanfattar.swf</w:t>
      </w:r>
    </w:p>
    <w:p w14:paraId="336240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sammanfattningsvis.swf</w:t>
      </w:r>
    </w:p>
    <w:p w14:paraId="5B5A60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sammangaddar sig.swf</w:t>
      </w:r>
    </w:p>
    <w:p w14:paraId="3540D0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sammanh0344nger.swf</w:t>
      </w:r>
    </w:p>
    <w:p w14:paraId="1285B6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sammanh0345llning.swf</w:t>
      </w:r>
    </w:p>
    <w:p w14:paraId="2EB47A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sammanhang.swf</w:t>
      </w:r>
    </w:p>
    <w:p w14:paraId="5CCB25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sammankallar.swf</w:t>
      </w:r>
    </w:p>
    <w:p w14:paraId="786FA2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sammankomst.swf</w:t>
      </w:r>
    </w:p>
    <w:p w14:paraId="6DAA88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sammanlagd.swf</w:t>
      </w:r>
    </w:p>
    <w:p w14:paraId="424933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sammanlagt.swf</w:t>
      </w:r>
    </w:p>
    <w:p w14:paraId="0D5BD8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sammans0344ttning.swf</w:t>
      </w:r>
    </w:p>
    <w:p w14:paraId="1789FE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sammansatt.swf</w:t>
      </w:r>
    </w:p>
    <w:p w14:paraId="23FFC8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sammanslagning.swf</w:t>
      </w:r>
    </w:p>
    <w:p w14:paraId="26BA9B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sammanslutning.swf</w:t>
      </w:r>
    </w:p>
    <w:p w14:paraId="5FFCC8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sammanst0344ller.swf</w:t>
      </w:r>
    </w:p>
    <w:p w14:paraId="7F9F55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sammanst0366tning.swf</w:t>
      </w:r>
    </w:p>
    <w:p w14:paraId="1EA0E9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sammansv0344rjer sig.swf</w:t>
      </w:r>
    </w:p>
    <w:p w14:paraId="1E22C6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sammansv0344rjning.swf</w:t>
      </w:r>
    </w:p>
    <w:p w14:paraId="3728D7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samman.swf</w:t>
      </w:r>
    </w:p>
    <w:p w14:paraId="34E260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sammantaget.swf</w:t>
      </w:r>
    </w:p>
    <w:p w14:paraId="6BA9F4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sammantr0344der.swf</w:t>
      </w:r>
    </w:p>
    <w:p w14:paraId="72127E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sammantr0344de.swf</w:t>
      </w:r>
    </w:p>
    <w:p w14:paraId="4A84D4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sammantr0344ffande.swf</w:t>
      </w:r>
    </w:p>
    <w:p w14:paraId="64D33B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sammantr0344ffar.swf</w:t>
      </w:r>
    </w:p>
    <w:p w14:paraId="16B040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samma.swf</w:t>
      </w:r>
    </w:p>
    <w:p w14:paraId="029C04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sammelsurium.swf</w:t>
      </w:r>
    </w:p>
    <w:p w14:paraId="365435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sammet.swf</w:t>
      </w:r>
    </w:p>
    <w:p w14:paraId="579718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samordnar.swf</w:t>
      </w:r>
    </w:p>
    <w:p w14:paraId="5AA6D7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samr0345d.swf</w:t>
      </w:r>
    </w:p>
    <w:p w14:paraId="4D9368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samr0366re.swf</w:t>
      </w:r>
    </w:p>
    <w:p w14:paraId="2B2C45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sams0344ndning.swf</w:t>
      </w:r>
    </w:p>
    <w:p w14:paraId="5C713D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samsas.swf</w:t>
      </w:r>
    </w:p>
    <w:p w14:paraId="7F4A45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samspel.swf</w:t>
      </w:r>
    </w:p>
    <w:p w14:paraId="5F67D9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samspr0345k.swf</w:t>
      </w:r>
    </w:p>
    <w:p w14:paraId="2E1B5A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sams.swf</w:t>
      </w:r>
    </w:p>
    <w:p w14:paraId="6A5D50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samst0344md.swf</w:t>
      </w:r>
    </w:p>
    <w:p w14:paraId="18E5ED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samst0344mmig.swf</w:t>
      </w:r>
    </w:p>
    <w:p w14:paraId="47E59C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sam-.swf</w:t>
      </w:r>
    </w:p>
    <w:p w14:paraId="4EB0C6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sam.swf</w:t>
      </w:r>
    </w:p>
    <w:p w14:paraId="6EAB5A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samtalar.swf</w:t>
      </w:r>
    </w:p>
    <w:p w14:paraId="3EBD03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samtal.swf</w:t>
      </w:r>
    </w:p>
    <w:p w14:paraId="744A74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samtida.swf</w:t>
      </w:r>
    </w:p>
    <w:p w14:paraId="676721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samtidig.swf</w:t>
      </w:r>
    </w:p>
    <w:p w14:paraId="7A711C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samtidigt.swf</w:t>
      </w:r>
    </w:p>
    <w:p w14:paraId="6070B9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samtid.swf</w:t>
      </w:r>
    </w:p>
    <w:p w14:paraId="5F93A1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samtliga.swf</w:t>
      </w:r>
    </w:p>
    <w:p w14:paraId="3DA554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samt.swf</w:t>
      </w:r>
    </w:p>
    <w:p w14:paraId="0AB8D3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samtycker.swf</w:t>
      </w:r>
    </w:p>
    <w:p w14:paraId="6F96E4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samtycke.swf</w:t>
      </w:r>
    </w:p>
    <w:p w14:paraId="0AD8B1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samvaro.swf</w:t>
      </w:r>
    </w:p>
    <w:p w14:paraId="362A33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samverkan.swf</w:t>
      </w:r>
    </w:p>
    <w:p w14:paraId="0BF681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samverkar.swf</w:t>
      </w:r>
    </w:p>
    <w:p w14:paraId="0AC564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samvete.swf</w:t>
      </w:r>
    </w:p>
    <w:p w14:paraId="51AB5A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samvets0366m.swf</w:t>
      </w:r>
    </w:p>
    <w:p w14:paraId="35C95D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samvetsgrann.swf</w:t>
      </w:r>
    </w:p>
    <w:p w14:paraId="0916A3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samvetskval.swf</w:t>
      </w:r>
    </w:p>
    <w:p w14:paraId="448A03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sanatorium.swf</w:t>
      </w:r>
    </w:p>
    <w:p w14:paraId="7DBE5E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sandalett.swf</w:t>
      </w:r>
    </w:p>
    <w:p w14:paraId="0B4F47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sandal.swf</w:t>
      </w:r>
    </w:p>
    <w:p w14:paraId="7B7EDA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sandar.swf</w:t>
      </w:r>
    </w:p>
    <w:p w14:paraId="4C8A67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sandig.swf</w:t>
      </w:r>
    </w:p>
    <w:p w14:paraId="74AD14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sandl0345da.swf</w:t>
      </w:r>
    </w:p>
    <w:p w14:paraId="2EF8AD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sandpapper.swf</w:t>
      </w:r>
    </w:p>
    <w:p w14:paraId="151FEFC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sand.swf</w:t>
      </w:r>
    </w:p>
    <w:p w14:paraId="053F609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sandwich.swf</w:t>
      </w:r>
    </w:p>
    <w:p w14:paraId="6B6967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sanerar.swf</w:t>
      </w:r>
    </w:p>
    <w:p w14:paraId="45C319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sanit0344r.swf</w:t>
      </w:r>
    </w:p>
    <w:p w14:paraId="68B8F9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sanitetsbinda.swf</w:t>
      </w:r>
    </w:p>
    <w:p w14:paraId="1B4434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sanitets-.swf</w:t>
      </w:r>
    </w:p>
    <w:p w14:paraId="22A908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sank.swf</w:t>
      </w:r>
    </w:p>
    <w:p w14:paraId="49C9A3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sanktion.swf</w:t>
      </w:r>
    </w:p>
    <w:p w14:paraId="578B9E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sankt.swf</w:t>
      </w:r>
    </w:p>
    <w:p w14:paraId="22586E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sanna.swf</w:t>
      </w:r>
    </w:p>
    <w:p w14:paraId="3592FA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sannerligen.swf</w:t>
      </w:r>
    </w:p>
    <w:p w14:paraId="62ABE1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sannf0344rdig.swf</w:t>
      </w:r>
    </w:p>
    <w:p w14:paraId="76EDA4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sanningsenlig.swf</w:t>
      </w:r>
    </w:p>
    <w:p w14:paraId="15DCEC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sanningsf0366rs0344kran.swf</w:t>
      </w:r>
    </w:p>
    <w:p w14:paraId="5779BE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sanning.swf</w:t>
      </w:r>
    </w:p>
    <w:p w14:paraId="748EFB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sannolik.swf</w:t>
      </w:r>
    </w:p>
    <w:p w14:paraId="2C5877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sannskyldig.swf</w:t>
      </w:r>
    </w:p>
    <w:p w14:paraId="58F505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sannsp0345dd.swf</w:t>
      </w:r>
    </w:p>
    <w:p w14:paraId="4AF38D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sann.swf</w:t>
      </w:r>
    </w:p>
    <w:p w14:paraId="7C81C8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sansad.swf</w:t>
      </w:r>
    </w:p>
    <w:p w14:paraId="19EB24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sansl0366s.swf</w:t>
      </w:r>
    </w:p>
    <w:p w14:paraId="6CE21F4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sans.swf</w:t>
      </w:r>
    </w:p>
    <w:p w14:paraId="39D6B5E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SAP.swf</w:t>
      </w:r>
    </w:p>
    <w:p w14:paraId="7D0DCB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sardin.swf</w:t>
      </w:r>
    </w:p>
    <w:p w14:paraId="15323FB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sardonisk.swf</w:t>
      </w:r>
    </w:p>
    <w:p w14:paraId="43C2C1C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sargar.swf</w:t>
      </w:r>
    </w:p>
    <w:p w14:paraId="2190733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sarg.swf</w:t>
      </w:r>
    </w:p>
    <w:p w14:paraId="3D9FE3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sarkastisk.swf</w:t>
      </w:r>
    </w:p>
    <w:p w14:paraId="39E221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sat0344ng.swf</w:t>
      </w:r>
    </w:p>
    <w:p w14:paraId="333E60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satans.swf</w:t>
      </w:r>
    </w:p>
    <w:p w14:paraId="7B103D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satellit.swf</w:t>
      </w:r>
    </w:p>
    <w:p w14:paraId="39095BC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sate.swf</w:t>
      </w:r>
    </w:p>
    <w:p w14:paraId="37135B7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satir.swf</w:t>
      </w:r>
    </w:p>
    <w:p w14:paraId="7CA944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satk0344r(r)ing.swf</w:t>
      </w:r>
    </w:p>
    <w:p w14:paraId="04ACC2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satsar.swf</w:t>
      </w:r>
    </w:p>
    <w:p w14:paraId="72B1E5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satsdel.swf</w:t>
      </w:r>
    </w:p>
    <w:p w14:paraId="2DB4FC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satsl0344ra.swf</w:t>
      </w:r>
    </w:p>
    <w:p w14:paraId="1359E1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satsning.swf</w:t>
      </w:r>
    </w:p>
    <w:p w14:paraId="7A1F89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sats.swf</w:t>
      </w:r>
    </w:p>
    <w:p w14:paraId="26E364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satte.swf</w:t>
      </w:r>
    </w:p>
    <w:p w14:paraId="7C805F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satt.swf</w:t>
      </w:r>
    </w:p>
    <w:p w14:paraId="63CECD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sattyg.swf</w:t>
      </w:r>
    </w:p>
    <w:p w14:paraId="0FB571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sauterar.swf</w:t>
      </w:r>
    </w:p>
    <w:p w14:paraId="3ED93E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sav.swf</w:t>
      </w:r>
    </w:p>
    <w:p w14:paraId="2F34CD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saxofon.swf</w:t>
      </w:r>
    </w:p>
    <w:p w14:paraId="17AA41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sax.swf</w:t>
      </w:r>
    </w:p>
    <w:p w14:paraId="799F17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scarf.swf</w:t>
      </w:r>
    </w:p>
    <w:p w14:paraId="6763C0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scb.swf</w:t>
      </w:r>
    </w:p>
    <w:p w14:paraId="78DAA7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scenario.swf</w:t>
      </w:r>
    </w:p>
    <w:p w14:paraId="775CEF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scenisk.swf</w:t>
      </w:r>
    </w:p>
    <w:p w14:paraId="435BF3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scenografi.swf</w:t>
      </w:r>
    </w:p>
    <w:p w14:paraId="39887B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scenskola.swf</w:t>
      </w:r>
    </w:p>
    <w:p w14:paraId="43ED99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sch0344fer.swf</w:t>
      </w:r>
    </w:p>
    <w:p w14:paraId="0D39B1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schablonavdrag.swf</w:t>
      </w:r>
    </w:p>
    <w:p w14:paraId="795FB6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schablon.swf</w:t>
      </w:r>
    </w:p>
    <w:p w14:paraId="67D78D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schabrak.swf</w:t>
      </w:r>
    </w:p>
    <w:p w14:paraId="536D87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schackmatt.swf</w:t>
      </w:r>
    </w:p>
    <w:p w14:paraId="2C03A6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schackningsperiod.swf</w:t>
      </w:r>
    </w:p>
    <w:p w14:paraId="23287F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schack.swf</w:t>
      </w:r>
    </w:p>
    <w:p w14:paraId="63B73A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schah.swf</w:t>
      </w:r>
    </w:p>
    <w:p w14:paraId="0747AB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schaktar.swf</w:t>
      </w:r>
    </w:p>
    <w:p w14:paraId="638474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schakt.swf</w:t>
      </w:r>
    </w:p>
    <w:p w14:paraId="6B6EB6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schalett.swf</w:t>
      </w:r>
    </w:p>
    <w:p w14:paraId="1158F7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schal.swf</w:t>
      </w:r>
    </w:p>
    <w:p w14:paraId="1D2707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schampo.swf</w:t>
      </w:r>
    </w:p>
    <w:p w14:paraId="7D4B40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scharlakansfeber.swf</w:t>
      </w:r>
    </w:p>
    <w:p w14:paraId="4B01270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schattering.swf</w:t>
      </w:r>
    </w:p>
    <w:p w14:paraId="064300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schejk.swf</w:t>
      </w:r>
    </w:p>
    <w:p w14:paraId="53750B8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schema.swf</w:t>
      </w:r>
    </w:p>
    <w:p w14:paraId="4C47118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schematisk.swf</w:t>
      </w:r>
    </w:p>
    <w:p w14:paraId="5D7854B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schizofreni.swf</w:t>
      </w:r>
    </w:p>
    <w:p w14:paraId="6C55CC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schlager.swf</w:t>
      </w:r>
    </w:p>
    <w:p w14:paraId="328BF3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schnitzel.swf</w:t>
      </w:r>
    </w:p>
    <w:p w14:paraId="3E17B7E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schottis.swf</w:t>
      </w:r>
    </w:p>
    <w:p w14:paraId="2EF72FD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schvung.swf</w:t>
      </w:r>
    </w:p>
    <w:p w14:paraId="5BF284B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schweizisk.swf</w:t>
      </w:r>
    </w:p>
    <w:p w14:paraId="01DB7E1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science fiction.swf</w:t>
      </w:r>
    </w:p>
    <w:p w14:paraId="5C80DEA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scoutr0366relsen.swf</w:t>
      </w:r>
    </w:p>
    <w:p w14:paraId="56EA32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scout.swf</w:t>
      </w:r>
    </w:p>
    <w:p w14:paraId="71AC42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seans.swf</w:t>
      </w:r>
    </w:p>
    <w:p w14:paraId="787A935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sebra.swf</w:t>
      </w:r>
    </w:p>
    <w:p w14:paraId="117476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second hand.swf</w:t>
      </w:r>
    </w:p>
    <w:p w14:paraId="3BE5C3D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sedan.swf</w:t>
      </w:r>
    </w:p>
    <w:p w14:paraId="789794E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sedd.swf</w:t>
      </w:r>
    </w:p>
    <w:p w14:paraId="6A3854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sedel0344rande.swf</w:t>
      </w:r>
    </w:p>
    <w:p w14:paraId="0E19680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sedel.swf</w:t>
      </w:r>
    </w:p>
    <w:p w14:paraId="7FB8B98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sedermera.swf</w:t>
      </w:r>
    </w:p>
    <w:p w14:paraId="6CB3040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sedesam.swf</w:t>
      </w:r>
    </w:p>
    <w:p w14:paraId="2AAD73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sediment.swf</w:t>
      </w:r>
    </w:p>
    <w:p w14:paraId="5B38C1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sedlighetsbrott.swf</w:t>
      </w:r>
    </w:p>
    <w:p w14:paraId="2B6ABE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sedlig.swf</w:t>
      </w:r>
    </w:p>
    <w:p w14:paraId="391908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sed.swf</w:t>
      </w:r>
    </w:p>
    <w:p w14:paraId="1076AE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sedv0344nja.swf</w:t>
      </w:r>
    </w:p>
    <w:p w14:paraId="340D79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sedvana.swf</w:t>
      </w:r>
    </w:p>
    <w:p w14:paraId="03F1E3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sedvanlig.swf</w:t>
      </w:r>
    </w:p>
    <w:p w14:paraId="719E1A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seedar.swf</w:t>
      </w:r>
    </w:p>
    <w:p w14:paraId="596937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seende.swf</w:t>
      </w:r>
    </w:p>
    <w:p w14:paraId="348974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segdragen.swf</w:t>
      </w:r>
    </w:p>
    <w:p w14:paraId="183654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segdragning.swf</w:t>
      </w:r>
    </w:p>
    <w:p w14:paraId="775809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segelbr0344da.swf</w:t>
      </w:r>
    </w:p>
    <w:p w14:paraId="076AF1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segelflyg.swf</w:t>
      </w:r>
    </w:p>
    <w:p w14:paraId="2CD1AD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segel.swf</w:t>
      </w:r>
    </w:p>
    <w:p w14:paraId="02EAC1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seger.swf</w:t>
      </w:r>
    </w:p>
    <w:p w14:paraId="031C52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segert0345g.swf</w:t>
      </w:r>
    </w:p>
    <w:p w14:paraId="709294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seglare.swf</w:t>
      </w:r>
    </w:p>
    <w:p w14:paraId="425834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seglar.swf</w:t>
      </w:r>
    </w:p>
    <w:p w14:paraId="4CE535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seglats.swf</w:t>
      </w:r>
    </w:p>
    <w:p w14:paraId="103DA5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seglivad.swf</w:t>
      </w:r>
    </w:p>
    <w:p w14:paraId="280302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segment.swf</w:t>
      </w:r>
    </w:p>
    <w:p w14:paraId="168300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segnar.swf</w:t>
      </w:r>
    </w:p>
    <w:p w14:paraId="3AB703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segrare.swf</w:t>
      </w:r>
    </w:p>
    <w:p w14:paraId="1A1B4B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segrar.swf</w:t>
      </w:r>
    </w:p>
    <w:p w14:paraId="241A82B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segregation.swf</w:t>
      </w:r>
    </w:p>
    <w:p w14:paraId="281691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segregering.swf</w:t>
      </w:r>
    </w:p>
    <w:p w14:paraId="04CAA4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seg.swf</w:t>
      </w:r>
    </w:p>
    <w:p w14:paraId="6D18E3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seismologisk.swf</w:t>
      </w:r>
    </w:p>
    <w:p w14:paraId="6ECF7F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sejdel.swf</w:t>
      </w:r>
    </w:p>
    <w:p w14:paraId="295A2E3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sejour.swf</w:t>
      </w:r>
    </w:p>
    <w:p w14:paraId="03AC6F3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sej.swf</w:t>
      </w:r>
    </w:p>
    <w:p w14:paraId="09336C6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sekat0366r.swf</w:t>
      </w:r>
    </w:p>
    <w:p w14:paraId="14D229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sekelskifte.swf</w:t>
      </w:r>
    </w:p>
    <w:p w14:paraId="5D8525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sekel.swf</w:t>
      </w:r>
    </w:p>
    <w:p w14:paraId="57FAF5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sekonderar.swf</w:t>
      </w:r>
    </w:p>
    <w:p w14:paraId="51BAAC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sekret0344r.swf</w:t>
      </w:r>
    </w:p>
    <w:p w14:paraId="01878E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sekretariat.swf</w:t>
      </w:r>
    </w:p>
    <w:p w14:paraId="4870D9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sekreterare.swf</w:t>
      </w:r>
    </w:p>
    <w:p w14:paraId="2C67EE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sekretess.swf</w:t>
      </w:r>
    </w:p>
    <w:p w14:paraId="2A2307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sekret.swf</w:t>
      </w:r>
    </w:p>
    <w:p w14:paraId="1CEBBF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sek.swf</w:t>
      </w:r>
    </w:p>
    <w:p w14:paraId="1B1B07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sektion.swf</w:t>
      </w:r>
    </w:p>
    <w:p w14:paraId="76F694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sektor.swf</w:t>
      </w:r>
    </w:p>
    <w:p w14:paraId="6CA781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sekt.swf</w:t>
      </w:r>
    </w:p>
    <w:p w14:paraId="71291F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sekulariserad.swf</w:t>
      </w:r>
    </w:p>
    <w:p w14:paraId="51AB5F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sekularisering.swf</w:t>
      </w:r>
    </w:p>
    <w:p w14:paraId="3670FE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sekund0344r.swf</w:t>
      </w:r>
    </w:p>
    <w:p w14:paraId="27D3D0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sekund.swf</w:t>
      </w:r>
    </w:p>
    <w:p w14:paraId="03F1A0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sekvens.swf</w:t>
      </w:r>
    </w:p>
    <w:p w14:paraId="67B1BE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selar.swf</w:t>
      </w:r>
    </w:p>
    <w:p w14:paraId="28E8BD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selektiv.swf</w:t>
      </w:r>
    </w:p>
    <w:p w14:paraId="03B80F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sele.swf</w:t>
      </w:r>
    </w:p>
    <w:p w14:paraId="4732139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selleri.swf</w:t>
      </w:r>
    </w:p>
    <w:p w14:paraId="67255EA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semantisk.swf</w:t>
      </w:r>
    </w:p>
    <w:p w14:paraId="1FAD9A6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semesterby.swf</w:t>
      </w:r>
    </w:p>
    <w:p w14:paraId="6209BB9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semesterers0344ttning.swf</w:t>
      </w:r>
    </w:p>
    <w:p w14:paraId="2A6F271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semesterl0366n.swf</w:t>
      </w:r>
    </w:p>
    <w:p w14:paraId="053C5C6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semesterlagen.swf</w:t>
      </w:r>
    </w:p>
    <w:p w14:paraId="77B19F3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semester.swf</w:t>
      </w:r>
    </w:p>
    <w:p w14:paraId="74365CA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semestrar.swf</w:t>
      </w:r>
    </w:p>
    <w:p w14:paraId="648DFB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semifinal.swf</w:t>
      </w:r>
    </w:p>
    <w:p w14:paraId="36033A5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semikolon.swf</w:t>
      </w:r>
    </w:p>
    <w:p w14:paraId="34E260F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seminarium.swf</w:t>
      </w:r>
    </w:p>
    <w:p w14:paraId="6BAECE8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seminerar.swf</w:t>
      </w:r>
    </w:p>
    <w:p w14:paraId="2C34FE7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semla.swf</w:t>
      </w:r>
    </w:p>
    <w:p w14:paraId="0813A9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senap.swf</w:t>
      </w:r>
    </w:p>
    <w:p w14:paraId="7565CD4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senarel0344gger.swf</w:t>
      </w:r>
    </w:p>
    <w:p w14:paraId="5D80F24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sena.swf</w:t>
      </w:r>
    </w:p>
    <w:p w14:paraId="36DBBE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senator.swf</w:t>
      </w:r>
    </w:p>
    <w:p w14:paraId="2718AE4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senat.swf</w:t>
      </w:r>
    </w:p>
    <w:p w14:paraId="78E2DAE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senf0344rdig.swf</w:t>
      </w:r>
    </w:p>
    <w:p w14:paraId="31F45BC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senig.swf</w:t>
      </w:r>
    </w:p>
    <w:p w14:paraId="0670EF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senil.swf</w:t>
      </w:r>
    </w:p>
    <w:p w14:paraId="35AB78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senior.swf</w:t>
      </w:r>
    </w:p>
    <w:p w14:paraId="0E27F95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senkommen.swf</w:t>
      </w:r>
    </w:p>
    <w:p w14:paraId="2E942CF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sensation.swf</w:t>
      </w:r>
    </w:p>
    <w:p w14:paraId="058D84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sensibel.swf</w:t>
      </w:r>
    </w:p>
    <w:p w14:paraId="210DDB6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sensitivitet.swf</w:t>
      </w:r>
    </w:p>
    <w:p w14:paraId="2BA6CB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sensmoral.swf</w:t>
      </w:r>
    </w:p>
    <w:p w14:paraId="38D4C3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sensor.swf</w:t>
      </w:r>
    </w:p>
    <w:p w14:paraId="556BED8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sensuell.swf</w:t>
      </w:r>
    </w:p>
    <w:p w14:paraId="288322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sen.swf</w:t>
      </w:r>
    </w:p>
    <w:p w14:paraId="49BCB71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sentens.swf</w:t>
      </w:r>
    </w:p>
    <w:p w14:paraId="67C9AE3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sentida.swf</w:t>
      </w:r>
    </w:p>
    <w:p w14:paraId="3F2CAC2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sentimental.swf</w:t>
      </w:r>
    </w:p>
    <w:p w14:paraId="2FD41A0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separation.swf</w:t>
      </w:r>
    </w:p>
    <w:p w14:paraId="76F810B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separat.swf</w:t>
      </w:r>
    </w:p>
    <w:p w14:paraId="25A5BB2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separerar.swf</w:t>
      </w:r>
    </w:p>
    <w:p w14:paraId="6208D6D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september.swf</w:t>
      </w:r>
    </w:p>
    <w:p w14:paraId="0827385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serbien.swf</w:t>
      </w:r>
    </w:p>
    <w:p w14:paraId="63A874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serbiska.swf</w:t>
      </w:r>
    </w:p>
    <w:p w14:paraId="5087AD9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serbisk.swf</w:t>
      </w:r>
    </w:p>
    <w:p w14:paraId="001AC5C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serb.swf</w:t>
      </w:r>
    </w:p>
    <w:p w14:paraId="1E225A4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serenad.swf</w:t>
      </w:r>
    </w:p>
    <w:p w14:paraId="26EE40B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sergeant.swf</w:t>
      </w:r>
    </w:p>
    <w:p w14:paraId="1D359C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seri0366s.swf</w:t>
      </w:r>
    </w:p>
    <w:p w14:paraId="2CBEC35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serie.swf</w:t>
      </w:r>
    </w:p>
    <w:p w14:paraId="2D5793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serpentin.swf</w:t>
      </w:r>
    </w:p>
    <w:p w14:paraId="13AF570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ser.swf</w:t>
      </w:r>
    </w:p>
    <w:p w14:paraId="48AA23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serum.swf</w:t>
      </w:r>
    </w:p>
    <w:p w14:paraId="4220A0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ser ut.swf</w:t>
      </w:r>
    </w:p>
    <w:p w14:paraId="78B333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servar.swf</w:t>
      </w:r>
    </w:p>
    <w:p w14:paraId="0DD7C4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serverar.swf</w:t>
      </w:r>
    </w:p>
    <w:p w14:paraId="29983C6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servering.swf</w:t>
      </w:r>
    </w:p>
    <w:p w14:paraId="50531AD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server.swf</w:t>
      </w:r>
    </w:p>
    <w:p w14:paraId="1F39332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serve.swf</w:t>
      </w:r>
    </w:p>
    <w:p w14:paraId="706CF7F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servett.swf</w:t>
      </w:r>
    </w:p>
    <w:p w14:paraId="1F72E9C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servicebostad.swf</w:t>
      </w:r>
    </w:p>
    <w:p w14:paraId="167E24D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servicebox.swf</w:t>
      </w:r>
    </w:p>
    <w:p w14:paraId="00575D5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servicehus.swf</w:t>
      </w:r>
    </w:p>
    <w:p w14:paraId="32A580C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servicen0344ring.swf</w:t>
      </w:r>
    </w:p>
    <w:p w14:paraId="124AB49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service.swf</w:t>
      </w:r>
    </w:p>
    <w:p w14:paraId="56FE68E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serviceyrke.swf</w:t>
      </w:r>
    </w:p>
    <w:p w14:paraId="790B6FA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servil.swf</w:t>
      </w:r>
    </w:p>
    <w:p w14:paraId="46C694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servis.swf</w:t>
      </w:r>
    </w:p>
    <w:p w14:paraId="4B3C266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servit0366r.swf</w:t>
      </w:r>
    </w:p>
    <w:p w14:paraId="5D9A1BD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servitris.swf</w:t>
      </w:r>
    </w:p>
    <w:p w14:paraId="7C2A68C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servo-.swf</w:t>
      </w:r>
    </w:p>
    <w:p w14:paraId="0201C50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ses0345.swf</w:t>
      </w:r>
    </w:p>
    <w:p w14:paraId="18F05C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sesam.swf</w:t>
      </w:r>
    </w:p>
    <w:p w14:paraId="58102B1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session.swf</w:t>
      </w:r>
    </w:p>
    <w:p w14:paraId="7F51FD6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set.swf</w:t>
      </w:r>
    </w:p>
    <w:p w14:paraId="07732F6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sett.swf</w:t>
      </w:r>
    </w:p>
    <w:p w14:paraId="68EEA4A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sev0344rdhet.swf</w:t>
      </w:r>
    </w:p>
    <w:p w14:paraId="262EE4B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sev0344rd.swf</w:t>
      </w:r>
    </w:p>
    <w:p w14:paraId="7009491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sexa.swf</w:t>
      </w:r>
    </w:p>
    <w:p w14:paraId="2F453C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sexig.swf</w:t>
      </w:r>
    </w:p>
    <w:p w14:paraId="0E38DD0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sex.swf</w:t>
      </w:r>
    </w:p>
    <w:p w14:paraId="36844DB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sextett.swf</w:t>
      </w:r>
    </w:p>
    <w:p w14:paraId="0CA6BF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sextio.swf</w:t>
      </w:r>
    </w:p>
    <w:p w14:paraId="741CA0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sexton.swf</w:t>
      </w:r>
    </w:p>
    <w:p w14:paraId="09479AA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sexualitet.swf</w:t>
      </w:r>
    </w:p>
    <w:p w14:paraId="1B04243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sexual-.swf</w:t>
      </w:r>
    </w:p>
    <w:p w14:paraId="08EE83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sexualundervisning.swf</w:t>
      </w:r>
    </w:p>
    <w:p w14:paraId="413FB1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sexuell.swf</w:t>
      </w:r>
    </w:p>
    <w:p w14:paraId="438030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sf0344r.swf</w:t>
      </w:r>
    </w:p>
    <w:p w14:paraId="27D1A48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SFI.swf</w:t>
      </w:r>
    </w:p>
    <w:p w14:paraId="30A266F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SFS.swf</w:t>
      </w:r>
    </w:p>
    <w:p w14:paraId="61554F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sheriff.swf</w:t>
      </w:r>
    </w:p>
    <w:p w14:paraId="20DE64E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sherry.swf</w:t>
      </w:r>
    </w:p>
    <w:p w14:paraId="0ED2EA7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shoppar.swf</w:t>
      </w:r>
    </w:p>
    <w:p w14:paraId="4C78745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shop.swf</w:t>
      </w:r>
    </w:p>
    <w:p w14:paraId="441453D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shorts.swf</w:t>
      </w:r>
    </w:p>
    <w:p w14:paraId="5AE26E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showbusiness.swf</w:t>
      </w:r>
    </w:p>
    <w:p w14:paraId="3BA977D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show.swf</w:t>
      </w:r>
    </w:p>
    <w:p w14:paraId="6F67FF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siar.swf</w:t>
      </w:r>
    </w:p>
    <w:p w14:paraId="03C75D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sicken.swf</w:t>
      </w:r>
    </w:p>
    <w:p w14:paraId="124D263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sicksack.swf</w:t>
      </w:r>
    </w:p>
    <w:p w14:paraId="34BEDFC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sida.swf</w:t>
      </w:r>
    </w:p>
    <w:p w14:paraId="199C5F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siden.swf</w:t>
      </w:r>
    </w:p>
    <w:p w14:paraId="1EFD8D1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sidled.swf</w:t>
      </w:r>
    </w:p>
    <w:p w14:paraId="001B33A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siesta.swf</w:t>
      </w:r>
    </w:p>
    <w:p w14:paraId="2E9873C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siffra.swf</w:t>
      </w:r>
    </w:p>
    <w:p w14:paraId="299DFC9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SIFO.swf</w:t>
      </w:r>
    </w:p>
    <w:p w14:paraId="2CF04C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SIF.swf</w:t>
      </w:r>
    </w:p>
    <w:p w14:paraId="19A094B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sight-seeing.swf</w:t>
      </w:r>
    </w:p>
    <w:p w14:paraId="4075D5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sigill.swf</w:t>
      </w:r>
    </w:p>
    <w:p w14:paraId="038C38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signalement.swf</w:t>
      </w:r>
    </w:p>
    <w:p w14:paraId="356594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signalerar.swf</w:t>
      </w:r>
    </w:p>
    <w:p w14:paraId="14F8A0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signal.swf</w:t>
      </w:r>
    </w:p>
    <w:p w14:paraId="21289E8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signaturmelodi.swf</w:t>
      </w:r>
    </w:p>
    <w:p w14:paraId="2E5579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signatur.swf</w:t>
      </w:r>
    </w:p>
    <w:p w14:paraId="20317D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signerar.swf</w:t>
      </w:r>
    </w:p>
    <w:p w14:paraId="25A31D5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signetring.swf</w:t>
      </w:r>
    </w:p>
    <w:p w14:paraId="7DA99A8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signifikant.swf</w:t>
      </w:r>
    </w:p>
    <w:p w14:paraId="6E99F38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signifikativ.swf</w:t>
      </w:r>
    </w:p>
    <w:p w14:paraId="23213F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sig.swf</w:t>
      </w:r>
    </w:p>
    <w:p w14:paraId="4D82F6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sik.swf</w:t>
      </w:r>
    </w:p>
    <w:p w14:paraId="3436637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siktar.swf</w:t>
      </w:r>
    </w:p>
    <w:p w14:paraId="259288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sikte.swf</w:t>
      </w:r>
    </w:p>
    <w:p w14:paraId="017C05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sikt.swf</w:t>
      </w:r>
    </w:p>
    <w:p w14:paraId="0DFCC6B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silar.swf</w:t>
      </w:r>
    </w:p>
    <w:p w14:paraId="356138D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silikon.swf</w:t>
      </w:r>
    </w:p>
    <w:p w14:paraId="6DCEA94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silke.swf</w:t>
      </w:r>
    </w:p>
    <w:p w14:paraId="2C419D3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sill.swf</w:t>
      </w:r>
    </w:p>
    <w:p w14:paraId="6C3A20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silo.swf</w:t>
      </w:r>
    </w:p>
    <w:p w14:paraId="0CFCB0B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sil.swf</w:t>
      </w:r>
    </w:p>
    <w:p w14:paraId="5513AEB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siluett.swf</w:t>
      </w:r>
    </w:p>
    <w:p w14:paraId="6F21E38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silver.swf</w:t>
      </w:r>
    </w:p>
    <w:p w14:paraId="02230F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simmare.swf</w:t>
      </w:r>
    </w:p>
    <w:p w14:paraId="16094C4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simmar.swf</w:t>
      </w:r>
    </w:p>
    <w:p w14:paraId="7DBFCBA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simmig.swf</w:t>
      </w:r>
    </w:p>
    <w:p w14:paraId="41F3EB2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simpel.swf</w:t>
      </w:r>
    </w:p>
    <w:p w14:paraId="4591273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simsalabim.swf</w:t>
      </w:r>
    </w:p>
    <w:p w14:paraId="6C99251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simskola.swf</w:t>
      </w:r>
    </w:p>
    <w:p w14:paraId="4A31D11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sim.swf</w:t>
      </w:r>
    </w:p>
    <w:p w14:paraId="742EDCB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simulator.swf</w:t>
      </w:r>
    </w:p>
    <w:p w14:paraId="44D6E4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simulerar.swf</w:t>
      </w:r>
    </w:p>
    <w:p w14:paraId="0305F2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simultan-.swf</w:t>
      </w:r>
    </w:p>
    <w:p w14:paraId="1623CF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sinar.swf</w:t>
      </w:r>
    </w:p>
    <w:p w14:paraId="76D6F9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singelolycka.swf</w:t>
      </w:r>
    </w:p>
    <w:p w14:paraId="302234C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singel.swf</w:t>
      </w:r>
    </w:p>
    <w:p w14:paraId="2B4E77E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singlar.swf</w:t>
      </w:r>
    </w:p>
    <w:p w14:paraId="7C5A9DB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singular.swf</w:t>
      </w:r>
    </w:p>
    <w:p w14:paraId="3B60D2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sinnad.swf</w:t>
      </w:r>
    </w:p>
    <w:p w14:paraId="0C77E5F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sinnelag.swf</w:t>
      </w:r>
    </w:p>
    <w:p w14:paraId="6EBF204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sinnesfr0345nvaro.swf</w:t>
      </w:r>
    </w:p>
    <w:p w14:paraId="3546504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sinnessjuk.swf</w:t>
      </w:r>
    </w:p>
    <w:p w14:paraId="6582CA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sinne.swf</w:t>
      </w:r>
    </w:p>
    <w:p w14:paraId="6592E90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sinnev0344rld.swf</w:t>
      </w:r>
    </w:p>
    <w:p w14:paraId="500292B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sinnlig.swf</w:t>
      </w:r>
    </w:p>
    <w:p w14:paraId="0DC3B39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sinnrik.swf</w:t>
      </w:r>
    </w:p>
    <w:p w14:paraId="27CDE01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sinom.swf</w:t>
      </w:r>
    </w:p>
    <w:p w14:paraId="201B386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sinsemellan.swf</w:t>
      </w:r>
    </w:p>
    <w:p w14:paraId="4F4EF9D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sin.swf</w:t>
      </w:r>
    </w:p>
    <w:p w14:paraId="23D4939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sionism.swf</w:t>
      </w:r>
    </w:p>
    <w:p w14:paraId="2D2DD3F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sios.swf</w:t>
      </w:r>
    </w:p>
    <w:p w14:paraId="52290CE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sippa.swf</w:t>
      </w:r>
    </w:p>
    <w:p w14:paraId="0BE115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sipprar.swf</w:t>
      </w:r>
    </w:p>
    <w:p w14:paraId="54F8DA1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sirap.swf</w:t>
      </w:r>
    </w:p>
    <w:p w14:paraId="69D48EA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siren.swf</w:t>
      </w:r>
    </w:p>
    <w:p w14:paraId="1A70BF9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sirlig.swf</w:t>
      </w:r>
    </w:p>
    <w:p w14:paraId="7273869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sista.swf</w:t>
      </w:r>
    </w:p>
    <w:p w14:paraId="54FEE3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sistn0344mnd.swf</w:t>
      </w:r>
    </w:p>
    <w:p w14:paraId="51775D3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sistone.swf</w:t>
      </w:r>
    </w:p>
    <w:p w14:paraId="6B3EC91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sist.swf</w:t>
      </w:r>
    </w:p>
    <w:p w14:paraId="62B62C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sisu.swf</w:t>
      </w:r>
    </w:p>
    <w:p w14:paraId="01DF01F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si.swf</w:t>
      </w:r>
    </w:p>
    <w:p w14:paraId="635C0A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sits.swf</w:t>
      </w:r>
    </w:p>
    <w:p w14:paraId="5D113D9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sitter 0345t.swf</w:t>
      </w:r>
    </w:p>
    <w:p w14:paraId="797414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sitter emellan.swf</w:t>
      </w:r>
    </w:p>
    <w:p w14:paraId="7551EB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sitter inne.swf</w:t>
      </w:r>
    </w:p>
    <w:p w14:paraId="62D11A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sitter.swf</w:t>
      </w:r>
    </w:p>
    <w:p w14:paraId="0AE05B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sittning.swf</w:t>
      </w:r>
    </w:p>
    <w:p w14:paraId="5C29F3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sittstrejk.swf</w:t>
      </w:r>
    </w:p>
    <w:p w14:paraId="50727F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sitt.swf</w:t>
      </w:r>
    </w:p>
    <w:p w14:paraId="537F4E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situation.swf</w:t>
      </w:r>
    </w:p>
    <w:p w14:paraId="55F0E8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sit up.swf</w:t>
      </w:r>
    </w:p>
    <w:p w14:paraId="16253F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sj0344lam0344ssa.swf</w:t>
      </w:r>
    </w:p>
    <w:p w14:paraId="2E0650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sj0344ll0366s.swf</w:t>
      </w:r>
    </w:p>
    <w:p w14:paraId="434F64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sj0344lslig.swf</w:t>
      </w:r>
    </w:p>
    <w:p w14:paraId="57BE89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sj0344lsstyrka.swf</w:t>
      </w:r>
    </w:p>
    <w:p w14:paraId="43A0D1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sj0344l.swf</w:t>
      </w:r>
    </w:p>
    <w:p w14:paraId="0B8FDD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sj0344lv0344ndam0345l.swf</w:t>
      </w:r>
    </w:p>
    <w:p w14:paraId="2929B9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sj0344lvaktning.swf</w:t>
      </w:r>
    </w:p>
    <w:p w14:paraId="40BD43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sj0344lvbest0344mmande.swf</w:t>
      </w:r>
    </w:p>
    <w:p w14:paraId="37CEB3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sj0344lvbevarelsedrift.swf</w:t>
      </w:r>
    </w:p>
    <w:p w14:paraId="0FD10D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sj0344lvbiografi.swf</w:t>
      </w:r>
    </w:p>
    <w:p w14:paraId="621041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sj0344lvdeklaration.swf</w:t>
      </w:r>
    </w:p>
    <w:p w14:paraId="24BBDC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sj0344lvf0366rs0366rjande.swf</w:t>
      </w:r>
    </w:p>
    <w:p w14:paraId="5610C2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sj0344lvf0366rtroende.swf</w:t>
      </w:r>
    </w:p>
    <w:p w14:paraId="5C08B2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sj0344lvf0366rv0345llad.swf</w:t>
      </w:r>
    </w:p>
    <w:p w14:paraId="54B3A7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sj0344lvf0366rverkligande.swf</w:t>
      </w:r>
    </w:p>
    <w:p w14:paraId="0B1D32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sj0344lvfallen.swf</w:t>
      </w:r>
    </w:p>
    <w:p w14:paraId="7A2A5E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sj0344lvfallet.swf</w:t>
      </w:r>
    </w:p>
    <w:p w14:paraId="466C2C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sj0344lvgod.swf</w:t>
      </w:r>
    </w:p>
    <w:p w14:paraId="3EE20B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sj0344lvh0344vdelse.swf</w:t>
      </w:r>
    </w:p>
    <w:p w14:paraId="00E394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sj0344lvisk.swf</w:t>
      </w:r>
    </w:p>
    <w:p w14:paraId="35B725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sj0344lvk0344nsla.swf</w:t>
      </w:r>
    </w:p>
    <w:p w14:paraId="4E2D87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sj0344lvklar.swf</w:t>
      </w:r>
    </w:p>
    <w:p w14:paraId="43A24F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sj0344lvkostnadspris.swf</w:t>
      </w:r>
    </w:p>
    <w:p w14:paraId="44C20C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sj0344lvl0344rd.swf</w:t>
      </w:r>
    </w:p>
    <w:p w14:paraId="6365E2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sj0344lvmant.swf</w:t>
      </w:r>
    </w:p>
    <w:p w14:paraId="569D70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sj0344lvmedveten.swf</w:t>
      </w:r>
    </w:p>
    <w:p w14:paraId="70E540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sj0344lvmord.swf</w:t>
      </w:r>
    </w:p>
    <w:p w14:paraId="25E158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sj0344lvrisk.swf</w:t>
      </w:r>
    </w:p>
    <w:p w14:paraId="51143C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sj0344lvs0344ker.swf</w:t>
      </w:r>
    </w:p>
    <w:p w14:paraId="10531F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sj0344lvservering.swf</w:t>
      </w:r>
    </w:p>
    <w:p w14:paraId="5FDDA2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sj0344lvskriven.swf</w:t>
      </w:r>
    </w:p>
    <w:p w14:paraId="549DE8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sj0344lvst0344ndighet.swf</w:t>
      </w:r>
    </w:p>
    <w:p w14:paraId="48EC1C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sj0344lvst0344ndig.swf</w:t>
      </w:r>
    </w:p>
    <w:p w14:paraId="24FE3F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sj0344lvstyre.swf</w:t>
      </w:r>
    </w:p>
    <w:p w14:paraId="48D029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sj0344lvsv0345ld.swf</w:t>
      </w:r>
    </w:p>
    <w:p w14:paraId="74E7E3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sj0344lv.swf</w:t>
      </w:r>
    </w:p>
    <w:p w14:paraId="7F00DA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sj0344lvuppfyllande.swf</w:t>
      </w:r>
    </w:p>
    <w:p w14:paraId="5ED204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sj0344lvupptagen.swf</w:t>
      </w:r>
    </w:p>
    <w:p w14:paraId="3A0475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sj0344tte.swf</w:t>
      </w:r>
    </w:p>
    <w:p w14:paraId="5812F9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sj0345par sig.swf</w:t>
      </w:r>
    </w:p>
    <w:p w14:paraId="6B0080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sj0345pig.swf</w:t>
      </w:r>
    </w:p>
    <w:p w14:paraId="0D6062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sj0345.swf</w:t>
      </w:r>
    </w:p>
    <w:p w14:paraId="45BE92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sj0366d.swf</w:t>
      </w:r>
    </w:p>
    <w:p w14:paraId="3B082C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Sj0366fartssektionen vid f0366rs0344kringskassan.swf</w:t>
      </w:r>
    </w:p>
    <w:p w14:paraId="43A95D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sj0366fart.swf</w:t>
      </w:r>
    </w:p>
    <w:p w14:paraId="53822C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sj0366g0345ng.swf</w:t>
      </w:r>
    </w:p>
    <w:p w14:paraId="43E25B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sj0366gr0344s.swf</w:t>
      </w:r>
    </w:p>
    <w:p w14:paraId="5DDE16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sj0366man.swf</w:t>
      </w:r>
    </w:p>
    <w:p w14:paraId="2C10DD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sj0366mil.swf</w:t>
      </w:r>
    </w:p>
    <w:p w14:paraId="1E1E88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sj0366n0366d.swf</w:t>
      </w:r>
    </w:p>
    <w:p w14:paraId="14766A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sj0366ng.swf</w:t>
      </w:r>
    </w:p>
    <w:p w14:paraId="1DE8F1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sj0366nk.swf</w:t>
      </w:r>
    </w:p>
    <w:p w14:paraId="0C785C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sj0366r0344ddningen.swf</w:t>
      </w:r>
    </w:p>
    <w:p w14:paraId="0093CD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sj0366r0366vare.swf</w:t>
      </w:r>
    </w:p>
    <w:p w14:paraId="4145F3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sj0366s0344tter.swf</w:t>
      </w:r>
    </w:p>
    <w:p w14:paraId="33A357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sj0366sjuka.swf</w:t>
      </w:r>
    </w:p>
    <w:p w14:paraId="1C6A1C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sj0366sjuk.swf</w:t>
      </w:r>
    </w:p>
    <w:p w14:paraId="2DD018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sj0366slag.swf</w:t>
      </w:r>
    </w:p>
    <w:p w14:paraId="234E56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sj0366ss.swf</w:t>
      </w:r>
    </w:p>
    <w:p w14:paraId="0F5916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sj0366stj0344rna.swf</w:t>
      </w:r>
    </w:p>
    <w:p w14:paraId="67CDDB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sj0366.swf</w:t>
      </w:r>
    </w:p>
    <w:p w14:paraId="5F61C3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sj0366tunga.swf</w:t>
      </w:r>
    </w:p>
    <w:p w14:paraId="4495F2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sjabbel.swf</w:t>
      </w:r>
    </w:p>
    <w:p w14:paraId="478E5C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sjabbig.swf</w:t>
      </w:r>
    </w:p>
    <w:p w14:paraId="3B8A44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sjabblar.swf</w:t>
      </w:r>
    </w:p>
    <w:p w14:paraId="4280B4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 ab.swf</w:t>
      </w:r>
    </w:p>
    <w:p w14:paraId="5EA58A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sjalett.swf</w:t>
      </w:r>
    </w:p>
    <w:p w14:paraId="0FB74D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sjal.swf</w:t>
      </w:r>
    </w:p>
    <w:p w14:paraId="061DEF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sjaskig.swf</w:t>
      </w:r>
    </w:p>
    <w:p w14:paraId="45834B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sjas.swf</w:t>
      </w:r>
    </w:p>
    <w:p w14:paraId="58F91F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sjok.swf</w:t>
      </w:r>
    </w:p>
    <w:p w14:paraId="6844E9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sjua.swf</w:t>
      </w:r>
    </w:p>
    <w:p w14:paraId="36B687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sjuder.swf</w:t>
      </w:r>
    </w:p>
    <w:p w14:paraId="136A25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sjukanm0344lan.swf</w:t>
      </w:r>
    </w:p>
    <w:p w14:paraId="6A1E07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sjukanm0344ler.swf</w:t>
      </w:r>
    </w:p>
    <w:p w14:paraId="1D1098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sjuka.swf</w:t>
      </w:r>
    </w:p>
    <w:p w14:paraId="20BDEC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sjukbes0366k.swf</w:t>
      </w:r>
    </w:p>
    <w:p w14:paraId="313176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sjukdom.swf</w:t>
      </w:r>
    </w:p>
    <w:p w14:paraId="519C99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sjukers0344ttning.swf</w:t>
      </w:r>
    </w:p>
    <w:p w14:paraId="7FADD4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sjukf0366rs0344kring.swf</w:t>
      </w:r>
    </w:p>
    <w:p w14:paraId="4AC0FB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sjukfr0345nvaro.swf</w:t>
      </w:r>
    </w:p>
    <w:p w14:paraId="687187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sjukgymnastik.swf</w:t>
      </w:r>
    </w:p>
    <w:p w14:paraId="666082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sjukgymnast.swf</w:t>
      </w:r>
    </w:p>
    <w:p w14:paraId="1F7BF1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sjukhem.swf</w:t>
      </w:r>
    </w:p>
    <w:p w14:paraId="70E1E7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sjukhussjuka.swf</w:t>
      </w:r>
    </w:p>
    <w:p w14:paraId="25784A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sjukhus.swf</w:t>
      </w:r>
    </w:p>
    <w:p w14:paraId="12E1B8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sjukintyg.swf</w:t>
      </w:r>
    </w:p>
    <w:p w14:paraId="7874E7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sjukjournal.swf</w:t>
      </w:r>
    </w:p>
    <w:p w14:paraId="37EEAD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sjukkassa.swf</w:t>
      </w:r>
    </w:p>
    <w:p w14:paraId="5A726B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sjuklig.swf</w:t>
      </w:r>
    </w:p>
    <w:p w14:paraId="7293C1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sjukling.swf</w:t>
      </w:r>
    </w:p>
    <w:p w14:paraId="296BAE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sjukpenningf0366rs0344kring.swf</w:t>
      </w:r>
    </w:p>
    <w:p w14:paraId="2301AF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sjukpenninggrundande inkomst.swf</w:t>
      </w:r>
    </w:p>
    <w:p w14:paraId="12AAF6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sjukpenning.swf</w:t>
      </w:r>
    </w:p>
    <w:p w14:paraId="43ACE4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sjukpension0344r.swf</w:t>
      </w:r>
    </w:p>
    <w:p w14:paraId="5AB49B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sjuksk0366terska.swf</w:t>
      </w:r>
    </w:p>
    <w:p w14:paraId="5DC1A8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sjukskriven.swf</w:t>
      </w:r>
    </w:p>
    <w:p w14:paraId="69673C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sjukskrivning.swf</w:t>
      </w:r>
    </w:p>
    <w:p w14:paraId="3892AC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sjukstuga.swf</w:t>
      </w:r>
    </w:p>
    <w:p w14:paraId="6DE422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sjuk.swf</w:t>
      </w:r>
    </w:p>
    <w:p w14:paraId="63FB0F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sjuksyster.swf</w:t>
      </w:r>
    </w:p>
    <w:p w14:paraId="31825C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sjukv0345rdare.swf</w:t>
      </w:r>
    </w:p>
    <w:p w14:paraId="711FF5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sjukv0345rdsbitr0344de.swf</w:t>
      </w:r>
    </w:p>
    <w:p w14:paraId="722A27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sjukv0345rdsers0344ttning.swf</w:t>
      </w:r>
    </w:p>
    <w:p w14:paraId="56288F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sjukv0345rdshuvudman.swf</w:t>
      </w:r>
    </w:p>
    <w:p w14:paraId="6D1294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sjukv0345rdstolk.swf</w:t>
      </w:r>
    </w:p>
    <w:p w14:paraId="7CE428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sjukv0345rd.swf</w:t>
      </w:r>
    </w:p>
    <w:p w14:paraId="57FD81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sjunde.swf</w:t>
      </w:r>
    </w:p>
    <w:p w14:paraId="335C48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sjunger.swf</w:t>
      </w:r>
    </w:p>
    <w:p w14:paraId="765B54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sjunker.swf</w:t>
      </w:r>
    </w:p>
    <w:p w14:paraId="28C98B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sju.swf</w:t>
      </w:r>
    </w:p>
    <w:p w14:paraId="56F611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sjutillh0345llarl0345s.swf</w:t>
      </w:r>
    </w:p>
    <w:p w14:paraId="390B9F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sjuttio.swf</w:t>
      </w:r>
    </w:p>
    <w:p w14:paraId="0DE60B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sjutton.swf</w:t>
      </w:r>
    </w:p>
    <w:p w14:paraId="4D5E1B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sjyst.swf</w:t>
      </w:r>
    </w:p>
    <w:p w14:paraId="2E4621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sk0344ggstubb.swf</w:t>
      </w:r>
    </w:p>
    <w:p w14:paraId="537E6C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sk0344gg.swf</w:t>
      </w:r>
    </w:p>
    <w:p w14:paraId="34194D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sk0344ligen.swf</w:t>
      </w:r>
    </w:p>
    <w:p w14:paraId="49C897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sk0344lig.swf</w:t>
      </w:r>
    </w:p>
    <w:p w14:paraId="2F6D4C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sk0344ller.swf</w:t>
      </w:r>
    </w:p>
    <w:p w14:paraId="0F1175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sk0344llsord.swf</w:t>
      </w:r>
    </w:p>
    <w:p w14:paraId="2BE31B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sk0344ll.swf</w:t>
      </w:r>
    </w:p>
    <w:p w14:paraId="42B2B3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sk0344lm.swf</w:t>
      </w:r>
    </w:p>
    <w:p w14:paraId="5C90B7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sk0344l.swf</w:t>
      </w:r>
    </w:p>
    <w:p w14:paraId="36C9DC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sk0344lver.swf</w:t>
      </w:r>
    </w:p>
    <w:p w14:paraId="792F82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sk0344md.swf</w:t>
      </w:r>
    </w:p>
    <w:p w14:paraId="2EB978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sk0344mmer bort.swf</w:t>
      </w:r>
    </w:p>
    <w:p w14:paraId="1C3E1C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sk0344mmer ut.swf</w:t>
      </w:r>
    </w:p>
    <w:p w14:paraId="15CDB0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sk0344ms.swf</w:t>
      </w:r>
    </w:p>
    <w:p w14:paraId="0F0045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sk0344mtar.swf</w:t>
      </w:r>
    </w:p>
    <w:p w14:paraId="1865D9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sk0344mt.swf</w:t>
      </w:r>
    </w:p>
    <w:p w14:paraId="1664D5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sk0344ndar.swf</w:t>
      </w:r>
    </w:p>
    <w:p w14:paraId="35588E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sk0344nker.swf</w:t>
      </w:r>
    </w:p>
    <w:p w14:paraId="2157B5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sk0344nk.swf</w:t>
      </w:r>
    </w:p>
    <w:p w14:paraId="3CD9E8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sk0344rande.swf</w:t>
      </w:r>
    </w:p>
    <w:p w14:paraId="0EAD04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sk0344ra.swf</w:t>
      </w:r>
    </w:p>
    <w:p w14:paraId="1EA1E3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sk0344rbr0344da.swf</w:t>
      </w:r>
    </w:p>
    <w:p w14:paraId="43AAB0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sk0344rg0345rd.swf</w:t>
      </w:r>
    </w:p>
    <w:p w14:paraId="06549F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sk0344rmar av.swf</w:t>
      </w:r>
    </w:p>
    <w:p w14:paraId="7786E0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sk0344rm.swf</w:t>
      </w:r>
    </w:p>
    <w:p w14:paraId="0C66D1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sk0344rmytsling.swf</w:t>
      </w:r>
    </w:p>
    <w:p w14:paraId="5F83B8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sk0344rning.swf</w:t>
      </w:r>
    </w:p>
    <w:p w14:paraId="5B4E5D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sk0344rpa.swf</w:t>
      </w:r>
    </w:p>
    <w:p w14:paraId="686C1B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sk0344rper sig.swf</w:t>
      </w:r>
    </w:p>
    <w:p w14:paraId="1669AD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sk0344rper.swf</w:t>
      </w:r>
    </w:p>
    <w:p w14:paraId="6F212B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sk0344rpning.swf</w:t>
      </w:r>
    </w:p>
    <w:p w14:paraId="668FEF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sk0344rp.swf</w:t>
      </w:r>
    </w:p>
    <w:p w14:paraId="3AED6F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sk0344rpt.swf</w:t>
      </w:r>
    </w:p>
    <w:p w14:paraId="41D921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sk0344rrad.swf</w:t>
      </w:r>
    </w:p>
    <w:p w14:paraId="41F8A1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sk0344rseld.swf</w:t>
      </w:r>
    </w:p>
    <w:p w14:paraId="7A4648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sk0344r sig.swf</w:t>
      </w:r>
    </w:p>
    <w:p w14:paraId="754647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sk0344rsk0345dar.swf</w:t>
      </w:r>
    </w:p>
    <w:p w14:paraId="2430F4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sk0344r.swf</w:t>
      </w:r>
    </w:p>
    <w:p w14:paraId="052C42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sk0344rtorsdag.swf</w:t>
      </w:r>
    </w:p>
    <w:p w14:paraId="0DFE17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sk0344rva.swf</w:t>
      </w:r>
    </w:p>
    <w:p w14:paraId="67E343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sk0345dar.swf</w:t>
      </w:r>
    </w:p>
    <w:p w14:paraId="14B38C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sk0345debr0366d.swf</w:t>
      </w:r>
    </w:p>
    <w:p w14:paraId="470F1F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sk0345deplats.swf</w:t>
      </w:r>
    </w:p>
    <w:p w14:paraId="2A4353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sk0345despelare.swf</w:t>
      </w:r>
    </w:p>
    <w:p w14:paraId="73F6EF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sk0345despel.swf</w:t>
      </w:r>
    </w:p>
    <w:p w14:paraId="633EBF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sk0345dis.swf</w:t>
      </w:r>
    </w:p>
    <w:p w14:paraId="7945D7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sk0345lar.swf</w:t>
      </w:r>
    </w:p>
    <w:p w14:paraId="077BBE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sk0345llar.swf</w:t>
      </w:r>
    </w:p>
    <w:p w14:paraId="3151D4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sk0345l.swf</w:t>
      </w:r>
    </w:p>
    <w:p w14:paraId="2B5792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Sk0345ne.swf</w:t>
      </w:r>
    </w:p>
    <w:p w14:paraId="5994CE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sk0345ning.swf</w:t>
      </w:r>
    </w:p>
    <w:p w14:paraId="3CCD2E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sk0345nsk.swf</w:t>
      </w:r>
    </w:p>
    <w:p w14:paraId="268C93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sk0345pbil.swf</w:t>
      </w:r>
    </w:p>
    <w:p w14:paraId="7A0B47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sk0345p.swf</w:t>
      </w:r>
    </w:p>
    <w:p w14:paraId="1DB144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sk0345ra.swf</w:t>
      </w:r>
    </w:p>
    <w:p w14:paraId="34B08F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sk0366ka.swf</w:t>
      </w:r>
    </w:p>
    <w:p w14:paraId="7480E9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sk0366ldpadda.swf</w:t>
      </w:r>
    </w:p>
    <w:p w14:paraId="1082DB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sk0366ld.swf</w:t>
      </w:r>
    </w:p>
    <w:p w14:paraId="073932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sk0366ljer.swf</w:t>
      </w:r>
    </w:p>
    <w:p w14:paraId="3862B9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sk0366nhet.swf</w:t>
      </w:r>
    </w:p>
    <w:p w14:paraId="3E7957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sk0366njer.swf</w:t>
      </w:r>
    </w:p>
    <w:p w14:paraId="502DBB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sk0366nlitteratur.swf</w:t>
      </w:r>
    </w:p>
    <w:p w14:paraId="0577E5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sk0366nm0345lar.swf</w:t>
      </w:r>
    </w:p>
    <w:p w14:paraId="639BCA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sk0366nstaxering.swf</w:t>
      </w:r>
    </w:p>
    <w:p w14:paraId="6ABF8C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sk0366n.swf</w:t>
      </w:r>
    </w:p>
    <w:p w14:paraId="5187E5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sk0366rdar.swf</w:t>
      </w:r>
    </w:p>
    <w:p w14:paraId="657ACA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sk0366rdetr0366ska.swf</w:t>
      </w:r>
    </w:p>
    <w:p w14:paraId="32C288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sk0366rd.swf</w:t>
      </w:r>
    </w:p>
    <w:p w14:paraId="6C0C4C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sk0366r.swf</w:t>
      </w:r>
    </w:p>
    <w:p w14:paraId="2ECEB2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sk0366rt.swf</w:t>
      </w:r>
    </w:p>
    <w:p w14:paraId="4A9D8E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sk0366tare.swf</w:t>
      </w:r>
    </w:p>
    <w:p w14:paraId="197464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sk0366terska.swf</w:t>
      </w:r>
    </w:p>
    <w:p w14:paraId="21365E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sk0366ter.swf</w:t>
      </w:r>
    </w:p>
    <w:p w14:paraId="3DC646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sk0366te.swf</w:t>
      </w:r>
    </w:p>
    <w:p w14:paraId="7A93F1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sk0366tsam.swf</w:t>
      </w:r>
    </w:p>
    <w:p w14:paraId="189796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sk0366tsel.swf</w:t>
      </w:r>
    </w:p>
    <w:p w14:paraId="0A738A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sk0366t.swf</w:t>
      </w:r>
    </w:p>
    <w:p w14:paraId="0D9435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sk0366vlar.swf</w:t>
      </w:r>
    </w:p>
    <w:p w14:paraId="09E2A3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skabb.swf</w:t>
      </w:r>
    </w:p>
    <w:p w14:paraId="569E54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skabr0366s.swf</w:t>
      </w:r>
    </w:p>
    <w:p w14:paraId="132DC1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skadar.swf</w:t>
      </w:r>
    </w:p>
    <w:p w14:paraId="5D6BC3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skada.swf</w:t>
      </w:r>
    </w:p>
    <w:p w14:paraId="0A3F3F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skadeg0366relse.swf</w:t>
      </w:r>
    </w:p>
    <w:p w14:paraId="3780A2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skadegl0344dje.swf</w:t>
      </w:r>
    </w:p>
    <w:p w14:paraId="5CF067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skadeglad.swf</w:t>
      </w:r>
    </w:p>
    <w:p w14:paraId="0DBDC6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skadesl0366s.swf</w:t>
      </w:r>
    </w:p>
    <w:p w14:paraId="448165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skadest0345nd.swf</w:t>
      </w:r>
    </w:p>
    <w:p w14:paraId="332EC2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skadeverkning.swf</w:t>
      </w:r>
    </w:p>
    <w:p w14:paraId="23E7BC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skadlig.swf</w:t>
      </w:r>
    </w:p>
    <w:p w14:paraId="0C3E2A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skadskjuter.swf</w:t>
      </w:r>
    </w:p>
    <w:p w14:paraId="47EEF2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skaff0366ttes.swf</w:t>
      </w:r>
    </w:p>
    <w:p w14:paraId="34DE48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skaffar.swf</w:t>
      </w:r>
    </w:p>
    <w:p w14:paraId="4E8C69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skafferi.swf</w:t>
      </w:r>
    </w:p>
    <w:p w14:paraId="7BB110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skaffning.swf</w:t>
      </w:r>
    </w:p>
    <w:p w14:paraId="52CD5B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skaft.swf</w:t>
      </w:r>
    </w:p>
    <w:p w14:paraId="2B33CC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skakad.swf</w:t>
      </w:r>
    </w:p>
    <w:p w14:paraId="7D3806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skakande.swf</w:t>
      </w:r>
    </w:p>
    <w:p w14:paraId="6957FC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skakar.swf</w:t>
      </w:r>
    </w:p>
    <w:p w14:paraId="6F8E77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skakis.swf</w:t>
      </w:r>
    </w:p>
    <w:p w14:paraId="478EF3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skalar.swf</w:t>
      </w:r>
    </w:p>
    <w:p w14:paraId="521535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skala.swf</w:t>
      </w:r>
    </w:p>
    <w:p w14:paraId="12A537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skalbagge.swf</w:t>
      </w:r>
    </w:p>
    <w:p w14:paraId="675D0E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skaldjur.swf</w:t>
      </w:r>
    </w:p>
    <w:p w14:paraId="7803F4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skald.swf</w:t>
      </w:r>
    </w:p>
    <w:p w14:paraId="4AD974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skalk.swf</w:t>
      </w:r>
    </w:p>
    <w:p w14:paraId="1369A5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skallar.swf</w:t>
      </w:r>
    </w:p>
    <w:p w14:paraId="56FF74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skalle.swf</w:t>
      </w:r>
    </w:p>
    <w:p w14:paraId="212E9B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skallg0345ng.swf</w:t>
      </w:r>
    </w:p>
    <w:p w14:paraId="1407CF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skallig.swf</w:t>
      </w:r>
    </w:p>
    <w:p w14:paraId="0AA110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skallrar.swf</w:t>
      </w:r>
    </w:p>
    <w:p w14:paraId="5FF978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skallra.swf</w:t>
      </w:r>
    </w:p>
    <w:p w14:paraId="008F21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skall.swf</w:t>
      </w:r>
    </w:p>
    <w:p w14:paraId="0E0350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skalpell.swf</w:t>
      </w:r>
    </w:p>
    <w:p w14:paraId="3025FE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skalp.swf</w:t>
      </w:r>
    </w:p>
    <w:p w14:paraId="3CB074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skal.swf</w:t>
      </w:r>
    </w:p>
    <w:p w14:paraId="58787B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skalv.swf</w:t>
      </w:r>
    </w:p>
    <w:p w14:paraId="211F43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skamfilad.swf</w:t>
      </w:r>
    </w:p>
    <w:p w14:paraId="477C52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skamfl0344ck.swf</w:t>
      </w:r>
    </w:p>
    <w:p w14:paraId="0776D0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skamgrepp.swf</w:t>
      </w:r>
    </w:p>
    <w:p w14:paraId="742C4E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skaml0366s.swf</w:t>
      </w:r>
    </w:p>
    <w:p w14:paraId="62CB65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skamlig.swf</w:t>
      </w:r>
    </w:p>
    <w:p w14:paraId="2FF64F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skamp0345le.swf</w:t>
      </w:r>
    </w:p>
    <w:p w14:paraId="174C83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skamsen.swf</w:t>
      </w:r>
    </w:p>
    <w:p w14:paraId="6D6659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skam.swf</w:t>
      </w:r>
    </w:p>
    <w:p w14:paraId="0A750E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skamvr0345.swf</w:t>
      </w:r>
    </w:p>
    <w:p w14:paraId="47C62F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skandal0366s.swf</w:t>
      </w:r>
    </w:p>
    <w:p w14:paraId="191E2D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skandal.swf</w:t>
      </w:r>
    </w:p>
    <w:p w14:paraId="35B7CA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skanderar.swf</w:t>
      </w:r>
    </w:p>
    <w:p w14:paraId="66D5D3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skandinavien.swf</w:t>
      </w:r>
    </w:p>
    <w:p w14:paraId="341A44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skandinavisk.swf</w:t>
      </w:r>
    </w:p>
    <w:p w14:paraId="6EBF88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skanner.swf</w:t>
      </w:r>
    </w:p>
    <w:p w14:paraId="44D50F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Skansen.swf</w:t>
      </w:r>
    </w:p>
    <w:p w14:paraId="3CAD97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skans.swf</w:t>
      </w:r>
    </w:p>
    <w:p w14:paraId="6A8D25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skapare.swf</w:t>
      </w:r>
    </w:p>
    <w:p w14:paraId="43E3F0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skapar.swf</w:t>
      </w:r>
    </w:p>
    <w:p w14:paraId="1A837C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skapelse.swf</w:t>
      </w:r>
    </w:p>
    <w:p w14:paraId="415D19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skaplig.swf</w:t>
      </w:r>
    </w:p>
    <w:p w14:paraId="2B9F3F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skara.swf</w:t>
      </w:r>
    </w:p>
    <w:p w14:paraId="1749D2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skare.swf</w:t>
      </w:r>
    </w:p>
    <w:p w14:paraId="061BE7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skarf.swf</w:t>
      </w:r>
    </w:p>
    <w:p w14:paraId="7796F7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skarpen.swf</w:t>
      </w:r>
    </w:p>
    <w:p w14:paraId="7591D9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skarpsinne.swf</w:t>
      </w:r>
    </w:p>
    <w:p w14:paraId="7748CA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skarp.swf</w:t>
      </w:r>
    </w:p>
    <w:p w14:paraId="3E7E8E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skarpsyn.swf</w:t>
      </w:r>
    </w:p>
    <w:p w14:paraId="182343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skar.swf</w:t>
      </w:r>
    </w:p>
    <w:p w14:paraId="1BD6E1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skarvar.swf</w:t>
      </w:r>
    </w:p>
    <w:p w14:paraId="1D85DA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skarv.swf</w:t>
      </w:r>
    </w:p>
    <w:p w14:paraId="332565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ska.swf</w:t>
      </w:r>
    </w:p>
    <w:p w14:paraId="3CA13A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skata.swf</w:t>
      </w:r>
    </w:p>
    <w:p w14:paraId="105E3B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skateboard.swf</w:t>
      </w:r>
    </w:p>
    <w:p w14:paraId="0A2B55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skattar.swf</w:t>
      </w:r>
    </w:p>
    <w:p w14:paraId="3B8526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skatte0345terb0344ring.swf</w:t>
      </w:r>
    </w:p>
    <w:p w14:paraId="7E1B2E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skattekolumn.swf</w:t>
      </w:r>
    </w:p>
    <w:p w14:paraId="73CE90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skattekrona.swf</w:t>
      </w:r>
    </w:p>
    <w:p w14:paraId="567E32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skattemedel.swf</w:t>
      </w:r>
    </w:p>
    <w:p w14:paraId="42594B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skattemyndighet.swf</w:t>
      </w:r>
    </w:p>
    <w:p w14:paraId="76AED6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skatteplanerar.swf</w:t>
      </w:r>
    </w:p>
    <w:p w14:paraId="2C6436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skattepliktig inkomst.swf</w:t>
      </w:r>
    </w:p>
    <w:p w14:paraId="1B95AE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skatteutj0344mning.swf</w:t>
      </w:r>
    </w:p>
    <w:p w14:paraId="585D18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skatteverket.swf</w:t>
      </w:r>
    </w:p>
    <w:p w14:paraId="0677FA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skattsedel.swf</w:t>
      </w:r>
    </w:p>
    <w:p w14:paraId="43CB79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skatt.swf</w:t>
      </w:r>
    </w:p>
    <w:p w14:paraId="7009AF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skavank.swf</w:t>
      </w:r>
    </w:p>
    <w:p w14:paraId="3E9182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skaver.swf</w:t>
      </w:r>
    </w:p>
    <w:p w14:paraId="6F4925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skav.swf</w:t>
      </w:r>
    </w:p>
    <w:p w14:paraId="6425CD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skedde.swf</w:t>
      </w:r>
    </w:p>
    <w:p w14:paraId="19505B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skede.swf</w:t>
      </w:r>
    </w:p>
    <w:p w14:paraId="3AC425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sked.swf</w:t>
      </w:r>
    </w:p>
    <w:p w14:paraId="11D6E2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skeende.swf</w:t>
      </w:r>
    </w:p>
    <w:p w14:paraId="7BAAA4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skel0366gd.swf</w:t>
      </w:r>
    </w:p>
    <w:p w14:paraId="5C6C06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skelar.swf</w:t>
      </w:r>
    </w:p>
    <w:p w14:paraId="373FD2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skelett.swf</w:t>
      </w:r>
    </w:p>
    <w:p w14:paraId="2685D8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skenar.swf</w:t>
      </w:r>
    </w:p>
    <w:p w14:paraId="77DC5A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skena.swf</w:t>
      </w:r>
    </w:p>
    <w:p w14:paraId="5B8C2C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skenbar.swf</w:t>
      </w:r>
    </w:p>
    <w:p w14:paraId="2B8D1A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skenben.swf</w:t>
      </w:r>
    </w:p>
    <w:p w14:paraId="5F50FD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skenbild.swf</w:t>
      </w:r>
    </w:p>
    <w:p w14:paraId="410D9A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skenhelig.swf</w:t>
      </w:r>
    </w:p>
    <w:p w14:paraId="41DC35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sken-.swf</w:t>
      </w:r>
    </w:p>
    <w:p w14:paraId="37F0BF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sken.swf</w:t>
      </w:r>
    </w:p>
    <w:p w14:paraId="29E644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skepnad.swf</w:t>
      </w:r>
    </w:p>
    <w:p w14:paraId="01EC65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skeppare.swf</w:t>
      </w:r>
    </w:p>
    <w:p w14:paraId="64FA93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skeppar.swf</w:t>
      </w:r>
    </w:p>
    <w:p w14:paraId="7BF4D9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skeppsbrott.swf</w:t>
      </w:r>
    </w:p>
    <w:p w14:paraId="7B3DEF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skeppsbruten.swf</w:t>
      </w:r>
    </w:p>
    <w:p w14:paraId="122600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skepp.swf</w:t>
      </w:r>
    </w:p>
    <w:p w14:paraId="56FBF3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skepsis.swf</w:t>
      </w:r>
    </w:p>
    <w:p w14:paraId="1AB2BD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skeptisk.swf</w:t>
      </w:r>
    </w:p>
    <w:p w14:paraId="561F84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sker.swf</w:t>
      </w:r>
    </w:p>
    <w:p w14:paraId="123E07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sketch.swf</w:t>
      </w:r>
    </w:p>
    <w:p w14:paraId="70A8E9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skett.swf</w:t>
      </w:r>
    </w:p>
    <w:p w14:paraId="1B0770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skev.swf</w:t>
      </w:r>
    </w:p>
    <w:p w14:paraId="077839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skickad.swf</w:t>
      </w:r>
    </w:p>
    <w:p w14:paraId="2A422C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skickar.swf</w:t>
      </w:r>
    </w:p>
    <w:p w14:paraId="47C35D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skickelse.swf</w:t>
      </w:r>
    </w:p>
    <w:p w14:paraId="2CE65D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skicklig.swf</w:t>
      </w:r>
    </w:p>
    <w:p w14:paraId="1CAC2F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skick.swf</w:t>
      </w:r>
    </w:p>
    <w:p w14:paraId="14A9BB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skida.swf</w:t>
      </w:r>
    </w:p>
    <w:p w14:paraId="4E9181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skiffer.swf</w:t>
      </w:r>
    </w:p>
    <w:p w14:paraId="3F2ECC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skiftarbetare.swf</w:t>
      </w:r>
    </w:p>
    <w:p w14:paraId="0158E7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skiftarbete.swf</w:t>
      </w:r>
    </w:p>
    <w:p w14:paraId="4ABE7B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skiftar.swf</w:t>
      </w:r>
    </w:p>
    <w:p w14:paraId="089D48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skifte.swf</w:t>
      </w:r>
    </w:p>
    <w:p w14:paraId="14E199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skiftg0345ng.swf</w:t>
      </w:r>
    </w:p>
    <w:p w14:paraId="2DBD27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skiftning.swf</w:t>
      </w:r>
    </w:p>
    <w:p w14:paraId="4CAB3F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skiftnyckel.swf</w:t>
      </w:r>
    </w:p>
    <w:p w14:paraId="60A94B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skift.swf</w:t>
      </w:r>
    </w:p>
    <w:p w14:paraId="59B08A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skifttill0344gg.swf</w:t>
      </w:r>
    </w:p>
    <w:p w14:paraId="64AE44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skikt.swf</w:t>
      </w:r>
    </w:p>
    <w:p w14:paraId="0C852D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skildes.swf</w:t>
      </w:r>
    </w:p>
    <w:p w14:paraId="6C3D97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skilde.swf</w:t>
      </w:r>
    </w:p>
    <w:p w14:paraId="11D7F1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skildrar.swf</w:t>
      </w:r>
    </w:p>
    <w:p w14:paraId="245DCB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skild.swf</w:t>
      </w:r>
    </w:p>
    <w:p w14:paraId="3D43FE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skiljaktig.swf</w:t>
      </w:r>
    </w:p>
    <w:p w14:paraId="747EBE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skiljedom.swf</w:t>
      </w:r>
    </w:p>
    <w:p w14:paraId="3D71B7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skiljeman.swf</w:t>
      </w:r>
    </w:p>
    <w:p w14:paraId="4E9B1B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skiljen0344mnd.swf</w:t>
      </w:r>
    </w:p>
    <w:p w14:paraId="2F8831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skiljer sig.swf</w:t>
      </w:r>
    </w:p>
    <w:p w14:paraId="16D40B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skiljer.swf</w:t>
      </w:r>
    </w:p>
    <w:p w14:paraId="5FB9D5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skiljetecken.swf</w:t>
      </w:r>
    </w:p>
    <w:p w14:paraId="774B39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skiljev0344g.swf</w:t>
      </w:r>
    </w:p>
    <w:p w14:paraId="1BE956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skillingtryck.swf</w:t>
      </w:r>
    </w:p>
    <w:p w14:paraId="61A6D5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skillnad.swf</w:t>
      </w:r>
    </w:p>
    <w:p w14:paraId="586685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skilsm0344ssa.swf</w:t>
      </w:r>
    </w:p>
    <w:p w14:paraId="7014BF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skils.swf</w:t>
      </w:r>
    </w:p>
    <w:p w14:paraId="6712CE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skilts.swf</w:t>
      </w:r>
    </w:p>
    <w:p w14:paraId="57794C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skilt.swf</w:t>
      </w:r>
    </w:p>
    <w:p w14:paraId="6365A1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skimmer.swf</w:t>
      </w:r>
    </w:p>
    <w:p w14:paraId="4CF81F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skimrar.swf</w:t>
      </w:r>
    </w:p>
    <w:p w14:paraId="65CEC7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skiner.swf</w:t>
      </w:r>
    </w:p>
    <w:p w14:paraId="48D0C7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skingrar.swf</w:t>
      </w:r>
    </w:p>
    <w:p w14:paraId="0C7F2B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skinit.swf</w:t>
      </w:r>
    </w:p>
    <w:p w14:paraId="05A4D5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skinka.swf</w:t>
      </w:r>
    </w:p>
    <w:p w14:paraId="1F9854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skinnar.swf</w:t>
      </w:r>
    </w:p>
    <w:p w14:paraId="31F259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skinn.swf</w:t>
      </w:r>
    </w:p>
    <w:p w14:paraId="394F68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skipar.swf</w:t>
      </w:r>
    </w:p>
    <w:p w14:paraId="3663C8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skippar.swf</w:t>
      </w:r>
    </w:p>
    <w:p w14:paraId="2D1A19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skir.swf</w:t>
      </w:r>
    </w:p>
    <w:p w14:paraId="5D5573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skisserar.swf</w:t>
      </w:r>
    </w:p>
    <w:p w14:paraId="322AA8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skiss.swf</w:t>
      </w:r>
    </w:p>
    <w:p w14:paraId="29A0C1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skitar ner.swf</w:t>
      </w:r>
    </w:p>
    <w:p w14:paraId="173BA1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skiter.swf</w:t>
      </w:r>
    </w:p>
    <w:p w14:paraId="65A6B2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skitsnack.swf</w:t>
      </w:r>
    </w:p>
    <w:p w14:paraId="471CA6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skit-.swf</w:t>
      </w:r>
    </w:p>
    <w:p w14:paraId="313D05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skit.swf</w:t>
      </w:r>
    </w:p>
    <w:p w14:paraId="0CFF4D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skivar.swf</w:t>
      </w:r>
    </w:p>
    <w:p w14:paraId="3954C9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skiva.swf</w:t>
      </w:r>
    </w:p>
    <w:p w14:paraId="04D588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skivspelare.swf</w:t>
      </w:r>
    </w:p>
    <w:p w14:paraId="0EF50D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skivst0345ng.swf</w:t>
      </w:r>
    </w:p>
    <w:p w14:paraId="6A12EA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skjorta.swf</w:t>
      </w:r>
    </w:p>
    <w:p w14:paraId="72C18A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skjul.swf</w:t>
      </w:r>
    </w:p>
    <w:p w14:paraId="05F684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skjutbana.swf</w:t>
      </w:r>
    </w:p>
    <w:p w14:paraId="5D4365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skjuter.swf</w:t>
      </w:r>
    </w:p>
    <w:p w14:paraId="7D94DF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skjuter till.swf</w:t>
      </w:r>
    </w:p>
    <w:p w14:paraId="53510F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skjuter ut.swf</w:t>
      </w:r>
    </w:p>
    <w:p w14:paraId="67D01F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skjutglad.swf</w:t>
      </w:r>
    </w:p>
    <w:p w14:paraId="364D81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skjutit.swf</w:t>
      </w:r>
    </w:p>
    <w:p w14:paraId="56766B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skjutsar.swf</w:t>
      </w:r>
    </w:p>
    <w:p w14:paraId="17FD56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skjuts.swf</w:t>
      </w:r>
    </w:p>
    <w:p w14:paraId="6CE4E9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skockar sig.swf</w:t>
      </w:r>
    </w:p>
    <w:p w14:paraId="24D6BE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skockas.swf</w:t>
      </w:r>
    </w:p>
    <w:p w14:paraId="5D64C4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skock.swf</w:t>
      </w:r>
    </w:p>
    <w:p w14:paraId="7DE1C6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skodon.swf</w:t>
      </w:r>
    </w:p>
    <w:p w14:paraId="5979AF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skogsbruk.swf</w:t>
      </w:r>
    </w:p>
    <w:p w14:paraId="2C4FD7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skogsbryn.swf</w:t>
      </w:r>
    </w:p>
    <w:p w14:paraId="0E06C8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skogsd0366d.swf</w:t>
      </w:r>
    </w:p>
    <w:p w14:paraId="355176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skogsmulleskola.swf</w:t>
      </w:r>
    </w:p>
    <w:p w14:paraId="1128B3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skog.swf</w:t>
      </w:r>
    </w:p>
    <w:p w14:paraId="617DAC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skohorn.swf</w:t>
      </w:r>
    </w:p>
    <w:p w14:paraId="2D420B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skojare.swf</w:t>
      </w:r>
    </w:p>
    <w:p w14:paraId="59CFEF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skojar.swf</w:t>
      </w:r>
    </w:p>
    <w:p w14:paraId="1919F2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skojfrisk.swf</w:t>
      </w:r>
    </w:p>
    <w:p w14:paraId="136D25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skojig.swf</w:t>
      </w:r>
    </w:p>
    <w:p w14:paraId="5D3FE3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skoj.swf</w:t>
      </w:r>
    </w:p>
    <w:p w14:paraId="77051A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skokr0344m.swf</w:t>
      </w:r>
    </w:p>
    <w:p w14:paraId="19D3A0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skol0345r.swf</w:t>
      </w:r>
    </w:p>
    <w:p w14:paraId="66B439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skolar.swf</w:t>
      </w:r>
    </w:p>
    <w:p w14:paraId="2B10F5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skola.swf</w:t>
      </w:r>
    </w:p>
    <w:p w14:paraId="44AD8F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skolb0344nk.swf</w:t>
      </w:r>
    </w:p>
    <w:p w14:paraId="5160DD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skolbespisning.swf</w:t>
      </w:r>
    </w:p>
    <w:p w14:paraId="0C2C38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skolexempel.swf</w:t>
      </w:r>
    </w:p>
    <w:p w14:paraId="177809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skolg0345ng.swf</w:t>
      </w:r>
    </w:p>
    <w:p w14:paraId="73137F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skolg0345rd.swf</w:t>
      </w:r>
    </w:p>
    <w:p w14:paraId="4E1E89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skolh0344lsov0345rd.swf</w:t>
      </w:r>
    </w:p>
    <w:p w14:paraId="048614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skolhem.swf</w:t>
      </w:r>
    </w:p>
    <w:p w14:paraId="26C4E8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skolkar.swf</w:t>
      </w:r>
    </w:p>
    <w:p w14:paraId="6B1ED2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skolkontor.swf</w:t>
      </w:r>
    </w:p>
    <w:p w14:paraId="1870B0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skolkort.swf</w:t>
      </w:r>
    </w:p>
    <w:p w14:paraId="3620CD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skolk.swf</w:t>
      </w:r>
    </w:p>
    <w:p w14:paraId="2374E1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skolkurator.swf</w:t>
      </w:r>
    </w:p>
    <w:p w14:paraId="55F05A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skolleda.swf</w:t>
      </w:r>
    </w:p>
    <w:p w14:paraId="00C2A1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skolm0345ltid.swf</w:t>
      </w:r>
    </w:p>
    <w:p w14:paraId="45BBFA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skolmogen.swf</w:t>
      </w:r>
    </w:p>
    <w:p w14:paraId="578AE7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skolplikt.swf</w:t>
      </w:r>
    </w:p>
    <w:p w14:paraId="06F23F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skolpsykolog.swf</w:t>
      </w:r>
    </w:p>
    <w:p w14:paraId="168B6C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skolsk0366terska.swf</w:t>
      </w:r>
    </w:p>
    <w:p w14:paraId="7DD5BD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skolskjuts.swf</w:t>
      </w:r>
    </w:p>
    <w:p w14:paraId="0BCD49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skolstyrelse.swf</w:t>
      </w:r>
    </w:p>
    <w:p w14:paraId="5D87F6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skoltandv0345rd.swf</w:t>
      </w:r>
    </w:p>
    <w:p w14:paraId="441312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skoltermin.swf</w:t>
      </w:r>
    </w:p>
    <w:p w14:paraId="2AA65E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skoltr0366tthet.swf</w:t>
      </w:r>
    </w:p>
    <w:p w14:paraId="4B820A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skolunderbyggnad.swf</w:t>
      </w:r>
    </w:p>
    <w:p w14:paraId="56C9E3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skolungdom.swf</w:t>
      </w:r>
    </w:p>
    <w:p w14:paraId="1A2B98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Skolverket.swf</w:t>
      </w:r>
    </w:p>
    <w:p w14:paraId="157ABF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skomakare.swf</w:t>
      </w:r>
    </w:p>
    <w:p w14:paraId="211775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skomakeri.swf</w:t>
      </w:r>
    </w:p>
    <w:p w14:paraId="1C0E6D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skonar.swf</w:t>
      </w:r>
    </w:p>
    <w:p w14:paraId="707D14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skoningsl0366s.swf</w:t>
      </w:r>
    </w:p>
    <w:p w14:paraId="098B55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skonsam.swf</w:t>
      </w:r>
    </w:p>
    <w:p w14:paraId="41503A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skopa.swf</w:t>
      </w:r>
    </w:p>
    <w:p w14:paraId="3DE12A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skorpa.swf</w:t>
      </w:r>
    </w:p>
    <w:p w14:paraId="022651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skorrar.swf</w:t>
      </w:r>
    </w:p>
    <w:p w14:paraId="131064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skor sig.swf</w:t>
      </w:r>
    </w:p>
    <w:p w14:paraId="76F312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skorstensfejare.swf</w:t>
      </w:r>
    </w:p>
    <w:p w14:paraId="6628C8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skorsten.swf</w:t>
      </w:r>
    </w:p>
    <w:p w14:paraId="458FE4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skor.swf</w:t>
      </w:r>
    </w:p>
    <w:p w14:paraId="3C4988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skorv.swf</w:t>
      </w:r>
    </w:p>
    <w:p w14:paraId="6BFD02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skoskav.swf</w:t>
      </w:r>
    </w:p>
    <w:p w14:paraId="644852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sko.swf</w:t>
      </w:r>
    </w:p>
    <w:p w14:paraId="4584A7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skoter.swf</w:t>
      </w:r>
    </w:p>
    <w:p w14:paraId="0D0820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skotsk.swf</w:t>
      </w:r>
    </w:p>
    <w:p w14:paraId="0BC6D1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skott0345r.swf</w:t>
      </w:r>
    </w:p>
    <w:p w14:paraId="65670C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skottar.swf</w:t>
      </w:r>
    </w:p>
    <w:p w14:paraId="3D4540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skottdag.swf</w:t>
      </w:r>
    </w:p>
    <w:p w14:paraId="24BA3F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skotte.swf</w:t>
      </w:r>
    </w:p>
    <w:p w14:paraId="18159D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skottglugg.swf</w:t>
      </w:r>
    </w:p>
    <w:p w14:paraId="1038B1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skotth0345ll.swf</w:t>
      </w:r>
    </w:p>
    <w:p w14:paraId="69FBB1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skottk0344rra.swf</w:t>
      </w:r>
    </w:p>
    <w:p w14:paraId="77DA8A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skottlossning.swf</w:t>
      </w:r>
    </w:p>
    <w:p w14:paraId="16019F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skottpengar.swf</w:t>
      </w:r>
    </w:p>
    <w:p w14:paraId="574499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skotts0344ker.swf</w:t>
      </w:r>
    </w:p>
    <w:p w14:paraId="7DCE25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skott.swf</w:t>
      </w:r>
    </w:p>
    <w:p w14:paraId="689462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skovel.swf</w:t>
      </w:r>
    </w:p>
    <w:p w14:paraId="1F866D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skr0344ckinjagande.swf</w:t>
      </w:r>
    </w:p>
    <w:p w14:paraId="031541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skr0344ckslagen.swf</w:t>
      </w:r>
    </w:p>
    <w:p w14:paraId="617488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skr0344ck.swf</w:t>
      </w:r>
    </w:p>
    <w:p w14:paraId="4E96C1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skr0344ddare.swf</w:t>
      </w:r>
    </w:p>
    <w:p w14:paraId="08811A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skr0344ddarsyr.swf</w:t>
      </w:r>
    </w:p>
    <w:p w14:paraId="5BDFC7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skr0344der.swf</w:t>
      </w:r>
    </w:p>
    <w:p w14:paraId="3300D5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skr0344ller.swf</w:t>
      </w:r>
    </w:p>
    <w:p w14:paraId="41FDC5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skr0344ll.swf</w:t>
      </w:r>
    </w:p>
    <w:p w14:paraId="3F9B4A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skr0344mmande.swf</w:t>
      </w:r>
    </w:p>
    <w:p w14:paraId="4389E8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skr0344mmer.swf</w:t>
      </w:r>
    </w:p>
    <w:p w14:paraId="1C9879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skr0344msel.swf</w:t>
      </w:r>
    </w:p>
    <w:p w14:paraId="20851B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skr0344mskott.swf</w:t>
      </w:r>
    </w:p>
    <w:p w14:paraId="2D73D4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skr0344nar.swf</w:t>
      </w:r>
    </w:p>
    <w:p w14:paraId="4FA164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skr0344n.swf</w:t>
      </w:r>
    </w:p>
    <w:p w14:paraId="7D939B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skr0344par ner.swf</w:t>
      </w:r>
    </w:p>
    <w:p w14:paraId="22CBD4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skr0344pig.swf</w:t>
      </w:r>
    </w:p>
    <w:p w14:paraId="00B41B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skr0344p.swf</w:t>
      </w:r>
    </w:p>
    <w:p w14:paraId="187EC0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skr0344vlar.swf</w:t>
      </w:r>
    </w:p>
    <w:p w14:paraId="51A055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skr0345lar.swf</w:t>
      </w:r>
    </w:p>
    <w:p w14:paraId="0F0650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skr0345l.swf</w:t>
      </w:r>
    </w:p>
    <w:p w14:paraId="005D34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skr0345ma.swf</w:t>
      </w:r>
    </w:p>
    <w:p w14:paraId="12BD90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skr0345.swf</w:t>
      </w:r>
    </w:p>
    <w:p w14:paraId="0D6AD2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skr0366na.swf</w:t>
      </w:r>
    </w:p>
    <w:p w14:paraId="561F9E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skr0366plig.swf</w:t>
      </w:r>
    </w:p>
    <w:p w14:paraId="160E68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skr0366t.swf</w:t>
      </w:r>
    </w:p>
    <w:p w14:paraId="41D136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skrajsen.swf</w:t>
      </w:r>
    </w:p>
    <w:p w14:paraId="1231B9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skraj.swf</w:t>
      </w:r>
    </w:p>
    <w:p w14:paraId="189658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skral.swf</w:t>
      </w:r>
    </w:p>
    <w:p w14:paraId="5AD9D2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skraltig.swf</w:t>
      </w:r>
    </w:p>
    <w:p w14:paraId="716EF4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skramlar.swf</w:t>
      </w:r>
    </w:p>
    <w:p w14:paraId="4895F4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skrammel.swf</w:t>
      </w:r>
    </w:p>
    <w:p w14:paraId="3BC972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skranglig.swf</w:t>
      </w:r>
    </w:p>
    <w:p w14:paraId="3A4249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skrank.swf</w:t>
      </w:r>
    </w:p>
    <w:p w14:paraId="1C0E1C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skrapar.swf</w:t>
      </w:r>
    </w:p>
    <w:p w14:paraId="64726F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skrapa.swf</w:t>
      </w:r>
    </w:p>
    <w:p w14:paraId="151F37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skrattar.swf</w:t>
      </w:r>
    </w:p>
    <w:p w14:paraId="6995D8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skrattgrop.swf</w:t>
      </w:r>
    </w:p>
    <w:p w14:paraId="34A918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skrattretande.swf</w:t>
      </w:r>
    </w:p>
    <w:p w14:paraId="5611CC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skratt.swf</w:t>
      </w:r>
    </w:p>
    <w:p w14:paraId="03DEDC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skred.swf</w:t>
      </w:r>
    </w:p>
    <w:p w14:paraId="17C02B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skrek.swf</w:t>
      </w:r>
    </w:p>
    <w:p w14:paraId="42450C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skrevar.swf</w:t>
      </w:r>
    </w:p>
    <w:p w14:paraId="6E0DC7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skreva.swf</w:t>
      </w:r>
    </w:p>
    <w:p w14:paraId="219A07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skrev.swf</w:t>
      </w:r>
    </w:p>
    <w:p w14:paraId="2D141D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skriande.swf</w:t>
      </w:r>
    </w:p>
    <w:p w14:paraId="77B310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skribent.swf</w:t>
      </w:r>
    </w:p>
    <w:p w14:paraId="2B924F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skrider.swf</w:t>
      </w:r>
    </w:p>
    <w:p w14:paraId="26F165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skridsko.swf</w:t>
      </w:r>
    </w:p>
    <w:p w14:paraId="15C042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skriftlig.swf</w:t>
      </w:r>
    </w:p>
    <w:p w14:paraId="0BD560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skriftspr0345k.swf</w:t>
      </w:r>
    </w:p>
    <w:p w14:paraId="13E15B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skriftst0344llare.swf</w:t>
      </w:r>
    </w:p>
    <w:p w14:paraId="4779EA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skrift.swf</w:t>
      </w:r>
    </w:p>
    <w:p w14:paraId="2B205F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skriker.swf</w:t>
      </w:r>
    </w:p>
    <w:p w14:paraId="13EB66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skrikig.swf</w:t>
      </w:r>
    </w:p>
    <w:p w14:paraId="48BC31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skrikit.swf</w:t>
      </w:r>
    </w:p>
    <w:p w14:paraId="76D43F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skrik.swf</w:t>
      </w:r>
    </w:p>
    <w:p w14:paraId="47A4E6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skrinl0344gger.swf</w:t>
      </w:r>
    </w:p>
    <w:p w14:paraId="1C3144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skrin.swf</w:t>
      </w:r>
    </w:p>
    <w:p w14:paraId="29254B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skripta.swf</w:t>
      </w:r>
    </w:p>
    <w:p w14:paraId="16BD7B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skri.swf</w:t>
      </w:r>
    </w:p>
    <w:p w14:paraId="7E4922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skritt.swf</w:t>
      </w:r>
    </w:p>
    <w:p w14:paraId="56D064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skrivare.swf</w:t>
      </w:r>
    </w:p>
    <w:p w14:paraId="13BCE5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skrivbok.swf</w:t>
      </w:r>
    </w:p>
    <w:p w14:paraId="50C27C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skrivbord.swf</w:t>
      </w:r>
    </w:p>
    <w:p w14:paraId="5033DA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skrivelse.swf</w:t>
      </w:r>
    </w:p>
    <w:p w14:paraId="706061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skriverier.swf</w:t>
      </w:r>
    </w:p>
    <w:p w14:paraId="3C7DA0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skriver.swf</w:t>
      </w:r>
    </w:p>
    <w:p w14:paraId="3A7945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skriver ut.swf</w:t>
      </w:r>
    </w:p>
    <w:p w14:paraId="597433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skrivit.swf</w:t>
      </w:r>
    </w:p>
    <w:p w14:paraId="59DA54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skrivkramp.swf</w:t>
      </w:r>
    </w:p>
    <w:p w14:paraId="27F8DD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skrivkunnig.swf</w:t>
      </w:r>
    </w:p>
    <w:p w14:paraId="1145AE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skrivmaskin.swf</w:t>
      </w:r>
    </w:p>
    <w:p w14:paraId="393B3F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skrivning.swf</w:t>
      </w:r>
    </w:p>
    <w:p w14:paraId="30FCC8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skrock.swf</w:t>
      </w:r>
    </w:p>
    <w:p w14:paraId="6C95A4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skrotar.swf</w:t>
      </w:r>
    </w:p>
    <w:p w14:paraId="43DA63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skrot.swf</w:t>
      </w:r>
    </w:p>
    <w:p w14:paraId="2C1F4E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skrott.swf</w:t>
      </w:r>
    </w:p>
    <w:p w14:paraId="481BBD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skrovlig.swf</w:t>
      </w:r>
    </w:p>
    <w:p w14:paraId="6B536D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skrovm0345l.swf</w:t>
      </w:r>
    </w:p>
    <w:p w14:paraId="7A988C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skrov.swf</w:t>
      </w:r>
    </w:p>
    <w:p w14:paraId="494604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skrubbar.swf</w:t>
      </w:r>
    </w:p>
    <w:p w14:paraId="1E1DA8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skrubb.swf</w:t>
      </w:r>
    </w:p>
    <w:p w14:paraId="72D21D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skrud.swf</w:t>
      </w:r>
    </w:p>
    <w:p w14:paraId="01CD5B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skrumpen.swf</w:t>
      </w:r>
    </w:p>
    <w:p w14:paraId="3E3BE8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skrupelfri.swf</w:t>
      </w:r>
    </w:p>
    <w:p w14:paraId="1B6206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skrupler.swf</w:t>
      </w:r>
    </w:p>
    <w:p w14:paraId="1A9EBD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skrupul0366s.swf</w:t>
      </w:r>
    </w:p>
    <w:p w14:paraId="56EAE2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skrutit.swf</w:t>
      </w:r>
    </w:p>
    <w:p w14:paraId="0C0EC1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skruttig.swf</w:t>
      </w:r>
    </w:p>
    <w:p w14:paraId="2D1D98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skruvar.swf</w:t>
      </w:r>
    </w:p>
    <w:p w14:paraId="637BE6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skruvmejsel.swf</w:t>
      </w:r>
    </w:p>
    <w:p w14:paraId="233D60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skruvst0344d.swf</w:t>
      </w:r>
    </w:p>
    <w:p w14:paraId="04ABBE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skruv.swf</w:t>
      </w:r>
    </w:p>
    <w:p w14:paraId="4BC78A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skrymmande.swf</w:t>
      </w:r>
    </w:p>
    <w:p w14:paraId="412476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skrymmer.swf</w:t>
      </w:r>
    </w:p>
    <w:p w14:paraId="2EE87D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skrymsle.swf</w:t>
      </w:r>
    </w:p>
    <w:p w14:paraId="2816C3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skrynkelfri.swf</w:t>
      </w:r>
    </w:p>
    <w:p w14:paraId="0C5D6A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skrynklar.swf</w:t>
      </w:r>
    </w:p>
    <w:p w14:paraId="76C353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skrynklig.swf</w:t>
      </w:r>
    </w:p>
    <w:p w14:paraId="3E608B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skryter.swf</w:t>
      </w:r>
    </w:p>
    <w:p w14:paraId="18C3E5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skrytsam.swf</w:t>
      </w:r>
    </w:p>
    <w:p w14:paraId="2E359C2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skryt.swf</w:t>
      </w:r>
    </w:p>
    <w:p w14:paraId="59B351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 k.swf</w:t>
      </w:r>
    </w:p>
    <w:p w14:paraId="4F37D4A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skubbar.swf</w:t>
      </w:r>
    </w:p>
    <w:p w14:paraId="2BE6E2F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skuggar.swf</w:t>
      </w:r>
    </w:p>
    <w:p w14:paraId="539DE9B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skugga.swf</w:t>
      </w:r>
    </w:p>
    <w:p w14:paraId="6C1BA5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skuggig.swf</w:t>
      </w:r>
    </w:p>
    <w:p w14:paraId="7BAE32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skuldebrev.swf</w:t>
      </w:r>
    </w:p>
    <w:p w14:paraId="64DD2B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skulderblad.swf</w:t>
      </w:r>
    </w:p>
    <w:p w14:paraId="13EB87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skuldra.swf</w:t>
      </w:r>
    </w:p>
    <w:p w14:paraId="4DC1E5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skuldsatt.swf</w:t>
      </w:r>
    </w:p>
    <w:p w14:paraId="228862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skuld.swf</w:t>
      </w:r>
    </w:p>
    <w:p w14:paraId="6543E3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skulle.swf</w:t>
      </w:r>
    </w:p>
    <w:p w14:paraId="78876E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skull.swf</w:t>
      </w:r>
    </w:p>
    <w:p w14:paraId="7E9465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skulpt0366r.swf</w:t>
      </w:r>
    </w:p>
    <w:p w14:paraId="1E16D9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skulptur.swf</w:t>
      </w:r>
    </w:p>
    <w:p w14:paraId="6DABFA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skumgummi.swf</w:t>
      </w:r>
    </w:p>
    <w:p w14:paraId="79BFA8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skummar.swf</w:t>
      </w:r>
    </w:p>
    <w:p w14:paraId="48BC00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skummj0366lk.swf</w:t>
      </w:r>
    </w:p>
    <w:p w14:paraId="6F6110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skumpar.swf</w:t>
      </w:r>
    </w:p>
    <w:p w14:paraId="79D330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skumpa.swf</w:t>
      </w:r>
    </w:p>
    <w:p w14:paraId="36063C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skumpig.swf</w:t>
      </w:r>
    </w:p>
    <w:p w14:paraId="2857F0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skumraskaff0344rer.swf</w:t>
      </w:r>
    </w:p>
    <w:p w14:paraId="50A3B9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skum.swf</w:t>
      </w:r>
    </w:p>
    <w:p w14:paraId="33FF98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skurar.swf</w:t>
      </w:r>
    </w:p>
    <w:p w14:paraId="6F9A3D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skurborste.swf</w:t>
      </w:r>
    </w:p>
    <w:p w14:paraId="0B3FA2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skurit.swf</w:t>
      </w:r>
    </w:p>
    <w:p w14:paraId="23399D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skurk.swf</w:t>
      </w:r>
    </w:p>
    <w:p w14:paraId="744BCA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skur.swf</w:t>
      </w:r>
    </w:p>
    <w:p w14:paraId="1AA480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skurtrasa.swf</w:t>
      </w:r>
    </w:p>
    <w:p w14:paraId="33D7B7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skuta.swf</w:t>
      </w:r>
    </w:p>
    <w:p w14:paraId="75AAEE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skuttar.swf</w:t>
      </w:r>
    </w:p>
    <w:p w14:paraId="397E2C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skutt.swf</w:t>
      </w:r>
    </w:p>
    <w:p w14:paraId="387A18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skv0344tter.swf</w:t>
      </w:r>
    </w:p>
    <w:p w14:paraId="3F1453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skv0344tt.swf</w:t>
      </w:r>
    </w:p>
    <w:p w14:paraId="09D2F4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skvalar.swf</w:t>
      </w:r>
    </w:p>
    <w:p w14:paraId="7D000D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skvallerbytta.swf</w:t>
      </w:r>
    </w:p>
    <w:p w14:paraId="0610AE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skvallerpress.swf</w:t>
      </w:r>
    </w:p>
    <w:p w14:paraId="48FF4C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skvaller.swf</w:t>
      </w:r>
    </w:p>
    <w:p w14:paraId="05306F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skvallrar.swf</w:t>
      </w:r>
    </w:p>
    <w:p w14:paraId="2E3E67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skvalpar.swf</w:t>
      </w:r>
    </w:p>
    <w:p w14:paraId="2B111F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skvalp.swf</w:t>
      </w:r>
    </w:p>
    <w:p w14:paraId="4AE7BA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skval.swf</w:t>
      </w:r>
    </w:p>
    <w:p w14:paraId="36F916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skvatt.swf</w:t>
      </w:r>
    </w:p>
    <w:p w14:paraId="0CD42D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skyddar.swf</w:t>
      </w:r>
    </w:p>
    <w:p w14:paraId="42E5B5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skyddat arbete.swf</w:t>
      </w:r>
    </w:p>
    <w:p w14:paraId="017679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skydds0344ngel.swf</w:t>
      </w:r>
    </w:p>
    <w:p w14:paraId="39144F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skyddsf0366reskrift.swf</w:t>
      </w:r>
    </w:p>
    <w:p w14:paraId="5B39CC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skyddshelgon.swf</w:t>
      </w:r>
    </w:p>
    <w:p w14:paraId="537171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skyddsinstrukt0366r.swf</w:t>
      </w:r>
    </w:p>
    <w:p w14:paraId="421CA7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skyddsinstruktion.swf</w:t>
      </w:r>
    </w:p>
    <w:p w14:paraId="60539F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skyddskl0344der.swf</w:t>
      </w:r>
    </w:p>
    <w:p w14:paraId="032C89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skyddskommitt0351.swf</w:t>
      </w:r>
    </w:p>
    <w:p w14:paraId="5EB1D9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skyddslag.swf</w:t>
      </w:r>
    </w:p>
    <w:p w14:paraId="680114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skyddsling.swf</w:t>
      </w:r>
    </w:p>
    <w:p w14:paraId="0C8198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skyddsombud.swf</w:t>
      </w:r>
    </w:p>
    <w:p w14:paraId="62B1B3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skyddsomr0345de.swf</w:t>
      </w:r>
    </w:p>
    <w:p w14:paraId="563B9F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skyddsrum.swf</w:t>
      </w:r>
    </w:p>
    <w:p w14:paraId="487415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skyddstillsyn.swf</w:t>
      </w:r>
    </w:p>
    <w:p w14:paraId="287B01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skydd.swf</w:t>
      </w:r>
    </w:p>
    <w:p w14:paraId="12072F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skyfall.swf</w:t>
      </w:r>
    </w:p>
    <w:p w14:paraId="38C0D7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skyffel.swf</w:t>
      </w:r>
    </w:p>
    <w:p w14:paraId="5911C3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skyfflar.swf</w:t>
      </w:r>
    </w:p>
    <w:p w14:paraId="197C53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skyggar.swf</w:t>
      </w:r>
    </w:p>
    <w:p w14:paraId="5192B8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skygglapp.swf</w:t>
      </w:r>
    </w:p>
    <w:p w14:paraId="04C6C3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skygg.swf</w:t>
      </w:r>
    </w:p>
    <w:p w14:paraId="584C4A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skyldighet.swf</w:t>
      </w:r>
    </w:p>
    <w:p w14:paraId="01C9C4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skyldig.swf</w:t>
      </w:r>
    </w:p>
    <w:p w14:paraId="348287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skyldrar.swf</w:t>
      </w:r>
    </w:p>
    <w:p w14:paraId="0E8F99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skyler.swf</w:t>
      </w:r>
    </w:p>
    <w:p w14:paraId="3600EC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skyller.swf</w:t>
      </w:r>
    </w:p>
    <w:p w14:paraId="5C8ABB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skyltar.swf</w:t>
      </w:r>
    </w:p>
    <w:p w14:paraId="51372F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skyltdocka.swf</w:t>
      </w:r>
    </w:p>
    <w:p w14:paraId="4D19AD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skyltf0366nster.swf</w:t>
      </w:r>
    </w:p>
    <w:p w14:paraId="6D1F5E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skylt.swf</w:t>
      </w:r>
    </w:p>
    <w:p w14:paraId="676ECE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skymfar.swf</w:t>
      </w:r>
    </w:p>
    <w:p w14:paraId="20EC79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skymf.swf</w:t>
      </w:r>
    </w:p>
    <w:p w14:paraId="2B057D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skymmer.swf</w:t>
      </w:r>
    </w:p>
    <w:p w14:paraId="0CB8F1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skymning.swf</w:t>
      </w:r>
    </w:p>
    <w:p w14:paraId="2E1694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skymtar.swf</w:t>
      </w:r>
    </w:p>
    <w:p w14:paraId="335623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skymt.swf</w:t>
      </w:r>
    </w:p>
    <w:p w14:paraId="0A991E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skymundan.swf</w:t>
      </w:r>
    </w:p>
    <w:p w14:paraId="2F3221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skyndar p0345.swf</w:t>
      </w:r>
    </w:p>
    <w:p w14:paraId="313D2C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skyndar.swf</w:t>
      </w:r>
    </w:p>
    <w:p w14:paraId="12E60E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skynke.swf</w:t>
      </w:r>
    </w:p>
    <w:p w14:paraId="1ECB1C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skyr.swf</w:t>
      </w:r>
    </w:p>
    <w:p w14:paraId="7108FD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skyskrapa.swf</w:t>
      </w:r>
    </w:p>
    <w:p w14:paraId="00EE2C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sky.swf</w:t>
      </w:r>
    </w:p>
    <w:p w14:paraId="4C3EC8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skyttegrav.swf</w:t>
      </w:r>
    </w:p>
    <w:p w14:paraId="1FAB5E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skyttekung.swf</w:t>
      </w:r>
    </w:p>
    <w:p w14:paraId="0C5393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skyttel.swf</w:t>
      </w:r>
    </w:p>
    <w:p w14:paraId="7D5FF5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skytteltrafik.swf</w:t>
      </w:r>
    </w:p>
    <w:p w14:paraId="655DAF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skytte.swf</w:t>
      </w:r>
    </w:p>
    <w:p w14:paraId="561034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skytt.swf</w:t>
      </w:r>
    </w:p>
    <w:p w14:paraId="46C46C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sl0344cker.swf</w:t>
      </w:r>
    </w:p>
    <w:p w14:paraId="788C50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sl0344de.swf</w:t>
      </w:r>
    </w:p>
    <w:p w14:paraId="3A0B30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sl0344gga.swf</w:t>
      </w:r>
    </w:p>
    <w:p w14:paraId="5A5B37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sl0344kte.swf</w:t>
      </w:r>
    </w:p>
    <w:p w14:paraId="7874E6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sl0344kting.swf</w:t>
      </w:r>
    </w:p>
    <w:p w14:paraId="37B8F5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sl0344ktnamn.swf</w:t>
      </w:r>
    </w:p>
    <w:p w14:paraId="4DA8A2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sl0344ktskap.swf</w:t>
      </w:r>
    </w:p>
    <w:p w14:paraId="59806C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sl0344kt.swf</w:t>
      </w:r>
    </w:p>
    <w:p w14:paraId="2EC08F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sl0344ngd.swf</w:t>
      </w:r>
    </w:p>
    <w:p w14:paraId="2C5EF0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sl0344nger.swf</w:t>
      </w:r>
    </w:p>
    <w:p w14:paraId="514165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sl0344ng.swf</w:t>
      </w:r>
    </w:p>
    <w:p w14:paraId="54D6BE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sl0344ntrar.swf</w:t>
      </w:r>
    </w:p>
    <w:p w14:paraId="4D4FF0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sl0344nt.swf</w:t>
      </w:r>
    </w:p>
    <w:p w14:paraId="0EC5B9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sl0344par efter.swf</w:t>
      </w:r>
    </w:p>
    <w:p w14:paraId="527C14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sl0344par.swf</w:t>
      </w:r>
    </w:p>
    <w:p w14:paraId="7D3778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sl0344pig.swf</w:t>
      </w:r>
    </w:p>
    <w:p w14:paraId="542354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sl0344pper.swf</w:t>
      </w:r>
    </w:p>
    <w:p w14:paraId="6A630E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sl0344pph0344nt.swf</w:t>
      </w:r>
    </w:p>
    <w:p w14:paraId="753452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sl0344p.swf</w:t>
      </w:r>
    </w:p>
    <w:p w14:paraId="735A9F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sl0344tar.swf</w:t>
      </w:r>
    </w:p>
    <w:p w14:paraId="769C4D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sl0344tstruken.swf</w:t>
      </w:r>
    </w:p>
    <w:p w14:paraId="6552BC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sl0344t.swf</w:t>
      </w:r>
    </w:p>
    <w:p w14:paraId="32121C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sl0344tt.swf</w:t>
      </w:r>
    </w:p>
    <w:p w14:paraId="7BEC66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sl0345ende.swf</w:t>
      </w:r>
    </w:p>
    <w:p w14:paraId="371F2B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sl0345n.swf</w:t>
      </w:r>
    </w:p>
    <w:p w14:paraId="41CC90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sl0345r fast.swf</w:t>
      </w:r>
    </w:p>
    <w:p w14:paraId="5FC97C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sl0345r igenom.swf</w:t>
      </w:r>
    </w:p>
    <w:p w14:paraId="4FC749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sl0345r igen.swf</w:t>
      </w:r>
    </w:p>
    <w:p w14:paraId="2B5213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sl0345r in.swf</w:t>
      </w:r>
    </w:p>
    <w:p w14:paraId="06CFCE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sl0345r runt.swf</w:t>
      </w:r>
    </w:p>
    <w:p w14:paraId="6D38F6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sl0345r sig ner.swf</w:t>
      </w:r>
    </w:p>
    <w:p w14:paraId="3D5662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sl0345r sig.swf</w:t>
      </w:r>
    </w:p>
    <w:p w14:paraId="360F76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sl0345r.swf</w:t>
      </w:r>
    </w:p>
    <w:p w14:paraId="0A304E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sl0345r till.swf</w:t>
      </w:r>
    </w:p>
    <w:p w14:paraId="7A2E27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sl0345r upp.swf</w:t>
      </w:r>
    </w:p>
    <w:p w14:paraId="57B5F0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sl0345ss.swf</w:t>
      </w:r>
    </w:p>
    <w:p w14:paraId="79EA25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sl0345tter.swf</w:t>
      </w:r>
    </w:p>
    <w:p w14:paraId="26C081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sl0366ar.swf</w:t>
      </w:r>
    </w:p>
    <w:p w14:paraId="4236D6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sl0366dder.swf</w:t>
      </w:r>
    </w:p>
    <w:p w14:paraId="4CDDB1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sl0366fock.swf</w:t>
      </w:r>
    </w:p>
    <w:p w14:paraId="6FF163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sl0366ja.swf</w:t>
      </w:r>
    </w:p>
    <w:p w14:paraId="1A76F0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sl0366jdar.swf</w:t>
      </w:r>
    </w:p>
    <w:p w14:paraId="5FFBAD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sl0366jd.swf</w:t>
      </w:r>
    </w:p>
    <w:p w14:paraId="55498D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sl0366k.swf</w:t>
      </w:r>
    </w:p>
    <w:p w14:paraId="01BF1F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sl0366sar.swf</w:t>
      </w:r>
    </w:p>
    <w:p w14:paraId="1C2207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sl0366seri.swf</w:t>
      </w:r>
    </w:p>
    <w:p w14:paraId="6097C9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sl0366.swf</w:t>
      </w:r>
    </w:p>
    <w:p w14:paraId="3A22A3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sl0366tittar.swf</w:t>
      </w:r>
    </w:p>
    <w:p w14:paraId="5DF601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sl0366t.swf</w:t>
      </w:r>
    </w:p>
    <w:p w14:paraId="41A825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slabbig.swf</w:t>
      </w:r>
    </w:p>
    <w:p w14:paraId="6AA113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sladdar.swf</w:t>
      </w:r>
    </w:p>
    <w:p w14:paraId="408430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sladdbarn.swf</w:t>
      </w:r>
    </w:p>
    <w:p w14:paraId="2A50D3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sladder.swf</w:t>
      </w:r>
    </w:p>
    <w:p w14:paraId="79C839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sladdrar.swf</w:t>
      </w:r>
    </w:p>
    <w:p w14:paraId="115F14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sladd.swf</w:t>
      </w:r>
    </w:p>
    <w:p w14:paraId="079858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slafsig.swf</w:t>
      </w:r>
    </w:p>
    <w:p w14:paraId="7A75E5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slaf.swf</w:t>
      </w:r>
    </w:p>
    <w:p w14:paraId="17F7FA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slagbord.swf</w:t>
      </w:r>
    </w:p>
    <w:p w14:paraId="1F5AA1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slagf0344lt.swf</w:t>
      </w:r>
    </w:p>
    <w:p w14:paraId="72EA67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slagf0344rdig.swf</w:t>
      </w:r>
    </w:p>
    <w:p w14:paraId="25804F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slagits.swf</w:t>
      </w:r>
    </w:p>
    <w:p w14:paraId="467277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slagit.swf</w:t>
      </w:r>
    </w:p>
    <w:p w14:paraId="306FE6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slagkraft.swf</w:t>
      </w:r>
    </w:p>
    <w:p w14:paraId="4FD8DB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slagnummer.swf</w:t>
      </w:r>
    </w:p>
    <w:p w14:paraId="4D7472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slagord.swf</w:t>
      </w:r>
    </w:p>
    <w:p w14:paraId="076518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slagp0345se.swf</w:t>
      </w:r>
    </w:p>
    <w:p w14:paraId="4C7A69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slagsida.swf</w:t>
      </w:r>
    </w:p>
    <w:p w14:paraId="0F27B9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slagsk0344mpe.swf</w:t>
      </w:r>
    </w:p>
    <w:p w14:paraId="021456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slagsm0345l.swf</w:t>
      </w:r>
    </w:p>
    <w:p w14:paraId="614BDA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slag.swf</w:t>
      </w:r>
    </w:p>
    <w:p w14:paraId="361C21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slagverk.swf</w:t>
      </w:r>
    </w:p>
    <w:p w14:paraId="70377E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slak.swf</w:t>
      </w:r>
    </w:p>
    <w:p w14:paraId="1BEC10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slaktare.swf</w:t>
      </w:r>
    </w:p>
    <w:p w14:paraId="4A50D6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slaktar.swf</w:t>
      </w:r>
    </w:p>
    <w:p w14:paraId="1A2F33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slakteri.swf</w:t>
      </w:r>
    </w:p>
    <w:p w14:paraId="1FD638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slakt.swf</w:t>
      </w:r>
    </w:p>
    <w:p w14:paraId="78359E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slalom.swf</w:t>
      </w:r>
    </w:p>
    <w:p w14:paraId="3C11DF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slammer.swf</w:t>
      </w:r>
    </w:p>
    <w:p w14:paraId="14C91F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slampa.swf</w:t>
      </w:r>
    </w:p>
    <w:p w14:paraId="02D21F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slamrar.swf</w:t>
      </w:r>
    </w:p>
    <w:p w14:paraId="5212F6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slamsa.swf</w:t>
      </w:r>
    </w:p>
    <w:p w14:paraId="3C9844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slam.swf</w:t>
      </w:r>
    </w:p>
    <w:p w14:paraId="388A03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slangb0345ge.swf</w:t>
      </w:r>
    </w:p>
    <w:p w14:paraId="21A5D3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slang.swf</w:t>
      </w:r>
    </w:p>
    <w:p w14:paraId="71A785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slank.swf</w:t>
      </w:r>
    </w:p>
    <w:p w14:paraId="42B425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slant.swf</w:t>
      </w:r>
    </w:p>
    <w:p w14:paraId="1411EA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slappar.swf</w:t>
      </w:r>
    </w:p>
    <w:p w14:paraId="0E70D8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slappnar.swf</w:t>
      </w:r>
    </w:p>
    <w:p w14:paraId="1A2AE8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slapp.swf</w:t>
      </w:r>
    </w:p>
    <w:p w14:paraId="7B1B8F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slarvar.swf</w:t>
      </w:r>
    </w:p>
    <w:p w14:paraId="6B591A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slarver.swf</w:t>
      </w:r>
    </w:p>
    <w:p w14:paraId="54677B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slarvig.swf</w:t>
      </w:r>
    </w:p>
    <w:p w14:paraId="20F5FB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slarv.swf</w:t>
      </w:r>
    </w:p>
    <w:p w14:paraId="17BA88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slarvsylta.swf</w:t>
      </w:r>
    </w:p>
    <w:p w14:paraId="6A0892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slaskar.swf</w:t>
      </w:r>
    </w:p>
    <w:p w14:paraId="65D9CD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slaskig.swf</w:t>
      </w:r>
    </w:p>
    <w:p w14:paraId="6FA9E0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slask.swf</w:t>
      </w:r>
    </w:p>
    <w:p w14:paraId="63063C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slavar.swf</w:t>
      </w:r>
    </w:p>
    <w:p w14:paraId="013F6D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slaveri.swf</w:t>
      </w:r>
    </w:p>
    <w:p w14:paraId="794C47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slav.swf</w:t>
      </w:r>
    </w:p>
    <w:p w14:paraId="7E6349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slejf.swf</w:t>
      </w:r>
    </w:p>
    <w:p w14:paraId="420554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slemhinna.swf</w:t>
      </w:r>
    </w:p>
    <w:p w14:paraId="61812A7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slemmig.swf</w:t>
      </w:r>
    </w:p>
    <w:p w14:paraId="33467B5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slem.swf</w:t>
      </w:r>
    </w:p>
    <w:p w14:paraId="31F73C6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slentrian.swf</w:t>
      </w:r>
    </w:p>
    <w:p w14:paraId="74D44BC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slet.swf</w:t>
      </w:r>
    </w:p>
    <w:p w14:paraId="0F6BD26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slev.swf</w:t>
      </w:r>
    </w:p>
    <w:p w14:paraId="3673B3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slickar.swf</w:t>
      </w:r>
    </w:p>
    <w:p w14:paraId="0FC4A4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slida.swf</w:t>
      </w:r>
    </w:p>
    <w:p w14:paraId="05E86A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slinga.swf</w:t>
      </w:r>
    </w:p>
    <w:p w14:paraId="4040A3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slingrar.swf</w:t>
      </w:r>
    </w:p>
    <w:p w14:paraId="0ADC33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slinka.swf</w:t>
      </w:r>
    </w:p>
    <w:p w14:paraId="3CB92E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slinker.swf</w:t>
      </w:r>
    </w:p>
    <w:p w14:paraId="2739CC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slinter.swf</w:t>
      </w:r>
    </w:p>
    <w:p w14:paraId="6F6FC8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slint.swf</w:t>
      </w:r>
    </w:p>
    <w:p w14:paraId="2E69A5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slipad.swf</w:t>
      </w:r>
    </w:p>
    <w:p w14:paraId="25F312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slipar.swf</w:t>
      </w:r>
    </w:p>
    <w:p w14:paraId="79121B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slipover.swf</w:t>
      </w:r>
    </w:p>
    <w:p w14:paraId="46B3A7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slipper.swf</w:t>
      </w:r>
    </w:p>
    <w:p w14:paraId="752CBC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slipprig.swf</w:t>
      </w:r>
    </w:p>
    <w:p w14:paraId="504F0C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slips.swf</w:t>
      </w:r>
    </w:p>
    <w:p w14:paraId="038CE7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slipstv0345ng.swf</w:t>
      </w:r>
    </w:p>
    <w:p w14:paraId="4F8B58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slirar.swf</w:t>
      </w:r>
    </w:p>
    <w:p w14:paraId="2FDA36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sliskig.swf</w:t>
      </w:r>
    </w:p>
    <w:p w14:paraId="617C80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slitage.swf</w:t>
      </w:r>
    </w:p>
    <w:p w14:paraId="005C3F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sliten.swf</w:t>
      </w:r>
    </w:p>
    <w:p w14:paraId="6DF40D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sliter.swf</w:t>
      </w:r>
    </w:p>
    <w:p w14:paraId="46BDE7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slit-och-sl0344ng.swf</w:t>
      </w:r>
    </w:p>
    <w:p w14:paraId="7E6E2F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slitsam.swf</w:t>
      </w:r>
    </w:p>
    <w:p w14:paraId="641DE5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slits.swf</w:t>
      </w:r>
    </w:p>
    <w:p w14:paraId="69FE14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slitstark.swf</w:t>
      </w:r>
    </w:p>
    <w:p w14:paraId="5368E8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slit.swf</w:t>
      </w:r>
    </w:p>
    <w:p w14:paraId="7AA3DC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slocknar.swf</w:t>
      </w:r>
    </w:p>
    <w:p w14:paraId="7B5141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slogan.swf</w:t>
      </w:r>
    </w:p>
    <w:p w14:paraId="775BE5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slogs.swf</w:t>
      </w:r>
    </w:p>
    <w:p w14:paraId="1B8485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slog.swf</w:t>
      </w:r>
    </w:p>
    <w:p w14:paraId="461124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slok0366rad.swf</w:t>
      </w:r>
    </w:p>
    <w:p w14:paraId="1ABE27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slokar.swf</w:t>
      </w:r>
    </w:p>
    <w:p w14:paraId="0BEF5E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slopar.swf</w:t>
      </w:r>
    </w:p>
    <w:p w14:paraId="79063B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slott.swf</w:t>
      </w:r>
    </w:p>
    <w:p w14:paraId="7F2E87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slovakisk.swf</w:t>
      </w:r>
    </w:p>
    <w:p w14:paraId="371971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slovak.swf</w:t>
      </w:r>
    </w:p>
    <w:p w14:paraId="661FD1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slovensk.swf</w:t>
      </w:r>
    </w:p>
    <w:p w14:paraId="6DA8D95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sloven.swf</w:t>
      </w:r>
    </w:p>
    <w:p w14:paraId="01A662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slow motion.swf</w:t>
      </w:r>
    </w:p>
    <w:p w14:paraId="672C12D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sluddrar.swf</w:t>
      </w:r>
    </w:p>
    <w:p w14:paraId="20DC091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sluddrig.swf</w:t>
      </w:r>
    </w:p>
    <w:p w14:paraId="345693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slug.swf</w:t>
      </w:r>
    </w:p>
    <w:p w14:paraId="786A1EC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slukar.swf</w:t>
      </w:r>
    </w:p>
    <w:p w14:paraId="1A2C180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slummer.swf</w:t>
      </w:r>
    </w:p>
    <w:p w14:paraId="28A2ACE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slump.swf</w:t>
      </w:r>
    </w:p>
    <w:p w14:paraId="03D08E3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slumrar.swf</w:t>
      </w:r>
    </w:p>
    <w:p w14:paraId="72EB809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slum.swf</w:t>
      </w:r>
    </w:p>
    <w:p w14:paraId="4FB1AAD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slungar.swf</w:t>
      </w:r>
    </w:p>
    <w:p w14:paraId="6DF4404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sluppit.swf</w:t>
      </w:r>
    </w:p>
    <w:p w14:paraId="4E53419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slurk.swf</w:t>
      </w:r>
    </w:p>
    <w:p w14:paraId="6B07BD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slusk.swf</w:t>
      </w:r>
    </w:p>
    <w:p w14:paraId="2308748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slussar.swf</w:t>
      </w:r>
    </w:p>
    <w:p w14:paraId="166B34D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sluss.swf</w:t>
      </w:r>
    </w:p>
    <w:p w14:paraId="29D6CEC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slutar.swf</w:t>
      </w:r>
    </w:p>
    <w:p w14:paraId="30C6BA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sluten.swf</w:t>
      </w:r>
    </w:p>
    <w:p w14:paraId="52E2FD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sluter sig.swf</w:t>
      </w:r>
    </w:p>
    <w:p w14:paraId="69133F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sluter.swf</w:t>
      </w:r>
    </w:p>
    <w:p w14:paraId="226F79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sluter upp.swf</w:t>
      </w:r>
    </w:p>
    <w:p w14:paraId="298CAD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slutf0366r.swf</w:t>
      </w:r>
    </w:p>
    <w:p w14:paraId="14FB1C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slutf0366rvaring.swf</w:t>
      </w:r>
    </w:p>
    <w:p w14:paraId="0071C1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slutgiltig.swf</w:t>
      </w:r>
    </w:p>
    <w:p w14:paraId="271829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slutk0366rd.swf</w:t>
      </w:r>
    </w:p>
    <w:p w14:paraId="64F75F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slutkl0344m.swf</w:t>
      </w:r>
    </w:p>
    <w:p w14:paraId="010C16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slutledning.swf</w:t>
      </w:r>
    </w:p>
    <w:p w14:paraId="47C390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slutligen.swf</w:t>
      </w:r>
    </w:p>
    <w:p w14:paraId="348E7B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slutlig skatt.swf</w:t>
      </w:r>
    </w:p>
    <w:p w14:paraId="5935D3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slutlig.swf</w:t>
      </w:r>
    </w:p>
    <w:p w14:paraId="01082D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slutsats.swf</w:t>
      </w:r>
    </w:p>
    <w:p w14:paraId="31D045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slutskattsedel.swf</w:t>
      </w:r>
    </w:p>
    <w:p w14:paraId="1DFD26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slutspel.swf</w:t>
      </w:r>
    </w:p>
    <w:p w14:paraId="13B068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slut.swf</w:t>
      </w:r>
    </w:p>
    <w:p w14:paraId="7195CA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sluttampen.swf</w:t>
      </w:r>
    </w:p>
    <w:p w14:paraId="1A7823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sluttar.swf</w:t>
      </w:r>
    </w:p>
    <w:p w14:paraId="0DFD71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sluttning.swf</w:t>
      </w:r>
    </w:p>
    <w:p w14:paraId="4EEE70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slutvinjett.swf</w:t>
      </w:r>
    </w:p>
    <w:p w14:paraId="2C4E82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slyna.swf</w:t>
      </w:r>
    </w:p>
    <w:p w14:paraId="5AE62E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slyngel.swf</w:t>
      </w:r>
    </w:p>
    <w:p w14:paraId="4B8E14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sm0344cker.swf</w:t>
      </w:r>
    </w:p>
    <w:p w14:paraId="24A72E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sm0344dar.swf</w:t>
      </w:r>
    </w:p>
    <w:p w14:paraId="3CAEB4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sm0344ktande.swf</w:t>
      </w:r>
    </w:p>
    <w:p w14:paraId="155AAB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sm0344lek.swf</w:t>
      </w:r>
    </w:p>
    <w:p w14:paraId="52764D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sm0344llare.swf</w:t>
      </w:r>
    </w:p>
    <w:p w14:paraId="1F8E9C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sm0344ller.swf</w:t>
      </w:r>
    </w:p>
    <w:p w14:paraId="3D1E31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sm0344ller upp.swf</w:t>
      </w:r>
    </w:p>
    <w:p w14:paraId="4A4AD3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sm0344ll.swf</w:t>
      </w:r>
    </w:p>
    <w:p w14:paraId="33922B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sm0344ltdegel.swf</w:t>
      </w:r>
    </w:p>
    <w:p w14:paraId="0995BC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sm0344lter.swf</w:t>
      </w:r>
    </w:p>
    <w:p w14:paraId="505C9DA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sm0344ltverk.swf</w:t>
      </w:r>
    </w:p>
    <w:p w14:paraId="0C18384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s-m0344rke.swf</w:t>
      </w:r>
    </w:p>
    <w:p w14:paraId="1834C3C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sm0344rre.swf</w:t>
      </w:r>
    </w:p>
    <w:p w14:paraId="3B469E8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sm0344rtar.swf</w:t>
      </w:r>
    </w:p>
    <w:p w14:paraId="1F3C6B9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sm0344rta.swf</w:t>
      </w:r>
    </w:p>
    <w:p w14:paraId="6BF89C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sm0344rting.swf</w:t>
      </w:r>
    </w:p>
    <w:p w14:paraId="3B8B80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sm0344rtsam.swf</w:t>
      </w:r>
    </w:p>
    <w:p w14:paraId="71D248B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sm0344rtstillande.swf</w:t>
      </w:r>
    </w:p>
    <w:p w14:paraId="2B3CCFC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sm0344rt.swf</w:t>
      </w:r>
    </w:p>
    <w:p w14:paraId="56FCC93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sm0345aktig.swf</w:t>
      </w:r>
    </w:p>
    <w:p w14:paraId="3ABFD9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sm0345barn.swf</w:t>
      </w:r>
    </w:p>
    <w:p w14:paraId="6CF50B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sm0345borgerlig.swf</w:t>
      </w:r>
    </w:p>
    <w:p w14:paraId="0FB3E0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sm0345br0366d.swf</w:t>
      </w:r>
    </w:p>
    <w:p w14:paraId="02C054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sm0345bruk.swf</w:t>
      </w:r>
    </w:p>
    <w:p w14:paraId="276AF7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sm0345f0366retagare.swf</w:t>
      </w:r>
    </w:p>
    <w:p w14:paraId="4D9A55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sm0345franska.swf</w:t>
      </w:r>
    </w:p>
    <w:p w14:paraId="34BF43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sm0345husk0366.swf</w:t>
      </w:r>
    </w:p>
    <w:p w14:paraId="289F81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sm0345hus.swf</w:t>
      </w:r>
    </w:p>
    <w:p w14:paraId="0A38B1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sm0345land.swf</w:t>
      </w:r>
    </w:p>
    <w:p w14:paraId="3C0D6B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sm0345ler.swf</w:t>
      </w:r>
    </w:p>
    <w:p w14:paraId="69D712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sm0345ningom.swf</w:t>
      </w:r>
    </w:p>
    <w:p w14:paraId="7AF4F7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sm0345paket.swf</w:t>
      </w:r>
    </w:p>
    <w:p w14:paraId="22D541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sm0345pengar.swf</w:t>
      </w:r>
    </w:p>
    <w:p w14:paraId="6A2EA9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sm0345potatis.swf</w:t>
      </w:r>
    </w:p>
    <w:p w14:paraId="1B1E23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sm0345sak.swf</w:t>
      </w:r>
    </w:p>
    <w:p w14:paraId="6E3C50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sm0345sint.swf</w:t>
      </w:r>
    </w:p>
    <w:p w14:paraId="1AE94C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sm0345skalig.swf</w:t>
      </w:r>
    </w:p>
    <w:p w14:paraId="032559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sm0345stad.swf</w:t>
      </w:r>
    </w:p>
    <w:p w14:paraId="4AE35E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sm0345.swf</w:t>
      </w:r>
    </w:p>
    <w:p w14:paraId="0FA16A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sm0345timmarna.swf</w:t>
      </w:r>
    </w:p>
    <w:p w14:paraId="3E74F7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sm0345ttingar.swf</w:t>
      </w:r>
    </w:p>
    <w:p w14:paraId="283B7D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sm0345tt.swf</w:t>
      </w:r>
    </w:p>
    <w:p w14:paraId="0D56C0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sm0366g.swf</w:t>
      </w:r>
    </w:p>
    <w:p w14:paraId="5424A9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sm0366rg0345sbord.swf</w:t>
      </w:r>
    </w:p>
    <w:p w14:paraId="1D819E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sm0366rg0345s.swf</w:t>
      </w:r>
    </w:p>
    <w:p w14:paraId="10BA39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sm0366rg0345st0345rta.swf</w:t>
      </w:r>
    </w:p>
    <w:p w14:paraId="5349EE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sm0366rja.swf</w:t>
      </w:r>
    </w:p>
    <w:p w14:paraId="56443F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sm0366rjelse.swf</w:t>
      </w:r>
    </w:p>
    <w:p w14:paraId="135129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sm0366rjer.swf</w:t>
      </w:r>
    </w:p>
    <w:p w14:paraId="2BB558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sm0366rj.swf</w:t>
      </w:r>
    </w:p>
    <w:p w14:paraId="6713ED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sm0366rpapper.swf</w:t>
      </w:r>
    </w:p>
    <w:p w14:paraId="028FCE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sm0366rs0345ngare.swf</w:t>
      </w:r>
    </w:p>
    <w:p w14:paraId="61DF66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sm0366r.swf</w:t>
      </w:r>
    </w:p>
    <w:p w14:paraId="527820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smackar.swf</w:t>
      </w:r>
    </w:p>
    <w:p w14:paraId="659587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smack.swf</w:t>
      </w:r>
    </w:p>
    <w:p w14:paraId="34832A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smakar av.swf</w:t>
      </w:r>
    </w:p>
    <w:p w14:paraId="26F8C5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smakar.swf</w:t>
      </w:r>
    </w:p>
    <w:p w14:paraId="30C70A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smakl0366k.swf</w:t>
      </w:r>
    </w:p>
    <w:p w14:paraId="5EF723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smaklig.swf</w:t>
      </w:r>
    </w:p>
    <w:p w14:paraId="4A21B5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smakprov.swf</w:t>
      </w:r>
    </w:p>
    <w:p w14:paraId="0A3E40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smaks0344tter.swf</w:t>
      </w:r>
    </w:p>
    <w:p w14:paraId="1137B9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smaksak.swf</w:t>
      </w:r>
    </w:p>
    <w:p w14:paraId="21C11B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smak.swf</w:t>
      </w:r>
    </w:p>
    <w:p w14:paraId="085A29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small.swf</w:t>
      </w:r>
    </w:p>
    <w:p w14:paraId="05E951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smalnar.swf</w:t>
      </w:r>
    </w:p>
    <w:p w14:paraId="62EA51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smal.swf</w:t>
      </w:r>
    </w:p>
    <w:p w14:paraId="523D26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smalt.swf</w:t>
      </w:r>
    </w:p>
    <w:p w14:paraId="0F0652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smaragd.swf</w:t>
      </w:r>
    </w:p>
    <w:p w14:paraId="009E86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smartkort.swf</w:t>
      </w:r>
    </w:p>
    <w:p w14:paraId="5C91F3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smart.swf</w:t>
      </w:r>
    </w:p>
    <w:p w14:paraId="663A98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smaskar.swf</w:t>
      </w:r>
    </w:p>
    <w:p w14:paraId="70F00E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smaskens.swf</w:t>
      </w:r>
    </w:p>
    <w:p w14:paraId="44621A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smaskig.swf</w:t>
      </w:r>
    </w:p>
    <w:p w14:paraId="02981D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smattrar.swf</w:t>
      </w:r>
    </w:p>
    <w:p w14:paraId="20A8A2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smedja.swf</w:t>
      </w:r>
    </w:p>
    <w:p w14:paraId="007C98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smed.swf</w:t>
      </w:r>
    </w:p>
    <w:p w14:paraId="4701E1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smeker.swf</w:t>
      </w:r>
    </w:p>
    <w:p w14:paraId="2E259B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smekm0345nad.swf</w:t>
      </w:r>
    </w:p>
    <w:p w14:paraId="73D803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smeknamn.swf</w:t>
      </w:r>
    </w:p>
    <w:p w14:paraId="40FFF7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smekning.swf</w:t>
      </w:r>
    </w:p>
    <w:p w14:paraId="36C1DFB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smetar.swf</w:t>
      </w:r>
    </w:p>
    <w:p w14:paraId="46B122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smetig.swf</w:t>
      </w:r>
    </w:p>
    <w:p w14:paraId="1486C98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smet.swf</w:t>
      </w:r>
    </w:p>
    <w:p w14:paraId="11EEC94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smicker.swf</w:t>
      </w:r>
    </w:p>
    <w:p w14:paraId="10ACF60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smickrar.swf</w:t>
      </w:r>
    </w:p>
    <w:p w14:paraId="56670B5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smider.swf</w:t>
      </w:r>
    </w:p>
    <w:p w14:paraId="4A2BB7B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smide.swf</w:t>
      </w:r>
    </w:p>
    <w:p w14:paraId="0A32D10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smidig.swf</w:t>
      </w:r>
    </w:p>
    <w:p w14:paraId="5A89B73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smilar.swf</w:t>
      </w:r>
    </w:p>
    <w:p w14:paraId="704658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smilgrop.swf</w:t>
      </w:r>
    </w:p>
    <w:p w14:paraId="55CD57E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smil.swf</w:t>
      </w:r>
    </w:p>
    <w:p w14:paraId="41B3205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sminkar.swf</w:t>
      </w:r>
    </w:p>
    <w:p w14:paraId="0FECDC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smink.swf</w:t>
      </w:r>
    </w:p>
    <w:p w14:paraId="0CE0C3C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smiskar.swf</w:t>
      </w:r>
    </w:p>
    <w:p w14:paraId="25C462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smisk.swf</w:t>
      </w:r>
    </w:p>
    <w:p w14:paraId="7A149E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smitare.swf</w:t>
      </w:r>
    </w:p>
    <w:p w14:paraId="041A23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smiter 0345t.swf</w:t>
      </w:r>
    </w:p>
    <w:p w14:paraId="79E328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smiter.swf</w:t>
      </w:r>
    </w:p>
    <w:p w14:paraId="1AA5F6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smittar.swf</w:t>
      </w:r>
    </w:p>
    <w:p w14:paraId="6BF3FD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smitta.swf</w:t>
      </w:r>
    </w:p>
    <w:p w14:paraId="0A3E83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smittb0344rare.swf</w:t>
      </w:r>
    </w:p>
    <w:p w14:paraId="1B5816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smittb0344rarpenning.swf</w:t>
      </w:r>
    </w:p>
    <w:p w14:paraId="1D6432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smittkoppor.swf</w:t>
      </w:r>
    </w:p>
    <w:p w14:paraId="28025C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smittsam.swf</w:t>
      </w:r>
    </w:p>
    <w:p w14:paraId="7D9CDF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smitt.swf</w:t>
      </w:r>
    </w:p>
    <w:p w14:paraId="0628BB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smocka.swf</w:t>
      </w:r>
    </w:p>
    <w:p w14:paraId="63BF0D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smockfull.swf</w:t>
      </w:r>
    </w:p>
    <w:p w14:paraId="337018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smog.swf</w:t>
      </w:r>
    </w:p>
    <w:p w14:paraId="6E725C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smoking.swf</w:t>
      </w:r>
    </w:p>
    <w:p w14:paraId="3454C4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smolk.swf</w:t>
      </w:r>
    </w:p>
    <w:p w14:paraId="33161A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smorde.swf</w:t>
      </w:r>
    </w:p>
    <w:p w14:paraId="71F896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smort.swf</w:t>
      </w:r>
    </w:p>
    <w:p w14:paraId="68C318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sm.swf</w:t>
      </w:r>
    </w:p>
    <w:p w14:paraId="1F892F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smuggelgods.swf</w:t>
      </w:r>
    </w:p>
    <w:p w14:paraId="6CF7B0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smugglar.swf</w:t>
      </w:r>
    </w:p>
    <w:p w14:paraId="7529F4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smugit.swf</w:t>
      </w:r>
    </w:p>
    <w:p w14:paraId="6599D1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smular.swf</w:t>
      </w:r>
    </w:p>
    <w:p w14:paraId="590030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smula.swf</w:t>
      </w:r>
    </w:p>
    <w:p w14:paraId="77420B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smultit.swf</w:t>
      </w:r>
    </w:p>
    <w:p w14:paraId="3BCD32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smultronst0344lle.swf</w:t>
      </w:r>
    </w:p>
    <w:p w14:paraId="4A11EB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smultron.swf</w:t>
      </w:r>
    </w:p>
    <w:p w14:paraId="2C96DF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smussel.swf</w:t>
      </w:r>
    </w:p>
    <w:p w14:paraId="331BC4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smusslar.swf</w:t>
      </w:r>
    </w:p>
    <w:p w14:paraId="4B5409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smutsar ner.swf</w:t>
      </w:r>
    </w:p>
    <w:p w14:paraId="71EBC4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smutsgris.swf</w:t>
      </w:r>
    </w:p>
    <w:p w14:paraId="7CE557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smutsig.swf</w:t>
      </w:r>
    </w:p>
    <w:p w14:paraId="056143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smutskastar.swf</w:t>
      </w:r>
    </w:p>
    <w:p w14:paraId="7F58A3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smuts.swf</w:t>
      </w:r>
    </w:p>
    <w:p w14:paraId="06834C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smuttar.swf</w:t>
      </w:r>
    </w:p>
    <w:p w14:paraId="761C3B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smutt.swf</w:t>
      </w:r>
    </w:p>
    <w:p w14:paraId="3417F1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smyckar.swf</w:t>
      </w:r>
    </w:p>
    <w:p w14:paraId="1586DA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smycke.swf</w:t>
      </w:r>
    </w:p>
    <w:p w14:paraId="717896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smyger.swf</w:t>
      </w:r>
    </w:p>
    <w:p w14:paraId="3A2BA8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smyg-.swf</w:t>
      </w:r>
    </w:p>
    <w:p w14:paraId="37E723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smyg.swf</w:t>
      </w:r>
    </w:p>
    <w:p w14:paraId="394D6B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sn0344cka.swf</w:t>
      </w:r>
    </w:p>
    <w:p w14:paraId="6A1AC7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sn0344ll.swf</w:t>
      </w:r>
    </w:p>
    <w:p w14:paraId="207311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sn0344llt0345g.swf</w:t>
      </w:r>
    </w:p>
    <w:p w14:paraId="797530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sn0344pp.swf</w:t>
      </w:r>
    </w:p>
    <w:p w14:paraId="1FBF71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sn0344rjer.swf</w:t>
      </w:r>
    </w:p>
    <w:p w14:paraId="0E7CA9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sn0344rjig.swf</w:t>
      </w:r>
    </w:p>
    <w:p w14:paraId="5F8CB9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sn0344rtar till.swf</w:t>
      </w:r>
    </w:p>
    <w:p w14:paraId="34B1A0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sn0344rtig.swf</w:t>
      </w:r>
    </w:p>
    <w:p w14:paraId="1D757F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sn0344rt.swf</w:t>
      </w:r>
    </w:p>
    <w:p w14:paraId="3FB882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sn0344ser.swf</w:t>
      </w:r>
    </w:p>
    <w:p w14:paraId="246700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sn0344sig.swf</w:t>
      </w:r>
    </w:p>
    <w:p w14:paraId="1E8D9D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sn0344v.swf</w:t>
      </w:r>
    </w:p>
    <w:p w14:paraId="39CF0E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sn0345lar.swf</w:t>
      </w:r>
    </w:p>
    <w:p w14:paraId="577AC4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sn0345lbl0345st.swf</w:t>
      </w:r>
    </w:p>
    <w:p w14:paraId="1BBFF9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sn0345lskjuts.swf</w:t>
      </w:r>
    </w:p>
    <w:p w14:paraId="2ECB92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sn0345l.swf</w:t>
      </w:r>
    </w:p>
    <w:p w14:paraId="52C12E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sn0345rig.swf</w:t>
      </w:r>
    </w:p>
    <w:p w14:paraId="58235A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sn0345r.swf</w:t>
      </w:r>
    </w:p>
    <w:p w14:paraId="5F5D19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sn0366ar.swf</w:t>
      </w:r>
    </w:p>
    <w:p w14:paraId="11A6E0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sn0366d.swf</w:t>
      </w:r>
    </w:p>
    <w:p w14:paraId="49FB47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sn0366ig.swf</w:t>
      </w:r>
    </w:p>
    <w:p w14:paraId="47EC23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sn0366plig.swf</w:t>
      </w:r>
    </w:p>
    <w:p w14:paraId="49218C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sn0366re.swf</w:t>
      </w:r>
    </w:p>
    <w:p w14:paraId="271BA0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sn0366rper.swf</w:t>
      </w:r>
    </w:p>
    <w:p w14:paraId="69F77C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sn0366r.swf</w:t>
      </w:r>
    </w:p>
    <w:p w14:paraId="566888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sn0366rvlar.swf</w:t>
      </w:r>
    </w:p>
    <w:p w14:paraId="034525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sn0366skoter.swf</w:t>
      </w:r>
    </w:p>
    <w:p w14:paraId="0EC893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sn0366.swf</w:t>
      </w:r>
    </w:p>
    <w:p w14:paraId="3FC8AD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sn0366t.swf</w:t>
      </w:r>
    </w:p>
    <w:p w14:paraId="10A84F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snabbar p0345.swf</w:t>
      </w:r>
    </w:p>
    <w:p w14:paraId="24006A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snabbk0366p.swf</w:t>
      </w:r>
    </w:p>
    <w:p w14:paraId="3EF622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snabb.swf</w:t>
      </w:r>
    </w:p>
    <w:p w14:paraId="039C46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snabel-a.swf</w:t>
      </w:r>
    </w:p>
    <w:p w14:paraId="1D494A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snabel.swf</w:t>
      </w:r>
    </w:p>
    <w:p w14:paraId="1FB0A5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snackar.swf</w:t>
      </w:r>
    </w:p>
    <w:p w14:paraId="56C810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snacksalig.swf</w:t>
      </w:r>
    </w:p>
    <w:p w14:paraId="5430FB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snacks.swf</w:t>
      </w:r>
    </w:p>
    <w:p w14:paraId="763B68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snack.swf</w:t>
      </w:r>
    </w:p>
    <w:p w14:paraId="602077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snaggar.swf</w:t>
      </w:r>
    </w:p>
    <w:p w14:paraId="589B2B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snagg.swf</w:t>
      </w:r>
    </w:p>
    <w:p w14:paraId="53EDBF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snappar.swf</w:t>
      </w:r>
    </w:p>
    <w:p w14:paraId="62E04C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snappar upp.swf</w:t>
      </w:r>
    </w:p>
    <w:p w14:paraId="51D4A1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snaps.swf</w:t>
      </w:r>
    </w:p>
    <w:p w14:paraId="653E78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snarare.swf</w:t>
      </w:r>
    </w:p>
    <w:p w14:paraId="2898DD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snarast.swf</w:t>
      </w:r>
    </w:p>
    <w:p w14:paraId="0B87F9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snara.swf</w:t>
      </w:r>
    </w:p>
    <w:p w14:paraId="7A7FCE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snarkar.swf</w:t>
      </w:r>
    </w:p>
    <w:p w14:paraId="141A71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snarlik.swf</w:t>
      </w:r>
    </w:p>
    <w:p w14:paraId="557212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snarstucken.swf</w:t>
      </w:r>
    </w:p>
    <w:p w14:paraId="144AA4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snar.swf</w:t>
      </w:r>
    </w:p>
    <w:p w14:paraId="0E907C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snart.swf</w:t>
      </w:r>
    </w:p>
    <w:p w14:paraId="57F960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snask.swf</w:t>
      </w:r>
    </w:p>
    <w:p w14:paraId="14E5F2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snattare.swf</w:t>
      </w:r>
    </w:p>
    <w:p w14:paraId="54A3E2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snattar.swf</w:t>
      </w:r>
    </w:p>
    <w:p w14:paraId="2E335C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snatteri.swf</w:t>
      </w:r>
    </w:p>
    <w:p w14:paraId="037EC3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snatter.swf</w:t>
      </w:r>
    </w:p>
    <w:p w14:paraId="31306B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snattrar.swf</w:t>
      </w:r>
    </w:p>
    <w:p w14:paraId="29A7D4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snavar.swf</w:t>
      </w:r>
    </w:p>
    <w:p w14:paraId="2682E3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snedspr0345ng.swf</w:t>
      </w:r>
    </w:p>
    <w:p w14:paraId="0660ED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snedsteg.swf</w:t>
      </w:r>
    </w:p>
    <w:p w14:paraId="4F8E6B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snedstreck.swf</w:t>
      </w:r>
    </w:p>
    <w:p w14:paraId="25D0D4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sned.swf</w:t>
      </w:r>
    </w:p>
    <w:p w14:paraId="578534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snedt0344nder.swf</w:t>
      </w:r>
    </w:p>
    <w:p w14:paraId="2C42D3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snedvrider.swf</w:t>
      </w:r>
    </w:p>
    <w:p w14:paraId="1ACACC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sneglar.swf</w:t>
      </w:r>
    </w:p>
    <w:p w14:paraId="710E6A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snibb.swf</w:t>
      </w:r>
    </w:p>
    <w:p w14:paraId="5124B0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snickare.swf</w:t>
      </w:r>
    </w:p>
    <w:p w14:paraId="079E04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snickeri.swf</w:t>
      </w:r>
    </w:p>
    <w:p w14:paraId="542A1B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snickrar.swf</w:t>
      </w:r>
    </w:p>
    <w:p w14:paraId="6E64B2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snidar.swf</w:t>
      </w:r>
    </w:p>
    <w:p w14:paraId="281DFE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sniffar.swf</w:t>
      </w:r>
    </w:p>
    <w:p w14:paraId="21C00F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snigel.swf</w:t>
      </w:r>
    </w:p>
    <w:p w14:paraId="600F89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sniken.swf</w:t>
      </w:r>
    </w:p>
    <w:p w14:paraId="4F19AF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snilleblixt.swf</w:t>
      </w:r>
    </w:p>
    <w:p w14:paraId="277101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snille.swf</w:t>
      </w:r>
    </w:p>
    <w:p w14:paraId="355466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snillrik.swf</w:t>
      </w:r>
    </w:p>
    <w:p w14:paraId="01E150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snipig.swf</w:t>
      </w:r>
    </w:p>
    <w:p w14:paraId="3BEB4A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snirkel.swf</w:t>
      </w:r>
    </w:p>
    <w:p w14:paraId="4C9125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snitsar.swf</w:t>
      </w:r>
    </w:p>
    <w:p w14:paraId="77540F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snitsig.swf</w:t>
      </w:r>
    </w:p>
    <w:p w14:paraId="6EE90E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snitslar.swf</w:t>
      </w:r>
    </w:p>
    <w:p w14:paraId="7DCFAB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snitt.swf</w:t>
      </w:r>
    </w:p>
    <w:p w14:paraId="22FBF1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snobbig.swf</w:t>
      </w:r>
    </w:p>
    <w:p w14:paraId="365E9B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snobbism.swf</w:t>
      </w:r>
    </w:p>
    <w:p w14:paraId="66755C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snobb.swf</w:t>
      </w:r>
    </w:p>
    <w:p w14:paraId="3F5B4A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snodd.swf</w:t>
      </w:r>
    </w:p>
    <w:p w14:paraId="2C442B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snokar.swf</w:t>
      </w:r>
    </w:p>
    <w:p w14:paraId="4E4180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snok.swf</w:t>
      </w:r>
    </w:p>
    <w:p w14:paraId="41F370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snopen.swf</w:t>
      </w:r>
    </w:p>
    <w:p w14:paraId="332AFD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snoppar av.swf</w:t>
      </w:r>
    </w:p>
    <w:p w14:paraId="13575C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snoppar.swf</w:t>
      </w:r>
    </w:p>
    <w:p w14:paraId="198AD2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snopp.swf</w:t>
      </w:r>
    </w:p>
    <w:p w14:paraId="7DBF41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snorar.swf</w:t>
      </w:r>
    </w:p>
    <w:p w14:paraId="2D3D01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snorig.swf</w:t>
      </w:r>
    </w:p>
    <w:p w14:paraId="186515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snorkel.swf</w:t>
      </w:r>
    </w:p>
    <w:p w14:paraId="78E9D9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snorkig.swf</w:t>
      </w:r>
    </w:p>
    <w:p w14:paraId="3E3E7D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snor sig.swf</w:t>
      </w:r>
    </w:p>
    <w:p w14:paraId="7E6C05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snor.swf</w:t>
      </w:r>
    </w:p>
    <w:p w14:paraId="112365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snubbe.swf</w:t>
      </w:r>
    </w:p>
    <w:p w14:paraId="160009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snubblar.swf</w:t>
      </w:r>
    </w:p>
    <w:p w14:paraId="1A69AB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snuddar.swf</w:t>
      </w:r>
    </w:p>
    <w:p w14:paraId="62E4EF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snudd.swf</w:t>
      </w:r>
    </w:p>
    <w:p w14:paraId="03C2A6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snurrar.swf</w:t>
      </w:r>
    </w:p>
    <w:p w14:paraId="5D8418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snurra.swf</w:t>
      </w:r>
    </w:p>
    <w:p w14:paraId="2FB641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snurrig.swf</w:t>
      </w:r>
    </w:p>
    <w:p w14:paraId="7DE9D4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snurr.swf</w:t>
      </w:r>
    </w:p>
    <w:p w14:paraId="0E884C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snusar.swf</w:t>
      </w:r>
    </w:p>
    <w:p w14:paraId="1DE59C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snusf0366rnuftig.swf</w:t>
      </w:r>
    </w:p>
    <w:p w14:paraId="0CB257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snuskhummer.swf</w:t>
      </w:r>
    </w:p>
    <w:p w14:paraId="30E344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snuskig.swf</w:t>
      </w:r>
    </w:p>
    <w:p w14:paraId="19D957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snusk.swf</w:t>
      </w:r>
    </w:p>
    <w:p w14:paraId="41FEA3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snus.swf</w:t>
      </w:r>
    </w:p>
    <w:p w14:paraId="60E411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snustorr.swf</w:t>
      </w:r>
    </w:p>
    <w:p w14:paraId="287656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snutit.swf</w:t>
      </w:r>
    </w:p>
    <w:p w14:paraId="5ED9E5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snut.swf</w:t>
      </w:r>
    </w:p>
    <w:p w14:paraId="685664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snutt.swf</w:t>
      </w:r>
    </w:p>
    <w:p w14:paraId="556127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snuvar.swf</w:t>
      </w:r>
    </w:p>
    <w:p w14:paraId="0B40AC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snuva.swf</w:t>
      </w:r>
    </w:p>
    <w:p w14:paraId="4B38D3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snuvig.swf</w:t>
      </w:r>
    </w:p>
    <w:p w14:paraId="5E2714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snyftar.swf</w:t>
      </w:r>
    </w:p>
    <w:p w14:paraId="1C4B21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snyft.swf</w:t>
      </w:r>
    </w:p>
    <w:p w14:paraId="0962A6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snyggar.swf</w:t>
      </w:r>
    </w:p>
    <w:p w14:paraId="289CFE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snygging.swf</w:t>
      </w:r>
    </w:p>
    <w:p w14:paraId="29DAE3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snygg.swf</w:t>
      </w:r>
    </w:p>
    <w:p w14:paraId="4D5223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snyltar.swf</w:t>
      </w:r>
    </w:p>
    <w:p w14:paraId="6331A3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snyter.swf</w:t>
      </w:r>
    </w:p>
    <w:p w14:paraId="026625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snyting.swf</w:t>
      </w:r>
    </w:p>
    <w:p w14:paraId="23AA15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soar0351.swf</w:t>
      </w:r>
    </w:p>
    <w:p w14:paraId="4F0060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sober.swf</w:t>
      </w:r>
    </w:p>
    <w:p w14:paraId="5C8C89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socialarbetare.swf</w:t>
      </w:r>
    </w:p>
    <w:p w14:paraId="1685E4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socialassistent.swf</w:t>
      </w:r>
    </w:p>
    <w:p w14:paraId="299538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socialavgift.swf</w:t>
      </w:r>
    </w:p>
    <w:p w14:paraId="5CB45C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socialbidrag.swf</w:t>
      </w:r>
    </w:p>
    <w:p w14:paraId="0E4E1E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socialdemokrati.swf</w:t>
      </w:r>
    </w:p>
    <w:p w14:paraId="65E3BA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socialdemokrat.swf</w:t>
      </w:r>
    </w:p>
    <w:p w14:paraId="6C7102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socialdepartementet.swf</w:t>
      </w:r>
    </w:p>
    <w:p w14:paraId="467B14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socialen.swf</w:t>
      </w:r>
    </w:p>
    <w:p w14:paraId="7AD0CD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socialf0366rs0344kring.swf</w:t>
      </w:r>
    </w:p>
    <w:p w14:paraId="376B64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socialgrupp.swf</w:t>
      </w:r>
    </w:p>
    <w:p w14:paraId="2DFB9C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socialh0366gskola.swf</w:t>
      </w:r>
    </w:p>
    <w:p w14:paraId="28AED8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socialiserar.swf</w:t>
      </w:r>
    </w:p>
    <w:p w14:paraId="56B75A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socialism.swf</w:t>
      </w:r>
    </w:p>
    <w:p w14:paraId="531B2E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socialistisk.swf</w:t>
      </w:r>
    </w:p>
    <w:p w14:paraId="54E1D6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socialist.swf</w:t>
      </w:r>
    </w:p>
    <w:p w14:paraId="76F20D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socialjour.swf</w:t>
      </w:r>
    </w:p>
    <w:p w14:paraId="3EFB40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socialkonsulent.swf</w:t>
      </w:r>
    </w:p>
    <w:p w14:paraId="47F7CF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socialkontor.swf</w:t>
      </w:r>
    </w:p>
    <w:p w14:paraId="08EB81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sociall0344kare.swf</w:t>
      </w:r>
    </w:p>
    <w:p w14:paraId="4DE533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socialminister.swf</w:t>
      </w:r>
    </w:p>
    <w:p w14:paraId="6D08AC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socialn0344mnd.swf</w:t>
      </w:r>
    </w:p>
    <w:p w14:paraId="00E0EF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socialpolitik.swf</w:t>
      </w:r>
    </w:p>
    <w:p w14:paraId="505F44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socialregister.swf</w:t>
      </w:r>
    </w:p>
    <w:p w14:paraId="71CE4B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socialsekreterare.swf</w:t>
      </w:r>
    </w:p>
    <w:p w14:paraId="1221F7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Socialstyrelsen.swf</w:t>
      </w:r>
    </w:p>
    <w:p w14:paraId="3C22E7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social.swf</w:t>
      </w:r>
    </w:p>
    <w:p w14:paraId="221880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socialtj0344nst.swf</w:t>
      </w:r>
    </w:p>
    <w:p w14:paraId="20F84F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socialutskott.swf</w:t>
      </w:r>
    </w:p>
    <w:p w14:paraId="71060F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socialv0345rd.swf</w:t>
      </w:r>
    </w:p>
    <w:p w14:paraId="1096A1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societet.swf</w:t>
      </w:r>
    </w:p>
    <w:p w14:paraId="7DB6C02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sociologi.swf</w:t>
      </w:r>
    </w:p>
    <w:p w14:paraId="66F615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sociolog.swf</w:t>
      </w:r>
    </w:p>
    <w:p w14:paraId="09A847D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socionom.swf</w:t>
      </w:r>
    </w:p>
    <w:p w14:paraId="17D9874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socka.swf</w:t>
      </w:r>
    </w:p>
    <w:p w14:paraId="0F26BBA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sockel.swf</w:t>
      </w:r>
    </w:p>
    <w:p w14:paraId="5BF8E25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socken.swf</w:t>
      </w:r>
    </w:p>
    <w:p w14:paraId="7610B9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sockerbeta.swf</w:t>
      </w:r>
    </w:p>
    <w:p w14:paraId="7A9E4B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sockerdricka.swf</w:t>
      </w:r>
    </w:p>
    <w:p w14:paraId="25D647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sockerkaka.swf</w:t>
      </w:r>
    </w:p>
    <w:p w14:paraId="287D5B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sockersjuka.swf</w:t>
      </w:r>
    </w:p>
    <w:p w14:paraId="6C1A39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socker.swf</w:t>
      </w:r>
    </w:p>
    <w:p w14:paraId="4516AC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sockrar.swf</w:t>
      </w:r>
    </w:p>
    <w:p w14:paraId="11F6BB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soda.swf</w:t>
      </w:r>
    </w:p>
    <w:p w14:paraId="418C9E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sodavatten.swf</w:t>
      </w:r>
    </w:p>
    <w:p w14:paraId="4AA187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soffa.swf</w:t>
      </w:r>
    </w:p>
    <w:p w14:paraId="31CF75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soffliggare.swf</w:t>
      </w:r>
    </w:p>
    <w:p w14:paraId="7ECB42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sofistikerad.swf</w:t>
      </w:r>
    </w:p>
    <w:p w14:paraId="56BA78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soja.swf</w:t>
      </w:r>
    </w:p>
    <w:p w14:paraId="4AB1B1D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solarium.swf</w:t>
      </w:r>
    </w:p>
    <w:p w14:paraId="1E0075A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solarplexus.swf</w:t>
      </w:r>
    </w:p>
    <w:p w14:paraId="12AE346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solar.swf</w:t>
      </w:r>
    </w:p>
    <w:p w14:paraId="401D17C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solbadar.swf</w:t>
      </w:r>
    </w:p>
    <w:p w14:paraId="372513C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solbr0344nd.swf</w:t>
      </w:r>
    </w:p>
    <w:p w14:paraId="2474191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solbr0344nna.swf</w:t>
      </w:r>
    </w:p>
    <w:p w14:paraId="14F2C3B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soldat.swf</w:t>
      </w:r>
    </w:p>
    <w:p w14:paraId="404A5CA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solf0345ngare.swf</w:t>
      </w:r>
    </w:p>
    <w:p w14:paraId="7FD250F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solfj0344der.swf</w:t>
      </w:r>
    </w:p>
    <w:p w14:paraId="4278A7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solglas0366gon.swf</w:t>
      </w:r>
    </w:p>
    <w:p w14:paraId="29B964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solidariserar sig.swf</w:t>
      </w:r>
    </w:p>
    <w:p w14:paraId="48604A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solidarisk.swf</w:t>
      </w:r>
    </w:p>
    <w:p w14:paraId="312861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solidaritet.swf</w:t>
      </w:r>
    </w:p>
    <w:p w14:paraId="752FB8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soliditet.swf</w:t>
      </w:r>
    </w:p>
    <w:p w14:paraId="42B839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solid.swf</w:t>
      </w:r>
    </w:p>
    <w:p w14:paraId="308F8A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solig.swf</w:t>
      </w:r>
    </w:p>
    <w:p w14:paraId="0DCEAB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solist.swf</w:t>
      </w:r>
    </w:p>
    <w:p w14:paraId="4C8EAE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solkatt.swf</w:t>
      </w:r>
    </w:p>
    <w:p w14:paraId="18CBEB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solkig.swf</w:t>
      </w:r>
    </w:p>
    <w:p w14:paraId="621E62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solklar.swf</w:t>
      </w:r>
    </w:p>
    <w:p w14:paraId="42AF40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solnedg0345ng.swf</w:t>
      </w:r>
    </w:p>
    <w:p w14:paraId="583A1A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sol-och-v0345r.swf</w:t>
      </w:r>
    </w:p>
    <w:p w14:paraId="480470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solo.swf</w:t>
      </w:r>
    </w:p>
    <w:p w14:paraId="6D6D28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solsken.swf</w:t>
      </w:r>
    </w:p>
    <w:p w14:paraId="0FC193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solsting.swf</w:t>
      </w:r>
    </w:p>
    <w:p w14:paraId="1046C3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sol.swf</w:t>
      </w:r>
    </w:p>
    <w:p w14:paraId="05BA29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somalia.swf</w:t>
      </w:r>
    </w:p>
    <w:p w14:paraId="51E56D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somalier.swf</w:t>
      </w:r>
    </w:p>
    <w:p w14:paraId="69AFAC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somaliska.swf</w:t>
      </w:r>
    </w:p>
    <w:p w14:paraId="13811B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somalisk.swf</w:t>
      </w:r>
    </w:p>
    <w:p w14:paraId="5B1B34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somatisk.swf</w:t>
      </w:r>
    </w:p>
    <w:p w14:paraId="3DBC63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somliga.swf</w:t>
      </w:r>
    </w:p>
    <w:p w14:paraId="7F5495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sommarg0344st.swf</w:t>
      </w:r>
    </w:p>
    <w:p w14:paraId="6AE74A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sommarhus.swf</w:t>
      </w:r>
    </w:p>
    <w:p w14:paraId="4620DE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sommarlov.swf</w:t>
      </w:r>
    </w:p>
    <w:p w14:paraId="760C2B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sommarst0344lle.swf</w:t>
      </w:r>
    </w:p>
    <w:p w14:paraId="4BE624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sommarstuga.swf</w:t>
      </w:r>
    </w:p>
    <w:p w14:paraId="57171C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sommar.swf</w:t>
      </w:r>
    </w:p>
    <w:p w14:paraId="2CBCDE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sommartid.swf</w:t>
      </w:r>
    </w:p>
    <w:p w14:paraId="64BF15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somnar.swf</w:t>
      </w:r>
    </w:p>
    <w:p w14:paraId="1199B5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somras.swf</w:t>
      </w:r>
    </w:p>
    <w:p w14:paraId="50E52E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som.swf</w:t>
      </w:r>
    </w:p>
    <w:p w14:paraId="0330D4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sonar.swf</w:t>
      </w:r>
    </w:p>
    <w:p w14:paraId="034A3C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sonderar.swf</w:t>
      </w:r>
    </w:p>
    <w:p w14:paraId="520AE0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sondotter.swf</w:t>
      </w:r>
    </w:p>
    <w:p w14:paraId="064285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sond.swf</w:t>
      </w:r>
    </w:p>
    <w:p w14:paraId="410DFA3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sonhustru.swf</w:t>
      </w:r>
    </w:p>
    <w:p w14:paraId="5044B95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sonika.swf</w:t>
      </w:r>
    </w:p>
    <w:p w14:paraId="778722A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sonson.swf</w:t>
      </w:r>
    </w:p>
    <w:p w14:paraId="16488D8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son.swf</w:t>
      </w:r>
    </w:p>
    <w:p w14:paraId="786929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sopar.swf</w:t>
      </w:r>
    </w:p>
    <w:p w14:paraId="756A616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sopborste.swf</w:t>
      </w:r>
    </w:p>
    <w:p w14:paraId="0D278BF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sopmaja.swf</w:t>
      </w:r>
    </w:p>
    <w:p w14:paraId="4130D9E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sopnedkast.swf</w:t>
      </w:r>
    </w:p>
    <w:p w14:paraId="0A24004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sopor.swf</w:t>
      </w:r>
    </w:p>
    <w:p w14:paraId="222AA43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soppa.swf</w:t>
      </w:r>
    </w:p>
    <w:p w14:paraId="58E9B8D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sopran.swf</w:t>
      </w:r>
    </w:p>
    <w:p w14:paraId="19646C5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sopskyffel.swf</w:t>
      </w:r>
    </w:p>
    <w:p w14:paraId="3C9E135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soptipp.swf</w:t>
      </w:r>
    </w:p>
    <w:p w14:paraId="1758A52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soptunna.swf</w:t>
      </w:r>
    </w:p>
    <w:p w14:paraId="3EC3C97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sorbet.swf</w:t>
      </w:r>
    </w:p>
    <w:p w14:paraId="7815ACD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sorglig.swf</w:t>
      </w:r>
    </w:p>
    <w:p w14:paraId="72943AD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sorgsen.swf</w:t>
      </w:r>
    </w:p>
    <w:p w14:paraId="3BA27E0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sorg.swf</w:t>
      </w:r>
    </w:p>
    <w:p w14:paraId="63C8F13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sork.swf</w:t>
      </w:r>
    </w:p>
    <w:p w14:paraId="2EDA805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sorlar.swf</w:t>
      </w:r>
    </w:p>
    <w:p w14:paraId="0F79FC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sorl.swf</w:t>
      </w:r>
    </w:p>
    <w:p w14:paraId="55E98F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sorterar.swf</w:t>
      </w:r>
    </w:p>
    <w:p w14:paraId="7C1FF0F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sortering.swf</w:t>
      </w:r>
    </w:p>
    <w:p w14:paraId="706BA77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sortiment.swf</w:t>
      </w:r>
    </w:p>
    <w:p w14:paraId="6D037B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sorti.swf</w:t>
      </w:r>
    </w:p>
    <w:p w14:paraId="39B8359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sort.swf</w:t>
      </w:r>
    </w:p>
    <w:p w14:paraId="6AED6B0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sos alarm ab.swf</w:t>
      </w:r>
    </w:p>
    <w:p w14:paraId="312FBEB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sosse.swf</w:t>
      </w:r>
    </w:p>
    <w:p w14:paraId="0FB43DC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sotare.swf</w:t>
      </w:r>
    </w:p>
    <w:p w14:paraId="10B3108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sotar.swf</w:t>
      </w:r>
    </w:p>
    <w:p w14:paraId="408EC4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sotig.swf</w:t>
      </w:r>
    </w:p>
    <w:p w14:paraId="401401D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sot.swf</w:t>
      </w:r>
    </w:p>
    <w:p w14:paraId="5A98660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sound.swf</w:t>
      </w:r>
    </w:p>
    <w:p w14:paraId="2390211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SOU.swf</w:t>
      </w:r>
    </w:p>
    <w:p w14:paraId="6B517E4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souvenir.swf</w:t>
      </w:r>
    </w:p>
    <w:p w14:paraId="3066B3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sover.swf</w:t>
      </w:r>
    </w:p>
    <w:p w14:paraId="6EEFCF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sovjetisk.swf</w:t>
      </w:r>
    </w:p>
    <w:p w14:paraId="00ED54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sovplats.swf</w:t>
      </w:r>
    </w:p>
    <w:p w14:paraId="2BCEFB4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sovrar.swf</w:t>
      </w:r>
    </w:p>
    <w:p w14:paraId="3E8AB1A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sovrum.swf</w:t>
      </w:r>
    </w:p>
    <w:p w14:paraId="69CE375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sovs0344ck.swf</w:t>
      </w:r>
    </w:p>
    <w:p w14:paraId="272EA4E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sov.swf</w:t>
      </w:r>
    </w:p>
    <w:p w14:paraId="437A168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sovvagn.swf</w:t>
      </w:r>
    </w:p>
    <w:p w14:paraId="3DBE16C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sp0344ckad.swf</w:t>
      </w:r>
    </w:p>
    <w:p w14:paraId="407B8CF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sp0344ck.swf</w:t>
      </w:r>
    </w:p>
    <w:p w14:paraId="5EDB58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sp0344dbarn.swf</w:t>
      </w:r>
    </w:p>
    <w:p w14:paraId="1FD4EF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sp0344der p0345.swf</w:t>
      </w:r>
    </w:p>
    <w:p w14:paraId="46FCBA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sp0344der.swf</w:t>
      </w:r>
    </w:p>
    <w:p w14:paraId="688CF4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sp0344d.swf</w:t>
      </w:r>
    </w:p>
    <w:p w14:paraId="027BB8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sp0344ker sig.swf</w:t>
      </w:r>
    </w:p>
    <w:p w14:paraId="5F6479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sp0344nd.swf</w:t>
      </w:r>
    </w:p>
    <w:p w14:paraId="2C9DBE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sp0344nnande.swf</w:t>
      </w:r>
    </w:p>
    <w:p w14:paraId="3AB018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sp0344nner.swf</w:t>
      </w:r>
    </w:p>
    <w:p w14:paraId="10A016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sp0344nne.swf</w:t>
      </w:r>
    </w:p>
    <w:p w14:paraId="687F0F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sp0344nning.swf</w:t>
      </w:r>
    </w:p>
    <w:p w14:paraId="6D8F88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sp0344nn.swf</w:t>
      </w:r>
    </w:p>
    <w:p w14:paraId="368742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sp0344nnvidd.swf</w:t>
      </w:r>
    </w:p>
    <w:p w14:paraId="7E12EE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sp0344nstig.swf</w:t>
      </w:r>
    </w:p>
    <w:p w14:paraId="3766CF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sp0344nst.swf</w:t>
      </w:r>
    </w:p>
    <w:p w14:paraId="7E2AA4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sp0344rrar.swf</w:t>
      </w:r>
    </w:p>
    <w:p w14:paraId="44E9DD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sp0344rrlinje.swf</w:t>
      </w:r>
    </w:p>
    <w:p w14:paraId="5AF62C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sp0344rrlista.swf</w:t>
      </w:r>
    </w:p>
    <w:p w14:paraId="310B3D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sp0344rr.swf</w:t>
      </w:r>
    </w:p>
    <w:p w14:paraId="173409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sp0344r.swf</w:t>
      </w:r>
    </w:p>
    <w:p w14:paraId="426510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sp0344tta.swf</w:t>
      </w:r>
    </w:p>
    <w:p w14:paraId="3A374E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sp0345ng.swf</w:t>
      </w:r>
    </w:p>
    <w:p w14:paraId="76C887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sp0345nskiva.swf</w:t>
      </w:r>
    </w:p>
    <w:p w14:paraId="060187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sp0345n.swf</w:t>
      </w:r>
    </w:p>
    <w:p w14:paraId="03C62C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sp0345r0344mne.swf</w:t>
      </w:r>
    </w:p>
    <w:p w14:paraId="64B6AC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sp0345rar.swf</w:t>
      </w:r>
    </w:p>
    <w:p w14:paraId="4EF66F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sp0345rar ur.swf</w:t>
      </w:r>
    </w:p>
    <w:p w14:paraId="5F331C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sp0345rl0366s.swf</w:t>
      </w:r>
    </w:p>
    <w:p w14:paraId="46D42B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sp0345r.swf</w:t>
      </w:r>
    </w:p>
    <w:p w14:paraId="549E2F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sp0345rv0344g.swf</w:t>
      </w:r>
    </w:p>
    <w:p w14:paraId="538E2C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sp0345rvagn.swf</w:t>
      </w:r>
    </w:p>
    <w:p w14:paraId="10503A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sp0345tt.swf</w:t>
      </w:r>
    </w:p>
    <w:p w14:paraId="70D29E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sp0366ar.swf</w:t>
      </w:r>
    </w:p>
    <w:p w14:paraId="5B208C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sp0366kar.swf</w:t>
      </w:r>
    </w:p>
    <w:p w14:paraId="0ABDF4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sp0366ke.swf</w:t>
      </w:r>
    </w:p>
    <w:p w14:paraId="345566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sp0366regn.swf</w:t>
      </w:r>
    </w:p>
    <w:p w14:paraId="4B3758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sp0366rsm0345l.swf</w:t>
      </w:r>
    </w:p>
    <w:p w14:paraId="253AF3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sp0366.swf</w:t>
      </w:r>
    </w:p>
    <w:p w14:paraId="618AEF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spackel.swf</w:t>
      </w:r>
    </w:p>
    <w:p w14:paraId="2A220A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spacklar.swf</w:t>
      </w:r>
    </w:p>
    <w:p w14:paraId="76FB54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spader.swf</w:t>
      </w:r>
    </w:p>
    <w:p w14:paraId="22F7FC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spade.swf</w:t>
      </w:r>
    </w:p>
    <w:p w14:paraId="1EADC3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spad.swf</w:t>
      </w:r>
    </w:p>
    <w:p w14:paraId="0B3669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spagetti.swf</w:t>
      </w:r>
    </w:p>
    <w:p w14:paraId="4187A7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spak.swf</w:t>
      </w:r>
    </w:p>
    <w:p w14:paraId="0C3CB0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spalj0351.swf</w:t>
      </w:r>
    </w:p>
    <w:p w14:paraId="0F584A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spalt.swf</w:t>
      </w:r>
    </w:p>
    <w:p w14:paraId="49242F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spanar.swf</w:t>
      </w:r>
    </w:p>
    <w:p w14:paraId="0C4681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spanien.swf</w:t>
      </w:r>
    </w:p>
    <w:p w14:paraId="07F524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spanjorska.swf</w:t>
      </w:r>
    </w:p>
    <w:p w14:paraId="62786E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spanjor.swf</w:t>
      </w:r>
    </w:p>
    <w:p w14:paraId="4133A3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spankulerar.swf</w:t>
      </w:r>
    </w:p>
    <w:p w14:paraId="75125E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spannm0345l.swf</w:t>
      </w:r>
    </w:p>
    <w:p w14:paraId="5CB2BC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spann.swf</w:t>
      </w:r>
    </w:p>
    <w:p w14:paraId="500225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spanska.swf</w:t>
      </w:r>
    </w:p>
    <w:p w14:paraId="7D5F7A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spansk.swf</w:t>
      </w:r>
    </w:p>
    <w:p w14:paraId="52DD4A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sparar.swf</w:t>
      </w:r>
    </w:p>
    <w:p w14:paraId="0E6E13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sparb0366ssa.swf</w:t>
      </w:r>
    </w:p>
    <w:p w14:paraId="2FED67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sparbank.swf</w:t>
      </w:r>
    </w:p>
    <w:p w14:paraId="41AFB2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spargris.swf</w:t>
      </w:r>
    </w:p>
    <w:p w14:paraId="0C56A0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sparkar.swf</w:t>
      </w:r>
    </w:p>
    <w:p w14:paraId="725F4C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sparkcykel.swf</w:t>
      </w:r>
    </w:p>
    <w:p w14:paraId="4D044F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spark.swf</w:t>
      </w:r>
    </w:p>
    <w:p w14:paraId="397D54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sparl0345ga.swf</w:t>
      </w:r>
    </w:p>
    <w:p w14:paraId="1822B0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sparris.swf</w:t>
      </w:r>
    </w:p>
    <w:p w14:paraId="05D5EB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sparsam.swf</w:t>
      </w:r>
    </w:p>
    <w:p w14:paraId="7AB7B0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spar.swf</w:t>
      </w:r>
    </w:p>
    <w:p w14:paraId="7409E1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spartansk.swf</w:t>
      </w:r>
    </w:p>
    <w:p w14:paraId="3A10B7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sparv.swf</w:t>
      </w:r>
    </w:p>
    <w:p w14:paraId="2E5C3A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spasm.swf</w:t>
      </w:r>
    </w:p>
    <w:p w14:paraId="233D6F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spastisk.swf</w:t>
      </w:r>
    </w:p>
    <w:p w14:paraId="06FDD9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spati0366s.swf</w:t>
      </w:r>
    </w:p>
    <w:p w14:paraId="538C3F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spatial.swf</w:t>
      </w:r>
    </w:p>
    <w:p w14:paraId="4661CF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spatserar.swf</w:t>
      </w:r>
    </w:p>
    <w:p w14:paraId="315167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speceriaff0344r.swf</w:t>
      </w:r>
    </w:p>
    <w:p w14:paraId="1AFBF5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specialare.swf</w:t>
      </w:r>
    </w:p>
    <w:p w14:paraId="4F0A3B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specialiserar sig.swf</w:t>
      </w:r>
    </w:p>
    <w:p w14:paraId="569142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specialist.swf</w:t>
      </w:r>
    </w:p>
    <w:p w14:paraId="1DB6C0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specialitet.swf</w:t>
      </w:r>
    </w:p>
    <w:p w14:paraId="06F2CC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specialskola.swf</w:t>
      </w:r>
    </w:p>
    <w:p w14:paraId="2B9E13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special-.swf</w:t>
      </w:r>
    </w:p>
    <w:p w14:paraId="6A6078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specialundervisning.swf</w:t>
      </w:r>
    </w:p>
    <w:p w14:paraId="11FE07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speciell.swf</w:t>
      </w:r>
    </w:p>
    <w:p w14:paraId="597575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specificerar.swf</w:t>
      </w:r>
    </w:p>
    <w:p w14:paraId="0A2508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specifikation.swf</w:t>
      </w:r>
    </w:p>
    <w:p w14:paraId="49C0C6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specifik.swf</w:t>
      </w:r>
    </w:p>
    <w:p w14:paraId="0381018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specimen.swf</w:t>
      </w:r>
    </w:p>
    <w:p w14:paraId="0725425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spedition.swf</w:t>
      </w:r>
    </w:p>
    <w:p w14:paraId="3B6E94F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speedway.swf</w:t>
      </w:r>
    </w:p>
    <w:p w14:paraId="1C568D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spegel.swf</w:t>
      </w:r>
    </w:p>
    <w:p w14:paraId="3F7199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speglar sig.swf</w:t>
      </w:r>
    </w:p>
    <w:p w14:paraId="040BAA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speglar.swf</w:t>
      </w:r>
    </w:p>
    <w:p w14:paraId="4EA270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spejare.swf</w:t>
      </w:r>
    </w:p>
    <w:p w14:paraId="48D3F5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spejar.swf</w:t>
      </w:r>
    </w:p>
    <w:p w14:paraId="066B73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spektakel.swf</w:t>
      </w:r>
    </w:p>
    <w:p w14:paraId="632855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spektakul0344r.swf</w:t>
      </w:r>
    </w:p>
    <w:p w14:paraId="1D5632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spektrum.swf</w:t>
      </w:r>
    </w:p>
    <w:p w14:paraId="0EE0C5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spekulant.swf</w:t>
      </w:r>
    </w:p>
    <w:p w14:paraId="600A1F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spekulation.swf</w:t>
      </w:r>
    </w:p>
    <w:p w14:paraId="7F6D41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spekulerar.swf</w:t>
      </w:r>
    </w:p>
    <w:p w14:paraId="1D6490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spelar av.swf</w:t>
      </w:r>
    </w:p>
    <w:p w14:paraId="361960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spelare.swf</w:t>
      </w:r>
    </w:p>
    <w:p w14:paraId="06A5ED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spelar in.swf</w:t>
      </w:r>
    </w:p>
    <w:p w14:paraId="268311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spelar.swf</w:t>
      </w:r>
    </w:p>
    <w:p w14:paraId="0D3845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spelevink.swf</w:t>
      </w:r>
    </w:p>
    <w:p w14:paraId="42CEDC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spelman.swf</w:t>
      </w:r>
    </w:p>
    <w:p w14:paraId="14F958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spelregel.swf</w:t>
      </w:r>
    </w:p>
    <w:p w14:paraId="3CCF75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spelrum.swf</w:t>
      </w:r>
    </w:p>
    <w:p w14:paraId="7DDC8E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spel.swf</w:t>
      </w:r>
    </w:p>
    <w:p w14:paraId="11523D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spenat.swf</w:t>
      </w:r>
    </w:p>
    <w:p w14:paraId="1B1122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spenderar.swf</w:t>
      </w:r>
    </w:p>
    <w:p w14:paraId="7B5A94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spene.swf</w:t>
      </w:r>
    </w:p>
    <w:p w14:paraId="5D0BBA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spenslig.swf</w:t>
      </w:r>
    </w:p>
    <w:p w14:paraId="26011F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sperma.swf</w:t>
      </w:r>
    </w:p>
    <w:p w14:paraId="142CB3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spermie.swf</w:t>
      </w:r>
    </w:p>
    <w:p w14:paraId="11E604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spe.swf</w:t>
      </w:r>
    </w:p>
    <w:p w14:paraId="4041E9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spet0344lska.swf</w:t>
      </w:r>
    </w:p>
    <w:p w14:paraId="3BB825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spetig.swf</w:t>
      </w:r>
    </w:p>
    <w:p w14:paraId="227A07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spetsar.swf</w:t>
      </w:r>
    </w:p>
    <w:p w14:paraId="3E837D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spetsfundig.swf</w:t>
      </w:r>
    </w:p>
    <w:p w14:paraId="556847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spetsig.swf</w:t>
      </w:r>
    </w:p>
    <w:p w14:paraId="1C7E93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spets.swf</w:t>
      </w:r>
    </w:p>
    <w:p w14:paraId="3EF2A0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spettkaka.swf</w:t>
      </w:r>
    </w:p>
    <w:p w14:paraId="7CFE18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spett.swf</w:t>
      </w:r>
    </w:p>
    <w:p w14:paraId="3AFBD9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spexar.swf</w:t>
      </w:r>
    </w:p>
    <w:p w14:paraId="6AE23C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spex.swf</w:t>
      </w:r>
    </w:p>
    <w:p w14:paraId="044215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spikad.swf</w:t>
      </w:r>
    </w:p>
    <w:p w14:paraId="76438C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spikar.swf</w:t>
      </w:r>
    </w:p>
    <w:p w14:paraId="18620B5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spik.swf</w:t>
      </w:r>
    </w:p>
    <w:p w14:paraId="045A29A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spiller.swf</w:t>
      </w:r>
    </w:p>
    <w:p w14:paraId="11FBC63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spillo.swf</w:t>
      </w:r>
    </w:p>
    <w:p w14:paraId="02F0768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spillra.swf</w:t>
      </w:r>
    </w:p>
    <w:p w14:paraId="5DFF58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spill.swf</w:t>
      </w:r>
    </w:p>
    <w:p w14:paraId="27F1445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spindel.swf</w:t>
      </w:r>
    </w:p>
    <w:p w14:paraId="6DD6B0A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spinkig.swf</w:t>
      </w:r>
    </w:p>
    <w:p w14:paraId="604450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spinner.swf</w:t>
      </w:r>
    </w:p>
    <w:p w14:paraId="37CDA02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spinnsp0366.swf</w:t>
      </w:r>
    </w:p>
    <w:p w14:paraId="6685504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spionage.swf</w:t>
      </w:r>
    </w:p>
    <w:p w14:paraId="2366A8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spionerar.swf</w:t>
      </w:r>
    </w:p>
    <w:p w14:paraId="3451E9B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spioneri.swf</w:t>
      </w:r>
    </w:p>
    <w:p w14:paraId="457F96A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spion.swf</w:t>
      </w:r>
    </w:p>
    <w:p w14:paraId="4AC34C9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spiral.swf</w:t>
      </w:r>
    </w:p>
    <w:p w14:paraId="415E71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spirar.swf</w:t>
      </w:r>
    </w:p>
    <w:p w14:paraId="5F40DF1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spira.swf</w:t>
      </w:r>
    </w:p>
    <w:p w14:paraId="56BAC3A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spiritism.swf</w:t>
      </w:r>
    </w:p>
    <w:p w14:paraId="55F1B3A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spirituell.swf</w:t>
      </w:r>
    </w:p>
    <w:p w14:paraId="348574B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spisar.swf</w:t>
      </w:r>
    </w:p>
    <w:p w14:paraId="7EDB7E0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spis.swf</w:t>
      </w:r>
    </w:p>
    <w:p w14:paraId="457E9B7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spj0344lkar.swf</w:t>
      </w:r>
    </w:p>
    <w:p w14:paraId="251E5A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spj0344ll.swf</w:t>
      </w:r>
    </w:p>
    <w:p w14:paraId="1885A46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spj0344rnar emot.swf</w:t>
      </w:r>
    </w:p>
    <w:p w14:paraId="5A00C5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spj0344rn.swf</w:t>
      </w:r>
    </w:p>
    <w:p w14:paraId="6AA8A78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spjut.swf</w:t>
      </w:r>
    </w:p>
    <w:p w14:paraId="632F4A3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spjuver.swf</w:t>
      </w:r>
    </w:p>
    <w:p w14:paraId="28401D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splitter.swf</w:t>
      </w:r>
    </w:p>
    <w:p w14:paraId="3EC4A6F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splittrad.swf</w:t>
      </w:r>
    </w:p>
    <w:p w14:paraId="1946AC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splittrar.swf</w:t>
      </w:r>
    </w:p>
    <w:p w14:paraId="475B12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spolar.swf</w:t>
      </w:r>
    </w:p>
    <w:p w14:paraId="0BF03E1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spole.swf</w:t>
      </w:r>
    </w:p>
    <w:p w14:paraId="1A8BF2D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spolierar.swf</w:t>
      </w:r>
    </w:p>
    <w:p w14:paraId="05EF27A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spoling.swf</w:t>
      </w:r>
    </w:p>
    <w:p w14:paraId="42D1D2F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sponsor.swf</w:t>
      </w:r>
    </w:p>
    <w:p w14:paraId="069733A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sponsrar.swf</w:t>
      </w:r>
    </w:p>
    <w:p w14:paraId="71A4A8E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spontan.swf</w:t>
      </w:r>
    </w:p>
    <w:p w14:paraId="54F000E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sporadisk.swf</w:t>
      </w:r>
    </w:p>
    <w:p w14:paraId="165F82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sporrar.swf</w:t>
      </w:r>
    </w:p>
    <w:p w14:paraId="690ECD4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sporre.swf</w:t>
      </w:r>
    </w:p>
    <w:p w14:paraId="77E6E3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sportbil.swf</w:t>
      </w:r>
    </w:p>
    <w:p w14:paraId="6FA35E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sportfiskare.swf</w:t>
      </w:r>
    </w:p>
    <w:p w14:paraId="69683B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sportig.swf</w:t>
      </w:r>
    </w:p>
    <w:p w14:paraId="5EAC5C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sportlov.swf</w:t>
      </w:r>
    </w:p>
    <w:p w14:paraId="156FCF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sportslig.swf</w:t>
      </w:r>
    </w:p>
    <w:p w14:paraId="7D737F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sport.swf</w:t>
      </w:r>
    </w:p>
    <w:p w14:paraId="52F2F5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spotlight.swf</w:t>
      </w:r>
    </w:p>
    <w:p w14:paraId="4DCA0F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spotsk.swf</w:t>
      </w:r>
    </w:p>
    <w:p w14:paraId="5BBCCD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spottar.swf</w:t>
      </w:r>
    </w:p>
    <w:p w14:paraId="75177E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spottstyver.swf</w:t>
      </w:r>
    </w:p>
    <w:p w14:paraId="21562D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spott.swf</w:t>
      </w:r>
    </w:p>
    <w:p w14:paraId="021FC1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spr0344cker.swf</w:t>
      </w:r>
    </w:p>
    <w:p w14:paraId="175D04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spr0344cklig.swf</w:t>
      </w:r>
    </w:p>
    <w:p w14:paraId="6673BB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spr0344nger.swf</w:t>
      </w:r>
    </w:p>
    <w:p w14:paraId="00F2F4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spr0344ttar upp.swf</w:t>
      </w:r>
    </w:p>
    <w:p w14:paraId="03A6FF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spr0344tter.swf</w:t>
      </w:r>
    </w:p>
    <w:p w14:paraId="38A471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spr0344tt.swf</w:t>
      </w:r>
    </w:p>
    <w:p w14:paraId="17A2E9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spr0345kas vid.swf</w:t>
      </w:r>
    </w:p>
    <w:p w14:paraId="5FE937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spr0345klig.swf</w:t>
      </w:r>
    </w:p>
    <w:p w14:paraId="110D9D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spr0345kr0366r.swf</w:t>
      </w:r>
    </w:p>
    <w:p w14:paraId="527004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spr0345k.swf</w:t>
      </w:r>
    </w:p>
    <w:p w14:paraId="2E7A00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spr0345ngande.swf</w:t>
      </w:r>
    </w:p>
    <w:p w14:paraId="195F86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spr0345ngbr0344da.swf</w:t>
      </w:r>
    </w:p>
    <w:p w14:paraId="00B0F5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spr0345ngmarsch.swf</w:t>
      </w:r>
    </w:p>
    <w:p w14:paraId="1FB681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spr0345ng.swf</w:t>
      </w:r>
    </w:p>
    <w:p w14:paraId="37A5A7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spr0366d.swf</w:t>
      </w:r>
    </w:p>
    <w:p w14:paraId="691A57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spr0366js.swf</w:t>
      </w:r>
    </w:p>
    <w:p w14:paraId="328E63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spr0366t.swf</w:t>
      </w:r>
    </w:p>
    <w:p w14:paraId="1B99CF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sprack.swf</w:t>
      </w:r>
    </w:p>
    <w:p w14:paraId="76CBA6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sprakar.swf</w:t>
      </w:r>
    </w:p>
    <w:p w14:paraId="7DAFDA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sprallig.swf</w:t>
      </w:r>
    </w:p>
    <w:p w14:paraId="5E5D92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sprang.swf</w:t>
      </w:r>
    </w:p>
    <w:p w14:paraId="46DB4E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sprattlar.swf</w:t>
      </w:r>
    </w:p>
    <w:p w14:paraId="665666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spratt.swf</w:t>
      </w:r>
    </w:p>
    <w:p w14:paraId="1B9FDC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sprayar.swf</w:t>
      </w:r>
    </w:p>
    <w:p w14:paraId="5ECFD2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spray.swf</w:t>
      </w:r>
    </w:p>
    <w:p w14:paraId="65CED5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spred.swf</w:t>
      </w:r>
    </w:p>
    <w:p w14:paraId="4AF1D4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sprejar.swf</w:t>
      </w:r>
    </w:p>
    <w:p w14:paraId="3A7589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sprej.swf</w:t>
      </w:r>
    </w:p>
    <w:p w14:paraId="4A2831B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spretar.swf</w:t>
      </w:r>
    </w:p>
    <w:p w14:paraId="030800E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spretig.swf</w:t>
      </w:r>
    </w:p>
    <w:p w14:paraId="6516E24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spricka.swf</w:t>
      </w:r>
    </w:p>
    <w:p w14:paraId="39F381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spricker.swf</w:t>
      </w:r>
    </w:p>
    <w:p w14:paraId="4DAEB1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spricker ut.swf</w:t>
      </w:r>
    </w:p>
    <w:p w14:paraId="41D596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spridd.swf</w:t>
      </w:r>
    </w:p>
    <w:p w14:paraId="39EEC1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sprider.swf</w:t>
      </w:r>
    </w:p>
    <w:p w14:paraId="177D13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spridning.swf</w:t>
      </w:r>
    </w:p>
    <w:p w14:paraId="34622C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spridprogram.swf</w:t>
      </w:r>
    </w:p>
    <w:p w14:paraId="354B85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springa.swf</w:t>
      </w:r>
    </w:p>
    <w:p w14:paraId="2D3A66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springbrunn.swf</w:t>
      </w:r>
    </w:p>
    <w:p w14:paraId="346EE5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springer efter.swf</w:t>
      </w:r>
    </w:p>
    <w:p w14:paraId="1D6184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springer.swf</w:t>
      </w:r>
    </w:p>
    <w:p w14:paraId="41152A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springpojke.swf</w:t>
      </w:r>
    </w:p>
    <w:p w14:paraId="640815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spring.swf</w:t>
      </w:r>
    </w:p>
    <w:p w14:paraId="252C7F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sprinkler.swf</w:t>
      </w:r>
    </w:p>
    <w:p w14:paraId="373561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sprinter.swf</w:t>
      </w:r>
    </w:p>
    <w:p w14:paraId="15ED05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spritk0366k.swf</w:t>
      </w:r>
    </w:p>
    <w:p w14:paraId="40EB0D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spritr0344ttigheter.swf</w:t>
      </w:r>
    </w:p>
    <w:p w14:paraId="147280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sprit.swf</w:t>
      </w:r>
    </w:p>
    <w:p w14:paraId="07AC4E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spritter.swf</w:t>
      </w:r>
    </w:p>
    <w:p w14:paraId="785B1C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spritt.swf</w:t>
      </w:r>
    </w:p>
    <w:p w14:paraId="5A68EE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spruckit.swf</w:t>
      </w:r>
    </w:p>
    <w:p w14:paraId="069BE8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sprudlar.swf</w:t>
      </w:r>
    </w:p>
    <w:p w14:paraId="263861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sprungit.swf</w:t>
      </w:r>
    </w:p>
    <w:p w14:paraId="5BF2CD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sprutar.swf</w:t>
      </w:r>
    </w:p>
    <w:p w14:paraId="0CB0A5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spruta.swf</w:t>
      </w:r>
    </w:p>
    <w:p w14:paraId="6FD8EA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spunnit.swf</w:t>
      </w:r>
    </w:p>
    <w:p w14:paraId="6FAC05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spurtar.swf</w:t>
      </w:r>
    </w:p>
    <w:p w14:paraId="356C77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spurt.swf</w:t>
      </w:r>
    </w:p>
    <w:p w14:paraId="1D2A42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sputnik.swf</w:t>
      </w:r>
    </w:p>
    <w:p w14:paraId="793309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spya.swf</w:t>
      </w:r>
    </w:p>
    <w:p w14:paraId="3602B4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spydig.swf</w:t>
      </w:r>
    </w:p>
    <w:p w14:paraId="20C22F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spyr.swf</w:t>
      </w:r>
    </w:p>
    <w:p w14:paraId="549FD8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squash.swf</w:t>
      </w:r>
    </w:p>
    <w:p w14:paraId="13305FB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st0344dad.swf</w:t>
      </w:r>
    </w:p>
    <w:p w14:paraId="41D3AB2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st0344dare.swf</w:t>
      </w:r>
    </w:p>
    <w:p w14:paraId="705A6E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st0344dar.swf</w:t>
      </w:r>
    </w:p>
    <w:p w14:paraId="58487B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st0344derska.swf</w:t>
      </w:r>
    </w:p>
    <w:p w14:paraId="6FC2C3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st0344der.swf</w:t>
      </w:r>
    </w:p>
    <w:p w14:paraId="1DDFCA7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st0344dning.swf</w:t>
      </w:r>
    </w:p>
    <w:p w14:paraId="2D66723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st0344dse.swf</w:t>
      </w:r>
    </w:p>
    <w:p w14:paraId="4E38C36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st0344dsk0345p.swf</w:t>
      </w:r>
    </w:p>
    <w:p w14:paraId="72AC55C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st0344llbar.swf</w:t>
      </w:r>
    </w:p>
    <w:p w14:paraId="5864731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st0344lld.swf</w:t>
      </w:r>
    </w:p>
    <w:p w14:paraId="209FF62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st0344ller in sig.swf</w:t>
      </w:r>
    </w:p>
    <w:p w14:paraId="33B1E9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st0344ller in.swf</w:t>
      </w:r>
    </w:p>
    <w:p w14:paraId="4B450B8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st0344ller om.swf</w:t>
      </w:r>
    </w:p>
    <w:p w14:paraId="32D91CE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st0344ller samman.swf</w:t>
      </w:r>
    </w:p>
    <w:p w14:paraId="4E36AD5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st0344ller sig in.swf</w:t>
      </w:r>
    </w:p>
    <w:p w14:paraId="22A50A9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st0344ller.swf</w:t>
      </w:r>
    </w:p>
    <w:p w14:paraId="30944C3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st0344ller till.swf</w:t>
      </w:r>
    </w:p>
    <w:p w14:paraId="443C185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st0344ller upp.swf</w:t>
      </w:r>
    </w:p>
    <w:p w14:paraId="507EBD5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st0344ller ut.swf</w:t>
      </w:r>
    </w:p>
    <w:p w14:paraId="29317BA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st0344lle.swf</w:t>
      </w:r>
    </w:p>
    <w:p w14:paraId="6A60B9F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st0344llf0366retr0344dande.swf</w:t>
      </w:r>
    </w:p>
    <w:p w14:paraId="1BCAF07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st0344llf0366retr0344dare.swf</w:t>
      </w:r>
    </w:p>
    <w:p w14:paraId="5378578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st0344llningskrig.swf</w:t>
      </w:r>
    </w:p>
    <w:p w14:paraId="4AC3B7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st0344llningstagande.swf</w:t>
      </w:r>
    </w:p>
    <w:p w14:paraId="515A1C3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st0344llning.swf</w:t>
      </w:r>
    </w:p>
    <w:p w14:paraId="08F86D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st0344ll.swf</w:t>
      </w:r>
    </w:p>
    <w:p w14:paraId="3D7A73B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st0344mband.swf</w:t>
      </w:r>
    </w:p>
    <w:p w14:paraId="1DB6F23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st0344mgaffel.swf</w:t>
      </w:r>
    </w:p>
    <w:p w14:paraId="0E77696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st0344mj0344rn.swf</w:t>
      </w:r>
    </w:p>
    <w:p w14:paraId="1612343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st0344mma.swf</w:t>
      </w:r>
    </w:p>
    <w:p w14:paraId="536AA9A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st0344mmer.swf</w:t>
      </w:r>
    </w:p>
    <w:p w14:paraId="3DFB4CE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st0344mning.swf</w:t>
      </w:r>
    </w:p>
    <w:p w14:paraId="6CC2F11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st0344mpelskatt.swf</w:t>
      </w:r>
    </w:p>
    <w:p w14:paraId="0DA80D2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st0344mpel.swf</w:t>
      </w:r>
    </w:p>
    <w:p w14:paraId="030C2B3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st0344mpelur.swf</w:t>
      </w:r>
    </w:p>
    <w:p w14:paraId="04E2A5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st0344mplar.swf</w:t>
      </w:r>
    </w:p>
    <w:p w14:paraId="05EEA6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st0344ndig.swf</w:t>
      </w:r>
    </w:p>
    <w:p w14:paraId="2F66D83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st0344nger av.swf</w:t>
      </w:r>
    </w:p>
    <w:p w14:paraId="178228C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st0344nger.swf</w:t>
      </w:r>
    </w:p>
    <w:p w14:paraId="77629EF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st0344ngsel.swf</w:t>
      </w:r>
    </w:p>
    <w:p w14:paraId="1D7A1F7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st0344nker.swf</w:t>
      </w:r>
    </w:p>
    <w:p w14:paraId="71153E3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st0344nksk0344rm.swf</w:t>
      </w:r>
    </w:p>
    <w:p w14:paraId="5701A49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st0344nk.swf</w:t>
      </w:r>
    </w:p>
    <w:p w14:paraId="75142D6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st0344rkelse.swf</w:t>
      </w:r>
    </w:p>
    <w:p w14:paraId="221F1F5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st0344rker.swf</w:t>
      </w:r>
    </w:p>
    <w:p w14:paraId="1F0117C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st0344var.swf</w:t>
      </w:r>
    </w:p>
    <w:p w14:paraId="07FB08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st0344vjar.swf</w:t>
      </w:r>
    </w:p>
    <w:p w14:paraId="4476D94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st0344v.swf</w:t>
      </w:r>
    </w:p>
    <w:p w14:paraId="1E7B6F7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st0345ende.swf</w:t>
      </w:r>
    </w:p>
    <w:p w14:paraId="006ED6F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st0345hej.swf</w:t>
      </w:r>
    </w:p>
    <w:p w14:paraId="3739427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st0345lman.swf</w:t>
      </w:r>
    </w:p>
    <w:p w14:paraId="2AB83B7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st0345ls0344tter sig.swf</w:t>
      </w:r>
    </w:p>
    <w:p w14:paraId="78CEB7F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st0345l.swf</w:t>
      </w:r>
    </w:p>
    <w:p w14:paraId="2D74A0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st0345lverk.swf</w:t>
      </w:r>
    </w:p>
    <w:p w14:paraId="6E410E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st0345ndaktig.swf</w:t>
      </w:r>
    </w:p>
    <w:p w14:paraId="50D362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st0345ndpunkt.swf</w:t>
      </w:r>
    </w:p>
    <w:p w14:paraId="587419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st0345ndsm0344ssig.swf</w:t>
      </w:r>
    </w:p>
    <w:p w14:paraId="78FBD5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st0345nd.swf</w:t>
      </w:r>
    </w:p>
    <w:p w14:paraId="703A55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st0345ngas.swf</w:t>
      </w:r>
    </w:p>
    <w:p w14:paraId="08E5A3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st0345ngen.swf</w:t>
      </w:r>
    </w:p>
    <w:p w14:paraId="6CAB826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st0345ng.swf</w:t>
      </w:r>
    </w:p>
    <w:p w14:paraId="0AB795B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st0345nkar.swf</w:t>
      </w:r>
    </w:p>
    <w:p w14:paraId="3FF792E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st0345r 0366ver.swf</w:t>
      </w:r>
    </w:p>
    <w:p w14:paraId="17CC7B3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st0345r p0345.swf</w:t>
      </w:r>
    </w:p>
    <w:p w14:paraId="1A9EF2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st0345r sig.swf</w:t>
      </w:r>
    </w:p>
    <w:p w14:paraId="5ECEA63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st0345r.swf</w:t>
      </w:r>
    </w:p>
    <w:p w14:paraId="38CB476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st0345r tillbaka.swf</w:t>
      </w:r>
    </w:p>
    <w:p w14:paraId="697EEF7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st0345r till.swf</w:t>
      </w:r>
    </w:p>
    <w:p w14:paraId="45B599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st0345r ut.swf</w:t>
      </w:r>
    </w:p>
    <w:p w14:paraId="62C1166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st0345tar.swf</w:t>
      </w:r>
    </w:p>
    <w:p w14:paraId="24845D5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st0345tlig.swf</w:t>
      </w:r>
    </w:p>
    <w:p w14:paraId="04FD54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st0345t.swf</w:t>
      </w:r>
    </w:p>
    <w:p w14:paraId="059BDB0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st0345tt.swf</w:t>
      </w:r>
    </w:p>
    <w:p w14:paraId="472F16D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st0366ddig.swf</w:t>
      </w:r>
    </w:p>
    <w:p w14:paraId="748C8B9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st0366der.swf</w:t>
      </w:r>
    </w:p>
    <w:p w14:paraId="4ED3733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st0366domr0345de.swf</w:t>
      </w:r>
    </w:p>
    <w:p w14:paraId="20F73B7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st0366d.swf</w:t>
      </w:r>
    </w:p>
    <w:p w14:paraId="47B189E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st0366dundervisning.swf</w:t>
      </w:r>
    </w:p>
    <w:p w14:paraId="0103D01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st0366kar.swf</w:t>
      </w:r>
    </w:p>
    <w:p w14:paraId="0A53ABA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st0366kar till.swf</w:t>
      </w:r>
    </w:p>
    <w:p w14:paraId="46EDB5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st0366kig.swf</w:t>
      </w:r>
    </w:p>
    <w:p w14:paraId="2861C0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st0366k.swf</w:t>
      </w:r>
    </w:p>
    <w:p w14:paraId="4931563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st0366ld.swf</w:t>
      </w:r>
    </w:p>
    <w:p w14:paraId="04C5A46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st0366nar.swf</w:t>
      </w:r>
    </w:p>
    <w:p w14:paraId="2D41834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st0366n.swf</w:t>
      </w:r>
    </w:p>
    <w:p w14:paraId="4556E01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st0366per.swf</w:t>
      </w:r>
    </w:p>
    <w:p w14:paraId="30DE9D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st0366psleven.swf</w:t>
      </w:r>
    </w:p>
    <w:p w14:paraId="67495F3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st0366p.swf</w:t>
      </w:r>
    </w:p>
    <w:p w14:paraId="04D6C94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st0366rning.swf</w:t>
      </w:r>
    </w:p>
    <w:p w14:paraId="3EF46B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st0366rre.swf</w:t>
      </w:r>
    </w:p>
    <w:p w14:paraId="41D799F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st0366rst.swf</w:t>
      </w:r>
    </w:p>
    <w:p w14:paraId="073A8F6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st0366r.swf</w:t>
      </w:r>
    </w:p>
    <w:p w14:paraId="6C9CCAE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st0366rtar.swf</w:t>
      </w:r>
    </w:p>
    <w:p w14:paraId="56218B6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st0366rthj0344lm.swf</w:t>
      </w:r>
    </w:p>
    <w:p w14:paraId="5FEE268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st0366rtlopp.swf</w:t>
      </w:r>
    </w:p>
    <w:p w14:paraId="4E487AF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st0366rt.swf</w:t>
      </w:r>
    </w:p>
    <w:p w14:paraId="4DA1DD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st0366ter p0345.swf</w:t>
      </w:r>
    </w:p>
    <w:p w14:paraId="55ADD3F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st0366ter sig.swf</w:t>
      </w:r>
    </w:p>
    <w:p w14:paraId="08A9B0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st0366ter.swf</w:t>
      </w:r>
    </w:p>
    <w:p w14:paraId="70EF9A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st0366testen.swf</w:t>
      </w:r>
    </w:p>
    <w:p w14:paraId="3303790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st0366tf0345ngare.swf</w:t>
      </w:r>
    </w:p>
    <w:p w14:paraId="2745BA2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st0366t.swf</w:t>
      </w:r>
    </w:p>
    <w:p w14:paraId="390383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st0366ttar.swf</w:t>
      </w:r>
    </w:p>
    <w:p w14:paraId="56D784D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st0366tta.swf</w:t>
      </w:r>
    </w:p>
    <w:p w14:paraId="2510C5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st0366ttepelare.swf</w:t>
      </w:r>
    </w:p>
    <w:p w14:paraId="0F827B6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st0366tt.swf</w:t>
      </w:r>
    </w:p>
    <w:p w14:paraId="1BC433D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st0366vel.swf</w:t>
      </w:r>
    </w:p>
    <w:p w14:paraId="5106C09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st0366vlar.swf</w:t>
      </w:r>
    </w:p>
    <w:p w14:paraId="0B180F4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stabiliserar.swf</w:t>
      </w:r>
    </w:p>
    <w:p w14:paraId="350E817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stabil.swf</w:t>
      </w:r>
    </w:p>
    <w:p w14:paraId="0888887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stab.swf</w:t>
      </w:r>
    </w:p>
    <w:p w14:paraId="78E7405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stackare.swf</w:t>
      </w:r>
    </w:p>
    <w:p w14:paraId="5A9B91D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stackars.swf</w:t>
      </w:r>
    </w:p>
    <w:p w14:paraId="1D37795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stack.swf</w:t>
      </w:r>
    </w:p>
    <w:p w14:paraId="7437D9D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stadf0344ster.swf</w:t>
      </w:r>
    </w:p>
    <w:p w14:paraId="1DAC42D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stadgar.swf</w:t>
      </w:r>
    </w:p>
    <w:p w14:paraId="748D7E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stadga.swf</w:t>
      </w:r>
    </w:p>
    <w:p w14:paraId="73498E3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stadig.swf</w:t>
      </w:r>
    </w:p>
    <w:p w14:paraId="67E11C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stadigvarande.swf</w:t>
      </w:r>
    </w:p>
    <w:p w14:paraId="42021E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stadion.swf</w:t>
      </w:r>
    </w:p>
    <w:p w14:paraId="6656D5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stadium.swf</w:t>
      </w:r>
    </w:p>
    <w:p w14:paraId="2C3D10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stadsbild.swf</w:t>
      </w:r>
    </w:p>
    <w:p w14:paraId="3DAB90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stadsbud.swf</w:t>
      </w:r>
    </w:p>
    <w:p w14:paraId="79C0DD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stadsdel.swf</w:t>
      </w:r>
    </w:p>
    <w:p w14:paraId="7704B8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stadshus.swf</w:t>
      </w:r>
    </w:p>
    <w:p w14:paraId="0B22DB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stadsk0344rna.swf</w:t>
      </w:r>
    </w:p>
    <w:p w14:paraId="5342EB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stadsplan.swf</w:t>
      </w:r>
    </w:p>
    <w:p w14:paraId="4951EDA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stad.swf</w:t>
      </w:r>
    </w:p>
    <w:p w14:paraId="67183E6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stafett.swf</w:t>
      </w:r>
    </w:p>
    <w:p w14:paraId="281E912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staffagefigur.swf</w:t>
      </w:r>
    </w:p>
    <w:p w14:paraId="37B2F3D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staffli.swf</w:t>
      </w:r>
    </w:p>
    <w:p w14:paraId="67421A5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stagnerar.swf</w:t>
      </w:r>
    </w:p>
    <w:p w14:paraId="6DF91FC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stag.swf</w:t>
      </w:r>
    </w:p>
    <w:p w14:paraId="0945A4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stakar sig.swf</w:t>
      </w:r>
    </w:p>
    <w:p w14:paraId="4FCBA3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stakar.swf</w:t>
      </w:r>
    </w:p>
    <w:p w14:paraId="5252A5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stake.swf</w:t>
      </w:r>
    </w:p>
    <w:p w14:paraId="47A992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staket.swf</w:t>
      </w:r>
    </w:p>
    <w:p w14:paraId="4F68A6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stall.swf</w:t>
      </w:r>
    </w:p>
    <w:p w14:paraId="7CC991C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stalltips.swf</w:t>
      </w:r>
    </w:p>
    <w:p w14:paraId="5BEAB8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stal.swf</w:t>
      </w:r>
    </w:p>
    <w:p w14:paraId="56C0F9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stammar.swf</w:t>
      </w:r>
    </w:p>
    <w:p w14:paraId="443ED8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stampar.swf</w:t>
      </w:r>
    </w:p>
    <w:p w14:paraId="3A159C3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stam-.swf</w:t>
      </w:r>
    </w:p>
    <w:p w14:paraId="6A1613A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stam.swf</w:t>
      </w:r>
    </w:p>
    <w:p w14:paraId="6BFD31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standardiserar.swf</w:t>
      </w:r>
    </w:p>
    <w:p w14:paraId="6B4DE1C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standardprov.swf</w:t>
      </w:r>
    </w:p>
    <w:p w14:paraId="25DC920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standard.swf</w:t>
      </w:r>
    </w:p>
    <w:p w14:paraId="19D9CEB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stank.swf</w:t>
      </w:r>
    </w:p>
    <w:p w14:paraId="53DBE5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stannar.swf</w:t>
      </w:r>
    </w:p>
    <w:p w14:paraId="35F6868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stansar.swf</w:t>
      </w:r>
    </w:p>
    <w:p w14:paraId="4D934D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stans.swf</w:t>
      </w:r>
    </w:p>
    <w:p w14:paraId="271594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stan.swf</w:t>
      </w:r>
    </w:p>
    <w:p w14:paraId="01E2136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stapel.swf</w:t>
      </w:r>
    </w:p>
    <w:p w14:paraId="59104CA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staplar.swf</w:t>
      </w:r>
    </w:p>
    <w:p w14:paraId="615ABAB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stapplar.swf</w:t>
      </w:r>
    </w:p>
    <w:p w14:paraId="70BA6AA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stare.swf</w:t>
      </w:r>
    </w:p>
    <w:p w14:paraId="3A9A76E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stark0366l.swf</w:t>
      </w:r>
    </w:p>
    <w:p w14:paraId="52CFC3C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stark.swf</w:t>
      </w:r>
    </w:p>
    <w:p w14:paraId="0797411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starr.swf</w:t>
      </w:r>
    </w:p>
    <w:p w14:paraId="50A8592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startar.swf</w:t>
      </w:r>
    </w:p>
    <w:p w14:paraId="65722D6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startgrop.swf</w:t>
      </w:r>
    </w:p>
    <w:p w14:paraId="68448D4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starthj0344lp.swf</w:t>
      </w:r>
    </w:p>
    <w:p w14:paraId="28ECB3D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startsida.swf</w:t>
      </w:r>
    </w:p>
    <w:p w14:paraId="1BBCDB5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startskott.swf</w:t>
      </w:r>
    </w:p>
    <w:p w14:paraId="37363E1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start.swf</w:t>
      </w:r>
    </w:p>
    <w:p w14:paraId="36F9C5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stass.swf</w:t>
      </w:r>
    </w:p>
    <w:p w14:paraId="2711764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statare.swf</w:t>
      </w:r>
    </w:p>
    <w:p w14:paraId="63F455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Statens j0344rnv0344gar.swf</w:t>
      </w:r>
    </w:p>
    <w:p w14:paraId="2F7EB8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statens livsmedelsverk.swf</w:t>
      </w:r>
    </w:p>
    <w:p w14:paraId="2B7328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Statens naturv0345rdsverk.swf</w:t>
      </w:r>
    </w:p>
    <w:p w14:paraId="7BE719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station0344r.swf</w:t>
      </w:r>
    </w:p>
    <w:p w14:paraId="6BD524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stationerar.swf</w:t>
      </w:r>
    </w:p>
    <w:p w14:paraId="6ADA1C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station.swf</w:t>
      </w:r>
    </w:p>
    <w:p w14:paraId="4C75FD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statisk.swf</w:t>
      </w:r>
    </w:p>
    <w:p w14:paraId="659D07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statistik.swf</w:t>
      </w:r>
    </w:p>
    <w:p w14:paraId="542871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statistisk.swf</w:t>
      </w:r>
    </w:p>
    <w:p w14:paraId="2E8CCD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statist.swf</w:t>
      </w:r>
    </w:p>
    <w:p w14:paraId="6AAB3B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stativ.swf</w:t>
      </w:r>
    </w:p>
    <w:p w14:paraId="460C59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statlig.swf</w:t>
      </w:r>
    </w:p>
    <w:p w14:paraId="62E44B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statsbidrag.swf</w:t>
      </w:r>
    </w:p>
    <w:p w14:paraId="6B3211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statskunskap.swf</w:t>
      </w:r>
    </w:p>
    <w:p w14:paraId="7ADBC9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statskupp.swf</w:t>
      </w:r>
    </w:p>
    <w:p w14:paraId="5CBE9B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statskyrka.swf</w:t>
      </w:r>
    </w:p>
    <w:p w14:paraId="17727B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statsl0366s.swf</w:t>
      </w:r>
    </w:p>
    <w:p w14:paraId="1E05E5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statsmakterna.swf</w:t>
      </w:r>
    </w:p>
    <w:p w14:paraId="6350F5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statsman.swf</w:t>
      </w:r>
    </w:p>
    <w:p w14:paraId="33F3A0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statsminister.swf</w:t>
      </w:r>
    </w:p>
    <w:p w14:paraId="247384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statsr0345d.swf</w:t>
      </w:r>
    </w:p>
    <w:p w14:paraId="7EA6F3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statssekreterare.swf</w:t>
      </w:r>
    </w:p>
    <w:p w14:paraId="65CC25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statsskatt.swf</w:t>
      </w:r>
    </w:p>
    <w:p w14:paraId="63D78C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statsskick.swf</w:t>
      </w:r>
    </w:p>
    <w:p w14:paraId="5F2692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statstj0344nsteman.swf</w:t>
      </w:r>
    </w:p>
    <w:p w14:paraId="65C440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statsverket.swf</w:t>
      </w:r>
    </w:p>
    <w:p w14:paraId="34F851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stat.swf</w:t>
      </w:r>
    </w:p>
    <w:p w14:paraId="3558637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statuerar.swf</w:t>
      </w:r>
    </w:p>
    <w:p w14:paraId="1AEDA8A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status.swf</w:t>
      </w:r>
    </w:p>
    <w:p w14:paraId="2A6BB3E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staty.swf</w:t>
      </w:r>
    </w:p>
    <w:p w14:paraId="00E1AFB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stavning.swf</w:t>
      </w:r>
    </w:p>
    <w:p w14:paraId="6D1DB5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stav.swf</w:t>
      </w:r>
    </w:p>
    <w:p w14:paraId="27D067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stearin.swf</w:t>
      </w:r>
    </w:p>
    <w:p w14:paraId="012AE5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stegar.swf</w:t>
      </w:r>
    </w:p>
    <w:p w14:paraId="65ACE1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stege.swf</w:t>
      </w:r>
    </w:p>
    <w:p w14:paraId="344523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stegrar sig.swf</w:t>
      </w:r>
    </w:p>
    <w:p w14:paraId="5B7678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stegrar.swf</w:t>
      </w:r>
    </w:p>
    <w:p w14:paraId="6B02E3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steg.swf</w:t>
      </w:r>
    </w:p>
    <w:p w14:paraId="68D0DF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stegvis.swf</w:t>
      </w:r>
    </w:p>
    <w:p w14:paraId="301282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steker.swf</w:t>
      </w:r>
    </w:p>
    <w:p w14:paraId="512E14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stekpanna.swf</w:t>
      </w:r>
    </w:p>
    <w:p w14:paraId="6FE4BB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stek.swf</w:t>
      </w:r>
    </w:p>
    <w:p w14:paraId="34E714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stelbent.swf</w:t>
      </w:r>
    </w:p>
    <w:p w14:paraId="20080F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stelkramp.swf</w:t>
      </w:r>
    </w:p>
    <w:p w14:paraId="703F54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stelnar.swf</w:t>
      </w:r>
    </w:p>
    <w:p w14:paraId="48943C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stel.swf</w:t>
      </w:r>
    </w:p>
    <w:p w14:paraId="79DDA2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sten0345ldern.swf</w:t>
      </w:r>
    </w:p>
    <w:p w14:paraId="46B45C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stenar.swf</w:t>
      </w:r>
    </w:p>
    <w:p w14:paraId="104E1AF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stencilerar.swf</w:t>
      </w:r>
    </w:p>
    <w:p w14:paraId="1F6DDFA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stencil.swf</w:t>
      </w:r>
    </w:p>
    <w:p w14:paraId="552A0D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stengods.swf</w:t>
      </w:r>
    </w:p>
    <w:p w14:paraId="49423C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stenig.swf</w:t>
      </w:r>
    </w:p>
    <w:p w14:paraId="0D0E4F6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stenkaka.swf</w:t>
      </w:r>
    </w:p>
    <w:p w14:paraId="7907CD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stenkast.swf</w:t>
      </w:r>
    </w:p>
    <w:p w14:paraId="3B626C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stenografi.swf</w:t>
      </w:r>
    </w:p>
    <w:p w14:paraId="49DFD6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stenskott.swf</w:t>
      </w:r>
    </w:p>
    <w:p w14:paraId="2B3895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sten-.swf</w:t>
      </w:r>
    </w:p>
    <w:p w14:paraId="34C7965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sten.swf</w:t>
      </w:r>
    </w:p>
    <w:p w14:paraId="67E0256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stepp.swf</w:t>
      </w:r>
    </w:p>
    <w:p w14:paraId="1D06F1E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stereo-.swf</w:t>
      </w:r>
    </w:p>
    <w:p w14:paraId="2E7AE1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stereo.swf</w:t>
      </w:r>
    </w:p>
    <w:p w14:paraId="3B2875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stereotyp.swf</w:t>
      </w:r>
    </w:p>
    <w:p w14:paraId="1A1FB0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steriliserar.swf</w:t>
      </w:r>
    </w:p>
    <w:p w14:paraId="4CCA53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steril.swf</w:t>
      </w:r>
    </w:p>
    <w:p w14:paraId="090100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stetoskop.swf</w:t>
      </w:r>
    </w:p>
    <w:p w14:paraId="0674BB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steward.swf</w:t>
      </w:r>
    </w:p>
    <w:p w14:paraId="4750967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stickar.swf</w:t>
      </w:r>
    </w:p>
    <w:p w14:paraId="79A848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sticka.swf</w:t>
      </w:r>
    </w:p>
    <w:p w14:paraId="47F3A7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sticker.swf</w:t>
      </w:r>
    </w:p>
    <w:p w14:paraId="6973A37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sticker upp.swf</w:t>
      </w:r>
    </w:p>
    <w:p w14:paraId="1453A28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sticket.swf</w:t>
      </w:r>
    </w:p>
    <w:p w14:paraId="678E6CF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stickling.swf</w:t>
      </w:r>
    </w:p>
    <w:p w14:paraId="5DF6C60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stickning.swf</w:t>
      </w:r>
    </w:p>
    <w:p w14:paraId="5F17B7E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stickpropp.swf</w:t>
      </w:r>
    </w:p>
    <w:p w14:paraId="2BF7366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stickprov.swf</w:t>
      </w:r>
    </w:p>
    <w:p w14:paraId="45EF795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sticks.swf</w:t>
      </w:r>
    </w:p>
    <w:p w14:paraId="0F0FE47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stick.swf</w:t>
      </w:r>
    </w:p>
    <w:p w14:paraId="6FBC70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stiftar.swf</w:t>
      </w:r>
    </w:p>
    <w:p w14:paraId="2B343B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stiftelse.swf</w:t>
      </w:r>
    </w:p>
    <w:p w14:paraId="0DD32B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stift.swf</w:t>
      </w:r>
    </w:p>
    <w:p w14:paraId="792A28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stiger av.swf</w:t>
      </w:r>
    </w:p>
    <w:p w14:paraId="6166EA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stiger.swf</w:t>
      </w:r>
    </w:p>
    <w:p w14:paraId="444DB3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stiger upp.swf</w:t>
      </w:r>
    </w:p>
    <w:p w14:paraId="73FD2E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stig.swf</w:t>
      </w:r>
    </w:p>
    <w:p w14:paraId="52F060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stilbildande.swf</w:t>
      </w:r>
    </w:p>
    <w:p w14:paraId="6AC015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stilenlig.swf</w:t>
      </w:r>
    </w:p>
    <w:p w14:paraId="65F8A5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stilett.swf</w:t>
      </w:r>
    </w:p>
    <w:p w14:paraId="0EFD96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stilfull.swf</w:t>
      </w:r>
    </w:p>
    <w:p w14:paraId="318344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stilig.swf</w:t>
      </w:r>
    </w:p>
    <w:p w14:paraId="13EC9A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stiliserar.swf</w:t>
      </w:r>
    </w:p>
    <w:p w14:paraId="76F780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stillar.swf</w:t>
      </w:r>
    </w:p>
    <w:p w14:paraId="0FF911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stilla.swf</w:t>
      </w:r>
    </w:p>
    <w:p w14:paraId="61202E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stilleben.swf</w:t>
      </w:r>
    </w:p>
    <w:p w14:paraId="2A98E2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stillest0345nd.swf</w:t>
      </w:r>
    </w:p>
    <w:p w14:paraId="4634F9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stillhet.swf</w:t>
      </w:r>
    </w:p>
    <w:p w14:paraId="7947F6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stillsam.swf</w:t>
      </w:r>
    </w:p>
    <w:p w14:paraId="58BC43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still.swf</w:t>
      </w:r>
    </w:p>
    <w:p w14:paraId="49825B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stil.swf</w:t>
      </w:r>
    </w:p>
    <w:p w14:paraId="28F1AF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stiltje.swf</w:t>
      </w:r>
    </w:p>
    <w:p w14:paraId="5AD986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stimmar.swf</w:t>
      </w:r>
    </w:p>
    <w:p w14:paraId="66097E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stim.swf</w:t>
      </w:r>
    </w:p>
    <w:p w14:paraId="1541B9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stimulans.swf</w:t>
      </w:r>
    </w:p>
    <w:p w14:paraId="1584F5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stimulerar.swf</w:t>
      </w:r>
    </w:p>
    <w:p w14:paraId="28D8BB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stingslig.swf</w:t>
      </w:r>
    </w:p>
    <w:p w14:paraId="1DAABC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sting.swf</w:t>
      </w:r>
    </w:p>
    <w:p w14:paraId="39FE6C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stinker.swf</w:t>
      </w:r>
    </w:p>
    <w:p w14:paraId="7092D35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stinn.swf</w:t>
      </w:r>
    </w:p>
    <w:p w14:paraId="4BC365F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stins.swf</w:t>
      </w:r>
    </w:p>
    <w:p w14:paraId="222C4E3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stint.swf</w:t>
      </w:r>
    </w:p>
    <w:p w14:paraId="18C23D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stipendium.swf</w:t>
      </w:r>
    </w:p>
    <w:p w14:paraId="6ECD5BD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stipulerar.swf</w:t>
      </w:r>
    </w:p>
    <w:p w14:paraId="57487B2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stirrar.swf</w:t>
      </w:r>
    </w:p>
    <w:p w14:paraId="12A873C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stirrig.swf</w:t>
      </w:r>
    </w:p>
    <w:p w14:paraId="636EB4D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stj0344lk.swf</w:t>
      </w:r>
    </w:p>
    <w:p w14:paraId="291C9F9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stj0344lper.swf</w:t>
      </w:r>
    </w:p>
    <w:p w14:paraId="4A23CEA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stj0344l.swf</w:t>
      </w:r>
    </w:p>
    <w:p w14:paraId="5ABCCD1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stj0344rna.swf</w:t>
      </w:r>
    </w:p>
    <w:p w14:paraId="1814CA1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stj0344rngosse.swf</w:t>
      </w:r>
    </w:p>
    <w:p w14:paraId="7098B8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stj0344rnskott.swf</w:t>
      </w:r>
    </w:p>
    <w:p w14:paraId="2DE82E0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stj0344rnsm0344ll.swf</w:t>
      </w:r>
    </w:p>
    <w:p w14:paraId="3F3A82C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stj0344rt.swf</w:t>
      </w:r>
    </w:p>
    <w:p w14:paraId="42B719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stockar sig.swf</w:t>
      </w:r>
    </w:p>
    <w:p w14:paraId="055A39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stockning.swf</w:t>
      </w:r>
    </w:p>
    <w:p w14:paraId="7151B4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stock-.swf</w:t>
      </w:r>
    </w:p>
    <w:p w14:paraId="6679B0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stock.swf</w:t>
      </w:r>
    </w:p>
    <w:p w14:paraId="657551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stod.swf</w:t>
      </w:r>
    </w:p>
    <w:p w14:paraId="60D018D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stoff.swf</w:t>
      </w:r>
    </w:p>
    <w:p w14:paraId="2A56A5A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stofil.swf</w:t>
      </w:r>
    </w:p>
    <w:p w14:paraId="591D1F6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stof.swf</w:t>
      </w:r>
    </w:p>
    <w:p w14:paraId="4D4A8D4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stoft.swf</w:t>
      </w:r>
    </w:p>
    <w:p w14:paraId="401BCFD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stoisk.swf</w:t>
      </w:r>
    </w:p>
    <w:p w14:paraId="0601312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stojar.swf</w:t>
      </w:r>
    </w:p>
    <w:p w14:paraId="76C7EBB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stoj.swf</w:t>
      </w:r>
    </w:p>
    <w:p w14:paraId="6EAB25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stollig.swf</w:t>
      </w:r>
    </w:p>
    <w:p w14:paraId="36D3EED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stolpe.swf</w:t>
      </w:r>
    </w:p>
    <w:p w14:paraId="7B7FBC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stolpiller.swf</w:t>
      </w:r>
    </w:p>
    <w:p w14:paraId="6E7ACB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stol.swf</w:t>
      </w:r>
    </w:p>
    <w:p w14:paraId="77DDF5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stoltserar.swf</w:t>
      </w:r>
    </w:p>
    <w:p w14:paraId="191457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stolt.swf</w:t>
      </w:r>
    </w:p>
    <w:p w14:paraId="3C6250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stomme.swf</w:t>
      </w:r>
    </w:p>
    <w:p w14:paraId="22AC1E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stoppar.swf</w:t>
      </w:r>
    </w:p>
    <w:p w14:paraId="400DA5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stoppar undan.swf</w:t>
      </w:r>
    </w:p>
    <w:p w14:paraId="66987E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stoppning.swf</w:t>
      </w:r>
    </w:p>
    <w:p w14:paraId="0347A8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stopp.swf</w:t>
      </w:r>
    </w:p>
    <w:p w14:paraId="6F19C8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stoppur.swf</w:t>
      </w:r>
    </w:p>
    <w:p w14:paraId="4B2F53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storartad.swf</w:t>
      </w:r>
    </w:p>
    <w:p w14:paraId="71A2CE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storasyster.swf</w:t>
      </w:r>
    </w:p>
    <w:p w14:paraId="0DE594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stord0345d.swf</w:t>
      </w:r>
    </w:p>
    <w:p w14:paraId="3B8C30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stordrift.swf</w:t>
      </w:r>
    </w:p>
    <w:p w14:paraId="0C1A9B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storebror.swf</w:t>
      </w:r>
    </w:p>
    <w:p w14:paraId="73BE62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storfamilj.swf</w:t>
      </w:r>
    </w:p>
    <w:p w14:paraId="69D40D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storhetsvansinne.swf</w:t>
      </w:r>
    </w:p>
    <w:p w14:paraId="070590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storhet.swf</w:t>
      </w:r>
    </w:p>
    <w:p w14:paraId="7B90E3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storknar.swf</w:t>
      </w:r>
    </w:p>
    <w:p w14:paraId="0077C6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storlek.swf</w:t>
      </w:r>
    </w:p>
    <w:p w14:paraId="0E0855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storm0366te.swf</w:t>
      </w:r>
    </w:p>
    <w:p w14:paraId="70D45A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stormakt.swf</w:t>
      </w:r>
    </w:p>
    <w:p w14:paraId="1DA004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stormarknad.swf</w:t>
      </w:r>
    </w:p>
    <w:p w14:paraId="1EE036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stormar.swf</w:t>
      </w:r>
    </w:p>
    <w:p w14:paraId="1AA2CA5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stormig.swf</w:t>
      </w:r>
    </w:p>
    <w:p w14:paraId="72390E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stormsteg.swf</w:t>
      </w:r>
    </w:p>
    <w:p w14:paraId="11F796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storm.swf</w:t>
      </w:r>
    </w:p>
    <w:p w14:paraId="625549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stors0344ljare.swf</w:t>
      </w:r>
    </w:p>
    <w:p w14:paraId="7CE5F2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storsint.swf</w:t>
      </w:r>
    </w:p>
    <w:p w14:paraId="1CA0BB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storskalig.swf</w:t>
      </w:r>
    </w:p>
    <w:p w14:paraId="5D422D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storslagen.swf</w:t>
      </w:r>
    </w:p>
    <w:p w14:paraId="4EE85F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storspelar.swf</w:t>
      </w:r>
    </w:p>
    <w:p w14:paraId="43A45D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storstad.swf</w:t>
      </w:r>
    </w:p>
    <w:p w14:paraId="13AEA8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storstilad.swf</w:t>
      </w:r>
    </w:p>
    <w:p w14:paraId="2E92B1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stor.swf</w:t>
      </w:r>
    </w:p>
    <w:p w14:paraId="4CB671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stort0345.swf</w:t>
      </w:r>
    </w:p>
    <w:p w14:paraId="0E1A91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storverk.swf</w:t>
      </w:r>
    </w:p>
    <w:p w14:paraId="2C47F1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storvulen.swf</w:t>
      </w:r>
    </w:p>
    <w:p w14:paraId="5F05F5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story.swf</w:t>
      </w:r>
    </w:p>
    <w:p w14:paraId="02B4C3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sto.swf</w:t>
      </w:r>
    </w:p>
    <w:p w14:paraId="6BB509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STP.swf</w:t>
      </w:r>
    </w:p>
    <w:p w14:paraId="1B2965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str0344cka.swf</w:t>
      </w:r>
    </w:p>
    <w:p w14:paraId="1E18B9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str0344ckb0344nk.swf</w:t>
      </w:r>
    </w:p>
    <w:p w14:paraId="359973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str0344cker.swf</w:t>
      </w:r>
    </w:p>
    <w:p w14:paraId="5AEEF8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str0344ckl0344ser.swf</w:t>
      </w:r>
    </w:p>
    <w:p w14:paraId="1CAE7B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str0344ckning.swf</w:t>
      </w:r>
    </w:p>
    <w:p w14:paraId="6CCDCE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str0344ck.swf</w:t>
      </w:r>
    </w:p>
    <w:p w14:paraId="2E87A4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str0344ng.swf</w:t>
      </w:r>
    </w:p>
    <w:p w14:paraId="24CDE6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str0344van.swf</w:t>
      </w:r>
    </w:p>
    <w:p w14:paraId="0A19E3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str0344var.swf</w:t>
      </w:r>
    </w:p>
    <w:p w14:paraId="1E27AC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str0344vsam.swf</w:t>
      </w:r>
    </w:p>
    <w:p w14:paraId="730642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str0344v.swf</w:t>
      </w:r>
    </w:p>
    <w:p w14:paraId="52275D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str0345ke.swf</w:t>
      </w:r>
    </w:p>
    <w:p w14:paraId="4B4633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str0345k.swf</w:t>
      </w:r>
    </w:p>
    <w:p w14:paraId="5F41E1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str0345lande.swf</w:t>
      </w:r>
    </w:p>
    <w:p w14:paraId="7D7EBC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str0345lar.swf</w:t>
      </w:r>
    </w:p>
    <w:p w14:paraId="0206B9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str0345le.swf</w:t>
      </w:r>
    </w:p>
    <w:p w14:paraId="570786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str0345lkastare.swf</w:t>
      </w:r>
    </w:p>
    <w:p w14:paraId="56CFC5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str0345lning.swf</w:t>
      </w:r>
    </w:p>
    <w:p w14:paraId="7BD038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str0345lskydd.swf</w:t>
      </w:r>
    </w:p>
    <w:p w14:paraId="7E2085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str0345.swf</w:t>
      </w:r>
    </w:p>
    <w:p w14:paraId="40B684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str0366br0366d.swf</w:t>
      </w:r>
    </w:p>
    <w:p w14:paraId="350956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str0366g.swf</w:t>
      </w:r>
    </w:p>
    <w:p w14:paraId="42565D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str0366k.swf</w:t>
      </w:r>
    </w:p>
    <w:p w14:paraId="064C57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str0366mbrytare.swf</w:t>
      </w:r>
    </w:p>
    <w:p w14:paraId="39C1D4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str0366mlinjeformad.swf</w:t>
      </w:r>
    </w:p>
    <w:p w14:paraId="5C05C4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str0366mmar.swf</w:t>
      </w:r>
    </w:p>
    <w:p w14:paraId="64570B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str0366mming.swf</w:t>
      </w:r>
    </w:p>
    <w:p w14:paraId="7A62C6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str0366mning.swf</w:t>
      </w:r>
    </w:p>
    <w:p w14:paraId="3A6662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str0366m.swf</w:t>
      </w:r>
    </w:p>
    <w:p w14:paraId="04DC1E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str0366p.swf</w:t>
      </w:r>
    </w:p>
    <w:p w14:paraId="0B9112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str0366r.swf</w:t>
      </w:r>
    </w:p>
    <w:p w14:paraId="577C17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str0366socker.swf</w:t>
      </w:r>
    </w:p>
    <w:p w14:paraId="4EAD66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str0366ssel.swf</w:t>
      </w:r>
    </w:p>
    <w:p w14:paraId="6D3609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str0366-.swf</w:t>
      </w:r>
    </w:p>
    <w:p w14:paraId="4D18E5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str0366var.swf</w:t>
      </w:r>
    </w:p>
    <w:p w14:paraId="4F2DF3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str0366vt0345g.swf</w:t>
      </w:r>
    </w:p>
    <w:p w14:paraId="30E667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straffar.swf</w:t>
      </w:r>
    </w:p>
    <w:p w14:paraId="1219D7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straffbelagd.swf</w:t>
      </w:r>
    </w:p>
    <w:p w14:paraId="04609D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straffr0344nta.swf</w:t>
      </w:r>
    </w:p>
    <w:p w14:paraId="09828F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straff.swf</w:t>
      </w:r>
    </w:p>
    <w:p w14:paraId="70D14F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stramar.swf</w:t>
      </w:r>
    </w:p>
    <w:p w14:paraId="28DF10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stram.swf</w:t>
      </w:r>
    </w:p>
    <w:p w14:paraId="108A18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strandar.swf</w:t>
      </w:r>
    </w:p>
    <w:p w14:paraId="1CDDEA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strandhugg.swf</w:t>
      </w:r>
    </w:p>
    <w:p w14:paraId="087B84E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strandsatt.swf</w:t>
      </w:r>
    </w:p>
    <w:p w14:paraId="05A56F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strandskyddsomr0345de.swf</w:t>
      </w:r>
    </w:p>
    <w:p w14:paraId="36C395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strand.swf</w:t>
      </w:r>
    </w:p>
    <w:p w14:paraId="085727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strapats.swf</w:t>
      </w:r>
    </w:p>
    <w:p w14:paraId="1299EC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strategisk.swf</w:t>
      </w:r>
    </w:p>
    <w:p w14:paraId="3621C6E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strategi.swf</w:t>
      </w:r>
    </w:p>
    <w:p w14:paraId="48D7C70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strax.swf</w:t>
      </w:r>
    </w:p>
    <w:p w14:paraId="18FC671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streber.swf</w:t>
      </w:r>
    </w:p>
    <w:p w14:paraId="260A97C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streckar.swf</w:t>
      </w:r>
    </w:p>
    <w:p w14:paraId="7F6D3AE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streck.swf</w:t>
      </w:r>
    </w:p>
    <w:p w14:paraId="1C7A988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stred.swf</w:t>
      </w:r>
    </w:p>
    <w:p w14:paraId="263B15D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strejkar.swf</w:t>
      </w:r>
    </w:p>
    <w:p w14:paraId="43C1B0E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strejk.swf</w:t>
      </w:r>
    </w:p>
    <w:p w14:paraId="78AD231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stressad.swf</w:t>
      </w:r>
    </w:p>
    <w:p w14:paraId="25278B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stressar.swf</w:t>
      </w:r>
    </w:p>
    <w:p w14:paraId="792C54D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stressig.swf</w:t>
      </w:r>
    </w:p>
    <w:p w14:paraId="34C00D4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stress.swf</w:t>
      </w:r>
    </w:p>
    <w:p w14:paraId="46CB489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stretar.swf</w:t>
      </w:r>
    </w:p>
    <w:p w14:paraId="7FABDDB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stridbar.swf</w:t>
      </w:r>
    </w:p>
    <w:p w14:paraId="7F654C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strider.swf</w:t>
      </w:r>
    </w:p>
    <w:p w14:paraId="6C2E42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stridighet.swf</w:t>
      </w:r>
    </w:p>
    <w:p w14:paraId="45ACB3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stridig.swf</w:t>
      </w:r>
    </w:p>
    <w:p w14:paraId="0D804C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stridis.swf</w:t>
      </w:r>
    </w:p>
    <w:p w14:paraId="0E0DCC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stridskrafter.swf</w:t>
      </w:r>
    </w:p>
    <w:p w14:paraId="4273C7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stridslysten.swf</w:t>
      </w:r>
    </w:p>
    <w:p w14:paraId="6EA707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stridsspets.swf</w:t>
      </w:r>
    </w:p>
    <w:p w14:paraId="18DD36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stridsvagn.swf</w:t>
      </w:r>
    </w:p>
    <w:p w14:paraId="797947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strid.swf</w:t>
      </w:r>
    </w:p>
    <w:p w14:paraId="3CC421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strikt.swf</w:t>
      </w:r>
    </w:p>
    <w:p w14:paraId="4B43DF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strilar.swf</w:t>
      </w:r>
    </w:p>
    <w:p w14:paraId="05D162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strimlar.swf</w:t>
      </w:r>
    </w:p>
    <w:p w14:paraId="4CAB3C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strimla.swf</w:t>
      </w:r>
    </w:p>
    <w:p w14:paraId="602F7D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strimma.swf</w:t>
      </w:r>
    </w:p>
    <w:p w14:paraId="18E245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stringent.swf</w:t>
      </w:r>
    </w:p>
    <w:p w14:paraId="3B9D69A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stripig.swf</w:t>
      </w:r>
    </w:p>
    <w:p w14:paraId="20EACF6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strippar.swf</w:t>
      </w:r>
    </w:p>
    <w:p w14:paraId="6B23BB4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striptease.swf</w:t>
      </w:r>
    </w:p>
    <w:p w14:paraId="54D434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stritt.swf</w:t>
      </w:r>
    </w:p>
    <w:p w14:paraId="6BFDB4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strof.swf</w:t>
      </w:r>
    </w:p>
    <w:p w14:paraId="7F0E934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stroke.swf</w:t>
      </w:r>
    </w:p>
    <w:p w14:paraId="6D353DC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strong.swf</w:t>
      </w:r>
    </w:p>
    <w:p w14:paraId="2E9092B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stropp.swf</w:t>
      </w:r>
    </w:p>
    <w:p w14:paraId="7B58C3E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strosar.swf</w:t>
      </w:r>
    </w:p>
    <w:p w14:paraId="17605D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strukit.swf</w:t>
      </w:r>
    </w:p>
    <w:p w14:paraId="66FC00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struktur.swf</w:t>
      </w:r>
    </w:p>
    <w:p w14:paraId="6C9EC1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strul.swf</w:t>
      </w:r>
    </w:p>
    <w:p w14:paraId="21674E2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struma.swf</w:t>
      </w:r>
    </w:p>
    <w:p w14:paraId="132DC25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strumpa.swf</w:t>
      </w:r>
    </w:p>
    <w:p w14:paraId="5D84BE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strumpbyxa.swf</w:t>
      </w:r>
    </w:p>
    <w:p w14:paraId="4893A22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strumpl0344sten.swf</w:t>
      </w:r>
    </w:p>
    <w:p w14:paraId="62BF971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struntar.swf</w:t>
      </w:r>
    </w:p>
    <w:p w14:paraId="6B1341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struntsumma.swf</w:t>
      </w:r>
    </w:p>
    <w:p w14:paraId="5CB7C7D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strunt.swf</w:t>
      </w:r>
    </w:p>
    <w:p w14:paraId="117B60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strupe.swf</w:t>
      </w:r>
    </w:p>
    <w:p w14:paraId="453D411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struts.swf</w:t>
      </w:r>
    </w:p>
    <w:p w14:paraId="59F6ADB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strut.swf</w:t>
      </w:r>
    </w:p>
    <w:p w14:paraId="67729B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struttar.swf</w:t>
      </w:r>
    </w:p>
    <w:p w14:paraId="32C521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strykande.swf</w:t>
      </w:r>
    </w:p>
    <w:p w14:paraId="4FB418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strykbr0344da.swf</w:t>
      </w:r>
    </w:p>
    <w:p w14:paraId="4B1FD3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stryker med.swf</w:t>
      </w:r>
    </w:p>
    <w:p w14:paraId="1F030C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stryker.swf</w:t>
      </w:r>
    </w:p>
    <w:p w14:paraId="530673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stryker under.swf</w:t>
      </w:r>
    </w:p>
    <w:p w14:paraId="398967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strykj0344rn.swf</w:t>
      </w:r>
    </w:p>
    <w:p w14:paraId="6756E1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strykpojke.swf</w:t>
      </w:r>
    </w:p>
    <w:p w14:paraId="0B11B0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stryk.swf</w:t>
      </w:r>
    </w:p>
    <w:p w14:paraId="40B157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stryper.swf</w:t>
      </w:r>
    </w:p>
    <w:p w14:paraId="6E7567A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 t.swf</w:t>
      </w:r>
    </w:p>
    <w:p w14:paraId="2916D32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stubben.swf</w:t>
      </w:r>
    </w:p>
    <w:p w14:paraId="6BAE61E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stubbe.swf</w:t>
      </w:r>
    </w:p>
    <w:p w14:paraId="1BEE5DE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stubb.swf</w:t>
      </w:r>
    </w:p>
    <w:p w14:paraId="2295BE0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stubin.swf</w:t>
      </w:r>
    </w:p>
    <w:p w14:paraId="65A84BE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stuckatur.swf</w:t>
      </w:r>
    </w:p>
    <w:p w14:paraId="0475386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stuckit.swf</w:t>
      </w:r>
    </w:p>
    <w:p w14:paraId="2000E2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studentbetyg.swf</w:t>
      </w:r>
    </w:p>
    <w:p w14:paraId="5CFADC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studentbostad.swf</w:t>
      </w:r>
    </w:p>
    <w:p w14:paraId="1ED85C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studentexamen.swf</w:t>
      </w:r>
    </w:p>
    <w:p w14:paraId="6D54FD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studentikos.swf</w:t>
      </w:r>
    </w:p>
    <w:p w14:paraId="708BC2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studentk0345r.swf</w:t>
      </w:r>
    </w:p>
    <w:p w14:paraId="3CBB0C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student.swf</w:t>
      </w:r>
    </w:p>
    <w:p w14:paraId="6ED79E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studerande.swf</w:t>
      </w:r>
    </w:p>
    <w:p w14:paraId="60E332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studerar.swf</w:t>
      </w:r>
    </w:p>
    <w:p w14:paraId="0716F9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studiebidrag.swf</w:t>
      </w:r>
    </w:p>
    <w:p w14:paraId="177833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studiecirkel.swf</w:t>
      </w:r>
    </w:p>
    <w:p w14:paraId="795261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studief0366rbund.swf</w:t>
      </w:r>
    </w:p>
    <w:p w14:paraId="68785F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studiehj0344lp.swf</w:t>
      </w:r>
    </w:p>
    <w:p w14:paraId="6CFCBD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studiel0345n.swf</w:t>
      </w:r>
    </w:p>
    <w:p w14:paraId="36FDF4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studiemedel.swf</w:t>
      </w:r>
    </w:p>
    <w:p w14:paraId="47A8CD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studieplan.swf</w:t>
      </w:r>
    </w:p>
    <w:p w14:paraId="31E1BA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studierektor.swf</w:t>
      </w:r>
    </w:p>
    <w:p w14:paraId="3BAFBC5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studiest0366d.swf</w:t>
      </w:r>
    </w:p>
    <w:p w14:paraId="5FD942B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studie.swf</w:t>
      </w:r>
    </w:p>
    <w:p w14:paraId="2CE0B8D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studio.swf</w:t>
      </w:r>
    </w:p>
    <w:p w14:paraId="442045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studium.swf</w:t>
      </w:r>
    </w:p>
    <w:p w14:paraId="250EBC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studsare.swf</w:t>
      </w:r>
    </w:p>
    <w:p w14:paraId="41731E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studsar.swf</w:t>
      </w:r>
    </w:p>
    <w:p w14:paraId="7869C4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studs.swf</w:t>
      </w:r>
    </w:p>
    <w:p w14:paraId="0CA4321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stud.swf</w:t>
      </w:r>
    </w:p>
    <w:p w14:paraId="1221D90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stuga.swf</w:t>
      </w:r>
    </w:p>
    <w:p w14:paraId="378E7D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stugby.swf</w:t>
      </w:r>
    </w:p>
    <w:p w14:paraId="706475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stukar.swf</w:t>
      </w:r>
    </w:p>
    <w:p w14:paraId="58FD51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stulit.swf</w:t>
      </w:r>
    </w:p>
    <w:p w14:paraId="091FE75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stultar.swf</w:t>
      </w:r>
    </w:p>
    <w:p w14:paraId="27FBC79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stumpa.swf</w:t>
      </w:r>
    </w:p>
    <w:p w14:paraId="01246F1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stump.swf</w:t>
      </w:r>
    </w:p>
    <w:p w14:paraId="6DC624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stum.swf</w:t>
      </w:r>
    </w:p>
    <w:p w14:paraId="6580060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stundar.swf</w:t>
      </w:r>
    </w:p>
    <w:p w14:paraId="7B74092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stundom.swf</w:t>
      </w:r>
    </w:p>
    <w:p w14:paraId="2D8F98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stund.swf</w:t>
      </w:r>
    </w:p>
    <w:p w14:paraId="78E0DC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stundtals.swf</w:t>
      </w:r>
    </w:p>
    <w:p w14:paraId="656D331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stuntman.swf</w:t>
      </w:r>
    </w:p>
    <w:p w14:paraId="294E2F5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stupar.swf</w:t>
      </w:r>
    </w:p>
    <w:p w14:paraId="377B97C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stupid.swf</w:t>
      </w:r>
    </w:p>
    <w:p w14:paraId="1B7A0EA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stupr0344nna.swf</w:t>
      </w:r>
    </w:p>
    <w:p w14:paraId="3490C4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stupr0366r.swf</w:t>
      </w:r>
    </w:p>
    <w:p w14:paraId="30E1A06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stup.swf</w:t>
      </w:r>
    </w:p>
    <w:p w14:paraId="5AD2A9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stursk.swf</w:t>
      </w:r>
    </w:p>
    <w:p w14:paraId="5EB2861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stuteri.swf</w:t>
      </w:r>
    </w:p>
    <w:p w14:paraId="01CFC5E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stuvar.swf</w:t>
      </w:r>
    </w:p>
    <w:p w14:paraId="1AE8E23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stuveriarbetare.swf</w:t>
      </w:r>
    </w:p>
    <w:p w14:paraId="733A94D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stuvning.swf</w:t>
      </w:r>
    </w:p>
    <w:p w14:paraId="296D1CE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stuv.swf</w:t>
      </w:r>
    </w:p>
    <w:p w14:paraId="59FA9C1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styckar.swf</w:t>
      </w:r>
    </w:p>
    <w:p w14:paraId="7E43E8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styckegods.swf</w:t>
      </w:r>
    </w:p>
    <w:p w14:paraId="0E3529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stycken.swf</w:t>
      </w:r>
    </w:p>
    <w:p w14:paraId="288009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styckning.swf</w:t>
      </w:r>
    </w:p>
    <w:p w14:paraId="53041E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styck.swf</w:t>
      </w:r>
    </w:p>
    <w:p w14:paraId="600BC9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stygg.swf</w:t>
      </w:r>
    </w:p>
    <w:p w14:paraId="3F2C66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stygn.swf</w:t>
      </w:r>
    </w:p>
    <w:p w14:paraId="256A6B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stylta.swf</w:t>
      </w:r>
    </w:p>
    <w:p w14:paraId="7EAC24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stympar.swf</w:t>
      </w:r>
    </w:p>
    <w:p w14:paraId="2D12C2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styng.swf</w:t>
      </w:r>
    </w:p>
    <w:p w14:paraId="43ABD1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styrbord.swf</w:t>
      </w:r>
    </w:p>
    <w:p w14:paraId="319BA3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styrelseskick.swf</w:t>
      </w:r>
    </w:p>
    <w:p w14:paraId="3AE3CC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styrelse.swf</w:t>
      </w:r>
    </w:p>
    <w:p w14:paraId="503435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styresman.swf</w:t>
      </w:r>
    </w:p>
    <w:p w14:paraId="7DE7F5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styre.swf</w:t>
      </w:r>
    </w:p>
    <w:p w14:paraId="46CFA0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styrka.swf</w:t>
      </w:r>
    </w:p>
    <w:p w14:paraId="264C8B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styrker.swf</w:t>
      </w:r>
    </w:p>
    <w:p w14:paraId="618872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styrket0345r.swf</w:t>
      </w:r>
    </w:p>
    <w:p w14:paraId="4A9779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styrman.swf</w:t>
      </w:r>
    </w:p>
    <w:p w14:paraId="301754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styrspak.swf</w:t>
      </w:r>
    </w:p>
    <w:p w14:paraId="0A09E9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styr.swf</w:t>
      </w:r>
    </w:p>
    <w:p w14:paraId="394865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styvbarn.swf</w:t>
      </w:r>
    </w:p>
    <w:p w14:paraId="297065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styvfar.swf</w:t>
      </w:r>
    </w:p>
    <w:p w14:paraId="57DF86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styvmoderlig.swf</w:t>
      </w:r>
    </w:p>
    <w:p w14:paraId="354012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styvmor.swf</w:t>
      </w:r>
    </w:p>
    <w:p w14:paraId="76218A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styvnackad.swf</w:t>
      </w:r>
    </w:p>
    <w:p w14:paraId="7FD2AE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styvnar.swf</w:t>
      </w:r>
    </w:p>
    <w:p w14:paraId="5082E4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styv.swf</w:t>
      </w:r>
    </w:p>
    <w:p w14:paraId="4871E2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styvt.swf</w:t>
      </w:r>
    </w:p>
    <w:p w14:paraId="53FD48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subjektiv.swf</w:t>
      </w:r>
    </w:p>
    <w:p w14:paraId="36D37D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subjekt.swf</w:t>
      </w:r>
    </w:p>
    <w:p w14:paraId="6A7D46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subkultur.swf</w:t>
      </w:r>
    </w:p>
    <w:p w14:paraId="62FFF3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sublimerar.swf</w:t>
      </w:r>
    </w:p>
    <w:p w14:paraId="103835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sublim.swf</w:t>
      </w:r>
    </w:p>
    <w:p w14:paraId="57729E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substans.swf</w:t>
      </w:r>
    </w:p>
    <w:p w14:paraId="6326455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substantiell.swf</w:t>
      </w:r>
    </w:p>
    <w:p w14:paraId="4E400F8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substantiv.swf</w:t>
      </w:r>
    </w:p>
    <w:p w14:paraId="0AA062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substitut.swf</w:t>
      </w:r>
    </w:p>
    <w:p w14:paraId="45EF5B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subtil.swf</w:t>
      </w:r>
    </w:p>
    <w:p w14:paraId="0A8EAF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subtraherar.swf</w:t>
      </w:r>
    </w:p>
    <w:p w14:paraId="1EFE1D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subtraktion.swf</w:t>
      </w:r>
    </w:p>
    <w:p w14:paraId="15CB5F1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subventionerar.swf</w:t>
      </w:r>
    </w:p>
    <w:p w14:paraId="360B4EE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subvention.swf</w:t>
      </w:r>
    </w:p>
    <w:p w14:paraId="6ADF603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subversiv.swf</w:t>
      </w:r>
    </w:p>
    <w:p w14:paraId="167C005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succ0351.swf</w:t>
      </w:r>
    </w:p>
    <w:p w14:paraId="2E24FC8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succession.swf</w:t>
      </w:r>
    </w:p>
    <w:p w14:paraId="5BF82CA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successiv.swf</w:t>
      </w:r>
    </w:p>
    <w:p w14:paraId="5AD678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suckar.swf</w:t>
      </w:r>
    </w:p>
    <w:p w14:paraId="70D42B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suck.swf</w:t>
      </w:r>
    </w:p>
    <w:p w14:paraId="16A5058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suddar.swf</w:t>
      </w:r>
    </w:p>
    <w:p w14:paraId="53D1BFF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suddgummi.swf</w:t>
      </w:r>
    </w:p>
    <w:p w14:paraId="30BE62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suddig.swf</w:t>
      </w:r>
    </w:p>
    <w:p w14:paraId="12CA98A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sudd.swf</w:t>
      </w:r>
    </w:p>
    <w:p w14:paraId="014EC26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suffix.swf</w:t>
      </w:r>
    </w:p>
    <w:p w14:paraId="4585397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suffl0351.swf</w:t>
      </w:r>
    </w:p>
    <w:p w14:paraId="22FB809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suffl0366r.swf</w:t>
      </w:r>
    </w:p>
    <w:p w14:paraId="258058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sugen.swf</w:t>
      </w:r>
    </w:p>
    <w:p w14:paraId="47D4C81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suger.swf</w:t>
      </w:r>
    </w:p>
    <w:p w14:paraId="490C1B2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suger ut.swf</w:t>
      </w:r>
    </w:p>
    <w:p w14:paraId="70798A7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sugga.swf</w:t>
      </w:r>
    </w:p>
    <w:p w14:paraId="01C2E4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suggererar.swf</w:t>
      </w:r>
    </w:p>
    <w:p w14:paraId="2CD375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suggestion.swf</w:t>
      </w:r>
    </w:p>
    <w:p w14:paraId="4742958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suggestiv.swf</w:t>
      </w:r>
    </w:p>
    <w:p w14:paraId="606FB25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sugit.swf</w:t>
      </w:r>
    </w:p>
    <w:p w14:paraId="381979F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sugr0366r.swf</w:t>
      </w:r>
    </w:p>
    <w:p w14:paraId="4468C1B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sug.swf</w:t>
      </w:r>
    </w:p>
    <w:p w14:paraId="01DC39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suktar.swf</w:t>
      </w:r>
    </w:p>
    <w:p w14:paraId="78A29A1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sula.swf</w:t>
      </w:r>
    </w:p>
    <w:p w14:paraId="10FEEA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sulfa.swf</w:t>
      </w:r>
    </w:p>
    <w:p w14:paraId="1E83C2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sulky.swf</w:t>
      </w:r>
    </w:p>
    <w:p w14:paraId="3FD7C88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summarisk.swf</w:t>
      </w:r>
    </w:p>
    <w:p w14:paraId="5434522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summa.swf</w:t>
      </w:r>
    </w:p>
    <w:p w14:paraId="7641B3E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summerar.swf</w:t>
      </w:r>
    </w:p>
    <w:p w14:paraId="51A0B0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summer.swf</w:t>
      </w:r>
    </w:p>
    <w:p w14:paraId="1C8D5B5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summit.swf</w:t>
      </w:r>
    </w:p>
    <w:p w14:paraId="75F653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sumpar.swf</w:t>
      </w:r>
    </w:p>
    <w:p w14:paraId="05F309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sumpmark.swf</w:t>
      </w:r>
    </w:p>
    <w:p w14:paraId="57BA8E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sump.swf</w:t>
      </w:r>
    </w:p>
    <w:p w14:paraId="2AFF3EB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sund.swf</w:t>
      </w:r>
    </w:p>
    <w:p w14:paraId="1D14AB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sup0351.swf</w:t>
      </w:r>
    </w:p>
    <w:p w14:paraId="3CFA6A6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superar.swf</w:t>
      </w:r>
    </w:p>
    <w:p w14:paraId="6DD0B51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superb.swf</w:t>
      </w:r>
    </w:p>
    <w:p w14:paraId="7ABF9AE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superlativ.swf</w:t>
      </w:r>
    </w:p>
    <w:p w14:paraId="23A76E0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super-.swf</w:t>
      </w:r>
    </w:p>
    <w:p w14:paraId="693607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super.swf</w:t>
      </w:r>
    </w:p>
    <w:p w14:paraId="58DBA83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supinum.swf</w:t>
      </w:r>
    </w:p>
    <w:p w14:paraId="7DD1A6B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suppleant.swf</w:t>
      </w:r>
    </w:p>
    <w:p w14:paraId="6EF4A4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supporter.swf</w:t>
      </w:r>
    </w:p>
    <w:p w14:paraId="3A4B1DF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sup.swf</w:t>
      </w:r>
    </w:p>
    <w:p w14:paraId="6EC8D7C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suput.swf</w:t>
      </w:r>
    </w:p>
    <w:p w14:paraId="2A09F73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surar.swf</w:t>
      </w:r>
    </w:p>
    <w:p w14:paraId="5B5D7BE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surfar.swf</w:t>
      </w:r>
    </w:p>
    <w:p w14:paraId="2C6729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surfingbr0344da.swf</w:t>
      </w:r>
    </w:p>
    <w:p w14:paraId="0CC24C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surmulen.swf</w:t>
      </w:r>
    </w:p>
    <w:p w14:paraId="1500FE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surnar.swf</w:t>
      </w:r>
    </w:p>
    <w:p w14:paraId="6230061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surpuppa.swf</w:t>
      </w:r>
    </w:p>
    <w:p w14:paraId="67672D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surrar.swf</w:t>
      </w:r>
    </w:p>
    <w:p w14:paraId="7C5A8B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surrealistisk.swf</w:t>
      </w:r>
    </w:p>
    <w:p w14:paraId="38A9B7D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surrogat.swf</w:t>
      </w:r>
    </w:p>
    <w:p w14:paraId="61FE45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surr.swf</w:t>
      </w:r>
    </w:p>
    <w:p w14:paraId="72AA6D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surstr0366mming.swf</w:t>
      </w:r>
    </w:p>
    <w:p w14:paraId="0F40C9D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sur.swf</w:t>
      </w:r>
    </w:p>
    <w:p w14:paraId="438C49B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susar.swf</w:t>
      </w:r>
    </w:p>
    <w:p w14:paraId="77F5FB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susen.swf</w:t>
      </w:r>
    </w:p>
    <w:p w14:paraId="32CDACC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suspekt.swf</w:t>
      </w:r>
    </w:p>
    <w:p w14:paraId="176927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suspenderar.swf</w:t>
      </w:r>
    </w:p>
    <w:p w14:paraId="382BAC5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sussar.swf</w:t>
      </w:r>
    </w:p>
    <w:p w14:paraId="7E7E87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sus.swf</w:t>
      </w:r>
    </w:p>
    <w:p w14:paraId="57211E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suttit.swf</w:t>
      </w:r>
    </w:p>
    <w:p w14:paraId="2CA78E7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suver0344n.swf</w:t>
      </w:r>
    </w:p>
    <w:p w14:paraId="331240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sv0344gerska.swf</w:t>
      </w:r>
    </w:p>
    <w:p w14:paraId="5E3F835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sv0344ljer.swf</w:t>
      </w:r>
    </w:p>
    <w:p w14:paraId="459DD12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sv0344ller.swf</w:t>
      </w:r>
    </w:p>
    <w:p w14:paraId="526EBD3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sv0344lter.swf</w:t>
      </w:r>
    </w:p>
    <w:p w14:paraId="7D5E73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sv0344lt.swf</w:t>
      </w:r>
    </w:p>
    <w:p w14:paraId="2B7CF5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sv0344mmar 0366ver.swf</w:t>
      </w:r>
    </w:p>
    <w:p w14:paraId="73EDAD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sv0344nger om.swf</w:t>
      </w:r>
    </w:p>
    <w:p w14:paraId="001D82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sv0344nger.swf</w:t>
      </w:r>
    </w:p>
    <w:p w14:paraId="072E6A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sv0344ngig.swf</w:t>
      </w:r>
    </w:p>
    <w:p w14:paraId="1AB2CD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sv0344ngning.swf</w:t>
      </w:r>
    </w:p>
    <w:p w14:paraId="588912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sv0344ngom.swf</w:t>
      </w:r>
    </w:p>
    <w:p w14:paraId="1D9A46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sv0344ngrum.swf</w:t>
      </w:r>
    </w:p>
    <w:p w14:paraId="428F0A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sv0344ng.swf</w:t>
      </w:r>
    </w:p>
    <w:p w14:paraId="049913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sv0344rdotter.swf</w:t>
      </w:r>
    </w:p>
    <w:p w14:paraId="7F7F4D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sv0344rd.swf</w:t>
      </w:r>
    </w:p>
    <w:p w14:paraId="51C54F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sv0344rf0366r0344ldrar.swf</w:t>
      </w:r>
    </w:p>
    <w:p w14:paraId="1997FF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sv0344rfar.swf</w:t>
      </w:r>
    </w:p>
    <w:p w14:paraId="7733B6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sv0344rjer.swf</w:t>
      </w:r>
    </w:p>
    <w:p w14:paraId="15FB12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sv0344rmar.swf</w:t>
      </w:r>
    </w:p>
    <w:p w14:paraId="5C0861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sv0344rmor.swf</w:t>
      </w:r>
    </w:p>
    <w:p w14:paraId="488A64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sv0344rm.swf</w:t>
      </w:r>
    </w:p>
    <w:p w14:paraId="004DAA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sv0344rord.swf</w:t>
      </w:r>
    </w:p>
    <w:p w14:paraId="3E9DDC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sv0344rson.swf</w:t>
      </w:r>
    </w:p>
    <w:p w14:paraId="490FC2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sv0344r.swf</w:t>
      </w:r>
    </w:p>
    <w:p w14:paraId="7C9DFB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sv0344rtar ner.swf</w:t>
      </w:r>
    </w:p>
    <w:p w14:paraId="53C872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sv0344rtar.swf</w:t>
      </w:r>
    </w:p>
    <w:p w14:paraId="4BEC7B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sv0344rta.swf</w:t>
      </w:r>
    </w:p>
    <w:p w14:paraId="4A5851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sv0344vare.swf</w:t>
      </w:r>
    </w:p>
    <w:p w14:paraId="39297C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sv0344var.swf</w:t>
      </w:r>
    </w:p>
    <w:p w14:paraId="07A920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sv0345gerpolitik.swf</w:t>
      </w:r>
    </w:p>
    <w:p w14:paraId="7E5586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sv0345ger.swf</w:t>
      </w:r>
    </w:p>
    <w:p w14:paraId="320BFC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sv0345l.swf</w:t>
      </w:r>
    </w:p>
    <w:p w14:paraId="10EFE2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sv0345ngrem.swf</w:t>
      </w:r>
    </w:p>
    <w:p w14:paraId="5DC2E8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sv0345rartad.swf</w:t>
      </w:r>
    </w:p>
    <w:p w14:paraId="196DA2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sv0345rbem0344strad.swf</w:t>
      </w:r>
    </w:p>
    <w:p w14:paraId="1DFB79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sv0345righet.swf</w:t>
      </w:r>
    </w:p>
    <w:p w14:paraId="537E31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sv0345rl0366st.swf</w:t>
      </w:r>
    </w:p>
    <w:p w14:paraId="2B2CBA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sv0345rmod.swf</w:t>
      </w:r>
    </w:p>
    <w:p w14:paraId="6E0B21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sv0345rsm0344lt.swf</w:t>
      </w:r>
    </w:p>
    <w:p w14:paraId="3C0E80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sv0345r.swf</w:t>
      </w:r>
    </w:p>
    <w:p w14:paraId="135C25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svacka.swf</w:t>
      </w:r>
    </w:p>
    <w:p w14:paraId="511CFC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svada.swf</w:t>
      </w:r>
    </w:p>
    <w:p w14:paraId="600E2C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svaghet.swf</w:t>
      </w:r>
    </w:p>
    <w:p w14:paraId="1AD50C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svagsint.swf</w:t>
      </w:r>
    </w:p>
    <w:p w14:paraId="7A3BCC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svag.swf</w:t>
      </w:r>
    </w:p>
    <w:p w14:paraId="63344C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svajar.swf</w:t>
      </w:r>
    </w:p>
    <w:p w14:paraId="68553F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svajig.swf</w:t>
      </w:r>
    </w:p>
    <w:p w14:paraId="2973AE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svala.swf</w:t>
      </w:r>
    </w:p>
    <w:p w14:paraId="55FF4F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svalde.swf</w:t>
      </w:r>
    </w:p>
    <w:p w14:paraId="3E93E2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svale.swf</w:t>
      </w:r>
    </w:p>
    <w:p w14:paraId="4A6AC1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svalg0345ng.swf</w:t>
      </w:r>
    </w:p>
    <w:p w14:paraId="7C9081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svalg.swf</w:t>
      </w:r>
    </w:p>
    <w:p w14:paraId="4EB8DA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svalkar.swf</w:t>
      </w:r>
    </w:p>
    <w:p w14:paraId="249196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svalka.swf</w:t>
      </w:r>
    </w:p>
    <w:p w14:paraId="0038A0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svallar.swf</w:t>
      </w:r>
    </w:p>
    <w:p w14:paraId="176920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svall.swf</w:t>
      </w:r>
    </w:p>
    <w:p w14:paraId="370AF9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svalnar.swf</w:t>
      </w:r>
    </w:p>
    <w:p w14:paraId="3B1C60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sval.swf</w:t>
      </w:r>
    </w:p>
    <w:p w14:paraId="4AA53B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svalt.swf</w:t>
      </w:r>
    </w:p>
    <w:p w14:paraId="3FFA15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svamlar.swf</w:t>
      </w:r>
    </w:p>
    <w:p w14:paraId="78178D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svammel.swf</w:t>
      </w:r>
    </w:p>
    <w:p w14:paraId="3AA66F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svamp.swf</w:t>
      </w:r>
    </w:p>
    <w:p w14:paraId="1E1E85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svanes0345ng.swf</w:t>
      </w:r>
    </w:p>
    <w:p w14:paraId="13F137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svank.swf</w:t>
      </w:r>
    </w:p>
    <w:p w14:paraId="27F1F7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svans.swf</w:t>
      </w:r>
    </w:p>
    <w:p w14:paraId="08C170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svan.swf</w:t>
      </w:r>
    </w:p>
    <w:p w14:paraId="001808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svarande.swf</w:t>
      </w:r>
    </w:p>
    <w:p w14:paraId="351A56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svarar f0366r.swf</w:t>
      </w:r>
    </w:p>
    <w:p w14:paraId="4E8256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svarar mot.swf</w:t>
      </w:r>
    </w:p>
    <w:p w14:paraId="793ECA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svarar.swf</w:t>
      </w:r>
    </w:p>
    <w:p w14:paraId="78F88A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svarom0345l.swf</w:t>
      </w:r>
    </w:p>
    <w:p w14:paraId="71EEB5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svarsl0366s.swf</w:t>
      </w:r>
    </w:p>
    <w:p w14:paraId="6DAFDE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svars.swf</w:t>
      </w:r>
    </w:p>
    <w:p w14:paraId="0EFB16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svar.swf</w:t>
      </w:r>
    </w:p>
    <w:p w14:paraId="51A6AF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svartlistad.swf</w:t>
      </w:r>
    </w:p>
    <w:p w14:paraId="02A6E8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svartm0345lar.swf</w:t>
      </w:r>
    </w:p>
    <w:p w14:paraId="5842FE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svartmuskig.swf</w:t>
      </w:r>
    </w:p>
    <w:p w14:paraId="1D1EE1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svartnar.swf</w:t>
      </w:r>
    </w:p>
    <w:p w14:paraId="44BE60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svartpeppar.swf</w:t>
      </w:r>
    </w:p>
    <w:p w14:paraId="568980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svartsjuka.swf</w:t>
      </w:r>
    </w:p>
    <w:p w14:paraId="74115C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svartsjuk.swf</w:t>
      </w:r>
    </w:p>
    <w:p w14:paraId="591FE2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svart.swf</w:t>
      </w:r>
    </w:p>
    <w:p w14:paraId="3736B8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svartsyn.swf</w:t>
      </w:r>
    </w:p>
    <w:p w14:paraId="4963AD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svartvit.swf</w:t>
      </w:r>
    </w:p>
    <w:p w14:paraId="1009E7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svarvar.swf</w:t>
      </w:r>
    </w:p>
    <w:p w14:paraId="670372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svarv.swf</w:t>
      </w:r>
    </w:p>
    <w:p w14:paraId="0A4C26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svavel.swf</w:t>
      </w:r>
    </w:p>
    <w:p w14:paraId="2679C7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Svealand.swf</w:t>
      </w:r>
    </w:p>
    <w:p w14:paraId="28EC9C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sveda.swf</w:t>
      </w:r>
    </w:p>
    <w:p w14:paraId="1838A2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sved.swf</w:t>
      </w:r>
    </w:p>
    <w:p w14:paraId="4FCEA4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svek.swf</w:t>
      </w:r>
    </w:p>
    <w:p w14:paraId="459441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svendom.swf</w:t>
      </w:r>
    </w:p>
    <w:p w14:paraId="63AF47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svengelska.swf</w:t>
      </w:r>
    </w:p>
    <w:p w14:paraId="564585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svensexa.swf</w:t>
      </w:r>
    </w:p>
    <w:p w14:paraId="440E40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svenska akademien.swf</w:t>
      </w:r>
    </w:p>
    <w:p w14:paraId="71DDB1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Svenska Institutet.swf</w:t>
      </w:r>
    </w:p>
    <w:p w14:paraId="61004F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svenska.swf</w:t>
      </w:r>
    </w:p>
    <w:p w14:paraId="63F02F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Svenska Turistf0366reningen.swf</w:t>
      </w:r>
    </w:p>
    <w:p w14:paraId="104F57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svensk.swf</w:t>
      </w:r>
    </w:p>
    <w:p w14:paraId="4ED4D9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svenskt n0344ringsliv.swf</w:t>
      </w:r>
    </w:p>
    <w:p w14:paraId="569784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svepande.swf</w:t>
      </w:r>
    </w:p>
    <w:p w14:paraId="0DBFB5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sveper.swf</w:t>
      </w:r>
    </w:p>
    <w:p w14:paraId="0E9ACF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svepning.swf</w:t>
      </w:r>
    </w:p>
    <w:p w14:paraId="641604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svepsk0344l.swf</w:t>
      </w:r>
    </w:p>
    <w:p w14:paraId="3BB8E2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svep.swf</w:t>
      </w:r>
    </w:p>
    <w:p w14:paraId="3EDE9C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Sveriges Radio AB.swf</w:t>
      </w:r>
    </w:p>
    <w:p w14:paraId="7D2ED3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Sveriges Televison AB.swf</w:t>
      </w:r>
    </w:p>
    <w:p w14:paraId="086A1B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sverige.swf</w:t>
      </w:r>
    </w:p>
    <w:p w14:paraId="699FB0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svetsar.swf</w:t>
      </w:r>
    </w:p>
    <w:p w14:paraId="2E4AE2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svettas.swf</w:t>
      </w:r>
    </w:p>
    <w:p w14:paraId="09F069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svettig.swf</w:t>
      </w:r>
    </w:p>
    <w:p w14:paraId="67085C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svett.swf</w:t>
      </w:r>
    </w:p>
    <w:p w14:paraId="46E2A9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svider.swf</w:t>
      </w:r>
    </w:p>
    <w:p w14:paraId="008E4B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sviker.swf</w:t>
      </w:r>
    </w:p>
    <w:p w14:paraId="6E0494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sviktar.swf</w:t>
      </w:r>
    </w:p>
    <w:p w14:paraId="40B08A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svikt.swf</w:t>
      </w:r>
    </w:p>
    <w:p w14:paraId="4FB82C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svimmar.swf</w:t>
      </w:r>
    </w:p>
    <w:p w14:paraId="6786B5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svindel.swf</w:t>
      </w:r>
    </w:p>
    <w:p w14:paraId="35DE40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svindlande.swf</w:t>
      </w:r>
    </w:p>
    <w:p w14:paraId="2A66AF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svindlar.swf</w:t>
      </w:r>
    </w:p>
    <w:p w14:paraId="407567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svingar.swf</w:t>
      </w:r>
    </w:p>
    <w:p w14:paraId="732019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sving.swf</w:t>
      </w:r>
    </w:p>
    <w:p w14:paraId="316F00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svinn.swf</w:t>
      </w:r>
    </w:p>
    <w:p w14:paraId="0A6EB4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svinp0344ls.swf</w:t>
      </w:r>
    </w:p>
    <w:p w14:paraId="6F096A36" w14:textId="77777777" w:rsidR="00EE1024" w:rsidRPr="00EE1024" w:rsidRDefault="00EE1024" w:rsidP="00EE1024">
      <w:pPr>
        <w:pStyle w:val="PlainText"/>
        <w:rPr>
          <w:del w:id="21" w:author="Author" w:date="2012-02-26T11:18:00Z"/>
          <w:rFonts w:ascii="宋体" w:eastAsia="宋体" w:hAnsi="宋体" w:cs="宋体"/>
        </w:rPr>
      </w:pPr>
      <w:del w:id="22" w:author="Author" w:date="2012-02-26T11:18:00Z">
        <w:r w:rsidRPr="00EE1024">
          <w:rPr>
            <w:rFonts w:ascii="宋体" w:eastAsia="宋体" w:hAnsi="宋体" w:cs="宋体" w:hint="eastAsia"/>
          </w:rPr>
          <w:delText>svin-.swf</w:delText>
        </w:r>
      </w:del>
    </w:p>
    <w:p w14:paraId="53FC3C4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svin.swf</w:t>
      </w:r>
    </w:p>
    <w:p w14:paraId="0EA0D5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svit.swf</w:t>
      </w:r>
    </w:p>
    <w:p w14:paraId="4B2B25F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svordom.swf</w:t>
      </w:r>
    </w:p>
    <w:p w14:paraId="515CD48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svor.swf</w:t>
      </w:r>
    </w:p>
    <w:p w14:paraId="7152A1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svullen.swf</w:t>
      </w:r>
    </w:p>
    <w:p w14:paraId="0A099C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svullnad.swf</w:t>
      </w:r>
    </w:p>
    <w:p w14:paraId="2DB2FF1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svullnar.swf</w:t>
      </w:r>
    </w:p>
    <w:p w14:paraId="46F0498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svulstig.swf</w:t>
      </w:r>
    </w:p>
    <w:p w14:paraId="0B41A0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svulst.swf</w:t>
      </w:r>
    </w:p>
    <w:p w14:paraId="6FC1B8D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svulten.swf</w:t>
      </w:r>
    </w:p>
    <w:p w14:paraId="75DE474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svultit.swf</w:t>
      </w:r>
    </w:p>
    <w:p w14:paraId="6B609F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svunnen.swf</w:t>
      </w:r>
    </w:p>
    <w:p w14:paraId="74DD241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svuren.swf</w:t>
      </w:r>
    </w:p>
    <w:p w14:paraId="62BEB87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svurit.swf</w:t>
      </w:r>
    </w:p>
    <w:p w14:paraId="49B7579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sybeh0366r.swf</w:t>
      </w:r>
    </w:p>
    <w:p w14:paraId="19A7213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sydl0344ndsk.swf</w:t>
      </w:r>
    </w:p>
    <w:p w14:paraId="3BB1A55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sydl0344nning.swf</w:t>
      </w:r>
    </w:p>
    <w:p w14:paraId="29204E6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sydlig.swf</w:t>
      </w:r>
    </w:p>
    <w:p w14:paraId="576C727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syd.swf</w:t>
      </w:r>
    </w:p>
    <w:p w14:paraId="766F85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sydv0344st.swf</w:t>
      </w:r>
    </w:p>
    <w:p w14:paraId="2F73F71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syfilis.swf</w:t>
      </w:r>
    </w:p>
    <w:p w14:paraId="0EDA8E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syftar.swf</w:t>
      </w:r>
    </w:p>
    <w:p w14:paraId="71A1AA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syfte.swf</w:t>
      </w:r>
    </w:p>
    <w:p w14:paraId="6221FC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syftning.swf</w:t>
      </w:r>
    </w:p>
    <w:p w14:paraId="4CF1A9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syl.swf</w:t>
      </w:r>
    </w:p>
    <w:p w14:paraId="6E0463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syltar.swf</w:t>
      </w:r>
    </w:p>
    <w:p w14:paraId="39587E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sylta.swf</w:t>
      </w:r>
    </w:p>
    <w:p w14:paraId="12FEB4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sylt.swf</w:t>
      </w:r>
    </w:p>
    <w:p w14:paraId="504DBD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symaskin.swf</w:t>
      </w:r>
    </w:p>
    <w:p w14:paraId="5167BC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symbios.swf</w:t>
      </w:r>
    </w:p>
    <w:p w14:paraId="13C13B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symboliserar.swf</w:t>
      </w:r>
    </w:p>
    <w:p w14:paraId="772726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symbolisk.swf</w:t>
      </w:r>
    </w:p>
    <w:p w14:paraId="3406D6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symbol.swf</w:t>
      </w:r>
    </w:p>
    <w:p w14:paraId="0550F7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symfoniorkester.swf</w:t>
      </w:r>
    </w:p>
    <w:p w14:paraId="0E2518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symfoni.swf</w:t>
      </w:r>
    </w:p>
    <w:p w14:paraId="403962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symmetrisk.swf</w:t>
      </w:r>
    </w:p>
    <w:p w14:paraId="74811F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sympatis0366r.swf</w:t>
      </w:r>
    </w:p>
    <w:p w14:paraId="18AAE4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sympatiserar.swf</w:t>
      </w:r>
    </w:p>
    <w:p w14:paraId="6F0483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sympatisk.swf</w:t>
      </w:r>
    </w:p>
    <w:p w14:paraId="1B36EF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sympatistrejk.swf</w:t>
      </w:r>
    </w:p>
    <w:p w14:paraId="258ABA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sympati.swf</w:t>
      </w:r>
    </w:p>
    <w:p w14:paraId="56180A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symposium.swf</w:t>
      </w:r>
    </w:p>
    <w:p w14:paraId="73636D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symptom.swf</w:t>
      </w:r>
    </w:p>
    <w:p w14:paraId="48748F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syn0345l.swf</w:t>
      </w:r>
    </w:p>
    <w:p w14:paraId="3AB887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synagoga.swf</w:t>
      </w:r>
    </w:p>
    <w:p w14:paraId="5443BC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synar.swf</w:t>
      </w:r>
    </w:p>
    <w:p w14:paraId="45A2A0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synbarligen.swf</w:t>
      </w:r>
    </w:p>
    <w:p w14:paraId="0AFA55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synbar.swf</w:t>
      </w:r>
    </w:p>
    <w:p w14:paraId="40AB1A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syncentral.swf</w:t>
      </w:r>
    </w:p>
    <w:p w14:paraId="7F1F93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syndabock.swf</w:t>
      </w:r>
    </w:p>
    <w:p w14:paraId="7959C3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syndikalist.swf</w:t>
      </w:r>
    </w:p>
    <w:p w14:paraId="03BC33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syndikat.swf</w:t>
      </w:r>
    </w:p>
    <w:p w14:paraId="6622E2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syndrom.swf</w:t>
      </w:r>
    </w:p>
    <w:p w14:paraId="63506D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synd.swf</w:t>
      </w:r>
    </w:p>
    <w:p w14:paraId="1F8D62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synes.swf</w:t>
      </w:r>
    </w:p>
    <w:p w14:paraId="0DF6F6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syne.swf</w:t>
      </w:r>
    </w:p>
    <w:p w14:paraId="5662D5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synf0344lt.swf</w:t>
      </w:r>
    </w:p>
    <w:p w14:paraId="2894D5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synh0345ll.swf</w:t>
      </w:r>
    </w:p>
    <w:p w14:paraId="70C2FD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synkroniserar.swf</w:t>
      </w:r>
    </w:p>
    <w:p w14:paraId="038AF0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synlig.swf</w:t>
      </w:r>
    </w:p>
    <w:p w14:paraId="043375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synnerhet.swf</w:t>
      </w:r>
    </w:p>
    <w:p w14:paraId="451C65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synnerligen.swf</w:t>
      </w:r>
    </w:p>
    <w:p w14:paraId="6D7689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synod.swf</w:t>
      </w:r>
    </w:p>
    <w:p w14:paraId="777394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synonym.swf</w:t>
      </w:r>
    </w:p>
    <w:p w14:paraId="282167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synpunkt.swf</w:t>
      </w:r>
    </w:p>
    <w:p w14:paraId="2480F5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syns0344tt.swf</w:t>
      </w:r>
    </w:p>
    <w:p w14:paraId="0262B7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synsk0344rpa.swf</w:t>
      </w:r>
    </w:p>
    <w:p w14:paraId="2020D7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synskadad.swf</w:t>
      </w:r>
    </w:p>
    <w:p w14:paraId="26F93C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syns.swf</w:t>
      </w:r>
    </w:p>
    <w:p w14:paraId="428364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syn.swf</w:t>
      </w:r>
    </w:p>
    <w:p w14:paraId="45BAE3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syntax.swf</w:t>
      </w:r>
    </w:p>
    <w:p w14:paraId="2DC1C8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syntes.swf</w:t>
      </w:r>
    </w:p>
    <w:p w14:paraId="7E35A3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syntetisk.swf</w:t>
      </w:r>
    </w:p>
    <w:p w14:paraId="6AD221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syntet-.swf</w:t>
      </w:r>
    </w:p>
    <w:p w14:paraId="1A52EA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synthesizer.swf</w:t>
      </w:r>
    </w:p>
    <w:p w14:paraId="7A0562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synt.swf</w:t>
      </w:r>
    </w:p>
    <w:p w14:paraId="3BB021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synvilla.swf</w:t>
      </w:r>
    </w:p>
    <w:p w14:paraId="6F1015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synvinkel.swf</w:t>
      </w:r>
    </w:p>
    <w:p w14:paraId="570FA6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syo-funktion0344r.swf</w:t>
      </w:r>
    </w:p>
    <w:p w14:paraId="0E7A7F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syo.swf</w:t>
      </w:r>
    </w:p>
    <w:p w14:paraId="0C8CBC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syra.swf</w:t>
      </w:r>
    </w:p>
    <w:p w14:paraId="0E250E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syren.swf</w:t>
      </w:r>
    </w:p>
    <w:p w14:paraId="3EA9C5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syre.swf</w:t>
      </w:r>
    </w:p>
    <w:p w14:paraId="1206BA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syrier.swf</w:t>
      </w:r>
    </w:p>
    <w:p w14:paraId="27389D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syr ihop.swf</w:t>
      </w:r>
    </w:p>
    <w:p w14:paraId="4210EA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syrisk.swf</w:t>
      </w:r>
    </w:p>
    <w:p w14:paraId="1E0579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syrlig.swf</w:t>
      </w:r>
    </w:p>
    <w:p w14:paraId="531BB5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syrra.swf</w:t>
      </w:r>
    </w:p>
    <w:p w14:paraId="6912B7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syrsa.swf</w:t>
      </w:r>
    </w:p>
    <w:p w14:paraId="0E12B7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syr.swf</w:t>
      </w:r>
    </w:p>
    <w:p w14:paraId="7F22BF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syskongrupp.swf</w:t>
      </w:r>
    </w:p>
    <w:p w14:paraId="730AB4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syskon.swf</w:t>
      </w:r>
    </w:p>
    <w:p w14:paraId="7CC89F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syssels0344tter.swf</w:t>
      </w:r>
    </w:p>
    <w:p w14:paraId="37944F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sysslar.swf</w:t>
      </w:r>
    </w:p>
    <w:p w14:paraId="4FB205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syssla.swf</w:t>
      </w:r>
    </w:p>
    <w:p w14:paraId="7B88D3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syssling.swf</w:t>
      </w:r>
    </w:p>
    <w:p w14:paraId="4B1415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sysslol0366s.swf</w:t>
      </w:r>
    </w:p>
    <w:p w14:paraId="5C784A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systematisk.swf</w:t>
      </w:r>
    </w:p>
    <w:p w14:paraId="0DBD7C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systembolaget.swf</w:t>
      </w:r>
    </w:p>
    <w:p w14:paraId="3955D2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systembutik.swf</w:t>
      </w:r>
    </w:p>
    <w:p w14:paraId="2C835F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systemerare.swf</w:t>
      </w:r>
    </w:p>
    <w:p w14:paraId="46EBEC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systemet.swf</w:t>
      </w:r>
    </w:p>
    <w:p w14:paraId="63D741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systemman.swf</w:t>
      </w:r>
    </w:p>
    <w:p w14:paraId="53FEF2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system.swf</w:t>
      </w:r>
    </w:p>
    <w:p w14:paraId="769A6C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systerfartyg.swf</w:t>
      </w:r>
    </w:p>
    <w:p w14:paraId="1D47AF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syster.swf</w:t>
      </w:r>
    </w:p>
    <w:p w14:paraId="6230BA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systuga.swf</w:t>
      </w:r>
    </w:p>
    <w:p w14:paraId="0277FD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syvende.swf</w:t>
      </w:r>
    </w:p>
    <w:p w14:paraId="5052B2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t0344cker.swf</w:t>
      </w:r>
    </w:p>
    <w:p w14:paraId="0F9D2A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t0344cke.swf</w:t>
      </w:r>
    </w:p>
    <w:p w14:paraId="1B7391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t0344ckjacka.swf</w:t>
      </w:r>
    </w:p>
    <w:p w14:paraId="3BACDB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t0344ckmantel.swf</w:t>
      </w:r>
    </w:p>
    <w:p w14:paraId="71795D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t0344cknamn.swf</w:t>
      </w:r>
    </w:p>
    <w:p w14:paraId="580403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t0344ckning.swf</w:t>
      </w:r>
    </w:p>
    <w:p w14:paraId="2D15EA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t0344ljare.swf</w:t>
      </w:r>
    </w:p>
    <w:p w14:paraId="3CE3D4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t0344ljer.swf</w:t>
      </w:r>
    </w:p>
    <w:p w14:paraId="0B69A8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t0344ljkniv.swf</w:t>
      </w:r>
    </w:p>
    <w:p w14:paraId="6F66BA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t0344ltar.swf</w:t>
      </w:r>
    </w:p>
    <w:p w14:paraId="52FFDC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t0344lt.swf</w:t>
      </w:r>
    </w:p>
    <w:p w14:paraId="3CB945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t0344mjer.swf</w:t>
      </w:r>
    </w:p>
    <w:p w14:paraId="2AA0A7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t0344mligen.swf</w:t>
      </w:r>
    </w:p>
    <w:p w14:paraId="704391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t0344ndare.swf</w:t>
      </w:r>
    </w:p>
    <w:p w14:paraId="6B2A4A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t0344nder.swf</w:t>
      </w:r>
    </w:p>
    <w:p w14:paraId="507C09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t0344ndning.swf</w:t>
      </w:r>
    </w:p>
    <w:p w14:paraId="418639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t0344ndsticka.swf</w:t>
      </w:r>
    </w:p>
    <w:p w14:paraId="556A7B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t0344ndstift.swf</w:t>
      </w:r>
    </w:p>
    <w:p w14:paraId="711EC3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t0344nger.swf</w:t>
      </w:r>
    </w:p>
    <w:p w14:paraId="444E16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t0344njbar.swf</w:t>
      </w:r>
    </w:p>
    <w:p w14:paraId="02C73B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t0344njer.swf</w:t>
      </w:r>
    </w:p>
    <w:p w14:paraId="302FCD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t0344nkare.swf</w:t>
      </w:r>
    </w:p>
    <w:p w14:paraId="34DBAD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t0344nkbar.swf</w:t>
      </w:r>
    </w:p>
    <w:p w14:paraId="6A9CA0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t0344nker 0366ver.swf</w:t>
      </w:r>
    </w:p>
    <w:p w14:paraId="15CE0D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t0344nker om.swf</w:t>
      </w:r>
    </w:p>
    <w:p w14:paraId="1CFB21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t0344nker.swf</w:t>
      </w:r>
    </w:p>
    <w:p w14:paraId="6951C0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t0344nker ut.swf</w:t>
      </w:r>
    </w:p>
    <w:p w14:paraId="0045EC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t0344nkespr0345k.swf</w:t>
      </w:r>
    </w:p>
    <w:p w14:paraId="1580F5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t0344nkt.swf</w:t>
      </w:r>
    </w:p>
    <w:p w14:paraId="0F5AC4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t0344nkv0344rd.swf</w:t>
      </w:r>
    </w:p>
    <w:p w14:paraId="2826BE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t0344ppa.swf</w:t>
      </w:r>
    </w:p>
    <w:p w14:paraId="7167AA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t0344pper.swf</w:t>
      </w:r>
    </w:p>
    <w:p w14:paraId="3117CA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t0344ppt.swf</w:t>
      </w:r>
    </w:p>
    <w:p w14:paraId="78D011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t0344rd.swf</w:t>
      </w:r>
    </w:p>
    <w:p w14:paraId="612B19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t0344rnar.swf</w:t>
      </w:r>
    </w:p>
    <w:p w14:paraId="4D8603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t0344rna.swf</w:t>
      </w:r>
    </w:p>
    <w:p w14:paraId="294142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t0344rning.swf</w:t>
      </w:r>
    </w:p>
    <w:p w14:paraId="478F02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t0344r.swf</w:t>
      </w:r>
    </w:p>
    <w:p w14:paraId="545BE6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t0344tar.swf</w:t>
      </w:r>
    </w:p>
    <w:p w14:paraId="64A8DE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t0344tort.swf</w:t>
      </w:r>
    </w:p>
    <w:p w14:paraId="3D6069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t0344t.swf</w:t>
      </w:r>
    </w:p>
    <w:p w14:paraId="36BEDE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t0344ttbebyggd.swf</w:t>
      </w:r>
    </w:p>
    <w:p w14:paraId="53604F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t0344tting.swf</w:t>
      </w:r>
    </w:p>
    <w:p w14:paraId="30CD57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t0344vlan.swf</w:t>
      </w:r>
    </w:p>
    <w:p w14:paraId="50B37E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t0344vlar.swf</w:t>
      </w:r>
    </w:p>
    <w:p w14:paraId="110A1A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t0344vling.swf</w:t>
      </w:r>
    </w:p>
    <w:p w14:paraId="4B9EB4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t0345gar.swf</w:t>
      </w:r>
    </w:p>
    <w:p w14:paraId="227A31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t0345ga.swf</w:t>
      </w:r>
    </w:p>
    <w:p w14:paraId="44D61D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t0345g.swf</w:t>
      </w:r>
    </w:p>
    <w:p w14:paraId="6538A9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t0345lamod.swf</w:t>
      </w:r>
    </w:p>
    <w:p w14:paraId="49C6AB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t0345lig.swf</w:t>
      </w:r>
    </w:p>
    <w:p w14:paraId="659E0A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t0345lmodig.swf</w:t>
      </w:r>
    </w:p>
    <w:p w14:paraId="7B1854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t0345ls.swf</w:t>
      </w:r>
    </w:p>
    <w:p w14:paraId="6F7D85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t0345l.swf</w:t>
      </w:r>
    </w:p>
    <w:p w14:paraId="3D781F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t0345ng.swf</w:t>
      </w:r>
    </w:p>
    <w:p w14:paraId="44559A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t0345ras.swf</w:t>
      </w:r>
    </w:p>
    <w:p w14:paraId="231BA0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t0345rdrypande.swf</w:t>
      </w:r>
    </w:p>
    <w:p w14:paraId="75DD13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t0345rgas.swf</w:t>
      </w:r>
    </w:p>
    <w:p w14:paraId="3D513C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t0345r.swf</w:t>
      </w:r>
    </w:p>
    <w:p w14:paraId="7096E4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t0345rta.swf</w:t>
      </w:r>
    </w:p>
    <w:p w14:paraId="67D1CC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t0345.swf</w:t>
      </w:r>
    </w:p>
    <w:p w14:paraId="76A7B9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t0366ar.swf</w:t>
      </w:r>
    </w:p>
    <w:p w14:paraId="1B859E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t0366cken.swf</w:t>
      </w:r>
    </w:p>
    <w:p w14:paraId="702EC1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t0366jbar.swf</w:t>
      </w:r>
    </w:p>
    <w:p w14:paraId="4CD4E3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t0366jer.swf</w:t>
      </w:r>
    </w:p>
    <w:p w14:paraId="1E1DD3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t0366lp.swf</w:t>
      </w:r>
    </w:p>
    <w:p w14:paraId="793A6A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t0366mmer.swf</w:t>
      </w:r>
    </w:p>
    <w:p w14:paraId="5101F6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t0366m.swf</w:t>
      </w:r>
    </w:p>
    <w:p w14:paraId="5348CE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t0366ntig.swf</w:t>
      </w:r>
    </w:p>
    <w:p w14:paraId="2B2E86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t0366nt.swf</w:t>
      </w:r>
    </w:p>
    <w:p w14:paraId="32EC29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t0366rne.swf</w:t>
      </w:r>
    </w:p>
    <w:p w14:paraId="291377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t0366rn.swf</w:t>
      </w:r>
    </w:p>
    <w:p w14:paraId="6AE893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t0366rs.swf</w:t>
      </w:r>
    </w:p>
    <w:p w14:paraId="777DB1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t0366rstar.swf</w:t>
      </w:r>
    </w:p>
    <w:p w14:paraId="2BFCF2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t0366rstig.swf</w:t>
      </w:r>
    </w:p>
    <w:p w14:paraId="2200F7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t0366rst.swf</w:t>
      </w:r>
    </w:p>
    <w:p w14:paraId="1A2664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t0366s.swf</w:t>
      </w:r>
    </w:p>
    <w:p w14:paraId="4DF2C8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t0366.swf</w:t>
      </w:r>
    </w:p>
    <w:p w14:paraId="75F07E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t0366v0344der.swf</w:t>
      </w:r>
    </w:p>
    <w:p w14:paraId="2634929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tabbe.swf</w:t>
      </w:r>
    </w:p>
    <w:p w14:paraId="49E76AF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tabell.swf</w:t>
      </w:r>
    </w:p>
    <w:p w14:paraId="4DFF589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tabl0345.swf</w:t>
      </w:r>
    </w:p>
    <w:p w14:paraId="57F6E1B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tablett.swf</w:t>
      </w:r>
    </w:p>
    <w:p w14:paraId="353EE8A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tabloid.swf</w:t>
      </w:r>
    </w:p>
    <w:p w14:paraId="4971069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taburett.swf</w:t>
      </w:r>
    </w:p>
    <w:p w14:paraId="1016D5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tabu.swf</w:t>
      </w:r>
    </w:p>
    <w:p w14:paraId="570C58D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tackar.swf</w:t>
      </w:r>
    </w:p>
    <w:p w14:paraId="0FBA2F2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tacka.swf</w:t>
      </w:r>
    </w:p>
    <w:p w14:paraId="74AF408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tacklar.swf</w:t>
      </w:r>
    </w:p>
    <w:p w14:paraId="024B940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tackn0344mlig.swf</w:t>
      </w:r>
    </w:p>
    <w:p w14:paraId="287B66C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tacks0344gelse.swf</w:t>
      </w:r>
    </w:p>
    <w:p w14:paraId="2121BE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tacksam.swf</w:t>
      </w:r>
    </w:p>
    <w:p w14:paraId="2688A5F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tack.swf</w:t>
      </w:r>
    </w:p>
    <w:p w14:paraId="6353359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tafatt.swf</w:t>
      </w:r>
    </w:p>
    <w:p w14:paraId="0A3AD0C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tafsar.swf</w:t>
      </w:r>
    </w:p>
    <w:p w14:paraId="0D68E2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tagel.swf</w:t>
      </w:r>
    </w:p>
    <w:p w14:paraId="0BD096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tagen.swf</w:t>
      </w:r>
    </w:p>
    <w:p w14:paraId="5C26CA6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tager.swf</w:t>
      </w:r>
    </w:p>
    <w:p w14:paraId="572FBB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taggig.swf</w:t>
      </w:r>
    </w:p>
    <w:p w14:paraId="5D2E19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tagg.swf</w:t>
      </w:r>
    </w:p>
    <w:p w14:paraId="4C85D8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taggtr0345d.swf</w:t>
      </w:r>
    </w:p>
    <w:p w14:paraId="45CBDF1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tagit.swf</w:t>
      </w:r>
    </w:p>
    <w:p w14:paraId="3939DF2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tag.swf</w:t>
      </w:r>
    </w:p>
    <w:p w14:paraId="7C33A42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tajmning.swf</w:t>
      </w:r>
    </w:p>
    <w:p w14:paraId="642E42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tajt.swf</w:t>
      </w:r>
    </w:p>
    <w:p w14:paraId="5DBD787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takr0344cke.swf</w:t>
      </w:r>
    </w:p>
    <w:p w14:paraId="48C25BD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tak.swf</w:t>
      </w:r>
    </w:p>
    <w:p w14:paraId="634B45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taktfull.swf</w:t>
      </w:r>
    </w:p>
    <w:p w14:paraId="59A93D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taktik.swf</w:t>
      </w:r>
    </w:p>
    <w:p w14:paraId="4C9E42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taktl0366s.swf</w:t>
      </w:r>
    </w:p>
    <w:p w14:paraId="6E68C71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takt.swf</w:t>
      </w:r>
    </w:p>
    <w:p w14:paraId="44AB955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talande.swf</w:t>
      </w:r>
    </w:p>
    <w:p w14:paraId="058D74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talang.swf</w:t>
      </w:r>
    </w:p>
    <w:p w14:paraId="1EB11A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talan.swf</w:t>
      </w:r>
    </w:p>
    <w:p w14:paraId="0B4459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talarlista.swf</w:t>
      </w:r>
    </w:p>
    <w:p w14:paraId="5820D0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talarstol.swf</w:t>
      </w:r>
    </w:p>
    <w:p w14:paraId="7DE600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talar.swf</w:t>
      </w:r>
    </w:p>
    <w:p w14:paraId="7BA6BA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talbok.swf</w:t>
      </w:r>
    </w:p>
    <w:p w14:paraId="465EFDD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tales0344tt.swf</w:t>
      </w:r>
    </w:p>
    <w:p w14:paraId="453C8A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talesman.swf</w:t>
      </w:r>
    </w:p>
    <w:p w14:paraId="3E8AEA5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talf0366r.swf</w:t>
      </w:r>
    </w:p>
    <w:p w14:paraId="724D4F8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talgoxe.swf</w:t>
      </w:r>
    </w:p>
    <w:p w14:paraId="1AF160F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talg.swf</w:t>
      </w:r>
    </w:p>
    <w:p w14:paraId="3921929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talja.swf</w:t>
      </w:r>
    </w:p>
    <w:p w14:paraId="580065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talk0366r.swf</w:t>
      </w:r>
    </w:p>
    <w:p w14:paraId="2253C14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talk.swf</w:t>
      </w:r>
    </w:p>
    <w:p w14:paraId="022A2B1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tallrik.swf</w:t>
      </w:r>
    </w:p>
    <w:p w14:paraId="26C2EB1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tall.swf</w:t>
      </w:r>
    </w:p>
    <w:p w14:paraId="1EC1A8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talman.swf</w:t>
      </w:r>
    </w:p>
    <w:p w14:paraId="067869D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talong.swf</w:t>
      </w:r>
    </w:p>
    <w:p w14:paraId="548186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talpedagog.swf</w:t>
      </w:r>
    </w:p>
    <w:p w14:paraId="081DE9B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talrik.swf</w:t>
      </w:r>
    </w:p>
    <w:p w14:paraId="7E9C4A5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talspr0345k.swf</w:t>
      </w:r>
    </w:p>
    <w:p w14:paraId="4CDC567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tal.swf</w:t>
      </w:r>
    </w:p>
    <w:p w14:paraId="3BEE57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taltidning.swf</w:t>
      </w:r>
    </w:p>
    <w:p w14:paraId="41A425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tamburin.swf</w:t>
      </w:r>
    </w:p>
    <w:p w14:paraId="51382A8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tambur.swf</w:t>
      </w:r>
    </w:p>
    <w:p w14:paraId="72C46D4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tampas.swf</w:t>
      </w:r>
    </w:p>
    <w:p w14:paraId="74A167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tampong.swf</w:t>
      </w:r>
    </w:p>
    <w:p w14:paraId="6EFD4BB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tam.swf</w:t>
      </w:r>
    </w:p>
    <w:p w14:paraId="064E0A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tandad.swf</w:t>
      </w:r>
    </w:p>
    <w:p w14:paraId="7AF9005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tandborste.swf</w:t>
      </w:r>
    </w:p>
    <w:p w14:paraId="3D901B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tandborstning.swf</w:t>
      </w:r>
    </w:p>
    <w:p w14:paraId="5C7123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tandemcykel.swf</w:t>
      </w:r>
    </w:p>
    <w:p w14:paraId="7B7D6E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tandhygienist.swf</w:t>
      </w:r>
    </w:p>
    <w:p w14:paraId="160258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tandk0366tt.swf</w:t>
      </w:r>
    </w:p>
    <w:p w14:paraId="730B73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tandkr0344m.swf</w:t>
      </w:r>
    </w:p>
    <w:p w14:paraId="19509B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tandl0344kare.swf</w:t>
      </w:r>
    </w:p>
    <w:p w14:paraId="445B8A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tandl0366s.swf</w:t>
      </w:r>
    </w:p>
    <w:p w14:paraId="06EF00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tandlossning.swf</w:t>
      </w:r>
    </w:p>
    <w:p w14:paraId="1A05F3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tandpetare.swf</w:t>
      </w:r>
    </w:p>
    <w:p w14:paraId="7151DC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tandprotes.swf</w:t>
      </w:r>
    </w:p>
    <w:p w14:paraId="6C823D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tandsk0366terska.swf</w:t>
      </w:r>
    </w:p>
    <w:p w14:paraId="5B76AE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tandst0344llning.swf</w:t>
      </w:r>
    </w:p>
    <w:p w14:paraId="73239E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tandsten.swf</w:t>
      </w:r>
    </w:p>
    <w:p w14:paraId="387E2A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tand.swf</w:t>
      </w:r>
    </w:p>
    <w:p w14:paraId="5B25C2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tandtr0345d.swf</w:t>
      </w:r>
    </w:p>
    <w:p w14:paraId="5290E4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tandv0344rk.swf</w:t>
      </w:r>
    </w:p>
    <w:p w14:paraId="1BAD16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tandv0345rdsf0366rs0344kring.swf</w:t>
      </w:r>
    </w:p>
    <w:p w14:paraId="5A3C51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tandv0345rdstaxa.swf</w:t>
      </w:r>
    </w:p>
    <w:p w14:paraId="571EAF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tandv0345rd.swf</w:t>
      </w:r>
    </w:p>
    <w:p w14:paraId="4F41D3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tangent.swf</w:t>
      </w:r>
    </w:p>
    <w:p w14:paraId="2B6DB4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tangerar.swf</w:t>
      </w:r>
    </w:p>
    <w:p w14:paraId="2ABED3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tango.swf</w:t>
      </w:r>
    </w:p>
    <w:p w14:paraId="75C1CF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tanig.swf</w:t>
      </w:r>
    </w:p>
    <w:p w14:paraId="2732A5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tankar.swf</w:t>
      </w:r>
    </w:p>
    <w:p w14:paraId="5CF211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tankeg0345ng.swf</w:t>
      </w:r>
    </w:p>
    <w:p w14:paraId="4D9737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tanker.swf</w:t>
      </w:r>
    </w:p>
    <w:p w14:paraId="3D48FD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tankest0344llare.swf</w:t>
      </w:r>
    </w:p>
    <w:p w14:paraId="34441D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tanke.swf</w:t>
      </w:r>
    </w:p>
    <w:p w14:paraId="343A6A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tankev0344ckande.swf</w:t>
      </w:r>
    </w:p>
    <w:p w14:paraId="400322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tankfull.swf</w:t>
      </w:r>
    </w:p>
    <w:p w14:paraId="534128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tankl0366s.swf</w:t>
      </w:r>
    </w:p>
    <w:p w14:paraId="05C242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tankspridd.swf</w:t>
      </w:r>
    </w:p>
    <w:p w14:paraId="08887C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tankstreck.swf</w:t>
      </w:r>
    </w:p>
    <w:p w14:paraId="771080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tank.swf</w:t>
      </w:r>
    </w:p>
    <w:p w14:paraId="4F1C74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tantig.swf</w:t>
      </w:r>
    </w:p>
    <w:p w14:paraId="11B998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tant.swf</w:t>
      </w:r>
    </w:p>
    <w:p w14:paraId="18275F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tape.swf</w:t>
      </w:r>
    </w:p>
    <w:p w14:paraId="398EC8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tapetserare.swf</w:t>
      </w:r>
    </w:p>
    <w:p w14:paraId="35B8DB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tapetserar.swf</w:t>
      </w:r>
    </w:p>
    <w:p w14:paraId="0FC0DE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tapet.swf</w:t>
      </w:r>
    </w:p>
    <w:p w14:paraId="752983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tappar.swf</w:t>
      </w:r>
    </w:p>
    <w:p w14:paraId="54B719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tapper.swf</w:t>
      </w:r>
    </w:p>
    <w:p w14:paraId="0F4EAE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tappning.swf</w:t>
      </w:r>
    </w:p>
    <w:p w14:paraId="588320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tapp.swf</w:t>
      </w:r>
    </w:p>
    <w:p w14:paraId="397990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tappt.swf</w:t>
      </w:r>
    </w:p>
    <w:p w14:paraId="07A255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tar 0345t sig.swf</w:t>
      </w:r>
    </w:p>
    <w:p w14:paraId="79B44D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tar 0366ver.swf</w:t>
      </w:r>
    </w:p>
    <w:p w14:paraId="150581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tar efter.swf</w:t>
      </w:r>
    </w:p>
    <w:p w14:paraId="0F4004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tar emot.swf</w:t>
      </w:r>
    </w:p>
    <w:p w14:paraId="25E772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tar fasta p0345.swf</w:t>
      </w:r>
    </w:p>
    <w:p w14:paraId="3B1DE9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tariff.swf</w:t>
      </w:r>
    </w:p>
    <w:p w14:paraId="059DA4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tar igen sig.swf</w:t>
      </w:r>
    </w:p>
    <w:p w14:paraId="0BC520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tar in.swf</w:t>
      </w:r>
    </w:p>
    <w:p w14:paraId="248094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tar med sig.swf</w:t>
      </w:r>
    </w:p>
    <w:p w14:paraId="73C07E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tar miste.swf</w:t>
      </w:r>
    </w:p>
    <w:p w14:paraId="3AC96D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tarm.swf</w:t>
      </w:r>
    </w:p>
    <w:p w14:paraId="5C76A9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tarmvred.swf</w:t>
      </w:r>
    </w:p>
    <w:p w14:paraId="4F5B71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tar p0345 sig.swf</w:t>
      </w:r>
    </w:p>
    <w:p w14:paraId="02110B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tar reda p0345.swf</w:t>
      </w:r>
    </w:p>
    <w:p w14:paraId="62E4FE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tar sig an.swf</w:t>
      </w:r>
    </w:p>
    <w:p w14:paraId="05F140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tar sig f0366r.swf</w:t>
      </w:r>
    </w:p>
    <w:p w14:paraId="133EEB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tar sig till.swf</w:t>
      </w:r>
    </w:p>
    <w:p w14:paraId="6FE344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tar.swf</w:t>
      </w:r>
    </w:p>
    <w:p w14:paraId="7CC8C7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tar upp.swf</w:t>
      </w:r>
    </w:p>
    <w:p w14:paraId="3D901A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tarvar.swf</w:t>
      </w:r>
    </w:p>
    <w:p w14:paraId="5C5CE6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tarvlig.swf</w:t>
      </w:r>
    </w:p>
    <w:p w14:paraId="730A1D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taskig.swf</w:t>
      </w:r>
    </w:p>
    <w:p w14:paraId="6613752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task.swf</w:t>
      </w:r>
    </w:p>
    <w:p w14:paraId="13834DF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tassar.swf</w:t>
      </w:r>
    </w:p>
    <w:p w14:paraId="2F51BD1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tassemark.swf</w:t>
      </w:r>
    </w:p>
    <w:p w14:paraId="6DCEF69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tasslar.swf</w:t>
      </w:r>
    </w:p>
    <w:p w14:paraId="37D6C84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tass.swf</w:t>
      </w:r>
    </w:p>
    <w:p w14:paraId="45CE72A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tattare.swf</w:t>
      </w:r>
    </w:p>
    <w:p w14:paraId="1C1184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tatuerar.swf</w:t>
      </w:r>
    </w:p>
    <w:p w14:paraId="6717EAA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tavla.swf</w:t>
      </w:r>
    </w:p>
    <w:p w14:paraId="1B92983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taxa.swf</w:t>
      </w:r>
    </w:p>
    <w:p w14:paraId="61E60D4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taxerar.swf</w:t>
      </w:r>
    </w:p>
    <w:p w14:paraId="51986F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taxeringsv0344rde.swf</w:t>
      </w:r>
    </w:p>
    <w:p w14:paraId="6005F3D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taxi.swf</w:t>
      </w:r>
    </w:p>
    <w:p w14:paraId="5F68A6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tax.swf</w:t>
      </w:r>
    </w:p>
    <w:p w14:paraId="4CCDE7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t-bana.swf</w:t>
      </w:r>
    </w:p>
    <w:p w14:paraId="1235FD8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TBC.swf</w:t>
      </w:r>
    </w:p>
    <w:p w14:paraId="3C4AEA9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TBV.swf</w:t>
      </w:r>
    </w:p>
    <w:p w14:paraId="2116B3E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TCO.swf</w:t>
      </w:r>
    </w:p>
    <w:p w14:paraId="7F010B0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teak.swf</w:t>
      </w:r>
    </w:p>
    <w:p w14:paraId="6610B80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team.swf</w:t>
      </w:r>
    </w:p>
    <w:p w14:paraId="2A71A08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teater.swf</w:t>
      </w:r>
    </w:p>
    <w:p w14:paraId="6427C0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teatralisk.swf</w:t>
      </w:r>
    </w:p>
    <w:p w14:paraId="6422BB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tecken.swf</w:t>
      </w:r>
    </w:p>
    <w:p w14:paraId="238D07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tecknar.swf</w:t>
      </w:r>
    </w:p>
    <w:p w14:paraId="74642A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teckning.swf</w:t>
      </w:r>
    </w:p>
    <w:p w14:paraId="41B8F1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teddybj0366rn.swf</w:t>
      </w:r>
    </w:p>
    <w:p w14:paraId="6F1091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tefat.swf</w:t>
      </w:r>
    </w:p>
    <w:p w14:paraId="69BCA3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teflon.swf</w:t>
      </w:r>
    </w:p>
    <w:p w14:paraId="04D449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tegelpanna.swf</w:t>
      </w:r>
    </w:p>
    <w:p w14:paraId="5F240D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tegel.swf</w:t>
      </w:r>
    </w:p>
    <w:p w14:paraId="051FB3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teg.swf</w:t>
      </w:r>
    </w:p>
    <w:p w14:paraId="2C38A5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tejpar.swf</w:t>
      </w:r>
    </w:p>
    <w:p w14:paraId="141FF8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tejp.swf</w:t>
      </w:r>
    </w:p>
    <w:p w14:paraId="2981A3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tekniker.swf</w:t>
      </w:r>
    </w:p>
    <w:p w14:paraId="6D6F2E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teknik.swf</w:t>
      </w:r>
    </w:p>
    <w:p w14:paraId="5D6839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teknisk.swf</w:t>
      </w:r>
    </w:p>
    <w:p w14:paraId="026C0F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teknokrat.swf</w:t>
      </w:r>
    </w:p>
    <w:p w14:paraId="0694CB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teknologi.swf</w:t>
      </w:r>
    </w:p>
    <w:p w14:paraId="155974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tekoindustri.swf</w:t>
      </w:r>
    </w:p>
    <w:p w14:paraId="23D609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telefax.swf</w:t>
      </w:r>
    </w:p>
    <w:p w14:paraId="65415E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telefonautomat.swf</w:t>
      </w:r>
    </w:p>
    <w:p w14:paraId="17DF4B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telefonerar.swf</w:t>
      </w:r>
    </w:p>
    <w:p w14:paraId="6C6378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telefonist.swf</w:t>
      </w:r>
    </w:p>
    <w:p w14:paraId="3F15C3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telefonk0366.swf</w:t>
      </w:r>
    </w:p>
    <w:p w14:paraId="410250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telefonkatalog.swf</w:t>
      </w:r>
    </w:p>
    <w:p w14:paraId="10DF8B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telefonkiosk.swf</w:t>
      </w:r>
    </w:p>
    <w:p w14:paraId="6B00DD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telefonlur.swf</w:t>
      </w:r>
    </w:p>
    <w:p w14:paraId="1B34C9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telefonnummer.swf</w:t>
      </w:r>
    </w:p>
    <w:p w14:paraId="531B5B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telefonsvarare.swf</w:t>
      </w:r>
    </w:p>
    <w:p w14:paraId="5B9C9B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telefon.swf</w:t>
      </w:r>
    </w:p>
    <w:p w14:paraId="220F6F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telefontid.swf</w:t>
      </w:r>
    </w:p>
    <w:p w14:paraId="452A44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telefonv0344ckning.swf</w:t>
      </w:r>
    </w:p>
    <w:p w14:paraId="018E2E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telefonv0344ktare.swf</w:t>
      </w:r>
    </w:p>
    <w:p w14:paraId="469343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telefonv0344xel.swf</w:t>
      </w:r>
    </w:p>
    <w:p w14:paraId="1A9EA9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telegraferar.swf</w:t>
      </w:r>
    </w:p>
    <w:p w14:paraId="53E079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telegraf.swf</w:t>
      </w:r>
    </w:p>
    <w:p w14:paraId="659ACA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telegram.swf</w:t>
      </w:r>
    </w:p>
    <w:p w14:paraId="7E5C50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teleobjektiv.swf</w:t>
      </w:r>
    </w:p>
    <w:p w14:paraId="3694281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teleprinter.swf</w:t>
      </w:r>
    </w:p>
    <w:p w14:paraId="6CD35BA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teleskop.swf</w:t>
      </w:r>
    </w:p>
    <w:p w14:paraId="03706A0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tele-.swf</w:t>
      </w:r>
    </w:p>
    <w:p w14:paraId="0A9FEC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television.swf</w:t>
      </w:r>
    </w:p>
    <w:p w14:paraId="343EDF2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telex.swf</w:t>
      </w:r>
    </w:p>
    <w:p w14:paraId="6B04B4A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telia.swf</w:t>
      </w:r>
    </w:p>
    <w:p w14:paraId="2E93A62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telning.swf</w:t>
      </w:r>
    </w:p>
    <w:p w14:paraId="7159786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tel.swf</w:t>
      </w:r>
    </w:p>
    <w:p w14:paraId="106C487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tema.swf</w:t>
      </w:r>
    </w:p>
    <w:p w14:paraId="25255A5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tempel.swf</w:t>
      </w:r>
    </w:p>
    <w:p w14:paraId="2507BCA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temperament.swf</w:t>
      </w:r>
    </w:p>
    <w:p w14:paraId="34DC647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temperatur.swf</w:t>
      </w:r>
    </w:p>
    <w:p w14:paraId="0606623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tempererad.swf</w:t>
      </w:r>
    </w:p>
    <w:p w14:paraId="3DF210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tempoarbete.swf</w:t>
      </w:r>
    </w:p>
    <w:p w14:paraId="0A7E2CC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tempor0344r.swf</w:t>
      </w:r>
    </w:p>
    <w:p w14:paraId="2587B79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tempo.swf</w:t>
      </w:r>
    </w:p>
    <w:p w14:paraId="629BD12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temp.swf</w:t>
      </w:r>
    </w:p>
    <w:p w14:paraId="0EB3E48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tempus.swf</w:t>
      </w:r>
    </w:p>
    <w:p w14:paraId="2653696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tendens.swf</w:t>
      </w:r>
    </w:p>
    <w:p w14:paraId="68FEB9F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tendenti0366s.swf</w:t>
      </w:r>
    </w:p>
    <w:p w14:paraId="0F31A2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tenderar.swf</w:t>
      </w:r>
    </w:p>
    <w:p w14:paraId="7E3FA3C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tennis.swf</w:t>
      </w:r>
    </w:p>
    <w:p w14:paraId="6A7A2B0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tenn.swf</w:t>
      </w:r>
    </w:p>
    <w:p w14:paraId="6BD1BEC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tenor.swf</w:t>
      </w:r>
    </w:p>
    <w:p w14:paraId="6890AF3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tentamen.swf</w:t>
      </w:r>
    </w:p>
    <w:p w14:paraId="119E791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tentar.swf</w:t>
      </w:r>
    </w:p>
    <w:p w14:paraId="079761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tenta.swf</w:t>
      </w:r>
    </w:p>
    <w:p w14:paraId="55910E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tentativ.swf</w:t>
      </w:r>
    </w:p>
    <w:p w14:paraId="38E09B1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tenterar.swf</w:t>
      </w:r>
    </w:p>
    <w:p w14:paraId="1BA9A52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teologi.swf</w:t>
      </w:r>
    </w:p>
    <w:p w14:paraId="5630C78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teolog.swf</w:t>
      </w:r>
    </w:p>
    <w:p w14:paraId="2863F03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teoretiker.swf</w:t>
      </w:r>
    </w:p>
    <w:p w14:paraId="1D0279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teoretisk.swf</w:t>
      </w:r>
    </w:p>
    <w:p w14:paraId="030358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teori.swf</w:t>
      </w:r>
    </w:p>
    <w:p w14:paraId="3270118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tep0345se.swf</w:t>
      </w:r>
    </w:p>
    <w:p w14:paraId="105DD4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terapeutisk.swf</w:t>
      </w:r>
    </w:p>
    <w:p w14:paraId="7ABD260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terapeut.swf</w:t>
      </w:r>
    </w:p>
    <w:p w14:paraId="4569271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terapi.swf</w:t>
      </w:r>
    </w:p>
    <w:p w14:paraId="6E0DBF4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terminal.swf</w:t>
      </w:r>
    </w:p>
    <w:p w14:paraId="206FCE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terminologi.swf</w:t>
      </w:r>
    </w:p>
    <w:p w14:paraId="7C4EF7F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termin.swf</w:t>
      </w:r>
    </w:p>
    <w:p w14:paraId="7C8B02A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termometer.swf</w:t>
      </w:r>
    </w:p>
    <w:p w14:paraId="7BF10D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termos.swf</w:t>
      </w:r>
    </w:p>
    <w:p w14:paraId="699F72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termostat.swf</w:t>
      </w:r>
    </w:p>
    <w:p w14:paraId="24F340A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term.swf</w:t>
      </w:r>
    </w:p>
    <w:p w14:paraId="23047C4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terpentin.swf</w:t>
      </w:r>
    </w:p>
    <w:p w14:paraId="7E212E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terr0344ng.swf</w:t>
      </w:r>
    </w:p>
    <w:p w14:paraId="5A00C1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terrakotta.swf</w:t>
      </w:r>
    </w:p>
    <w:p w14:paraId="69F936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terrass.swf</w:t>
      </w:r>
    </w:p>
    <w:p w14:paraId="18ADB9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terrier.swf</w:t>
      </w:r>
    </w:p>
    <w:p w14:paraId="5BBFAD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territoriell.swf</w:t>
      </w:r>
    </w:p>
    <w:p w14:paraId="637952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territorium.swf</w:t>
      </w:r>
    </w:p>
    <w:p w14:paraId="40516C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terrorism.swf</w:t>
      </w:r>
    </w:p>
    <w:p w14:paraId="0ECA848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terrorist.swf</w:t>
      </w:r>
    </w:p>
    <w:p w14:paraId="0A4AD6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terror.swf</w:t>
      </w:r>
    </w:p>
    <w:p w14:paraId="7414EEA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ter sig.swf</w:t>
      </w:r>
    </w:p>
    <w:p w14:paraId="621569C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tertial.swf</w:t>
      </w:r>
    </w:p>
    <w:p w14:paraId="6A886FD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tesaurus.swf</w:t>
      </w:r>
    </w:p>
    <w:p w14:paraId="0F37051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tesked.swf</w:t>
      </w:r>
    </w:p>
    <w:p w14:paraId="4CCBEEF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tes.swf</w:t>
      </w:r>
    </w:p>
    <w:p w14:paraId="469C6EB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testamente.swf</w:t>
      </w:r>
    </w:p>
    <w:p w14:paraId="7A5090F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testar.swf</w:t>
      </w:r>
    </w:p>
    <w:p w14:paraId="7FD7155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testikel.swf</w:t>
      </w:r>
    </w:p>
    <w:p w14:paraId="7959DBB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test.swf</w:t>
      </w:r>
    </w:p>
    <w:p w14:paraId="074E7E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te.swf</w:t>
      </w:r>
    </w:p>
    <w:p w14:paraId="6954128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teve.swf</w:t>
      </w:r>
    </w:p>
    <w:p w14:paraId="5958A2F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 ex.swf</w:t>
      </w:r>
    </w:p>
    <w:p w14:paraId="387074E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textar.swf</w:t>
      </w:r>
    </w:p>
    <w:p w14:paraId="4D40E0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textilier.swf</w:t>
      </w:r>
    </w:p>
    <w:p w14:paraId="4CFD55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textil.swf</w:t>
      </w:r>
    </w:p>
    <w:p w14:paraId="2DD20CF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text.swf</w:t>
      </w:r>
    </w:p>
    <w:p w14:paraId="6E492C7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text-tv.swf</w:t>
      </w:r>
    </w:p>
    <w:p w14:paraId="083C847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TFA.swf</w:t>
      </w:r>
    </w:p>
    <w:p w14:paraId="14B18C0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TF.swf</w:t>
      </w:r>
    </w:p>
    <w:p w14:paraId="7A561C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thail0344ndsk.swf</w:t>
      </w:r>
    </w:p>
    <w:p w14:paraId="549C7F2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thorax.swf</w:t>
      </w:r>
    </w:p>
    <w:p w14:paraId="12C7C7E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thriller.swf</w:t>
      </w:r>
    </w:p>
    <w:p w14:paraId="154D9C2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tiara.swf</w:t>
      </w:r>
    </w:p>
    <w:p w14:paraId="5D6B46F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tia.swf</w:t>
      </w:r>
    </w:p>
    <w:p w14:paraId="778EA6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tickar.swf</w:t>
      </w:r>
    </w:p>
    <w:p w14:paraId="368375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tick.swf</w:t>
      </w:r>
    </w:p>
    <w:p w14:paraId="6C43EE9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ticktack.swf</w:t>
      </w:r>
    </w:p>
    <w:p w14:paraId="0525CA1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tidevarv.swf</w:t>
      </w:r>
    </w:p>
    <w:p w14:paraId="15C597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tidig.swf</w:t>
      </w:r>
    </w:p>
    <w:p w14:paraId="5844E77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tidl0366n.swf</w:t>
      </w:r>
    </w:p>
    <w:p w14:paraId="666FDB4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tidl0366s.swf</w:t>
      </w:r>
    </w:p>
    <w:p w14:paraId="6C3CFF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tidningsanka.swf</w:t>
      </w:r>
    </w:p>
    <w:p w14:paraId="7B21B16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tidning.swf</w:t>
      </w:r>
    </w:p>
    <w:p w14:paraId="569EA9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tidpunkt.swf</w:t>
      </w:r>
    </w:p>
    <w:p w14:paraId="1FE44B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tidrymd.swf</w:t>
      </w:r>
    </w:p>
    <w:p w14:paraId="143FB1A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tids0345lder.swf</w:t>
      </w:r>
    </w:p>
    <w:p w14:paraId="6A8E64D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tids0366dande.swf</w:t>
      </w:r>
    </w:p>
    <w:p w14:paraId="73BFC03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tidsanda.swf</w:t>
      </w:r>
    </w:p>
    <w:p w14:paraId="1E3E8AC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tidsenlig.swf</w:t>
      </w:r>
    </w:p>
    <w:p w14:paraId="605DB03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tidsf0366rdriv.swf</w:t>
      </w:r>
    </w:p>
    <w:p w14:paraId="053DAD8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tidsfr0345ga.swf</w:t>
      </w:r>
    </w:p>
    <w:p w14:paraId="2A3710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tidskrift.swf</w:t>
      </w:r>
    </w:p>
    <w:p w14:paraId="1D8C4C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tidsm0344ssig.swf</w:t>
      </w:r>
    </w:p>
    <w:p w14:paraId="2A5FEE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tidsn0366d.swf</w:t>
      </w:r>
    </w:p>
    <w:p w14:paraId="3D486F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tidssignal.swf</w:t>
      </w:r>
    </w:p>
    <w:p w14:paraId="1EEA7C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tidsstudie.swf</w:t>
      </w:r>
    </w:p>
    <w:p w14:paraId="24A9F1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tid.swf</w:t>
      </w:r>
    </w:p>
    <w:p w14:paraId="26A7AB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tidtabell.swf</w:t>
      </w:r>
    </w:p>
    <w:p w14:paraId="096335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tidtagare.swf</w:t>
      </w:r>
    </w:p>
    <w:p w14:paraId="3DF95D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tidvatten.swf</w:t>
      </w:r>
    </w:p>
    <w:p w14:paraId="227EE1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tidvis.swf</w:t>
      </w:r>
    </w:p>
    <w:p w14:paraId="78A067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tiger.swf</w:t>
      </w:r>
    </w:p>
    <w:p w14:paraId="3CAB60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tigger.swf</w:t>
      </w:r>
    </w:p>
    <w:p w14:paraId="15AFC9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tigrinska.swf</w:t>
      </w:r>
    </w:p>
    <w:p w14:paraId="13D56E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tigrinsk.swf</w:t>
      </w:r>
    </w:p>
    <w:p w14:paraId="7DF89F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tik.swf</w:t>
      </w:r>
    </w:p>
    <w:p w14:paraId="4600AC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tilde.swf</w:t>
      </w:r>
    </w:p>
    <w:p w14:paraId="22F56B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tilja.swf</w:t>
      </w:r>
    </w:p>
    <w:p w14:paraId="3C1FD6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till0344gger.swf</w:t>
      </w:r>
    </w:p>
    <w:p w14:paraId="2C7F85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till0344ggspension.swf</w:t>
      </w:r>
    </w:p>
    <w:p w14:paraId="332DBC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till0344gg.swf</w:t>
      </w:r>
    </w:p>
    <w:p w14:paraId="7CB68B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till0344gnar sig.swf</w:t>
      </w:r>
    </w:p>
    <w:p w14:paraId="021CE8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till0344gnar.swf</w:t>
      </w:r>
    </w:p>
    <w:p w14:paraId="29FFDC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till0344mpar.swf</w:t>
      </w:r>
    </w:p>
    <w:p w14:paraId="57C550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till0344mplig.swf</w:t>
      </w:r>
    </w:p>
    <w:p w14:paraId="47AB54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till0344mpning.swf</w:t>
      </w:r>
    </w:p>
    <w:p w14:paraId="12E0B8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till0344t.swf</w:t>
      </w:r>
    </w:p>
    <w:p w14:paraId="5212EE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till0345telse.swf</w:t>
      </w:r>
    </w:p>
    <w:p w14:paraId="3B5A42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till0345ten.swf</w:t>
      </w:r>
    </w:p>
    <w:p w14:paraId="10B8ED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till0345ter.swf</w:t>
      </w:r>
    </w:p>
    <w:p w14:paraId="21746C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till0366kning.swf</w:t>
      </w:r>
    </w:p>
    <w:p w14:paraId="0A6126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till0366nskar.swf</w:t>
      </w:r>
    </w:p>
    <w:p w14:paraId="4C0374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 0366vers.swf</w:t>
      </w:r>
    </w:p>
    <w:p w14:paraId="3B9FFE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tillade.swf</w:t>
      </w:r>
    </w:p>
    <w:p w14:paraId="03E971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tillagt.swf</w:t>
      </w:r>
    </w:p>
    <w:p w14:paraId="2DC1B6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tillb0366rlig.swf</w:t>
      </w:r>
    </w:p>
    <w:p w14:paraId="7B8415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tillbakadragen.swf</w:t>
      </w:r>
    </w:p>
    <w:p w14:paraId="154B4B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tillbakag0345ng.swf</w:t>
      </w:r>
    </w:p>
    <w:p w14:paraId="04A3B0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tillbaka.swf</w:t>
      </w:r>
    </w:p>
    <w:p w14:paraId="16B7DB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tillbakavisar.swf</w:t>
      </w:r>
    </w:p>
    <w:p w14:paraId="26760A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tillbaks.swf</w:t>
      </w:r>
    </w:p>
    <w:p w14:paraId="198826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tillbeh0366r.swf</w:t>
      </w:r>
    </w:p>
    <w:p w14:paraId="1733E4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tillber.swf</w:t>
      </w:r>
    </w:p>
    <w:p w14:paraId="3CD95B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tillblivelse.swf</w:t>
      </w:r>
    </w:p>
    <w:p w14:paraId="799CF6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tillbringare.swf</w:t>
      </w:r>
    </w:p>
    <w:p w14:paraId="15AD0D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tillbringar.swf</w:t>
      </w:r>
    </w:p>
    <w:p w14:paraId="2AEC7B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 buds.swf</w:t>
      </w:r>
    </w:p>
    <w:p w14:paraId="4D3DB7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tillbud.swf</w:t>
      </w:r>
    </w:p>
    <w:p w14:paraId="53B766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tilld0366mer.swf</w:t>
      </w:r>
    </w:p>
    <w:p w14:paraId="3DD1F1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tilldelar.swf</w:t>
      </w:r>
    </w:p>
    <w:p w14:paraId="3A1D8A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tilldelning.swf</w:t>
      </w:r>
    </w:p>
    <w:p w14:paraId="1A63FE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tilldragande.swf</w:t>
      </w:r>
    </w:p>
    <w:p w14:paraId="092818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tilldragelse.swf</w:t>
      </w:r>
    </w:p>
    <w:p w14:paraId="624C13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tilldrar sig.swf</w:t>
      </w:r>
    </w:p>
    <w:p w14:paraId="1BA1EE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tillerk0344nner.swf</w:t>
      </w:r>
    </w:p>
    <w:p w14:paraId="2E513F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tillf0344lle.swf</w:t>
      </w:r>
    </w:p>
    <w:p w14:paraId="7DF16B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tillf0344llighet.swf</w:t>
      </w:r>
    </w:p>
    <w:p w14:paraId="31BF8C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tillf0344llig.swf</w:t>
      </w:r>
    </w:p>
    <w:p w14:paraId="1C8780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tillf0345nga.swf</w:t>
      </w:r>
    </w:p>
    <w:p w14:paraId="154999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tillf0345ngatar.swf</w:t>
      </w:r>
    </w:p>
    <w:p w14:paraId="439CE2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tillf0366rlitlig.swf</w:t>
      </w:r>
    </w:p>
    <w:p w14:paraId="74B869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tillf0366rordnad.swf</w:t>
      </w:r>
    </w:p>
    <w:p w14:paraId="61BC70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tillf0366rs0344krar.swf</w:t>
      </w:r>
    </w:p>
    <w:p w14:paraId="1525F2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tillf0366rsel.swf</w:t>
      </w:r>
    </w:p>
    <w:p w14:paraId="6BCBB3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tillf0366rsikt.swf</w:t>
      </w:r>
    </w:p>
    <w:p w14:paraId="00A3DB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tillf0366r.swf</w:t>
      </w:r>
    </w:p>
    <w:p w14:paraId="291812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tillfaller.swf</w:t>
      </w:r>
    </w:p>
    <w:p w14:paraId="1B8BF9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tillfart.swf</w:t>
      </w:r>
    </w:p>
    <w:p w14:paraId="63E2E5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tillfl0366de.swf</w:t>
      </w:r>
    </w:p>
    <w:p w14:paraId="1288D0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tillflyktsort.swf</w:t>
      </w:r>
    </w:p>
    <w:p w14:paraId="25BBE8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tillflykt.swf</w:t>
      </w:r>
    </w:p>
    <w:p w14:paraId="34D739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tillfogar.swf</w:t>
      </w:r>
    </w:p>
    <w:p w14:paraId="3FD54A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tillfr0345gad.swf</w:t>
      </w:r>
    </w:p>
    <w:p w14:paraId="749AEC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tillfredsst0344llande.swf</w:t>
      </w:r>
    </w:p>
    <w:p w14:paraId="76768B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tillfredsst0344llelse.swf</w:t>
      </w:r>
    </w:p>
    <w:p w14:paraId="3CD95C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tillfredsst0344ller.swf</w:t>
      </w:r>
    </w:p>
    <w:p w14:paraId="79B19B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tillfreds.swf</w:t>
      </w:r>
    </w:p>
    <w:p w14:paraId="2DB62B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tillfrisknar.swf</w:t>
      </w:r>
    </w:p>
    <w:p w14:paraId="40A17E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tillg0344nglig.swf</w:t>
      </w:r>
    </w:p>
    <w:p w14:paraId="0E88B6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tillg0345ng.swf</w:t>
      </w:r>
    </w:p>
    <w:p w14:paraId="2DC5F8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tillg0345.swf</w:t>
      </w:r>
    </w:p>
    <w:p w14:paraId="1ED147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tillgiven.swf</w:t>
      </w:r>
    </w:p>
    <w:p w14:paraId="5DB799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tillgjord.swf</w:t>
      </w:r>
    </w:p>
    <w:p w14:paraId="679910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tillgodog0366r sig.swf</w:t>
      </w:r>
    </w:p>
    <w:p w14:paraId="761660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tillgodoser.swf</w:t>
      </w:r>
    </w:p>
    <w:p w14:paraId="536F0A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tillgodo.swf</w:t>
      </w:r>
    </w:p>
    <w:p w14:paraId="65EC99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tillgrepp.swf</w:t>
      </w:r>
    </w:p>
    <w:p w14:paraId="40DBD4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tillgriper.swf</w:t>
      </w:r>
    </w:p>
    <w:p w14:paraId="4C79D3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tillh0345ll.swf</w:t>
      </w:r>
    </w:p>
    <w:p w14:paraId="78B0BE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tillh0366righet.swf</w:t>
      </w:r>
    </w:p>
    <w:p w14:paraId="2F84A1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tillh0366r.swf</w:t>
      </w:r>
    </w:p>
    <w:p w14:paraId="0E42D3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tillhandah0345ller.swf</w:t>
      </w:r>
    </w:p>
    <w:p w14:paraId="34CB3A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tillhygge.swf</w:t>
      </w:r>
    </w:p>
    <w:p w14:paraId="7392CC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tillika.swf</w:t>
      </w:r>
    </w:p>
    <w:p w14:paraId="61BF25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tillintetg0366r.swf</w:t>
      </w:r>
    </w:p>
    <w:p w14:paraId="7D1EDE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tillit.swf</w:t>
      </w:r>
    </w:p>
    <w:p w14:paraId="245CC3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tillk0344nnager.swf</w:t>
      </w:r>
    </w:p>
    <w:p w14:paraId="15B8BB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tillk0344nna.swf</w:t>
      </w:r>
    </w:p>
    <w:p w14:paraId="6B0DD1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tillkallar.swf</w:t>
      </w:r>
    </w:p>
    <w:p w14:paraId="0C31D9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tillkn0344ppt.swf</w:t>
      </w:r>
    </w:p>
    <w:p w14:paraId="6F75B7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tillkommande.swf</w:t>
      </w:r>
    </w:p>
    <w:p w14:paraId="1203BE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tillkommer.swf</w:t>
      </w:r>
    </w:p>
    <w:p w14:paraId="34B42E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tillm0344le.swf</w:t>
      </w:r>
    </w:p>
    <w:p w14:paraId="7F69D2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tillm0344ter.swf</w:t>
      </w:r>
    </w:p>
    <w:p w14:paraId="19B5A4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tillm0366tesg0345ende.swf</w:t>
      </w:r>
    </w:p>
    <w:p w14:paraId="6886A5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tilln0344rmelsevis.swf</w:t>
      </w:r>
    </w:p>
    <w:p w14:paraId="108AA5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tillnamn.swf</w:t>
      </w:r>
    </w:p>
    <w:p w14:paraId="320D92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 pass.swf</w:t>
      </w:r>
    </w:p>
    <w:p w14:paraId="4DBEF0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tillr0344cklig.swf</w:t>
      </w:r>
    </w:p>
    <w:p w14:paraId="31109E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tillr0344knelig.swf</w:t>
      </w:r>
    </w:p>
    <w:p w14:paraId="65AFB2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tillr0344ttal0344gger.swf</w:t>
      </w:r>
    </w:p>
    <w:p w14:paraId="2055AA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tillr0344tta.swf</w:t>
      </w:r>
    </w:p>
    <w:p w14:paraId="118255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tillr0344ttavisar.swf</w:t>
      </w:r>
    </w:p>
    <w:p w14:paraId="500458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tillr0345dlig.swf</w:t>
      </w:r>
    </w:p>
    <w:p w14:paraId="51D4CA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tillreder.swf</w:t>
      </w:r>
    </w:p>
    <w:p w14:paraId="6B78BF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tillryggal0344gger.swf</w:t>
      </w:r>
    </w:p>
    <w:p w14:paraId="1269E5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tills0344gelse.swf</w:t>
      </w:r>
    </w:p>
    <w:p w14:paraId="039B75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tills0344tter.swf</w:t>
      </w:r>
    </w:p>
    <w:p w14:paraId="7E0346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tillsammans.swf</w:t>
      </w:r>
    </w:p>
    <w:p w14:paraId="5EB9BD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tillsats.swf</w:t>
      </w:r>
    </w:p>
    <w:p w14:paraId="169A1D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tillsk0344rare.swf</w:t>
      </w:r>
    </w:p>
    <w:p w14:paraId="317896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tillskansar sig.swf</w:t>
      </w:r>
    </w:p>
    <w:p w14:paraId="7A42F4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tillskott.swf</w:t>
      </w:r>
    </w:p>
    <w:p w14:paraId="75B0ED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tillskriver.swf</w:t>
      </w:r>
    </w:p>
    <w:p w14:paraId="1F87EC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tillskyndare.swf</w:t>
      </w:r>
    </w:p>
    <w:p w14:paraId="3C7E6A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tillsluter.swf</w:t>
      </w:r>
    </w:p>
    <w:p w14:paraId="58BFED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tillspetsad.swf</w:t>
      </w:r>
    </w:p>
    <w:p w14:paraId="55FE7B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 spillo.swf</w:t>
      </w:r>
    </w:p>
    <w:p w14:paraId="1EC985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tills.swf</w:t>
      </w:r>
    </w:p>
    <w:p w14:paraId="342108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tillst0344llning.swf</w:t>
      </w:r>
    </w:p>
    <w:p w14:paraId="7240128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tillst0345nd.swf</w:t>
      </w:r>
    </w:p>
    <w:p w14:paraId="1F148D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tillst0345r.swf</w:t>
      </w:r>
    </w:p>
    <w:p w14:paraId="7294B9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tillst0366ter.swf</w:t>
      </w:r>
    </w:p>
    <w:p w14:paraId="4E95856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tillstr0366mning.swf</w:t>
      </w:r>
    </w:p>
    <w:p w14:paraId="592BB6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tillstymmelse.swf</w:t>
      </w:r>
    </w:p>
    <w:p w14:paraId="7D0DF6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tillstyrker.swf</w:t>
      </w:r>
    </w:p>
    <w:p w14:paraId="1BB693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tillsvidareanst0344llning.swf</w:t>
      </w:r>
    </w:p>
    <w:p w14:paraId="4637DC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till.swf</w:t>
      </w:r>
    </w:p>
    <w:p w14:paraId="68005C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 synes.swf</w:t>
      </w:r>
    </w:p>
    <w:p w14:paraId="70EFF6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tillsynsl0344rare.swf</w:t>
      </w:r>
    </w:p>
    <w:p w14:paraId="40CE43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tillsyn.swf</w:t>
      </w:r>
    </w:p>
    <w:p w14:paraId="4403B8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tillt0344nkt.swf</w:t>
      </w:r>
    </w:p>
    <w:p w14:paraId="5DDBD6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tilltag.swf</w:t>
      </w:r>
    </w:p>
    <w:p w14:paraId="55AE1B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tilltalad.swf</w:t>
      </w:r>
    </w:p>
    <w:p w14:paraId="136A01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tilltalar.swf</w:t>
      </w:r>
    </w:p>
    <w:p w14:paraId="64BB7F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tilltalsnamn.swf</w:t>
      </w:r>
    </w:p>
    <w:p w14:paraId="080D8F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tilltal.swf</w:t>
      </w:r>
    </w:p>
    <w:p w14:paraId="0B4D6F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tilltar.swf</w:t>
      </w:r>
    </w:p>
    <w:p w14:paraId="34C166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tilltr0344der.swf</w:t>
      </w:r>
    </w:p>
    <w:p w14:paraId="7A819C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tilltr0344de.swf</w:t>
      </w:r>
    </w:p>
    <w:p w14:paraId="594DD3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tilltrasslad.swf</w:t>
      </w:r>
    </w:p>
    <w:p w14:paraId="19BF86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tilltro.swf</w:t>
      </w:r>
    </w:p>
    <w:p w14:paraId="63A3E5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tilltugg.swf</w:t>
      </w:r>
    </w:p>
    <w:p w14:paraId="21A391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tilltygad.swf</w:t>
      </w:r>
    </w:p>
    <w:p w14:paraId="1B1E58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tillv0344gag0345ngss0344tt.swf</w:t>
      </w:r>
    </w:p>
    <w:p w14:paraId="76422B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tillv0344ga.swf</w:t>
      </w:r>
    </w:p>
    <w:p w14:paraId="639959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tillv0344njning.swf</w:t>
      </w:r>
    </w:p>
    <w:p w14:paraId="0D1B01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tillv0344xt.swf</w:t>
      </w:r>
    </w:p>
    <w:p w14:paraId="6026E4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tillval.swf</w:t>
      </w:r>
    </w:p>
    <w:p w14:paraId="4F1239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tillvand.swf</w:t>
      </w:r>
    </w:p>
    <w:p w14:paraId="09373B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tillvaratar.swf</w:t>
      </w:r>
    </w:p>
    <w:p w14:paraId="26ECD7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tillvaratog.swf</w:t>
      </w:r>
    </w:p>
    <w:p w14:paraId="67038C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tillvaro.swf</w:t>
      </w:r>
    </w:p>
    <w:p w14:paraId="0E2594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tillverkar.swf</w:t>
      </w:r>
    </w:p>
    <w:p w14:paraId="52CC6E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tillverkning.swf</w:t>
      </w:r>
    </w:p>
    <w:p w14:paraId="07C08E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till viljes.swf</w:t>
      </w:r>
    </w:p>
    <w:p w14:paraId="013698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timer.swf</w:t>
      </w:r>
    </w:p>
    <w:p w14:paraId="269646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timjan.swf</w:t>
      </w:r>
    </w:p>
    <w:p w14:paraId="6E25B8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timmerman.swf</w:t>
      </w:r>
    </w:p>
    <w:p w14:paraId="3829AF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timmer.swf</w:t>
      </w:r>
    </w:p>
    <w:p w14:paraId="324943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timme.swf</w:t>
      </w:r>
    </w:p>
    <w:p w14:paraId="3FBFC4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timpenning.swf</w:t>
      </w:r>
    </w:p>
    <w:p w14:paraId="3AEBB1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tinar.swf</w:t>
      </w:r>
    </w:p>
    <w:p w14:paraId="7F0814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tindrar.swf</w:t>
      </w:r>
    </w:p>
    <w:p w14:paraId="73FD5F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tingeltangel.swf</w:t>
      </w:r>
    </w:p>
    <w:p w14:paraId="5A3519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tingest.swf</w:t>
      </w:r>
    </w:p>
    <w:p w14:paraId="4222BC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tingsr0344tt.swf</w:t>
      </w:r>
    </w:p>
    <w:p w14:paraId="49A25E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ting.swf</w:t>
      </w:r>
    </w:p>
    <w:p w14:paraId="74FE55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tinner.swf</w:t>
      </w:r>
    </w:p>
    <w:p w14:paraId="5C349E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tinne.swf</w:t>
      </w:r>
    </w:p>
    <w:p w14:paraId="69A8D0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tinning.swf</w:t>
      </w:r>
    </w:p>
    <w:p w14:paraId="0C51B0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tiokrona.swf</w:t>
      </w:r>
    </w:p>
    <w:p w14:paraId="34F1FD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tiondel.swf</w:t>
      </w:r>
    </w:p>
    <w:p w14:paraId="428609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tionde.swf</w:t>
      </w:r>
    </w:p>
    <w:p w14:paraId="2B34F5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tio.swf</w:t>
      </w:r>
    </w:p>
    <w:p w14:paraId="29BAC1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tippar.swf</w:t>
      </w:r>
    </w:p>
    <w:p w14:paraId="7CAEBB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tipp.swf</w:t>
      </w:r>
    </w:p>
    <w:p w14:paraId="565CEB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tipsar.swf</w:t>
      </w:r>
    </w:p>
    <w:p w14:paraId="45BED1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tips.swf</w:t>
      </w:r>
    </w:p>
    <w:p w14:paraId="446731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tisdag.swf</w:t>
      </w:r>
    </w:p>
    <w:p w14:paraId="45D26C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tissel.swf</w:t>
      </w:r>
    </w:p>
    <w:p w14:paraId="34A14E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tisslar.swf</w:t>
      </w:r>
    </w:p>
    <w:p w14:paraId="2B4F0E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tistel.swf</w:t>
      </w:r>
    </w:p>
    <w:p w14:paraId="12F896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titelroll.swf</w:t>
      </w:r>
    </w:p>
    <w:p w14:paraId="65BE5B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titel.swf</w:t>
      </w:r>
    </w:p>
    <w:p w14:paraId="52B95D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tittare.swf</w:t>
      </w:r>
    </w:p>
    <w:p w14:paraId="2C4B3A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tittar in.swf</w:t>
      </w:r>
    </w:p>
    <w:p w14:paraId="5D12B7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tittar p0345.swf</w:t>
      </w:r>
    </w:p>
    <w:p w14:paraId="32176A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tittar.swf</w:t>
      </w:r>
    </w:p>
    <w:p w14:paraId="4754A3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titt.swf</w:t>
      </w:r>
    </w:p>
    <w:p w14:paraId="1518BA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tivoli.swf</w:t>
      </w:r>
    </w:p>
    <w:p w14:paraId="70AC55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tj0344der.swf</w:t>
      </w:r>
    </w:p>
    <w:p w14:paraId="1E4E60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tj0344le.swf</w:t>
      </w:r>
    </w:p>
    <w:p w14:paraId="3FEAEE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tj0344nare.swf</w:t>
      </w:r>
    </w:p>
    <w:p w14:paraId="32C3C7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tj0344nar.swf</w:t>
      </w:r>
    </w:p>
    <w:p w14:paraId="1BCF0B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tj0344nstebostad.swf</w:t>
      </w:r>
    </w:p>
    <w:p w14:paraId="70F6A3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tj0344nstefel.swf</w:t>
      </w:r>
    </w:p>
    <w:p w14:paraId="40E1A6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tj0344nstegrupplivf0366rs0344kring.swf</w:t>
      </w:r>
    </w:p>
    <w:p w14:paraId="2BC68E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tj0344nsteman.swf</w:t>
      </w:r>
    </w:p>
    <w:p w14:paraId="7B52EF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tj0344nstepension.swf</w:t>
      </w:r>
    </w:p>
    <w:p w14:paraId="37C542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tj0344nsteplikt.swf</w:t>
      </w:r>
    </w:p>
    <w:p w14:paraId="258CF6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tj0344nstg0366ring.swf</w:t>
      </w:r>
    </w:p>
    <w:p w14:paraId="2BCA79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tj0344nstg0366r.swf</w:t>
      </w:r>
    </w:p>
    <w:p w14:paraId="11994C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tj0344nstgjorde.swf</w:t>
      </w:r>
    </w:p>
    <w:p w14:paraId="4118F8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tj0344nstgjort.swf</w:t>
      </w:r>
    </w:p>
    <w:p w14:paraId="75F03E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tj0344nstledig.swf</w:t>
      </w:r>
    </w:p>
    <w:p w14:paraId="1CA6D8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tj0344nst.swf</w:t>
      </w:r>
    </w:p>
    <w:p w14:paraId="47BB5B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tj0344nstvillig.swf</w:t>
      </w:r>
    </w:p>
    <w:p w14:paraId="79BD31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tj0344ra.swf</w:t>
      </w:r>
    </w:p>
    <w:p w14:paraId="6A2FEC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tj0344rn.swf</w:t>
      </w:r>
    </w:p>
    <w:p w14:paraId="4B7F31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tj0366t.swf</w:t>
      </w:r>
    </w:p>
    <w:p w14:paraId="6994E4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tjack.swf</w:t>
      </w:r>
    </w:p>
    <w:p w14:paraId="100F9D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tjafsar.swf</w:t>
      </w:r>
    </w:p>
    <w:p w14:paraId="420EBA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tjafs.swf</w:t>
      </w:r>
    </w:p>
    <w:p w14:paraId="4A117A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tjallar.swf</w:t>
      </w:r>
    </w:p>
    <w:p w14:paraId="1B9EEB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tja.swf</w:t>
      </w:r>
    </w:p>
    <w:p w14:paraId="3AB2AA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tjatar.swf</w:t>
      </w:r>
    </w:p>
    <w:p w14:paraId="73448E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tjatig.swf</w:t>
      </w:r>
    </w:p>
    <w:p w14:paraId="28244A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tjat.swf</w:t>
      </w:r>
    </w:p>
    <w:p w14:paraId="1343C9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tjatter.swf</w:t>
      </w:r>
    </w:p>
    <w:p w14:paraId="2A9D2A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tjattrar.swf</w:t>
      </w:r>
    </w:p>
    <w:p w14:paraId="6A78EC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tjeckisk.swf</w:t>
      </w:r>
    </w:p>
    <w:p w14:paraId="3C1F7D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tjeck.swf</w:t>
      </w:r>
    </w:p>
    <w:p w14:paraId="1F1FA6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tjej.swf</w:t>
      </w:r>
    </w:p>
    <w:p w14:paraId="1C5451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tjocka.swf</w:t>
      </w:r>
    </w:p>
    <w:p w14:paraId="69D6E9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tjockis.swf</w:t>
      </w:r>
    </w:p>
    <w:p w14:paraId="74C4F0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tjocklek.swf</w:t>
      </w:r>
    </w:p>
    <w:p w14:paraId="423D08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tjock.swf</w:t>
      </w:r>
    </w:p>
    <w:p w14:paraId="3A78B0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tjog.swf</w:t>
      </w:r>
    </w:p>
    <w:p w14:paraId="430627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tjuder.swf</w:t>
      </w:r>
    </w:p>
    <w:p w14:paraId="5E32D2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tjugonde dag knut.swf</w:t>
      </w:r>
    </w:p>
    <w:p w14:paraId="5EC9D8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tjugonde.swf</w:t>
      </w:r>
    </w:p>
    <w:p w14:paraId="009587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tjugo.swf</w:t>
      </w:r>
    </w:p>
    <w:p w14:paraId="038C3C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tjurar.swf</w:t>
      </w:r>
    </w:p>
    <w:p w14:paraId="36057D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tjurig.swf</w:t>
      </w:r>
    </w:p>
    <w:p w14:paraId="0B9A8B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tjur.swf</w:t>
      </w:r>
    </w:p>
    <w:p w14:paraId="42DB7D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tjusar.swf</w:t>
      </w:r>
    </w:p>
    <w:p w14:paraId="7958F4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tjusig.swf</w:t>
      </w:r>
    </w:p>
    <w:p w14:paraId="64A6B7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tjusning.swf</w:t>
      </w:r>
    </w:p>
    <w:p w14:paraId="6AD578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tjuter.swf</w:t>
      </w:r>
    </w:p>
    <w:p w14:paraId="1A6A67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tjut.swf</w:t>
      </w:r>
    </w:p>
    <w:p w14:paraId="7F014F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tjuvnyp.swf</w:t>
      </w:r>
    </w:p>
    <w:p w14:paraId="70537D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tjuvstart.swf</w:t>
      </w:r>
    </w:p>
    <w:p w14:paraId="4E0ED4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tjuv-.swf</w:t>
      </w:r>
    </w:p>
    <w:p w14:paraId="29F947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tjuv.swf</w:t>
      </w:r>
    </w:p>
    <w:p w14:paraId="5B2685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tjuvtjockt.swf</w:t>
      </w:r>
    </w:p>
    <w:p w14:paraId="6FE3F9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tjyv-.swf</w:t>
      </w:r>
    </w:p>
    <w:p w14:paraId="17EE06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toalettartikel.swf</w:t>
      </w:r>
    </w:p>
    <w:p w14:paraId="217E9C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toalettpapper.swf</w:t>
      </w:r>
    </w:p>
    <w:p w14:paraId="113F15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toalett.swf</w:t>
      </w:r>
    </w:p>
    <w:p w14:paraId="3C2BC6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toalettv0344ska.swf</w:t>
      </w:r>
    </w:p>
    <w:p w14:paraId="766260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toa.swf</w:t>
      </w:r>
    </w:p>
    <w:p w14:paraId="37272A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tobak.swf</w:t>
      </w:r>
    </w:p>
    <w:p w14:paraId="748DAE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toffel.swf</w:t>
      </w:r>
    </w:p>
    <w:p w14:paraId="7A7F58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tofs.swf</w:t>
      </w:r>
    </w:p>
    <w:p w14:paraId="0268C9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tog.swf</w:t>
      </w:r>
    </w:p>
    <w:p w14:paraId="0900FC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tokig.swf</w:t>
      </w:r>
    </w:p>
    <w:p w14:paraId="05F00B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tok.swf</w:t>
      </w:r>
    </w:p>
    <w:p w14:paraId="6505D1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tolerans.swf</w:t>
      </w:r>
    </w:p>
    <w:p w14:paraId="2B4829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tolerant.swf</w:t>
      </w:r>
    </w:p>
    <w:p w14:paraId="0A64F5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tolererar.swf</w:t>
      </w:r>
    </w:p>
    <w:p w14:paraId="5E24F5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tolfte.swf</w:t>
      </w:r>
    </w:p>
    <w:p w14:paraId="4AE37D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tolkar.swf</w:t>
      </w:r>
    </w:p>
    <w:p w14:paraId="146525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tolkning.swf</w:t>
      </w:r>
    </w:p>
    <w:p w14:paraId="07673F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tolkservice.swf</w:t>
      </w:r>
    </w:p>
    <w:p w14:paraId="1EF9F7C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tolk.swf</w:t>
      </w:r>
    </w:p>
    <w:p w14:paraId="76A3F8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tolva.swf</w:t>
      </w:r>
    </w:p>
    <w:p w14:paraId="0B80DA2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tolv.swf</w:t>
      </w:r>
    </w:p>
    <w:p w14:paraId="693D14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tomat.swf</w:t>
      </w:r>
    </w:p>
    <w:p w14:paraId="674698A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tombola.swf</w:t>
      </w:r>
    </w:p>
    <w:p w14:paraId="1A5A474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tomg0345ng.swf</w:t>
      </w:r>
    </w:p>
    <w:p w14:paraId="146E6D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tomglas.swf</w:t>
      </w:r>
    </w:p>
    <w:p w14:paraId="6B7DE63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tomh0344nt.swf</w:t>
      </w:r>
    </w:p>
    <w:p w14:paraId="57F590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tomrum.swf</w:t>
      </w:r>
    </w:p>
    <w:p w14:paraId="02A2C09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 o m.swf</w:t>
      </w:r>
    </w:p>
    <w:p w14:paraId="38C36A9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tom.swf</w:t>
      </w:r>
    </w:p>
    <w:p w14:paraId="3BDC5DB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tomtebloss.swf</w:t>
      </w:r>
    </w:p>
    <w:p w14:paraId="100373C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tomte.swf</w:t>
      </w:r>
    </w:p>
    <w:p w14:paraId="6F7D1AF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tomtk0366.swf</w:t>
      </w:r>
    </w:p>
    <w:p w14:paraId="2D7F693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tomtr0344ttsavg0344ld.swf</w:t>
      </w:r>
    </w:p>
    <w:p w14:paraId="0BF5335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tomtr0344tt.swf</w:t>
      </w:r>
    </w:p>
    <w:p w14:paraId="58BF2C7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tomt.swf</w:t>
      </w:r>
    </w:p>
    <w:p w14:paraId="391A340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ton0345ring.swf</w:t>
      </w:r>
    </w:p>
    <w:p w14:paraId="3D4B36C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ton0345r.swf</w:t>
      </w:r>
    </w:p>
    <w:p w14:paraId="098248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tonar ned.swf</w:t>
      </w:r>
    </w:p>
    <w:p w14:paraId="661655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tonar.swf</w:t>
      </w:r>
    </w:p>
    <w:p w14:paraId="01DF14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tonart.swf</w:t>
      </w:r>
    </w:p>
    <w:p w14:paraId="66324D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tonfall.swf</w:t>
      </w:r>
    </w:p>
    <w:p w14:paraId="32D977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tonfisk.swf</w:t>
      </w:r>
    </w:p>
    <w:p w14:paraId="5BC4A2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tong0345ng.swf</w:t>
      </w:r>
    </w:p>
    <w:p w14:paraId="2193E9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tongivande.swf</w:t>
      </w:r>
    </w:p>
    <w:p w14:paraId="42709D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tonnage.swf</w:t>
      </w:r>
    </w:p>
    <w:p w14:paraId="756848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-tonnare.swf</w:t>
      </w:r>
    </w:p>
    <w:p w14:paraId="3CB9B1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tons0344ttare.swf</w:t>
      </w:r>
    </w:p>
    <w:p w14:paraId="3ACFD7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tonsill.swf</w:t>
      </w:r>
    </w:p>
    <w:p w14:paraId="529C91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ton.swf</w:t>
      </w:r>
    </w:p>
    <w:p w14:paraId="5B771D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tonvikt.swf</w:t>
      </w:r>
    </w:p>
    <w:p w14:paraId="03AC46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topografi.swf</w:t>
      </w:r>
    </w:p>
    <w:p w14:paraId="03197E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toppar.swf</w:t>
      </w:r>
    </w:p>
    <w:p w14:paraId="04142B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toppen.swf</w:t>
      </w:r>
    </w:p>
    <w:p w14:paraId="14CE5E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toppl0345n.swf</w:t>
      </w:r>
    </w:p>
    <w:p w14:paraId="4C0770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toppm0366te.swf</w:t>
      </w:r>
    </w:p>
    <w:p w14:paraId="546812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toppmatad.swf</w:t>
      </w:r>
    </w:p>
    <w:p w14:paraId="37A965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topp-.swf</w:t>
      </w:r>
    </w:p>
    <w:p w14:paraId="789D6F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topp.swf</w:t>
      </w:r>
    </w:p>
    <w:p w14:paraId="4AC412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tordes.swf</w:t>
      </w:r>
    </w:p>
    <w:p w14:paraId="5F0A5C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torftig.swf</w:t>
      </w:r>
    </w:p>
    <w:p w14:paraId="2B975A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torgskr0344ck.swf</w:t>
      </w:r>
    </w:p>
    <w:p w14:paraId="686E16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torg.swf</w:t>
      </w:r>
    </w:p>
    <w:p w14:paraId="6250D1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torkar.swf</w:t>
      </w:r>
    </w:p>
    <w:p w14:paraId="51831B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torka.swf</w:t>
      </w:r>
    </w:p>
    <w:p w14:paraId="2DD45F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torkhuv.swf</w:t>
      </w:r>
    </w:p>
    <w:p w14:paraId="476AD3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torksk0345p.swf</w:t>
      </w:r>
    </w:p>
    <w:p w14:paraId="6837DB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tork.swf</w:t>
      </w:r>
    </w:p>
    <w:p w14:paraId="41EF8A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torktumlare.swf</w:t>
      </w:r>
    </w:p>
    <w:p w14:paraId="1DA59E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tornar upp sig.swf</w:t>
      </w:r>
    </w:p>
    <w:p w14:paraId="75C50D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torn.swf</w:t>
      </w:r>
    </w:p>
    <w:p w14:paraId="2393243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torpare.swf</w:t>
      </w:r>
    </w:p>
    <w:p w14:paraId="5EE0053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torped.swf</w:t>
      </w:r>
    </w:p>
    <w:p w14:paraId="533465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torp.swf</w:t>
      </w:r>
    </w:p>
    <w:p w14:paraId="1C2594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torrl0344gger.swf</w:t>
      </w:r>
    </w:p>
    <w:p w14:paraId="68C5496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torrskodd.swf</w:t>
      </w:r>
    </w:p>
    <w:p w14:paraId="739EA4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torr.swf</w:t>
      </w:r>
    </w:p>
    <w:p w14:paraId="28101A4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torsdag.swf</w:t>
      </w:r>
    </w:p>
    <w:p w14:paraId="0CCD906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torsk.swf</w:t>
      </w:r>
    </w:p>
    <w:p w14:paraId="452A95F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torso.swf</w:t>
      </w:r>
    </w:p>
    <w:p w14:paraId="0DC8F67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torterar.swf</w:t>
      </w:r>
    </w:p>
    <w:p w14:paraId="71A2CC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tortyr.swf</w:t>
      </w:r>
    </w:p>
    <w:p w14:paraId="0D9B85D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torva.swf</w:t>
      </w:r>
    </w:p>
    <w:p w14:paraId="2269A34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torv.swf</w:t>
      </w:r>
    </w:p>
    <w:p w14:paraId="49A9BA6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totalisator.swf</w:t>
      </w:r>
    </w:p>
    <w:p w14:paraId="0F60D29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totalit0344r.swf</w:t>
      </w:r>
    </w:p>
    <w:p w14:paraId="107AD3A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total.swf</w:t>
      </w:r>
    </w:p>
    <w:p w14:paraId="5316726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totar.swf</w:t>
      </w:r>
    </w:p>
    <w:p w14:paraId="1F2EBC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toto.swf</w:t>
      </w:r>
    </w:p>
    <w:p w14:paraId="5EFD46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tott.swf</w:t>
      </w:r>
    </w:p>
    <w:p w14:paraId="359117F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touchar.swf</w:t>
      </w:r>
    </w:p>
    <w:p w14:paraId="1A50FF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touche.swf</w:t>
      </w:r>
    </w:p>
    <w:p w14:paraId="30712C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tova.swf</w:t>
      </w:r>
    </w:p>
    <w:p w14:paraId="00CE386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tr0344da.swf</w:t>
      </w:r>
    </w:p>
    <w:p w14:paraId="0255ECC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tr0344der.swf</w:t>
      </w:r>
    </w:p>
    <w:p w14:paraId="35688A3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tr0344dg0345rdsm0344stare.swf</w:t>
      </w:r>
    </w:p>
    <w:p w14:paraId="068A7C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tr0344dg0345rd.swf</w:t>
      </w:r>
    </w:p>
    <w:p w14:paraId="09DA5E9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tr0344d.swf</w:t>
      </w:r>
    </w:p>
    <w:p w14:paraId="196C518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tr0344ffande.swf</w:t>
      </w:r>
    </w:p>
    <w:p w14:paraId="6B806D2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tr0344ffar.swf</w:t>
      </w:r>
    </w:p>
    <w:p w14:paraId="38E7509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tr0344ffas.swf</w:t>
      </w:r>
    </w:p>
    <w:p w14:paraId="1D0BCDA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tr0344ff.swf</w:t>
      </w:r>
    </w:p>
    <w:p w14:paraId="68DE6CB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tr0344gen.swf</w:t>
      </w:r>
    </w:p>
    <w:p w14:paraId="37FDA6E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tr0344l.swf</w:t>
      </w:r>
    </w:p>
    <w:p w14:paraId="18F8165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tr0344nare.swf</w:t>
      </w:r>
    </w:p>
    <w:p w14:paraId="007E43E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tr0344nar.swf</w:t>
      </w:r>
    </w:p>
    <w:p w14:paraId="06FFBA2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tr0344ngande.swf</w:t>
      </w:r>
    </w:p>
    <w:p w14:paraId="1B953DB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tr0344nger.swf</w:t>
      </w:r>
    </w:p>
    <w:p w14:paraId="476D68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tr0344ngre.swf</w:t>
      </w:r>
    </w:p>
    <w:p w14:paraId="4B58E9C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tr0344ngsel.swf</w:t>
      </w:r>
    </w:p>
    <w:p w14:paraId="2D0D4CD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tr0344ngs.swf</w:t>
      </w:r>
    </w:p>
    <w:p w14:paraId="724A7E6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tr0344ngst.swf</w:t>
      </w:r>
    </w:p>
    <w:p w14:paraId="2EDFC6C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tr0344ngtar.swf</w:t>
      </w:r>
    </w:p>
    <w:p w14:paraId="59DA85B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tr0344ning.swf</w:t>
      </w:r>
    </w:p>
    <w:p w14:paraId="2F4845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tr0344r.swf</w:t>
      </w:r>
    </w:p>
    <w:p w14:paraId="029C23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tr0344sko.swf</w:t>
      </w:r>
    </w:p>
    <w:p w14:paraId="3B16CB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tr0344sk.swf</w:t>
      </w:r>
    </w:p>
    <w:p w14:paraId="7493D2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tr0344smak.swf</w:t>
      </w:r>
    </w:p>
    <w:p w14:paraId="6602675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tr0344.swf</w:t>
      </w:r>
    </w:p>
    <w:p w14:paraId="0543138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tr0344ta.swf</w:t>
      </w:r>
    </w:p>
    <w:p w14:paraId="7951E2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tr0344ter.swf</w:t>
      </w:r>
    </w:p>
    <w:p w14:paraId="5574305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tr0344tt.swf</w:t>
      </w:r>
    </w:p>
    <w:p w14:paraId="656E948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tr0345dig.swf</w:t>
      </w:r>
    </w:p>
    <w:p w14:paraId="5E44D79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tr0345drulle.swf</w:t>
      </w:r>
    </w:p>
    <w:p w14:paraId="121049F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tr0345d.swf</w:t>
      </w:r>
    </w:p>
    <w:p w14:paraId="15F2A82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tr0345g.swf</w:t>
      </w:r>
    </w:p>
    <w:p w14:paraId="192AB4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tr0345kar.swf</w:t>
      </w:r>
    </w:p>
    <w:p w14:paraId="165DFF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tr0345kar ut.swf</w:t>
      </w:r>
    </w:p>
    <w:p w14:paraId="2F3044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tr0345kig.swf</w:t>
      </w:r>
    </w:p>
    <w:p w14:paraId="69CD13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tr0345km0345ns.swf</w:t>
      </w:r>
    </w:p>
    <w:p w14:paraId="7B793A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tr0345lare.swf</w:t>
      </w:r>
    </w:p>
    <w:p w14:paraId="74BC97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tr0345l.swf</w:t>
      </w:r>
    </w:p>
    <w:p w14:paraId="021FD6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tr0345ngbodd.swf</w:t>
      </w:r>
    </w:p>
    <w:p w14:paraId="1A85DC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tr0345ngm0345l.swf</w:t>
      </w:r>
    </w:p>
    <w:p w14:paraId="1C690B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tr0345ng.swf</w:t>
      </w:r>
    </w:p>
    <w:p w14:paraId="04EACE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tr0345ngsynt.swf</w:t>
      </w:r>
    </w:p>
    <w:p w14:paraId="3EF9E8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tr0366ghet.swf</w:t>
      </w:r>
    </w:p>
    <w:p w14:paraId="1460C4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tr0366g.swf</w:t>
      </w:r>
    </w:p>
    <w:p w14:paraId="5F5AED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tr0366ja.swf</w:t>
      </w:r>
    </w:p>
    <w:p w14:paraId="3E6915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tr0366skar.swf</w:t>
      </w:r>
    </w:p>
    <w:p w14:paraId="607AC0B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tr0366skel.swf</w:t>
      </w:r>
    </w:p>
    <w:p w14:paraId="60413A3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tr0366st0344ter.swf</w:t>
      </w:r>
    </w:p>
    <w:p w14:paraId="4162961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tr0366star.swf</w:t>
      </w:r>
    </w:p>
    <w:p w14:paraId="7E23ADF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tr0366stl0366s.swf</w:t>
      </w:r>
    </w:p>
    <w:p w14:paraId="39D6BC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tr0366st.swf</w:t>
      </w:r>
    </w:p>
    <w:p w14:paraId="7E054CE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tr0366t.swf</w:t>
      </w:r>
    </w:p>
    <w:p w14:paraId="2C64CD5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tr0366ttar.swf</w:t>
      </w:r>
    </w:p>
    <w:p w14:paraId="3226EA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tr0366tthet.swf</w:t>
      </w:r>
    </w:p>
    <w:p w14:paraId="1A0ADD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tr0366ttnar.swf</w:t>
      </w:r>
    </w:p>
    <w:p w14:paraId="2DDB34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tr0366ttsam.swf</w:t>
      </w:r>
    </w:p>
    <w:p w14:paraId="4D7F5B1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tr0366tt.swf</w:t>
      </w:r>
    </w:p>
    <w:p w14:paraId="29D616D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tradig.swf</w:t>
      </w:r>
    </w:p>
    <w:p w14:paraId="1537D4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traditionell.swf</w:t>
      </w:r>
    </w:p>
    <w:p w14:paraId="19EAD4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tradition.swf</w:t>
      </w:r>
    </w:p>
    <w:p w14:paraId="60F45A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trafikant.swf</w:t>
      </w:r>
    </w:p>
    <w:p w14:paraId="19469F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trafikerar.swf</w:t>
      </w:r>
    </w:p>
    <w:p w14:paraId="4574BF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trafikf0366rs0344kring.swf</w:t>
      </w:r>
    </w:p>
    <w:p w14:paraId="2AE803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trafikkort.swf</w:t>
      </w:r>
    </w:p>
    <w:p w14:paraId="21D20C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trafikledare.swf</w:t>
      </w:r>
    </w:p>
    <w:p w14:paraId="123BA7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trafikljus.swf</w:t>
      </w:r>
    </w:p>
    <w:p w14:paraId="158C1A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trafikm0344rke.swf</w:t>
      </w:r>
    </w:p>
    <w:p w14:paraId="3AE212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trafikskola.swf</w:t>
      </w:r>
    </w:p>
    <w:p w14:paraId="0DF5E6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trafik.swf</w:t>
      </w:r>
    </w:p>
    <w:p w14:paraId="2D8E2B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trafikvakt.swf</w:t>
      </w:r>
    </w:p>
    <w:p w14:paraId="4232D3B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tragedi.swf</w:t>
      </w:r>
    </w:p>
    <w:p w14:paraId="32F15D4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tragglar.swf</w:t>
      </w:r>
    </w:p>
    <w:p w14:paraId="7093B3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tragik.swf</w:t>
      </w:r>
    </w:p>
    <w:p w14:paraId="6D5064E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tragisk.swf</w:t>
      </w:r>
    </w:p>
    <w:p w14:paraId="403BFD3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trailer.swf</w:t>
      </w:r>
    </w:p>
    <w:p w14:paraId="586DCDD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trakasserar.swf</w:t>
      </w:r>
    </w:p>
    <w:p w14:paraId="077FA1E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traktamente.swf</w:t>
      </w:r>
    </w:p>
    <w:p w14:paraId="4672F6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traktar.swf</w:t>
      </w:r>
    </w:p>
    <w:p w14:paraId="435845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traktat.swf</w:t>
      </w:r>
    </w:p>
    <w:p w14:paraId="2C7B65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trakterar.swf</w:t>
      </w:r>
    </w:p>
    <w:p w14:paraId="14E737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traktor.swf</w:t>
      </w:r>
    </w:p>
    <w:p w14:paraId="053753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trakt.swf</w:t>
      </w:r>
    </w:p>
    <w:p w14:paraId="3693B8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trallar.swf</w:t>
      </w:r>
    </w:p>
    <w:p w14:paraId="5C2A11F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trall.swf</w:t>
      </w:r>
    </w:p>
    <w:p w14:paraId="550047E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trampar.swf</w:t>
      </w:r>
    </w:p>
    <w:p w14:paraId="06D48AC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trampa.swf</w:t>
      </w:r>
    </w:p>
    <w:p w14:paraId="22DD67F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trampolin.swf</w:t>
      </w:r>
    </w:p>
    <w:p w14:paraId="22EA16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tramp.swf</w:t>
      </w:r>
    </w:p>
    <w:p w14:paraId="096EB11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trams.swf</w:t>
      </w:r>
    </w:p>
    <w:p w14:paraId="768D028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trana.swf</w:t>
      </w:r>
    </w:p>
    <w:p w14:paraId="1AA76F0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transaktion.swf</w:t>
      </w:r>
    </w:p>
    <w:p w14:paraId="245A516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transfererar.swf</w:t>
      </w:r>
    </w:p>
    <w:p w14:paraId="37F1C6A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transfer.swf</w:t>
      </w:r>
    </w:p>
    <w:p w14:paraId="515F575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transformator.swf</w:t>
      </w:r>
    </w:p>
    <w:p w14:paraId="51A5F6C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transfusion.swf</w:t>
      </w:r>
    </w:p>
    <w:p w14:paraId="66F7F74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transistor.swf</w:t>
      </w:r>
    </w:p>
    <w:p w14:paraId="51D6E66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transit.swf</w:t>
      </w:r>
    </w:p>
    <w:p w14:paraId="3C5164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transkription.swf</w:t>
      </w:r>
    </w:p>
    <w:p w14:paraId="198DD6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translator.swf</w:t>
      </w:r>
    </w:p>
    <w:p w14:paraId="716B6CF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transparent.swf</w:t>
      </w:r>
    </w:p>
    <w:p w14:paraId="4140A9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transpiration.swf</w:t>
      </w:r>
    </w:p>
    <w:p w14:paraId="68B96F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transplantation.swf</w:t>
      </w:r>
    </w:p>
    <w:p w14:paraId="2CE4D6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transplanterar.swf</w:t>
      </w:r>
    </w:p>
    <w:p w14:paraId="61FC41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transporterar.swf</w:t>
      </w:r>
    </w:p>
    <w:p w14:paraId="2564B7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transport.swf</w:t>
      </w:r>
    </w:p>
    <w:p w14:paraId="23DF6E4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trans.swf</w:t>
      </w:r>
    </w:p>
    <w:p w14:paraId="4D95908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transvestit.swf</w:t>
      </w:r>
    </w:p>
    <w:p w14:paraId="7DD647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trapets.swf</w:t>
      </w:r>
    </w:p>
    <w:p w14:paraId="208236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trappar ner.swf</w:t>
      </w:r>
    </w:p>
    <w:p w14:paraId="3E7077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trappar upp.swf</w:t>
      </w:r>
    </w:p>
    <w:p w14:paraId="7B98F48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trappa.swf</w:t>
      </w:r>
    </w:p>
    <w:p w14:paraId="35E9D0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trasa.swf</w:t>
      </w:r>
    </w:p>
    <w:p w14:paraId="65F2DE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trashank.swf</w:t>
      </w:r>
    </w:p>
    <w:p w14:paraId="316125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trasig.swf</w:t>
      </w:r>
    </w:p>
    <w:p w14:paraId="76EDD1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traskar.swf</w:t>
      </w:r>
    </w:p>
    <w:p w14:paraId="1C9D56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trasmatta.swf</w:t>
      </w:r>
    </w:p>
    <w:p w14:paraId="5AF984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trassel.swf</w:t>
      </w:r>
    </w:p>
    <w:p w14:paraId="314B2A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trasslar.swf</w:t>
      </w:r>
    </w:p>
    <w:p w14:paraId="2B9849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trasslig.swf</w:t>
      </w:r>
    </w:p>
    <w:p w14:paraId="0C540F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trast.swf</w:t>
      </w:r>
    </w:p>
    <w:p w14:paraId="0FE717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tratt.swf</w:t>
      </w:r>
    </w:p>
    <w:p w14:paraId="2F6C4F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trauma.swf</w:t>
      </w:r>
    </w:p>
    <w:p w14:paraId="6943EB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traumatisk.swf</w:t>
      </w:r>
    </w:p>
    <w:p w14:paraId="6DA5E0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travare.swf</w:t>
      </w:r>
    </w:p>
    <w:p w14:paraId="0F8F5E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travar.swf</w:t>
      </w:r>
    </w:p>
    <w:p w14:paraId="0A30FF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travers.swf</w:t>
      </w:r>
    </w:p>
    <w:p w14:paraId="14BC13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travesti.swf</w:t>
      </w:r>
    </w:p>
    <w:p w14:paraId="0E4EE2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trave.swf</w:t>
      </w:r>
    </w:p>
    <w:p w14:paraId="035241F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travsport.swf</w:t>
      </w:r>
    </w:p>
    <w:p w14:paraId="05B9D26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trav.swf</w:t>
      </w:r>
    </w:p>
    <w:p w14:paraId="44C8ED2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trea.swf</w:t>
      </w:r>
    </w:p>
    <w:p w14:paraId="6B3E725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tredjedel.swf</w:t>
      </w:r>
    </w:p>
    <w:p w14:paraId="55B628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tredje man.swf</w:t>
      </w:r>
    </w:p>
    <w:p w14:paraId="483826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tredje.swf</w:t>
      </w:r>
    </w:p>
    <w:p w14:paraId="2D2109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tredskas.swf</w:t>
      </w:r>
    </w:p>
    <w:p w14:paraId="6780A9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tredska.swf</w:t>
      </w:r>
    </w:p>
    <w:p w14:paraId="4DE7F3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trehjuling.swf</w:t>
      </w:r>
    </w:p>
    <w:p w14:paraId="5668E3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trekant.swf</w:t>
      </w:r>
    </w:p>
    <w:p w14:paraId="10EDBE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trekvart.swf</w:t>
      </w:r>
    </w:p>
    <w:p w14:paraId="0BB637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trenchcoat.swf</w:t>
      </w:r>
    </w:p>
    <w:p w14:paraId="6871434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trench.swf</w:t>
      </w:r>
    </w:p>
    <w:p w14:paraId="5C2FA04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trendig.swf</w:t>
      </w:r>
    </w:p>
    <w:p w14:paraId="2A24FD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trend.swf</w:t>
      </w:r>
    </w:p>
    <w:p w14:paraId="680B5CE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trerummare.swf</w:t>
      </w:r>
    </w:p>
    <w:p w14:paraId="16F779E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treskift.swf</w:t>
      </w:r>
    </w:p>
    <w:p w14:paraId="2F0BB1E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tre.swf</w:t>
      </w:r>
    </w:p>
    <w:p w14:paraId="6EB422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trettionde.swf</w:t>
      </w:r>
    </w:p>
    <w:p w14:paraId="0FA38F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trettio.swf</w:t>
      </w:r>
    </w:p>
    <w:p w14:paraId="10D391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trettondagen.swf</w:t>
      </w:r>
    </w:p>
    <w:p w14:paraId="1F8BDC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trettonde.swf</w:t>
      </w:r>
    </w:p>
    <w:p w14:paraId="539DB5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tretton.swf</w:t>
      </w:r>
    </w:p>
    <w:p w14:paraId="645596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treudd.swf</w:t>
      </w:r>
    </w:p>
    <w:p w14:paraId="426F28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trevare.swf</w:t>
      </w:r>
    </w:p>
    <w:p w14:paraId="3D7061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trevar.swf</w:t>
      </w:r>
    </w:p>
    <w:p w14:paraId="1B5B55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trevlig.swf</w:t>
      </w:r>
    </w:p>
    <w:p w14:paraId="19FA9C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trevnad.swf</w:t>
      </w:r>
    </w:p>
    <w:p w14:paraId="3E4001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triangel.swf</w:t>
      </w:r>
    </w:p>
    <w:p w14:paraId="389684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tribun.swf</w:t>
      </w:r>
    </w:p>
    <w:p w14:paraId="016A58A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tribut.swf</w:t>
      </w:r>
    </w:p>
    <w:p w14:paraId="67D6A0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tricksar.swf</w:t>
      </w:r>
    </w:p>
    <w:p w14:paraId="2FDB3F4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trick.swf</w:t>
      </w:r>
    </w:p>
    <w:p w14:paraId="0917999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trik0345.swf</w:t>
      </w:r>
    </w:p>
    <w:p w14:paraId="696B963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trillar.swf</w:t>
      </w:r>
    </w:p>
    <w:p w14:paraId="5F6F62F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trilogi.swf</w:t>
      </w:r>
    </w:p>
    <w:p w14:paraId="4F34C8D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trilskas.swf</w:t>
      </w:r>
    </w:p>
    <w:p w14:paraId="370AC16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trilsk.swf</w:t>
      </w:r>
    </w:p>
    <w:p w14:paraId="32AA03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trimmar.swf</w:t>
      </w:r>
    </w:p>
    <w:p w14:paraId="3F638D7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trim.swf</w:t>
      </w:r>
    </w:p>
    <w:p w14:paraId="693676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trind.swf</w:t>
      </w:r>
    </w:p>
    <w:p w14:paraId="696370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trio.swf</w:t>
      </w:r>
    </w:p>
    <w:p w14:paraId="26E5BD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trippar.swf</w:t>
      </w:r>
    </w:p>
    <w:p w14:paraId="5693EF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tripp.swf</w:t>
      </w:r>
    </w:p>
    <w:p w14:paraId="046919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trissar upp.swf</w:t>
      </w:r>
    </w:p>
    <w:p w14:paraId="4F1306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trissa.swf</w:t>
      </w:r>
    </w:p>
    <w:p w14:paraId="27F827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tristess.swf</w:t>
      </w:r>
    </w:p>
    <w:p w14:paraId="760BB6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trist.swf</w:t>
      </w:r>
    </w:p>
    <w:p w14:paraId="3A6C60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triumferar.swf</w:t>
      </w:r>
    </w:p>
    <w:p w14:paraId="6ACC0F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triumf.swf</w:t>
      </w:r>
    </w:p>
    <w:p w14:paraId="31746F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trivial.swf</w:t>
      </w:r>
    </w:p>
    <w:p w14:paraId="5AF553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trivsam.swf</w:t>
      </w:r>
    </w:p>
    <w:p w14:paraId="107ED4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trivsel.swf</w:t>
      </w:r>
    </w:p>
    <w:p w14:paraId="6CB6FB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trivs.swf</w:t>
      </w:r>
    </w:p>
    <w:p w14:paraId="42EB1D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troende.swf</w:t>
      </w:r>
    </w:p>
    <w:p w14:paraId="50D285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trofast.swf</w:t>
      </w:r>
    </w:p>
    <w:p w14:paraId="37557E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trogen.swf</w:t>
      </w:r>
    </w:p>
    <w:p w14:paraId="65D3FE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trohet.swf</w:t>
      </w:r>
    </w:p>
    <w:p w14:paraId="10D242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trojka.swf</w:t>
      </w:r>
    </w:p>
    <w:p w14:paraId="6D4287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trol0366s.swf</w:t>
      </w:r>
    </w:p>
    <w:p w14:paraId="2C5525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troligen.swf</w:t>
      </w:r>
    </w:p>
    <w:p w14:paraId="599402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trolig.swf</w:t>
      </w:r>
    </w:p>
    <w:p w14:paraId="1E344E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troligtvis.swf</w:t>
      </w:r>
    </w:p>
    <w:p w14:paraId="57B055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trollar.swf</w:t>
      </w:r>
    </w:p>
    <w:p w14:paraId="22DF37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trollbinder.swf</w:t>
      </w:r>
    </w:p>
    <w:p w14:paraId="6852C8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trolleri.swf</w:t>
      </w:r>
    </w:p>
    <w:p w14:paraId="4AE781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trollkarl.swf</w:t>
      </w:r>
    </w:p>
    <w:p w14:paraId="2E631A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troll.swf</w:t>
      </w:r>
    </w:p>
    <w:p w14:paraId="2B0442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trolovning.swf</w:t>
      </w:r>
    </w:p>
    <w:p w14:paraId="5D7C1E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trolsk.swf</w:t>
      </w:r>
    </w:p>
    <w:p w14:paraId="7DAFFD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trombon.swf</w:t>
      </w:r>
    </w:p>
    <w:p w14:paraId="638AB6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tromb.swf</w:t>
      </w:r>
    </w:p>
    <w:p w14:paraId="5B8E1F0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tronar.swf</w:t>
      </w:r>
    </w:p>
    <w:p w14:paraId="76491AC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tronf0366ljd.swf</w:t>
      </w:r>
    </w:p>
    <w:p w14:paraId="6D94DF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tron.swf</w:t>
      </w:r>
    </w:p>
    <w:p w14:paraId="034EBC3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tropikerna.swf</w:t>
      </w:r>
    </w:p>
    <w:p w14:paraId="7E9762E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tropisk.swf</w:t>
      </w:r>
    </w:p>
    <w:p w14:paraId="10BAC2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tror.swf</w:t>
      </w:r>
    </w:p>
    <w:p w14:paraId="67C516F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trosa.swf</w:t>
      </w:r>
    </w:p>
    <w:p w14:paraId="0F1014B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trosbek0344nnelse.swf</w:t>
      </w:r>
    </w:p>
    <w:p w14:paraId="76F6C5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troskyldig.swf</w:t>
      </w:r>
    </w:p>
    <w:p w14:paraId="73FA519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trossamfund.swf</w:t>
      </w:r>
    </w:p>
    <w:p w14:paraId="6518D4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tross.swf</w:t>
      </w:r>
    </w:p>
    <w:p w14:paraId="04A90A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trosviss.swf</w:t>
      </w:r>
    </w:p>
    <w:p w14:paraId="63F185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tro.swf</w:t>
      </w:r>
    </w:p>
    <w:p w14:paraId="438A48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trotsar.swf</w:t>
      </w:r>
    </w:p>
    <w:p w14:paraId="2B1A64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trotsig.swf</w:t>
      </w:r>
    </w:p>
    <w:p w14:paraId="2E8427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trottoar.swf</w:t>
      </w:r>
    </w:p>
    <w:p w14:paraId="1EF564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trov0344rdig.swf</w:t>
      </w:r>
    </w:p>
    <w:p w14:paraId="4721A4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tr.swf</w:t>
      </w:r>
    </w:p>
    <w:p w14:paraId="70B223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trubadur.swf</w:t>
      </w:r>
    </w:p>
    <w:p w14:paraId="7CFEC4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trubbel.swf</w:t>
      </w:r>
    </w:p>
    <w:p w14:paraId="54C877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trubbig.swf</w:t>
      </w:r>
    </w:p>
    <w:p w14:paraId="29AA931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truck.swf</w:t>
      </w:r>
    </w:p>
    <w:p w14:paraId="0FD9388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trudelutt.swf</w:t>
      </w:r>
    </w:p>
    <w:p w14:paraId="1B5ACA8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trugar.swf</w:t>
      </w:r>
    </w:p>
    <w:p w14:paraId="05190A1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truism.swf</w:t>
      </w:r>
    </w:p>
    <w:p w14:paraId="2CA5EFA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trumf.swf</w:t>
      </w:r>
    </w:p>
    <w:p w14:paraId="74E7897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trumhinna.swf</w:t>
      </w:r>
    </w:p>
    <w:p w14:paraId="7191BC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trummar ihop.swf</w:t>
      </w:r>
    </w:p>
    <w:p w14:paraId="7EF76B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trummar.swf</w:t>
      </w:r>
    </w:p>
    <w:p w14:paraId="74DE6B5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trumma.swf</w:t>
      </w:r>
    </w:p>
    <w:p w14:paraId="13C87DA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trumpen.swf</w:t>
      </w:r>
    </w:p>
    <w:p w14:paraId="0D8997E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trumpet.swf</w:t>
      </w:r>
    </w:p>
    <w:p w14:paraId="72948A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trumslagare.swf</w:t>
      </w:r>
    </w:p>
    <w:p w14:paraId="4796E7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trupp.swf</w:t>
      </w:r>
    </w:p>
    <w:p w14:paraId="033EEF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trutar.swf</w:t>
      </w:r>
    </w:p>
    <w:p w14:paraId="206F7B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trut.swf</w:t>
      </w:r>
    </w:p>
    <w:p w14:paraId="6FE844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tryckande.swf</w:t>
      </w:r>
    </w:p>
    <w:p w14:paraId="3C945E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tryckeri.swf</w:t>
      </w:r>
    </w:p>
    <w:p w14:paraId="230230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trycker.swf</w:t>
      </w:r>
    </w:p>
    <w:p w14:paraId="2606BE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tryckfrihet.swf</w:t>
      </w:r>
    </w:p>
    <w:p w14:paraId="6BD73A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tryckluft.swf</w:t>
      </w:r>
    </w:p>
    <w:p w14:paraId="3AF4C6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trycksak.swf</w:t>
      </w:r>
    </w:p>
    <w:p w14:paraId="5B82B4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tryck.swf</w:t>
      </w:r>
    </w:p>
    <w:p w14:paraId="40515F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tryffel.swf</w:t>
      </w:r>
    </w:p>
    <w:p w14:paraId="0CD3C0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tryggar.swf</w:t>
      </w:r>
    </w:p>
    <w:p w14:paraId="3293FB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trygghet.swf</w:t>
      </w:r>
    </w:p>
    <w:p w14:paraId="7229F5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trygg.swf</w:t>
      </w:r>
    </w:p>
    <w:p w14:paraId="4EC4EC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tryne.swf</w:t>
      </w:r>
    </w:p>
    <w:p w14:paraId="73AD69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tryter.swf</w:t>
      </w:r>
    </w:p>
    <w:p w14:paraId="5EB753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tsar.swf</w:t>
      </w:r>
    </w:p>
    <w:p w14:paraId="3A06DEE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T-shirt.swf</w:t>
      </w:r>
    </w:p>
    <w:p w14:paraId="34A1E08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tsk.swf</w:t>
      </w:r>
    </w:p>
    <w:p w14:paraId="412FF6C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TT.swf</w:t>
      </w:r>
    </w:p>
    <w:p w14:paraId="681C338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tuba.swf</w:t>
      </w:r>
    </w:p>
    <w:p w14:paraId="1CF16AB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tuberkulos.swf</w:t>
      </w:r>
    </w:p>
    <w:p w14:paraId="749853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tub.swf</w:t>
      </w:r>
    </w:p>
    <w:p w14:paraId="12CC73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tuffar.swf</w:t>
      </w:r>
    </w:p>
    <w:p w14:paraId="486652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tuffar till sig.swf</w:t>
      </w:r>
    </w:p>
    <w:p w14:paraId="18677E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tuffing.swf</w:t>
      </w:r>
    </w:p>
    <w:p w14:paraId="555A34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tuff.swf</w:t>
      </w:r>
    </w:p>
    <w:p w14:paraId="009CCC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tufsar till.swf</w:t>
      </w:r>
    </w:p>
    <w:p w14:paraId="1A526E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tuggar.swf</w:t>
      </w:r>
    </w:p>
    <w:p w14:paraId="676FE5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tugga.swf</w:t>
      </w:r>
    </w:p>
    <w:p w14:paraId="4AB475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tuggummi.swf</w:t>
      </w:r>
    </w:p>
    <w:p w14:paraId="081895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tukt.swf</w:t>
      </w:r>
    </w:p>
    <w:p w14:paraId="323074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tullare.swf</w:t>
      </w:r>
    </w:p>
    <w:p w14:paraId="07FF16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tullar.swf</w:t>
      </w:r>
    </w:p>
    <w:p w14:paraId="6010EC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tull.swf</w:t>
      </w:r>
    </w:p>
    <w:p w14:paraId="045841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tulpan.swf</w:t>
      </w:r>
    </w:p>
    <w:p w14:paraId="48DD14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tum0366r.swf</w:t>
      </w:r>
    </w:p>
    <w:p w14:paraId="646337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tumlar.swf</w:t>
      </w:r>
    </w:p>
    <w:p w14:paraId="4D5B1C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tummar.swf</w:t>
      </w:r>
    </w:p>
    <w:p w14:paraId="3B576C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tummelplats.swf</w:t>
      </w:r>
    </w:p>
    <w:p w14:paraId="23DD41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tumme.swf</w:t>
      </w:r>
    </w:p>
    <w:p w14:paraId="7A25C4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tumregel.swf</w:t>
      </w:r>
    </w:p>
    <w:p w14:paraId="15E9B0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tumskruv.swf</w:t>
      </w:r>
    </w:p>
    <w:p w14:paraId="412A73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tumstock.swf</w:t>
      </w:r>
    </w:p>
    <w:p w14:paraId="14A17D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tum.swf</w:t>
      </w:r>
    </w:p>
    <w:p w14:paraId="124F54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tumult.swf</w:t>
      </w:r>
    </w:p>
    <w:p w14:paraId="086A62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tunga.swf</w:t>
      </w:r>
    </w:p>
    <w:p w14:paraId="7459A5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tungh0344fta.swf</w:t>
      </w:r>
    </w:p>
    <w:p w14:paraId="2E2661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tungom0345l.swf</w:t>
      </w:r>
    </w:p>
    <w:p w14:paraId="117245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tungrodd.swf</w:t>
      </w:r>
    </w:p>
    <w:p w14:paraId="67DDCD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tungsinne.swf</w:t>
      </w:r>
    </w:p>
    <w:p w14:paraId="431E80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tung.swf</w:t>
      </w:r>
    </w:p>
    <w:p w14:paraId="0442E6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tunisisk.swf</w:t>
      </w:r>
    </w:p>
    <w:p w14:paraId="159716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tunna.swf</w:t>
      </w:r>
    </w:p>
    <w:p w14:paraId="60489A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tunnbr0366d.swf</w:t>
      </w:r>
    </w:p>
    <w:p w14:paraId="5C64AF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tunnelbana.swf</w:t>
      </w:r>
    </w:p>
    <w:p w14:paraId="1DA626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tunnel.swf</w:t>
      </w:r>
    </w:p>
    <w:p w14:paraId="0A1029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tunnland.swf</w:t>
      </w:r>
    </w:p>
    <w:p w14:paraId="2919E7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tunns0345dd.swf</w:t>
      </w:r>
    </w:p>
    <w:p w14:paraId="61C73D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tunn.swf</w:t>
      </w:r>
    </w:p>
    <w:p w14:paraId="339358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tup0351.swf</w:t>
      </w:r>
    </w:p>
    <w:p w14:paraId="36B11D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tuppar av.swf</w:t>
      </w:r>
    </w:p>
    <w:p w14:paraId="43C6C4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tupplur.swf</w:t>
      </w:r>
    </w:p>
    <w:p w14:paraId="3B5AD6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tupp.swf</w:t>
      </w:r>
    </w:p>
    <w:p w14:paraId="26F4E7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turas om.swf</w:t>
      </w:r>
    </w:p>
    <w:p w14:paraId="1C6858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turban.swf</w:t>
      </w:r>
    </w:p>
    <w:p w14:paraId="6A0D59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turbin.swf</w:t>
      </w:r>
    </w:p>
    <w:p w14:paraId="1D1D1E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turism.swf</w:t>
      </w:r>
    </w:p>
    <w:p w14:paraId="012C21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turistbyr0345.swf</w:t>
      </w:r>
    </w:p>
    <w:p w14:paraId="151EB0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turist.swf</w:t>
      </w:r>
    </w:p>
    <w:p w14:paraId="5571A6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turkiet.swf</w:t>
      </w:r>
    </w:p>
    <w:p w14:paraId="041335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turkiska.swf</w:t>
      </w:r>
    </w:p>
    <w:p w14:paraId="6FF8C6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turkisk.swf</w:t>
      </w:r>
    </w:p>
    <w:p w14:paraId="35F127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turkos.swf</w:t>
      </w:r>
    </w:p>
    <w:p w14:paraId="7F8B34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turk.swf</w:t>
      </w:r>
    </w:p>
    <w:p w14:paraId="1A5B45C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turlista.swf</w:t>
      </w:r>
    </w:p>
    <w:p w14:paraId="3A91C0A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turn0351.swf</w:t>
      </w:r>
    </w:p>
    <w:p w14:paraId="0499D30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turnerar.swf</w:t>
      </w:r>
    </w:p>
    <w:p w14:paraId="1C41FBD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turnering.swf</w:t>
      </w:r>
    </w:p>
    <w:p w14:paraId="2A66BBA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tur.swf</w:t>
      </w:r>
    </w:p>
    <w:p w14:paraId="42399BA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tusan.swf</w:t>
      </w:r>
    </w:p>
    <w:p w14:paraId="371559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tusch.swf</w:t>
      </w:r>
    </w:p>
    <w:p w14:paraId="491337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tusendel.swf</w:t>
      </w:r>
    </w:p>
    <w:p w14:paraId="01490C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tusenkonstn0344r.swf</w:t>
      </w:r>
    </w:p>
    <w:p w14:paraId="6A7DDA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tusenlapp.swf</w:t>
      </w:r>
    </w:p>
    <w:p w14:paraId="7933AD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tusen.swf</w:t>
      </w:r>
    </w:p>
    <w:p w14:paraId="4E848C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tussilago.swf</w:t>
      </w:r>
    </w:p>
    <w:p w14:paraId="4E0FAE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tuss.swf</w:t>
      </w:r>
    </w:p>
    <w:p w14:paraId="4AA612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tu.swf</w:t>
      </w:r>
    </w:p>
    <w:p w14:paraId="601B0D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tutar.swf</w:t>
      </w:r>
    </w:p>
    <w:p w14:paraId="08D5EC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tuta.swf</w:t>
      </w:r>
    </w:p>
    <w:p w14:paraId="11D984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tut.swf</w:t>
      </w:r>
    </w:p>
    <w:p w14:paraId="60B45F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tuva.swf</w:t>
      </w:r>
    </w:p>
    <w:p w14:paraId="02B225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tv0344rgata.swf</w:t>
      </w:r>
    </w:p>
    <w:p w14:paraId="075434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tv0344rs0344ker.swf</w:t>
      </w:r>
    </w:p>
    <w:p w14:paraId="445EA1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tv0344rsnitt.swf</w:t>
      </w:r>
    </w:p>
    <w:p w14:paraId="7D6D8C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tv0344rs.swf</w:t>
      </w:r>
    </w:p>
    <w:p w14:paraId="6EBFAE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tv0344rstannar.swf</w:t>
      </w:r>
    </w:p>
    <w:p w14:paraId="4A9176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tv0344r.swf</w:t>
      </w:r>
    </w:p>
    <w:p w14:paraId="496EE2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tv0344rtemot.swf</w:t>
      </w:r>
    </w:p>
    <w:p w14:paraId="3DEBA0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tv0344rtom.swf</w:t>
      </w:r>
    </w:p>
    <w:p w14:paraId="137544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tv0344rt.swf</w:t>
      </w:r>
    </w:p>
    <w:p w14:paraId="14CD9A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tv0344rvetenskaplig.swf</w:t>
      </w:r>
    </w:p>
    <w:p w14:paraId="2EA469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tv0344ttar.swf</w:t>
      </w:r>
    </w:p>
    <w:p w14:paraId="746FB6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tv0344tteri.swf</w:t>
      </w:r>
    </w:p>
    <w:p w14:paraId="7CAAE2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tv0344ttmaskin.swf</w:t>
      </w:r>
    </w:p>
    <w:p w14:paraId="42AE49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tv0344ttmedel.swf</w:t>
      </w:r>
    </w:p>
    <w:p w14:paraId="333B83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tv0344ttrum.swf</w:t>
      </w:r>
    </w:p>
    <w:p w14:paraId="0D3621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tv0344ttst0344ll.swf</w:t>
      </w:r>
    </w:p>
    <w:p w14:paraId="70ACBC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tv0344ttstuga.swf</w:t>
      </w:r>
    </w:p>
    <w:p w14:paraId="2DC817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tv0344tt.swf</w:t>
      </w:r>
    </w:p>
    <w:p w14:paraId="703D282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tv0345a.swf</w:t>
      </w:r>
    </w:p>
    <w:p w14:paraId="753A8AD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tv0345hjuling.swf</w:t>
      </w:r>
    </w:p>
    <w:p w14:paraId="61EDC4D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tv0345lfager.swf</w:t>
      </w:r>
    </w:p>
    <w:p w14:paraId="79A5E2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tv0345l.swf</w:t>
      </w:r>
    </w:p>
    <w:p w14:paraId="6BF0D8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tv0345ngsintagning.swf</w:t>
      </w:r>
    </w:p>
    <w:p w14:paraId="11A6A1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tv0345ngsomh0344ndertagande.swf</w:t>
      </w:r>
    </w:p>
    <w:p w14:paraId="408971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tv0345ngstanke.swf</w:t>
      </w:r>
    </w:p>
    <w:p w14:paraId="73C7F0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tv0345ngstr0366ja.swf</w:t>
      </w:r>
    </w:p>
    <w:p w14:paraId="585C12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tv0345ng.swf</w:t>
      </w:r>
    </w:p>
    <w:p w14:paraId="5F3A8F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tv0345r.swf</w:t>
      </w:r>
    </w:p>
    <w:p w14:paraId="64B210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tv0345rummare.swf</w:t>
      </w:r>
    </w:p>
    <w:p w14:paraId="1E3AB3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tv0345skift.swf</w:t>
      </w:r>
    </w:p>
    <w:p w14:paraId="4D1395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tv0345spr0345kig.swf</w:t>
      </w:r>
    </w:p>
    <w:p w14:paraId="0366DC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tv0345.swf</w:t>
      </w:r>
    </w:p>
    <w:p w14:paraId="1C1B4F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tvagning.swf</w:t>
      </w:r>
    </w:p>
    <w:p w14:paraId="5EB73E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tvang.swf</w:t>
      </w:r>
    </w:p>
    <w:p w14:paraId="36F84A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tv-avgift.swf</w:t>
      </w:r>
    </w:p>
    <w:p w14:paraId="6E5D3A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tveeggad.swf</w:t>
      </w:r>
    </w:p>
    <w:p w14:paraId="099968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tveh0345gsen.swf</w:t>
      </w:r>
    </w:p>
    <w:p w14:paraId="5D5D5F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tvekamp.swf</w:t>
      </w:r>
    </w:p>
    <w:p w14:paraId="622162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tvekan.swf</w:t>
      </w:r>
    </w:p>
    <w:p w14:paraId="35DF27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tvekar.swf</w:t>
      </w:r>
    </w:p>
    <w:p w14:paraId="4CF57E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tveksam.swf</w:t>
      </w:r>
    </w:p>
    <w:p w14:paraId="00FB9C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tvenne.swf</w:t>
      </w:r>
    </w:p>
    <w:p w14:paraId="4F9C9D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tve-.swf</w:t>
      </w:r>
    </w:p>
    <w:p w14:paraId="464552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tvetydig.swf</w:t>
      </w:r>
    </w:p>
    <w:p w14:paraId="6C7D0D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tvilling.swf</w:t>
      </w:r>
    </w:p>
    <w:p w14:paraId="146E0C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tvinar.swf</w:t>
      </w:r>
    </w:p>
    <w:p w14:paraId="5CD201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tvingar.swf</w:t>
      </w:r>
    </w:p>
    <w:p w14:paraId="7F86F7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tving.swf</w:t>
      </w:r>
    </w:p>
    <w:p w14:paraId="77E3F1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tvinnar.swf</w:t>
      </w:r>
    </w:p>
    <w:p w14:paraId="7EBD90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tvistar.swf</w:t>
      </w:r>
    </w:p>
    <w:p w14:paraId="496C3B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tvistem0345l.swf</w:t>
      </w:r>
    </w:p>
    <w:p w14:paraId="582D61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tvist.swf</w:t>
      </w:r>
    </w:p>
    <w:p w14:paraId="600556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tvivelaktig.swf</w:t>
      </w:r>
    </w:p>
    <w:p w14:paraId="47E600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tvivelsm0345l.swf</w:t>
      </w:r>
    </w:p>
    <w:p w14:paraId="5DA630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tvivel.swf</w:t>
      </w:r>
    </w:p>
    <w:p w14:paraId="4BAA6C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tvivlar.swf</w:t>
      </w:r>
    </w:p>
    <w:p w14:paraId="6409CB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tv-licens.swf</w:t>
      </w:r>
    </w:p>
    <w:p w14:paraId="66D654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tv.swf</w:t>
      </w:r>
    </w:p>
    <w:p w14:paraId="477791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tvungen.swf</w:t>
      </w:r>
    </w:p>
    <w:p w14:paraId="510B21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tvungit.swf</w:t>
      </w:r>
    </w:p>
    <w:p w14:paraId="33089E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tycker om.swf</w:t>
      </w:r>
    </w:p>
    <w:p w14:paraId="6CB08C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tycker.swf</w:t>
      </w:r>
    </w:p>
    <w:p w14:paraId="4C17BD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tycke.swf</w:t>
      </w:r>
    </w:p>
    <w:p w14:paraId="45DDA1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tycks.swf</w:t>
      </w:r>
    </w:p>
    <w:p w14:paraId="6288E5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tyder p0345.swf</w:t>
      </w:r>
    </w:p>
    <w:p w14:paraId="38EB1F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tyder.swf</w:t>
      </w:r>
    </w:p>
    <w:p w14:paraId="2F1EAB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tydligen.swf</w:t>
      </w:r>
    </w:p>
    <w:p w14:paraId="46AF6F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tydlig.swf</w:t>
      </w:r>
    </w:p>
    <w:p w14:paraId="5342C1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tyfus.swf</w:t>
      </w:r>
    </w:p>
    <w:p w14:paraId="431464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tygel.swf</w:t>
      </w:r>
    </w:p>
    <w:p w14:paraId="006235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tyglar.swf</w:t>
      </w:r>
    </w:p>
    <w:p w14:paraId="52A037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tyg.swf</w:t>
      </w:r>
    </w:p>
    <w:p w14:paraId="676EBC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tyken.swf</w:t>
      </w:r>
    </w:p>
    <w:p w14:paraId="1E353F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tynar.swf</w:t>
      </w:r>
    </w:p>
    <w:p w14:paraId="7BCBF3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tyngdkraft.swf</w:t>
      </w:r>
    </w:p>
    <w:p w14:paraId="5A4E27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tyngdl0366s.swf</w:t>
      </w:r>
    </w:p>
    <w:p w14:paraId="033EF2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tyngdpunkt.swf</w:t>
      </w:r>
    </w:p>
    <w:p w14:paraId="20EAF5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tyngd.swf</w:t>
      </w:r>
    </w:p>
    <w:p w14:paraId="70EAE5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tynger.swf</w:t>
      </w:r>
    </w:p>
    <w:p w14:paraId="7E6664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tyngre.swf</w:t>
      </w:r>
    </w:p>
    <w:p w14:paraId="3923F6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tyngst.swf</w:t>
      </w:r>
    </w:p>
    <w:p w14:paraId="33AB12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typisk.swf</w:t>
      </w:r>
    </w:p>
    <w:p w14:paraId="44F842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typograf.swf</w:t>
      </w:r>
    </w:p>
    <w:p w14:paraId="03173A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typsnitt.swf</w:t>
      </w:r>
    </w:p>
    <w:p w14:paraId="2D24D5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typ.swf</w:t>
      </w:r>
    </w:p>
    <w:p w14:paraId="793078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tyrann.swf</w:t>
      </w:r>
    </w:p>
    <w:p w14:paraId="538465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tyr sig.swf</w:t>
      </w:r>
    </w:p>
    <w:p w14:paraId="194675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tyska.swf</w:t>
      </w:r>
    </w:p>
    <w:p w14:paraId="3F0A68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tysk.swf</w:t>
      </w:r>
    </w:p>
    <w:p w14:paraId="0D4DAF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tystar.swf</w:t>
      </w:r>
    </w:p>
    <w:p w14:paraId="785926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tystl0345ten.swf</w:t>
      </w:r>
    </w:p>
    <w:p w14:paraId="0F1BBF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tystnadsplikt.swf</w:t>
      </w:r>
    </w:p>
    <w:p w14:paraId="368CBD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tystnad.swf</w:t>
      </w:r>
    </w:p>
    <w:p w14:paraId="504520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tystnar.swf</w:t>
      </w:r>
    </w:p>
    <w:p w14:paraId="0700CA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tyst.swf</w:t>
      </w:r>
    </w:p>
    <w:p w14:paraId="447000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ty.swf</w:t>
      </w:r>
    </w:p>
    <w:p w14:paraId="17CCF7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tyv0344rr.swf</w:t>
      </w:r>
    </w:p>
    <w:p w14:paraId="2D470D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ub0345t.swf</w:t>
      </w:r>
    </w:p>
    <w:p w14:paraId="19E0BD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udda.swf</w:t>
      </w:r>
    </w:p>
    <w:p w14:paraId="5DC591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udde.swf</w:t>
      </w:r>
    </w:p>
    <w:p w14:paraId="7F7C2E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udd.swf</w:t>
      </w:r>
    </w:p>
    <w:p w14:paraId="5A14AD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UD.swf</w:t>
      </w:r>
    </w:p>
    <w:p w14:paraId="664937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uggla.swf</w:t>
      </w:r>
    </w:p>
    <w:p w14:paraId="21DA12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ugn.swf</w:t>
      </w:r>
    </w:p>
    <w:p w14:paraId="461040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U-hj0344lp.swf</w:t>
      </w:r>
    </w:p>
    <w:p w14:paraId="787EBC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U-land.swf</w:t>
      </w:r>
    </w:p>
    <w:p w14:paraId="311863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ullstrumpa.swf</w:t>
      </w:r>
    </w:p>
    <w:p w14:paraId="0FA2AA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ull.swf</w:t>
      </w:r>
    </w:p>
    <w:p w14:paraId="6E764C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ultimatum.swf</w:t>
      </w:r>
    </w:p>
    <w:p w14:paraId="4B74C8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ultrarapid.swf</w:t>
      </w:r>
    </w:p>
    <w:p w14:paraId="5A2B66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ultra-.swf</w:t>
      </w:r>
    </w:p>
    <w:p w14:paraId="4E0722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ulv.swf</w:t>
      </w:r>
    </w:p>
    <w:p w14:paraId="02BB9E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umb0344rande.swf</w:t>
      </w:r>
    </w:p>
    <w:p w14:paraId="72BC1C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umg0344ngesr0344tt.swf</w:t>
      </w:r>
    </w:p>
    <w:p w14:paraId="35963E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umg0344nge.swf</w:t>
      </w:r>
    </w:p>
    <w:p w14:paraId="5FF792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umg0345s.swf</w:t>
      </w:r>
    </w:p>
    <w:p w14:paraId="37CBC5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umgicks.swf</w:t>
      </w:r>
    </w:p>
    <w:p w14:paraId="1F672C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undanber sig.swf</w:t>
      </w:r>
    </w:p>
    <w:p w14:paraId="5413FF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undandrar sig.swf</w:t>
      </w:r>
    </w:p>
    <w:p w14:paraId="1E33DB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undanflykt.swf</w:t>
      </w:r>
    </w:p>
    <w:p w14:paraId="4687A9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undanh0345ller.swf</w:t>
      </w:r>
    </w:p>
    <w:p w14:paraId="5D6C13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undanr0366jer.swf</w:t>
      </w:r>
    </w:p>
    <w:p w14:paraId="16459F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undan.swf</w:t>
      </w:r>
    </w:p>
    <w:p w14:paraId="0816FF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undantagande fr0345n ATP.swf</w:t>
      </w:r>
    </w:p>
    <w:p w14:paraId="755D6E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undantagstillst0345nd.swf</w:t>
      </w:r>
    </w:p>
    <w:p w14:paraId="1C63BA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undantag.swf</w:t>
      </w:r>
    </w:p>
    <w:p w14:paraId="38FC50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undantar.swf</w:t>
      </w:r>
    </w:p>
    <w:p w14:paraId="429772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underbarn.swf</w:t>
      </w:r>
    </w:p>
    <w:p w14:paraId="470C29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underbar.swf</w:t>
      </w:r>
    </w:p>
    <w:p w14:paraId="3896EA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underbemannad.swf</w:t>
      </w:r>
    </w:p>
    <w:p w14:paraId="10BD1B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underbl0345ser.swf</w:t>
      </w:r>
    </w:p>
    <w:p w14:paraId="41C536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underbygger.swf</w:t>
      </w:r>
    </w:p>
    <w:p w14:paraId="45C48F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underbyxor.swf</w:t>
      </w:r>
    </w:p>
    <w:p w14:paraId="20D0F7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underd0345nig.swf</w:t>
      </w:r>
    </w:p>
    <w:p w14:paraId="0BB18D2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underf0366rst0345r.swf</w:t>
      </w:r>
    </w:p>
    <w:p w14:paraId="3582037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underfundig.swf</w:t>
      </w:r>
    </w:p>
    <w:p w14:paraId="57CBB95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underfund.swf</w:t>
      </w:r>
    </w:p>
    <w:p w14:paraId="3D91C8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underg0345ng.swf</w:t>
      </w:r>
    </w:p>
    <w:p w14:paraId="1CBA09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underg0345r.swf</w:t>
      </w:r>
    </w:p>
    <w:p w14:paraId="280EE7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underg0366rande.swf</w:t>
      </w:r>
    </w:p>
    <w:p w14:paraId="5ED33C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undergiven.swf</w:t>
      </w:r>
    </w:p>
    <w:p w14:paraId="68CB1D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undergr0344ver.swf</w:t>
      </w:r>
    </w:p>
    <w:p w14:paraId="533A65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underground-.swf</w:t>
      </w:r>
    </w:p>
    <w:p w14:paraId="025E25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underh0345llande.swf</w:t>
      </w:r>
    </w:p>
    <w:p w14:paraId="70E2EC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underh0345ller.swf</w:t>
      </w:r>
    </w:p>
    <w:p w14:paraId="4C88F2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underh0345llning.swf</w:t>
      </w:r>
    </w:p>
    <w:p w14:paraId="3CD19A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underh0345llsbidrag.swf</w:t>
      </w:r>
    </w:p>
    <w:p w14:paraId="5011C2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underh0345llsskyldighet.swf</w:t>
      </w:r>
    </w:p>
    <w:p w14:paraId="545D51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underh0345ll.swf</w:t>
      </w:r>
    </w:p>
    <w:p w14:paraId="1B0F5D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underh0366ll.swf</w:t>
      </w:r>
    </w:p>
    <w:p w14:paraId="377578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underhandlar.swf</w:t>
      </w:r>
    </w:p>
    <w:p w14:paraId="309B11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underifr0345n.swf</w:t>
      </w:r>
    </w:p>
    <w:p w14:paraId="48068B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underjordisk.swf</w:t>
      </w:r>
    </w:p>
    <w:p w14:paraId="3E158B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underk0344nner.swf</w:t>
      </w:r>
    </w:p>
    <w:p w14:paraId="5B9EEE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underkant.swf</w:t>
      </w:r>
    </w:p>
    <w:p w14:paraId="7B3B6B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underkastar sig.swf</w:t>
      </w:r>
    </w:p>
    <w:p w14:paraId="318626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underkastelse.swf</w:t>
      </w:r>
    </w:p>
    <w:p w14:paraId="0273EB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underkjol.swf</w:t>
      </w:r>
    </w:p>
    <w:p w14:paraId="34152B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underkl0344der.swf</w:t>
      </w:r>
    </w:p>
    <w:p w14:paraId="2B2FD6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underkuvar.swf</w:t>
      </w:r>
    </w:p>
    <w:p w14:paraId="654039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underl0344ge.swf</w:t>
      </w:r>
    </w:p>
    <w:p w14:paraId="6BF0A3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underl0344gg.swf</w:t>
      </w:r>
    </w:p>
    <w:p w14:paraId="09BDF5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underl0344gsen.swf</w:t>
      </w:r>
    </w:p>
    <w:p w14:paraId="578843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underl0344ttar.swf</w:t>
      </w:r>
    </w:p>
    <w:p w14:paraId="21952C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underl0345ter.swf</w:t>
      </w:r>
    </w:p>
    <w:p w14:paraId="72E967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underlag.swf</w:t>
      </w:r>
    </w:p>
    <w:p w14:paraId="7F3D06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underliggande.swf</w:t>
      </w:r>
    </w:p>
    <w:p w14:paraId="631E76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underlig.swf</w:t>
      </w:r>
    </w:p>
    <w:p w14:paraId="22A922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underliv.swf</w:t>
      </w:r>
    </w:p>
    <w:p w14:paraId="4DA3F7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underm0345lig.swf</w:t>
      </w:r>
    </w:p>
    <w:p w14:paraId="2656F8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undermedveten.swf</w:t>
      </w:r>
    </w:p>
    <w:p w14:paraId="71963D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underminerar.swf</w:t>
      </w:r>
    </w:p>
    <w:p w14:paraId="2BBABF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undern0344rd.swf</w:t>
      </w:r>
    </w:p>
    <w:p w14:paraId="364A42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undern0344ring.swf</w:t>
      </w:r>
    </w:p>
    <w:p w14:paraId="59D856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underordnad.swf</w:t>
      </w:r>
    </w:p>
    <w:p w14:paraId="5B760E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underordnar.swf</w:t>
      </w:r>
    </w:p>
    <w:p w14:paraId="5B0C4B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underr0344ttar.swf</w:t>
      </w:r>
    </w:p>
    <w:p w14:paraId="01B60F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underr0344ttelse.swf</w:t>
      </w:r>
    </w:p>
    <w:p w14:paraId="408BF3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underr0344ttelsetj0344nst.swf</w:t>
      </w:r>
    </w:p>
    <w:p w14:paraId="540BF0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underr0344tt.swf</w:t>
      </w:r>
    </w:p>
    <w:p w14:paraId="69219A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underrede.swf</w:t>
      </w:r>
    </w:p>
    <w:p w14:paraId="49404C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unders0345te.swf</w:t>
      </w:r>
    </w:p>
    <w:p w14:paraId="42CD9B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unders0366ker.swf</w:t>
      </w:r>
    </w:p>
    <w:p w14:paraId="64C7BC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unders0366kning.swf</w:t>
      </w:r>
    </w:p>
    <w:p w14:paraId="5D979D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undersk0366n.swf</w:t>
      </w:r>
    </w:p>
    <w:p w14:paraId="1C9220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underskattar.swf</w:t>
      </w:r>
    </w:p>
    <w:p w14:paraId="2CED30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underskott.swf</w:t>
      </w:r>
    </w:p>
    <w:p w14:paraId="227680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underskrider.swf</w:t>
      </w:r>
    </w:p>
    <w:p w14:paraId="37294F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underskrift.swf</w:t>
      </w:r>
    </w:p>
    <w:p w14:paraId="46CB93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underst0366djer.swf</w:t>
      </w:r>
    </w:p>
    <w:p w14:paraId="0AED0C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underst0366d.swf</w:t>
      </w:r>
    </w:p>
    <w:p w14:paraId="4302440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understa.swf</w:t>
      </w:r>
    </w:p>
    <w:p w14:paraId="48F8B4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understatement.swf</w:t>
      </w:r>
    </w:p>
    <w:p w14:paraId="083586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understiger.swf</w:t>
      </w:r>
    </w:p>
    <w:p w14:paraId="0862E3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understreckare.swf</w:t>
      </w:r>
    </w:p>
    <w:p w14:paraId="54C076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understreck.swf</w:t>
      </w:r>
    </w:p>
    <w:p w14:paraId="768E39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understryker.swf</w:t>
      </w:r>
    </w:p>
    <w:p w14:paraId="494E52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understrykning.swf</w:t>
      </w:r>
    </w:p>
    <w:p w14:paraId="5CD271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underst.swf</w:t>
      </w:r>
    </w:p>
    <w:p w14:paraId="106780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understundom.swf</w:t>
      </w:r>
    </w:p>
    <w:p w14:paraId="6DBAB9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under.swf</w:t>
      </w:r>
    </w:p>
    <w:p w14:paraId="2F6374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undertecknar.swf</w:t>
      </w:r>
    </w:p>
    <w:p w14:paraId="158953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undertr0366ja.swf</w:t>
      </w:r>
    </w:p>
    <w:p w14:paraId="5048F6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undertrycker.swf</w:t>
      </w:r>
    </w:p>
    <w:p w14:paraId="1A27A6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underutvecklad.swf</w:t>
      </w:r>
    </w:p>
    <w:p w14:paraId="7E2CC6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underverk.swf</w:t>
      </w:r>
    </w:p>
    <w:p w14:paraId="16D1FD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undervisar.swf</w:t>
      </w:r>
    </w:p>
    <w:p w14:paraId="10F26A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undervisning.swf</w:t>
      </w:r>
    </w:p>
    <w:p w14:paraId="3EF238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undfallande.swf</w:t>
      </w:r>
    </w:p>
    <w:p w14:paraId="6D61CF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undg0345r.swf</w:t>
      </w:r>
    </w:p>
    <w:p w14:paraId="5C742A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undgick.swf</w:t>
      </w:r>
    </w:p>
    <w:p w14:paraId="6F97B5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undkommer.swf</w:t>
      </w:r>
    </w:p>
    <w:p w14:paraId="2A1DB5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undran.swf</w:t>
      </w:r>
    </w:p>
    <w:p w14:paraId="50C2F5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undrar.swf</w:t>
      </w:r>
    </w:p>
    <w:p w14:paraId="62462F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undre.swf</w:t>
      </w:r>
    </w:p>
    <w:p w14:paraId="399FBA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unds0344tter.swf</w:t>
      </w:r>
    </w:p>
    <w:p w14:paraId="3FC33C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unds0344ttning.swf</w:t>
      </w:r>
    </w:p>
    <w:p w14:paraId="3FF155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undulat.swf</w:t>
      </w:r>
    </w:p>
    <w:p w14:paraId="286BA7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undvarar.swf</w:t>
      </w:r>
    </w:p>
    <w:p w14:paraId="450CDD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undviker.swf</w:t>
      </w:r>
    </w:p>
    <w:p w14:paraId="19A903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Unesco.swf</w:t>
      </w:r>
    </w:p>
    <w:p w14:paraId="04060A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ungdomlig.swf</w:t>
      </w:r>
    </w:p>
    <w:p w14:paraId="76C158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ungdomsg0345rd.swf</w:t>
      </w:r>
    </w:p>
    <w:p w14:paraId="7279C0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ungdomsv0345rdsskola.swf</w:t>
      </w:r>
    </w:p>
    <w:p w14:paraId="43CFD9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ungdomsv0345rd.swf</w:t>
      </w:r>
    </w:p>
    <w:p w14:paraId="17E7E1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ungdom.swf</w:t>
      </w:r>
    </w:p>
    <w:p w14:paraId="35BF7F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ungef0344rlig.swf</w:t>
      </w:r>
    </w:p>
    <w:p w14:paraId="0E8DB2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ungef0344r.swf</w:t>
      </w:r>
    </w:p>
    <w:p w14:paraId="6CFCDD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ungersk.swf</w:t>
      </w:r>
    </w:p>
    <w:p w14:paraId="3BD123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unge.swf</w:t>
      </w:r>
    </w:p>
    <w:p w14:paraId="613F03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ungkarlshotell.swf</w:t>
      </w:r>
    </w:p>
    <w:p w14:paraId="496539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ungkarl.swf</w:t>
      </w:r>
    </w:p>
    <w:p w14:paraId="4B5BE8A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ungrare.swf</w:t>
      </w:r>
    </w:p>
    <w:p w14:paraId="1FF8F98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ung.swf</w:t>
      </w:r>
    </w:p>
    <w:p w14:paraId="2D8985F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uniformerad.swf</w:t>
      </w:r>
    </w:p>
    <w:p w14:paraId="0FE5FB8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uniform.swf</w:t>
      </w:r>
    </w:p>
    <w:p w14:paraId="04EE270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unik.swf</w:t>
      </w:r>
    </w:p>
    <w:p w14:paraId="3F5B327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union.swf</w:t>
      </w:r>
    </w:p>
    <w:p w14:paraId="28AC0F0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unison.swf</w:t>
      </w:r>
    </w:p>
    <w:p w14:paraId="6BC8FC1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universalarvinge.swf</w:t>
      </w:r>
    </w:p>
    <w:p w14:paraId="187C174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universalmedel.swf</w:t>
      </w:r>
    </w:p>
    <w:p w14:paraId="6B961B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universal-.swf</w:t>
      </w:r>
    </w:p>
    <w:p w14:paraId="78975DF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universell.swf</w:t>
      </w:r>
    </w:p>
    <w:p w14:paraId="61FBB93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universitet.swf</w:t>
      </w:r>
    </w:p>
    <w:p w14:paraId="10FC9A7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universum.swf</w:t>
      </w:r>
    </w:p>
    <w:p w14:paraId="45BF99C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unken.swf</w:t>
      </w:r>
    </w:p>
    <w:p w14:paraId="627A73F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unnar.swf</w:t>
      </w:r>
    </w:p>
    <w:p w14:paraId="0EC0291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uns.swf</w:t>
      </w:r>
    </w:p>
    <w:p w14:paraId="7CF641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upp0345t.swf</w:t>
      </w:r>
    </w:p>
    <w:p w14:paraId="0E4C46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upparbetning.swf</w:t>
      </w:r>
    </w:p>
    <w:p w14:paraId="1F29B9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uppassare.swf</w:t>
      </w:r>
    </w:p>
    <w:p w14:paraId="1EB0A3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uppassning.swf</w:t>
      </w:r>
    </w:p>
    <w:p w14:paraId="7982DD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uppb0344r.swf</w:t>
      </w:r>
    </w:p>
    <w:p w14:paraId="2C7E8B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uppb0345dar.swf</w:t>
      </w:r>
    </w:p>
    <w:p w14:paraId="0DC3A8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uppb0345d.swf</w:t>
      </w:r>
    </w:p>
    <w:p w14:paraId="261E64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uppb0366rd.swf</w:t>
      </w:r>
    </w:p>
    <w:p w14:paraId="770654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uppbackning.swf</w:t>
      </w:r>
    </w:p>
    <w:p w14:paraId="48F66C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uppbjuder.swf</w:t>
      </w:r>
    </w:p>
    <w:p w14:paraId="30B07C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uppbl0345sbar.swf</w:t>
      </w:r>
    </w:p>
    <w:p w14:paraId="7DACC0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uppbl0345st.swf</w:t>
      </w:r>
    </w:p>
    <w:p w14:paraId="675F41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uppbragt.swf</w:t>
      </w:r>
    </w:p>
    <w:p w14:paraId="4C5760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uppbringar.swf</w:t>
      </w:r>
    </w:p>
    <w:p w14:paraId="4F12CC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uppbrott.swf</w:t>
      </w:r>
    </w:p>
    <w:p w14:paraId="1F33F0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uppburen.swf</w:t>
      </w:r>
    </w:p>
    <w:p w14:paraId="268ED8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uppbygger.swf</w:t>
      </w:r>
    </w:p>
    <w:p w14:paraId="510C1C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uppbygglig.swf</w:t>
      </w:r>
    </w:p>
    <w:p w14:paraId="58BD55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uppbyggnad.swf</w:t>
      </w:r>
    </w:p>
    <w:p w14:paraId="728FC1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uppdagar.swf</w:t>
      </w:r>
    </w:p>
    <w:p w14:paraId="1009C2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uppdaterar.swf</w:t>
      </w:r>
    </w:p>
    <w:p w14:paraId="6164DB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uppdelning.swf</w:t>
      </w:r>
    </w:p>
    <w:p w14:paraId="753E46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uppdiktad.swf</w:t>
      </w:r>
    </w:p>
    <w:p w14:paraId="7134F6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uppdrag.swf</w:t>
      </w:r>
    </w:p>
    <w:p w14:paraId="17CE45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uppdriven.swf</w:t>
      </w:r>
    </w:p>
    <w:p w14:paraId="5F4C2D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uppeh0344lle.swf</w:t>
      </w:r>
    </w:p>
    <w:p w14:paraId="087347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uppeh0345ller sig.swf</w:t>
      </w:r>
    </w:p>
    <w:p w14:paraId="4990B9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uppeh0345ller.swf</w:t>
      </w:r>
    </w:p>
    <w:p w14:paraId="502CD3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uppeh0345llstillst0345nd.swf</w:t>
      </w:r>
    </w:p>
    <w:p w14:paraId="62BDF3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uppeh0345ll.swf</w:t>
      </w:r>
    </w:p>
    <w:p w14:paraId="2C2F0B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uppemot.swf</w:t>
      </w:r>
    </w:p>
    <w:p w14:paraId="23CFCB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uppenbarar sig.swf</w:t>
      </w:r>
    </w:p>
    <w:p w14:paraId="75B356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uppenbarar.swf</w:t>
      </w:r>
    </w:p>
    <w:p w14:paraId="7C1484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uppenbarelse.swf</w:t>
      </w:r>
    </w:p>
    <w:p w14:paraId="3A3E5A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uppenbarligen.swf</w:t>
      </w:r>
    </w:p>
    <w:p w14:paraId="0529F3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uppenbar.swf</w:t>
      </w:r>
    </w:p>
    <w:p w14:paraId="3560B6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uppe.swf</w:t>
      </w:r>
    </w:p>
    <w:p w14:paraId="5A3E20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uppf0366dare.swf</w:t>
      </w:r>
    </w:p>
    <w:p w14:paraId="1C6E02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uppf0366ljare.swf</w:t>
      </w:r>
    </w:p>
    <w:p w14:paraId="435D4F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uppf0366ljning.swf</w:t>
      </w:r>
    </w:p>
    <w:p w14:paraId="6DB8FD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uppf0366rande.swf</w:t>
      </w:r>
    </w:p>
    <w:p w14:paraId="6CD14D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uppf0366rsbacke.swf</w:t>
      </w:r>
    </w:p>
    <w:p w14:paraId="34A320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uppf0366r sig.swf</w:t>
      </w:r>
    </w:p>
    <w:p w14:paraId="7119CC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uppf0366r.swf</w:t>
      </w:r>
    </w:p>
    <w:p w14:paraId="05CF2D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uppfann.swf</w:t>
      </w:r>
    </w:p>
    <w:p w14:paraId="7805B1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uppfart.swf</w:t>
      </w:r>
    </w:p>
    <w:p w14:paraId="0D6A04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uppfattar.swf</w:t>
      </w:r>
    </w:p>
    <w:p w14:paraId="374617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uppfattning.swf</w:t>
      </w:r>
    </w:p>
    <w:p w14:paraId="16FE19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uppfinner.swf</w:t>
      </w:r>
    </w:p>
    <w:p w14:paraId="2D12E6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uppfinning.swf</w:t>
      </w:r>
    </w:p>
    <w:p w14:paraId="491814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uppfostran.swf</w:t>
      </w:r>
    </w:p>
    <w:p w14:paraId="3BE0A1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uppfostrar.swf</w:t>
      </w:r>
    </w:p>
    <w:p w14:paraId="33A65B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uppfostringsmetod.swf</w:t>
      </w:r>
    </w:p>
    <w:p w14:paraId="100AB9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uppfriskande.swf</w:t>
      </w:r>
    </w:p>
    <w:p w14:paraId="0680F3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uppfunnit.swf</w:t>
      </w:r>
    </w:p>
    <w:p w14:paraId="1BFB89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uppfyllelse.swf</w:t>
      </w:r>
    </w:p>
    <w:p w14:paraId="1BCD8E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uppfyller.swf</w:t>
      </w:r>
    </w:p>
    <w:p w14:paraId="37D26A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uppg0345ng.swf</w:t>
      </w:r>
    </w:p>
    <w:p w14:paraId="1E3C05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uppg0345r.swf</w:t>
      </w:r>
    </w:p>
    <w:p w14:paraId="7FAA60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uppg0366relse.swf</w:t>
      </w:r>
    </w:p>
    <w:p w14:paraId="463D3B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uppger.swf</w:t>
      </w:r>
    </w:p>
    <w:p w14:paraId="360F03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uppgift.swf</w:t>
      </w:r>
    </w:p>
    <w:p w14:paraId="7900F5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uppgiven.swf</w:t>
      </w:r>
    </w:p>
    <w:p w14:paraId="34E966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uppgjord.swf</w:t>
      </w:r>
    </w:p>
    <w:p w14:paraId="791EED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upph0344llning.swf</w:t>
      </w:r>
    </w:p>
    <w:p w14:paraId="3286C8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upph0344ver.swf</w:t>
      </w:r>
    </w:p>
    <w:p w14:paraId="77C23F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upph0366jd.swf</w:t>
      </w:r>
    </w:p>
    <w:p w14:paraId="720635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upph0366jer.swf</w:t>
      </w:r>
    </w:p>
    <w:p w14:paraId="7345BB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upph0366r.swf</w:t>
      </w:r>
    </w:p>
    <w:p w14:paraId="552DC0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upphetsar.swf</w:t>
      </w:r>
    </w:p>
    <w:p w14:paraId="57427D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upphittad.swf</w:t>
      </w:r>
    </w:p>
    <w:p w14:paraId="2CD69C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upphittare.swf</w:t>
      </w:r>
    </w:p>
    <w:p w14:paraId="405103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upphovsr0344tt.swf</w:t>
      </w:r>
    </w:p>
    <w:p w14:paraId="7EF0E5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upphov.swf</w:t>
      </w:r>
    </w:p>
    <w:p w14:paraId="7AB245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uppifr0345n.swf</w:t>
      </w:r>
    </w:p>
    <w:p w14:paraId="241424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uppiggande.swf</w:t>
      </w:r>
    </w:p>
    <w:p w14:paraId="33C5CD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uppjagad.swf</w:t>
      </w:r>
    </w:p>
    <w:p w14:paraId="4663BD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uppk0344ftig.swf</w:t>
      </w:r>
    </w:p>
    <w:p w14:paraId="7B5D4C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uppk0366rning.swf</w:t>
      </w:r>
    </w:p>
    <w:p w14:paraId="453E4D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uppkallar.swf</w:t>
      </w:r>
    </w:p>
    <w:p w14:paraId="02258F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uppkomling.swf</w:t>
      </w:r>
    </w:p>
    <w:p w14:paraId="7602BF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uppkommer.swf</w:t>
      </w:r>
    </w:p>
    <w:p w14:paraId="626BAA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uppkomst.swf</w:t>
      </w:r>
    </w:p>
    <w:p w14:paraId="5782CD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uppl0344ggning.swf</w:t>
      </w:r>
    </w:p>
    <w:p w14:paraId="501D74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uppl0344sare.swf</w:t>
      </w:r>
    </w:p>
    <w:p w14:paraId="1515F1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uppl0345ter.swf</w:t>
      </w:r>
    </w:p>
    <w:p w14:paraId="05E080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uppl0366ser.swf</w:t>
      </w:r>
    </w:p>
    <w:p w14:paraId="10A88C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uppl0366sningstillst0345nd.swf</w:t>
      </w:r>
    </w:p>
    <w:p w14:paraId="2D2E96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uppl0366sning.swf</w:t>
      </w:r>
    </w:p>
    <w:p w14:paraId="6F581F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uppladdning.swf</w:t>
      </w:r>
    </w:p>
    <w:p w14:paraId="22AB2C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upplaga.swf</w:t>
      </w:r>
    </w:p>
    <w:p w14:paraId="1BE0C0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upplagd.swf</w:t>
      </w:r>
    </w:p>
    <w:p w14:paraId="184401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upplag.swf</w:t>
      </w:r>
    </w:p>
    <w:p w14:paraId="0409B3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Uppland.swf</w:t>
      </w:r>
    </w:p>
    <w:p w14:paraId="033D61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upplevelse.swf</w:t>
      </w:r>
    </w:p>
    <w:p w14:paraId="64CAFF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upplever.swf</w:t>
      </w:r>
    </w:p>
    <w:p w14:paraId="5AB979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upplivar.swf</w:t>
      </w:r>
    </w:p>
    <w:p w14:paraId="18814C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upplopp.swf</w:t>
      </w:r>
    </w:p>
    <w:p w14:paraId="337358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uppluckrad.swf</w:t>
      </w:r>
    </w:p>
    <w:p w14:paraId="6B0DA7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upplupen.swf</w:t>
      </w:r>
    </w:p>
    <w:p w14:paraId="05DA1D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upplyftande.swf</w:t>
      </w:r>
    </w:p>
    <w:p w14:paraId="1BACC6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upplyser.swf</w:t>
      </w:r>
    </w:p>
    <w:p w14:paraId="4E3A79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upplysningsvis.swf</w:t>
      </w:r>
    </w:p>
    <w:p w14:paraId="3450E1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upplysning.swf</w:t>
      </w:r>
    </w:p>
    <w:p w14:paraId="1DD4A2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upplyst.swf</w:t>
      </w:r>
    </w:p>
    <w:p w14:paraId="017493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uppm0344rksamhet.swf</w:t>
      </w:r>
    </w:p>
    <w:p w14:paraId="70407B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uppm0344rksammad.swf</w:t>
      </w:r>
    </w:p>
    <w:p w14:paraId="74C6F6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uppm0344rksammar.swf</w:t>
      </w:r>
    </w:p>
    <w:p w14:paraId="0FD9C4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uppm0344rksam.swf</w:t>
      </w:r>
    </w:p>
    <w:p w14:paraId="304ED8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uppmanar.swf</w:t>
      </w:r>
    </w:p>
    <w:p w14:paraId="5BD2F4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uppmaning.swf</w:t>
      </w:r>
    </w:p>
    <w:p w14:paraId="470BA5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uppmjukning.swf</w:t>
      </w:r>
    </w:p>
    <w:p w14:paraId="24E1CB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uppmuntrar.swf</w:t>
      </w:r>
    </w:p>
    <w:p w14:paraId="053B77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uppn0345r.swf</w:t>
      </w:r>
    </w:p>
    <w:p w14:paraId="555CA0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uppnosig.swf</w:t>
      </w:r>
    </w:p>
    <w:p w14:paraId="5D8780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uppochnerv0344nd.swf</w:t>
      </w:r>
    </w:p>
    <w:p w14:paraId="325051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uppoffrar sig.swf</w:t>
      </w:r>
    </w:p>
    <w:p w14:paraId="4E5A0A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uppoffring.swf</w:t>
      </w:r>
    </w:p>
    <w:p w14:paraId="6F4AFF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uppr0344kning.swf</w:t>
      </w:r>
    </w:p>
    <w:p w14:paraId="2B4BBE6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uppr0344ttar.swf</w:t>
      </w:r>
    </w:p>
    <w:p w14:paraId="13D4CE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uppr0344ttelse.swf</w:t>
      </w:r>
    </w:p>
    <w:p w14:paraId="65F6CD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uppr0344tth0345ller.swf</w:t>
      </w:r>
    </w:p>
    <w:p w14:paraId="483934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uppr0344tt.swf</w:t>
      </w:r>
    </w:p>
    <w:p w14:paraId="559F0F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uppr0366rande.swf</w:t>
      </w:r>
    </w:p>
    <w:p w14:paraId="521DB4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uppr0366rd.swf</w:t>
      </w:r>
    </w:p>
    <w:p w14:paraId="58A888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uppr0366r.swf</w:t>
      </w:r>
    </w:p>
    <w:p w14:paraId="548DEB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upprensning.swf</w:t>
      </w:r>
    </w:p>
    <w:p w14:paraId="638A4F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upprepar.swf</w:t>
      </w:r>
    </w:p>
    <w:p w14:paraId="4C1AEA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upprepning.swf</w:t>
      </w:r>
    </w:p>
    <w:p w14:paraId="3FA145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uppriktig.swf</w:t>
      </w:r>
    </w:p>
    <w:p w14:paraId="28EA6B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upprinnelse.swf</w:t>
      </w:r>
    </w:p>
    <w:p w14:paraId="4423A5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uppriven.swf</w:t>
      </w:r>
    </w:p>
    <w:p w14:paraId="268AED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upprop.swf</w:t>
      </w:r>
    </w:p>
    <w:p w14:paraId="3AB9806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uppror.swf</w:t>
      </w:r>
    </w:p>
    <w:p w14:paraId="798004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upprustning.swf</w:t>
      </w:r>
    </w:p>
    <w:p w14:paraId="3F31D4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uppryckning.swf</w:t>
      </w:r>
    </w:p>
    <w:p w14:paraId="75BB3D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upprymd.swf</w:t>
      </w:r>
    </w:p>
    <w:p w14:paraId="2B3499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upps0344gningstid.swf</w:t>
      </w:r>
    </w:p>
    <w:p w14:paraId="1BF81A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upps0344gning.swf</w:t>
      </w:r>
    </w:p>
    <w:p w14:paraId="1817B1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upps0344ttning.swf</w:t>
      </w:r>
    </w:p>
    <w:p w14:paraId="5FFCC9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upps0345t.swf</w:t>
      </w:r>
    </w:p>
    <w:p w14:paraId="7FC755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upps0366ker.swf</w:t>
      </w:r>
    </w:p>
    <w:p w14:paraId="1D1D5F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uppsagd.swf</w:t>
      </w:r>
    </w:p>
    <w:p w14:paraId="0AEA30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uppsats.swf</w:t>
      </w:r>
    </w:p>
    <w:p w14:paraId="555755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uppsatt.swf</w:t>
      </w:r>
    </w:p>
    <w:p w14:paraId="127C67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uppseende.swf</w:t>
      </w:r>
    </w:p>
    <w:p w14:paraId="49A67E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uppseendev0344ckande.swf</w:t>
      </w:r>
    </w:p>
    <w:p w14:paraId="1353F2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uppsikt.swf</w:t>
      </w:r>
    </w:p>
    <w:p w14:paraId="16880B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uppsj0366.swf</w:t>
      </w:r>
    </w:p>
    <w:p w14:paraId="7C30E7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uppsk0344rrad.swf</w:t>
      </w:r>
    </w:p>
    <w:p w14:paraId="7B25B0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uppskakad.swf</w:t>
      </w:r>
    </w:p>
    <w:p w14:paraId="6FDF45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uppskakande.swf</w:t>
      </w:r>
    </w:p>
    <w:p w14:paraId="63717F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uppskattar.swf</w:t>
      </w:r>
    </w:p>
    <w:p w14:paraId="144647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uppskattningsvis.swf</w:t>
      </w:r>
    </w:p>
    <w:p w14:paraId="6742F1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uppskattning.swf</w:t>
      </w:r>
    </w:p>
    <w:p w14:paraId="0E3296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uppskjuter.swf</w:t>
      </w:r>
    </w:p>
    <w:p w14:paraId="45D45A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uppskov.swf</w:t>
      </w:r>
    </w:p>
    <w:p w14:paraId="7EAD96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uppskruvad.swf</w:t>
      </w:r>
    </w:p>
    <w:p w14:paraId="647ABA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uppslagsbok.swf</w:t>
      </w:r>
    </w:p>
    <w:p w14:paraId="535939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uppslagsord.swf</w:t>
      </w:r>
    </w:p>
    <w:p w14:paraId="210FE4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uppslagsverk.swf</w:t>
      </w:r>
    </w:p>
    <w:p w14:paraId="79CB82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uppslag.swf</w:t>
      </w:r>
    </w:p>
    <w:p w14:paraId="0F5638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uppslitande.swf</w:t>
      </w:r>
    </w:p>
    <w:p w14:paraId="79C46D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uppslukad.swf</w:t>
      </w:r>
    </w:p>
    <w:p w14:paraId="7FACF0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uppsluppen.swf</w:t>
      </w:r>
    </w:p>
    <w:p w14:paraId="289B01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uppslutning.swf</w:t>
      </w:r>
    </w:p>
    <w:p w14:paraId="5D9E42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uppspelt.swf</w:t>
      </w:r>
    </w:p>
    <w:p w14:paraId="1B743F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uppst0344llning.swf</w:t>
      </w:r>
    </w:p>
    <w:p w14:paraId="55AB89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uppst0345ndelse.swf</w:t>
      </w:r>
    </w:p>
    <w:p w14:paraId="30CA2B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uppst0345r.swf</w:t>
      </w:r>
    </w:p>
    <w:p w14:paraId="56FAE3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uppst0366tning.swf</w:t>
      </w:r>
    </w:p>
    <w:p w14:paraId="720488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uppstod.swf</w:t>
      </w:r>
    </w:p>
    <w:p w14:paraId="3301E3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uppstudsig.swf</w:t>
      </w:r>
    </w:p>
    <w:p w14:paraId="6A924D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uppsving.swf</w:t>
      </w:r>
    </w:p>
    <w:p w14:paraId="09B6BC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upp.swf</w:t>
      </w:r>
    </w:p>
    <w:p w14:paraId="426FE1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uppsyn.swf</w:t>
      </w:r>
    </w:p>
    <w:p w14:paraId="59224A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uppt0344cker.swf</w:t>
      </w:r>
    </w:p>
    <w:p w14:paraId="139A2E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uppt0344ckt.swf</w:t>
      </w:r>
    </w:p>
    <w:p w14:paraId="1CFF1E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uppt0344nklig.swf</w:t>
      </w:r>
    </w:p>
    <w:p w14:paraId="02444C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uppt0345g.swf</w:t>
      </w:r>
    </w:p>
    <w:p w14:paraId="11323B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upptagen.swf</w:t>
      </w:r>
    </w:p>
    <w:p w14:paraId="4F1965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upptagningsomr0345de.swf</w:t>
      </w:r>
    </w:p>
    <w:p w14:paraId="1C65DA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upptakt.swf</w:t>
      </w:r>
    </w:p>
    <w:p w14:paraId="0A73AD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upptar.swf</w:t>
      </w:r>
    </w:p>
    <w:p w14:paraId="12D24F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upptecknar.swf</w:t>
      </w:r>
    </w:p>
    <w:p w14:paraId="29380E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upptill.swf</w:t>
      </w:r>
    </w:p>
    <w:p w14:paraId="668723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upptr0344dande.swf</w:t>
      </w:r>
    </w:p>
    <w:p w14:paraId="69787A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upptr0344der.swf</w:t>
      </w:r>
    </w:p>
    <w:p w14:paraId="4DF6F1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upptr0344de.swf</w:t>
      </w:r>
    </w:p>
    <w:p w14:paraId="15A30A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upptrappning.swf</w:t>
      </w:r>
    </w:p>
    <w:p w14:paraId="2AD9FC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uppv0344ger.swf</w:t>
      </w:r>
    </w:p>
    <w:p w14:paraId="07C8E1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uppv0344rmning.swf</w:t>
      </w:r>
    </w:p>
    <w:p w14:paraId="40731C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uppv0344xt.swf</w:t>
      </w:r>
    </w:p>
    <w:p w14:paraId="1B2C05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uppvaknande.swf</w:t>
      </w:r>
    </w:p>
    <w:p w14:paraId="02CCA5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uppvaktar.swf</w:t>
      </w:r>
    </w:p>
    <w:p w14:paraId="7FF86D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uppviglar.swf</w:t>
      </w:r>
    </w:p>
    <w:p w14:paraId="788C34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uppvisar.swf</w:t>
      </w:r>
    </w:p>
    <w:p w14:paraId="35B925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uppvisning.swf</w:t>
      </w:r>
    </w:p>
    <w:p w14:paraId="1AE4DE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uran.swf</w:t>
      </w:r>
    </w:p>
    <w:p w14:paraId="59373A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urartar.swf</w:t>
      </w:r>
    </w:p>
    <w:p w14:paraId="36C533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urbanisering.swf</w:t>
      </w:r>
    </w:p>
    <w:p w14:paraId="4650F7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urberg.swf</w:t>
      </w:r>
    </w:p>
    <w:p w14:paraId="2B221C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urbl0345st.swf</w:t>
      </w:r>
    </w:p>
    <w:p w14:paraId="56AEA9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urblekt.swf</w:t>
      </w:r>
    </w:p>
    <w:p w14:paraId="05AFA1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urholkar.swf</w:t>
      </w:r>
    </w:p>
    <w:p w14:paraId="3DC2FF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urinbl0345sa.swf</w:t>
      </w:r>
    </w:p>
    <w:p w14:paraId="7CDE90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urinerar.swf</w:t>
      </w:r>
    </w:p>
    <w:p w14:paraId="0153FE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urinprov.swf</w:t>
      </w:r>
    </w:p>
    <w:p w14:paraId="0E6768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urin.swf</w:t>
      </w:r>
    </w:p>
    <w:p w14:paraId="302A26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urinv0344gsinfektion.swf</w:t>
      </w:r>
    </w:p>
    <w:p w14:paraId="5C01BA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urklipp.swf</w:t>
      </w:r>
    </w:p>
    <w:p w14:paraId="4950AB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urkund.swf</w:t>
      </w:r>
    </w:p>
    <w:p w14:paraId="36C696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urladdning.swf</w:t>
      </w:r>
    </w:p>
    <w:p w14:paraId="7B8409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urlakad.swf</w:t>
      </w:r>
    </w:p>
    <w:p w14:paraId="136068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urmakare.swf</w:t>
      </w:r>
    </w:p>
    <w:p w14:paraId="749F55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urmakeri.swf</w:t>
      </w:r>
    </w:p>
    <w:p w14:paraId="1F92BD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urminnes.swf</w:t>
      </w:r>
    </w:p>
    <w:p w14:paraId="5B769C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urmodig.swf</w:t>
      </w:r>
    </w:p>
    <w:p w14:paraId="705827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urna.swf</w:t>
      </w:r>
    </w:p>
    <w:p w14:paraId="00F6AD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urringar.swf</w:t>
      </w:r>
    </w:p>
    <w:p w14:paraId="125F74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urs0344ktar.swf</w:t>
      </w:r>
    </w:p>
    <w:p w14:paraId="73140F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urs0344kt.swf</w:t>
      </w:r>
    </w:p>
    <w:p w14:paraId="63B190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ursinne.swf</w:t>
      </w:r>
    </w:p>
    <w:p w14:paraId="2DF20C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ursinnig.swf</w:t>
      </w:r>
    </w:p>
    <w:p w14:paraId="39D3FA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urskiljer.swf</w:t>
      </w:r>
    </w:p>
    <w:p w14:paraId="142EBA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urskillning.swf</w:t>
      </w:r>
    </w:p>
    <w:p w14:paraId="5FAFA8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urskog.swf</w:t>
      </w:r>
    </w:p>
    <w:p w14:paraId="70D930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urskuldar sig.swf</w:t>
      </w:r>
    </w:p>
    <w:p w14:paraId="571DC9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ursp0345ring.swf</w:t>
      </w:r>
    </w:p>
    <w:p w14:paraId="2CBA50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ursprungligen.swf</w:t>
      </w:r>
    </w:p>
    <w:p w14:paraId="02AF4A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ursprunglig.swf</w:t>
      </w:r>
    </w:p>
    <w:p w14:paraId="19C2DD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ursprung.swf</w:t>
      </w:r>
    </w:p>
    <w:p w14:paraId="63A5C9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ur-.swf</w:t>
      </w:r>
    </w:p>
    <w:p w14:paraId="6A26BB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ur.swf</w:t>
      </w:r>
    </w:p>
    <w:p w14:paraId="6AF5CA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urtid.swf</w:t>
      </w:r>
    </w:p>
    <w:p w14:paraId="7258B0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urusel.swf</w:t>
      </w:r>
    </w:p>
    <w:p w14:paraId="4F7AEE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urval.swf</w:t>
      </w:r>
    </w:p>
    <w:p w14:paraId="3A09D7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urvattnad.swf</w:t>
      </w:r>
    </w:p>
    <w:p w14:paraId="26A152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usch.swf</w:t>
      </w:r>
    </w:p>
    <w:p w14:paraId="15E479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usel.swf</w:t>
      </w:r>
    </w:p>
    <w:p w14:paraId="7918723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u-sv0344ng.swf</w:t>
      </w:r>
    </w:p>
    <w:p w14:paraId="39E266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ut0345triktad.swf</w:t>
      </w:r>
    </w:p>
    <w:p w14:paraId="3D90559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ut0345t.swf</w:t>
      </w:r>
    </w:p>
    <w:p w14:paraId="65307B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ut0366kar.swf</w:t>
      </w:r>
    </w:p>
    <w:p w14:paraId="101175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ut0366var.swf</w:t>
      </w:r>
    </w:p>
    <w:p w14:paraId="08D93C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ut0366ver.swf</w:t>
      </w:r>
    </w:p>
    <w:p w14:paraId="10F31D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 050.swf</w:t>
      </w:r>
    </w:p>
    <w:p w14:paraId="59BE61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utagerad.swf</w:t>
      </w:r>
    </w:p>
    <w:p w14:paraId="779E35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utanf0366r.swf</w:t>
      </w:r>
    </w:p>
    <w:p w14:paraId="0B761F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utanp0345.swf</w:t>
      </w:r>
    </w:p>
    <w:p w14:paraId="4D97C2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utan.swf</w:t>
      </w:r>
    </w:p>
    <w:p w14:paraId="521B82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utantill.swf</w:t>
      </w:r>
    </w:p>
    <w:p w14:paraId="04600B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utanverk.swf</w:t>
      </w:r>
    </w:p>
    <w:p w14:paraId="73A5B6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utarbetad.swf</w:t>
      </w:r>
    </w:p>
    <w:p w14:paraId="3756D1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utarbetar.swf</w:t>
      </w:r>
    </w:p>
    <w:p w14:paraId="18BC3B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utarmar.swf</w:t>
      </w:r>
    </w:p>
    <w:p w14:paraId="08392D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utbildar.swf</w:t>
      </w:r>
    </w:p>
    <w:p w14:paraId="148EF8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utbildningsbidrag.swf</w:t>
      </w:r>
    </w:p>
    <w:p w14:paraId="4BDEF4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utbildning.swf</w:t>
      </w:r>
    </w:p>
    <w:p w14:paraId="435E60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utblick.swf</w:t>
      </w:r>
    </w:p>
    <w:p w14:paraId="16A70B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utblottad.swf</w:t>
      </w:r>
    </w:p>
    <w:p w14:paraId="216DFA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utbr0344nd.swf</w:t>
      </w:r>
    </w:p>
    <w:p w14:paraId="132D6A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utbredd.swf</w:t>
      </w:r>
    </w:p>
    <w:p w14:paraId="504CA2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utbreder sig.swf</w:t>
      </w:r>
    </w:p>
    <w:p w14:paraId="270A37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utbringar.swf</w:t>
      </w:r>
    </w:p>
    <w:p w14:paraId="4DEF6E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utbrister.swf</w:t>
      </w:r>
    </w:p>
    <w:p w14:paraId="755DD1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utbrott.swf</w:t>
      </w:r>
    </w:p>
    <w:p w14:paraId="2B3FA5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utbryter.swf</w:t>
      </w:r>
    </w:p>
    <w:p w14:paraId="43CFC4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utbud.swf</w:t>
      </w:r>
    </w:p>
    <w:p w14:paraId="14A061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utbyggnad.swf</w:t>
      </w:r>
    </w:p>
    <w:p w14:paraId="67B799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utbyter.swf</w:t>
      </w:r>
    </w:p>
    <w:p w14:paraId="0981AC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utbyte.swf</w:t>
      </w:r>
    </w:p>
    <w:p w14:paraId="4ECBBE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utd0366d.swf</w:t>
      </w:r>
    </w:p>
    <w:p w14:paraId="79609B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utdelning.swf</w:t>
      </w:r>
    </w:p>
    <w:p w14:paraId="0A40CE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utdrag.swf</w:t>
      </w:r>
    </w:p>
    <w:p w14:paraId="733F0D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uteblir.swf</w:t>
      </w:r>
    </w:p>
    <w:p w14:paraId="54F76FC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utefter.swf</w:t>
      </w:r>
    </w:p>
    <w:p w14:paraId="3388F1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uteg0345ngsf0366rbud.swf</w:t>
      </w:r>
    </w:p>
    <w:p w14:paraId="279DEB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utel0344mnar.swf</w:t>
      </w:r>
    </w:p>
    <w:p w14:paraId="704ED7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uteliv.swf</w:t>
      </w:r>
    </w:p>
    <w:p w14:paraId="1BA256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uteslutande.swf</w:t>
      </w:r>
    </w:p>
    <w:p w14:paraId="3DE150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utesluter.swf</w:t>
      </w:r>
    </w:p>
    <w:p w14:paraId="07C8D1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utest0344nger.swf</w:t>
      </w:r>
    </w:p>
    <w:p w14:paraId="3E0A85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ute.swf</w:t>
      </w:r>
    </w:p>
    <w:p w14:paraId="34BAC0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utf0344rdar.swf</w:t>
      </w:r>
    </w:p>
    <w:p w14:paraId="7B7E1B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utf0344rd.swf</w:t>
      </w:r>
    </w:p>
    <w:p w14:paraId="2FED98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utf0344stelse.swf</w:t>
      </w:r>
    </w:p>
    <w:p w14:paraId="490BE9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utf0366rlig.swf</w:t>
      </w:r>
    </w:p>
    <w:p w14:paraId="690EBA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utf0366r.swf</w:t>
      </w:r>
    </w:p>
    <w:p w14:paraId="751C5B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utfall.swf</w:t>
      </w:r>
    </w:p>
    <w:p w14:paraId="5C01A3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utfart.swf</w:t>
      </w:r>
    </w:p>
    <w:p w14:paraId="45FA52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utflugen.swf</w:t>
      </w:r>
    </w:p>
    <w:p w14:paraId="2F323FF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utflykt.swf</w:t>
      </w:r>
    </w:p>
    <w:p w14:paraId="35CC8A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utformar.swf</w:t>
      </w:r>
    </w:p>
    <w:p w14:paraId="02EECF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utforskar.swf</w:t>
      </w:r>
    </w:p>
    <w:p w14:paraId="1EA7B8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utfr0345gning.swf</w:t>
      </w:r>
    </w:p>
    <w:p w14:paraId="23537C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utfryst.swf</w:t>
      </w:r>
    </w:p>
    <w:p w14:paraId="54DAA1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utfyllnad.swf</w:t>
      </w:r>
    </w:p>
    <w:p w14:paraId="6267BF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utg0345ngspunkt.swf</w:t>
      </w:r>
    </w:p>
    <w:p w14:paraId="413703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utg0345ng.swf</w:t>
      </w:r>
    </w:p>
    <w:p w14:paraId="7696DC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utg0345r.swf</w:t>
      </w:r>
    </w:p>
    <w:p w14:paraId="14A908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utg0345va.swf</w:t>
      </w:r>
    </w:p>
    <w:p w14:paraId="33A831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utg0366r.swf</w:t>
      </w:r>
    </w:p>
    <w:p w14:paraId="5690F7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utger.swf</w:t>
      </w:r>
    </w:p>
    <w:p w14:paraId="127C09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utgift.swf</w:t>
      </w:r>
    </w:p>
    <w:p w14:paraId="3B81EA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utgivare.swf</w:t>
      </w:r>
    </w:p>
    <w:p w14:paraId="020DCC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utgivning.swf</w:t>
      </w:r>
    </w:p>
    <w:p w14:paraId="666928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utgjutelse.swf</w:t>
      </w:r>
    </w:p>
    <w:p w14:paraId="6B343C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utgjuter sig.swf</w:t>
      </w:r>
    </w:p>
    <w:p w14:paraId="4E01B6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utgjutning.swf</w:t>
      </w:r>
    </w:p>
    <w:p w14:paraId="32CF52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utgr0344vning.swf</w:t>
      </w:r>
    </w:p>
    <w:p w14:paraId="569567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uth0344rdar.swf</w:t>
      </w:r>
    </w:p>
    <w:p w14:paraId="3CA253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uth0345llig.swf</w:t>
      </w:r>
    </w:p>
    <w:p w14:paraId="3A6283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uthus.swf</w:t>
      </w:r>
    </w:p>
    <w:p w14:paraId="705D4B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uthyr.swf</w:t>
      </w:r>
    </w:p>
    <w:p w14:paraId="4630FA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utifr0345n.swf</w:t>
      </w:r>
    </w:p>
    <w:p w14:paraId="60120D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utj0344mnar.swf</w:t>
      </w:r>
    </w:p>
    <w:p w14:paraId="2FAFB7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utk0344mpar.swf</w:t>
      </w:r>
    </w:p>
    <w:p w14:paraId="0327DD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utkant.swf</w:t>
      </w:r>
    </w:p>
    <w:p w14:paraId="2B6EC7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utkastare.swf</w:t>
      </w:r>
    </w:p>
    <w:p w14:paraId="53EB3A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utkast.swf</w:t>
      </w:r>
    </w:p>
    <w:p w14:paraId="024095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utkik.swf</w:t>
      </w:r>
    </w:p>
    <w:p w14:paraId="02C19A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utkl0344dd.swf</w:t>
      </w:r>
    </w:p>
    <w:p w14:paraId="584DEC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utklassar.swf</w:t>
      </w:r>
    </w:p>
    <w:p w14:paraId="408988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utkommer.swf</w:t>
      </w:r>
    </w:p>
    <w:p w14:paraId="77553C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utkomst.swf</w:t>
      </w:r>
    </w:p>
    <w:p w14:paraId="1C0420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utl0344ggning.swf</w:t>
      </w:r>
    </w:p>
    <w:p w14:paraId="6566FA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utl0344gg.swf</w:t>
      </w:r>
    </w:p>
    <w:p w14:paraId="3A9D00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utl0344mnar.swf</w:t>
      </w:r>
    </w:p>
    <w:p w14:paraId="3435F9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utl0344mning.swf</w:t>
      </w:r>
    </w:p>
    <w:p w14:paraId="15B7EC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utl0344ndsk.swf</w:t>
      </w:r>
    </w:p>
    <w:p w14:paraId="4BF8494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utl0344nning.swf</w:t>
      </w:r>
    </w:p>
    <w:p w14:paraId="0F2123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utl0344ser.swf</w:t>
      </w:r>
    </w:p>
    <w:p w14:paraId="0560BF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utl0345ning.swf</w:t>
      </w:r>
    </w:p>
    <w:p w14:paraId="6BA79C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utl0345tande.swf</w:t>
      </w:r>
    </w:p>
    <w:p w14:paraId="182636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utl0366pare.swf</w:t>
      </w:r>
    </w:p>
    <w:p w14:paraId="0D1279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utl0366ser.swf</w:t>
      </w:r>
    </w:p>
    <w:p w14:paraId="18C246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utl0366sning.swf</w:t>
      </w:r>
    </w:p>
    <w:p w14:paraId="702A67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utlandsavdelningen.swf</w:t>
      </w:r>
    </w:p>
    <w:p w14:paraId="25D907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utlandsv0345rd.swf</w:t>
      </w:r>
    </w:p>
    <w:p w14:paraId="11FA2D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utland.swf</w:t>
      </w:r>
    </w:p>
    <w:p w14:paraId="45BFC6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utlopp.swf</w:t>
      </w:r>
    </w:p>
    <w:p w14:paraId="6928E6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utlovar.swf</w:t>
      </w:r>
    </w:p>
    <w:p w14:paraId="611130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utlyser.swf</w:t>
      </w:r>
    </w:p>
    <w:p w14:paraId="6B7A53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utm0344rglad.swf</w:t>
      </w:r>
    </w:p>
    <w:p w14:paraId="4ED6DA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utm0344rkelse.swf</w:t>
      </w:r>
    </w:p>
    <w:p w14:paraId="23945C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utm0344rker.swf</w:t>
      </w:r>
    </w:p>
    <w:p w14:paraId="0DB1B5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utm0344rkt.swf</w:t>
      </w:r>
    </w:p>
    <w:p w14:paraId="759547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utm0344tning.swf</w:t>
      </w:r>
    </w:p>
    <w:p w14:paraId="7AD1F8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utm0345lar.swf</w:t>
      </w:r>
    </w:p>
    <w:p w14:paraId="64386D5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utmanande.swf</w:t>
      </w:r>
    </w:p>
    <w:p w14:paraId="63C6BC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utmanar.swf</w:t>
      </w:r>
    </w:p>
    <w:p w14:paraId="5A3F3E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utmaning.swf</w:t>
      </w:r>
    </w:p>
    <w:p w14:paraId="474084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utmattad.swf</w:t>
      </w:r>
    </w:p>
    <w:p w14:paraId="111FB2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utmattning.swf</w:t>
      </w:r>
    </w:p>
    <w:p w14:paraId="081915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utmed.swf</w:t>
      </w:r>
    </w:p>
    <w:p w14:paraId="454CD2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utmynnar.swf</w:t>
      </w:r>
    </w:p>
    <w:p w14:paraId="2F2343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utn0344mner.swf</w:t>
      </w:r>
    </w:p>
    <w:p w14:paraId="76F355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utnyttjar.swf</w:t>
      </w:r>
    </w:p>
    <w:p w14:paraId="70283D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utombordsmotor.swf</w:t>
      </w:r>
    </w:p>
    <w:p w14:paraId="52D307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utomhus.swf</w:t>
      </w:r>
    </w:p>
    <w:p w14:paraId="04CE5B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utomlands.swf</w:t>
      </w:r>
    </w:p>
    <w:p w14:paraId="7BA543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utomnordisk.swf</w:t>
      </w:r>
    </w:p>
    <w:p w14:paraId="0E16D4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utomordentlig.swf</w:t>
      </w:r>
    </w:p>
    <w:p w14:paraId="1CCFF6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utomordentligt.swf</w:t>
      </w:r>
    </w:p>
    <w:p w14:paraId="712768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utomst0345ende.swf</w:t>
      </w:r>
    </w:p>
    <w:p w14:paraId="0FE54E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utom.swf</w:t>
      </w:r>
    </w:p>
    <w:p w14:paraId="6AEFAA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utopi.swf</w:t>
      </w:r>
    </w:p>
    <w:p w14:paraId="077F0E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utpekar.swf</w:t>
      </w:r>
    </w:p>
    <w:p w14:paraId="3057D6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utpl0345nar.swf</w:t>
      </w:r>
    </w:p>
    <w:p w14:paraId="34CA64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utpost.swf</w:t>
      </w:r>
    </w:p>
    <w:p w14:paraId="5389C5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utpr0344glad.swf</w:t>
      </w:r>
    </w:p>
    <w:p w14:paraId="676495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utpressning.swf</w:t>
      </w:r>
    </w:p>
    <w:p w14:paraId="18CD71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utpumpad.swf</w:t>
      </w:r>
    </w:p>
    <w:p w14:paraId="1C9361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utr0344ttar.swf</w:t>
      </w:r>
    </w:p>
    <w:p w14:paraId="5D215B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utr0366ner.swf</w:t>
      </w:r>
    </w:p>
    <w:p w14:paraId="63C5EE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utreder.swf</w:t>
      </w:r>
    </w:p>
    <w:p w14:paraId="3B5142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utredning.swf</w:t>
      </w:r>
    </w:p>
    <w:p w14:paraId="37618B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Utrikesdepartementet.swf</w:t>
      </w:r>
    </w:p>
    <w:p w14:paraId="343D25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utrikes.swf</w:t>
      </w:r>
    </w:p>
    <w:p w14:paraId="28DBD8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utrikiska.swf</w:t>
      </w:r>
    </w:p>
    <w:p w14:paraId="150FB6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utropar.swf</w:t>
      </w:r>
    </w:p>
    <w:p w14:paraId="16EA49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utropstecken.swf</w:t>
      </w:r>
    </w:p>
    <w:p w14:paraId="350B75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utrop.swf</w:t>
      </w:r>
    </w:p>
    <w:p w14:paraId="13A2D2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utrotar.swf</w:t>
      </w:r>
    </w:p>
    <w:p w14:paraId="6876E3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utrotning.swf</w:t>
      </w:r>
    </w:p>
    <w:p w14:paraId="33F204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utrustar.swf</w:t>
      </w:r>
    </w:p>
    <w:p w14:paraId="669250B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utrustning.swf</w:t>
      </w:r>
    </w:p>
    <w:p w14:paraId="16308A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utryckning.swf</w:t>
      </w:r>
    </w:p>
    <w:p w14:paraId="5F2CE6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utrymmer.swf</w:t>
      </w:r>
    </w:p>
    <w:p w14:paraId="588CAA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utrymme.swf</w:t>
      </w:r>
    </w:p>
    <w:p w14:paraId="276AAB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uts0344de.swf</w:t>
      </w:r>
    </w:p>
    <w:p w14:paraId="4253EE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uts0344ndning.swf</w:t>
      </w:r>
    </w:p>
    <w:p w14:paraId="28E277A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uts0344tter.swf</w:t>
      </w:r>
    </w:p>
    <w:p w14:paraId="1315D0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uts0345ld.swf</w:t>
      </w:r>
    </w:p>
    <w:p w14:paraId="46F0C3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uts0366kt.swf</w:t>
      </w:r>
    </w:p>
    <w:p w14:paraId="1D81E1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uts0366ndrar.swf</w:t>
      </w:r>
    </w:p>
    <w:p w14:paraId="1ABB8F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uts0366vd.swf</w:t>
      </w:r>
    </w:p>
    <w:p w14:paraId="287274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utsaga.swf</w:t>
      </w:r>
    </w:p>
    <w:p w14:paraId="49F395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utsatte.swf</w:t>
      </w:r>
    </w:p>
    <w:p w14:paraId="20B08D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utsatt.swf</w:t>
      </w:r>
    </w:p>
    <w:p w14:paraId="302830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utseendem0344ssig.swf</w:t>
      </w:r>
    </w:p>
    <w:p w14:paraId="10CE5E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utseende.swf</w:t>
      </w:r>
    </w:p>
    <w:p w14:paraId="580D7C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utser.swf</w:t>
      </w:r>
    </w:p>
    <w:p w14:paraId="186351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utsida.swf</w:t>
      </w:r>
    </w:p>
    <w:p w14:paraId="352752F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utsikt.swf</w:t>
      </w:r>
    </w:p>
    <w:p w14:paraId="40A722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utsk0344llning.swf</w:t>
      </w:r>
    </w:p>
    <w:p w14:paraId="66EFE8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utsk0344nkning.swf</w:t>
      </w:r>
    </w:p>
    <w:p w14:paraId="1CC956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utskick.swf</w:t>
      </w:r>
    </w:p>
    <w:p w14:paraId="730DEF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utskott.swf</w:t>
      </w:r>
    </w:p>
    <w:p w14:paraId="7896C4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utskrift.swf</w:t>
      </w:r>
    </w:p>
    <w:p w14:paraId="4B0C3C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utsl0344pp.swf</w:t>
      </w:r>
    </w:p>
    <w:p w14:paraId="2F70C3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utsl0344tad.swf</w:t>
      </w:r>
    </w:p>
    <w:p w14:paraId="140F04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utslagen.swf</w:t>
      </w:r>
    </w:p>
    <w:p w14:paraId="1F3662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utslagning.swf</w:t>
      </w:r>
    </w:p>
    <w:p w14:paraId="047011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utslagsgivande.swf</w:t>
      </w:r>
    </w:p>
    <w:p w14:paraId="5A5162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utslagsr0366st.swf</w:t>
      </w:r>
    </w:p>
    <w:p w14:paraId="7F30CB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utslag.swf</w:t>
      </w:r>
    </w:p>
    <w:p w14:paraId="0DF2C4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utsliten.swf</w:t>
      </w:r>
    </w:p>
    <w:p w14:paraId="357873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utsmyckar.swf</w:t>
      </w:r>
    </w:p>
    <w:p w14:paraId="68EAA4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utsp0344dd.swf</w:t>
      </w:r>
    </w:p>
    <w:p w14:paraId="0CBBC0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utspel.swf</w:t>
      </w:r>
    </w:p>
    <w:p w14:paraId="19D9ED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utspisning.swf</w:t>
      </w:r>
    </w:p>
    <w:p w14:paraId="587941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utspridd.swf</w:t>
      </w:r>
    </w:p>
    <w:p w14:paraId="3EE060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utst0344llning.swf</w:t>
      </w:r>
    </w:p>
    <w:p w14:paraId="40D579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utst0345r.swf</w:t>
      </w:r>
    </w:p>
    <w:p w14:paraId="58ABD2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utst0366ter.swf</w:t>
      </w:r>
    </w:p>
    <w:p w14:paraId="52AFA5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utst0366tning.swf</w:t>
      </w:r>
    </w:p>
    <w:p w14:paraId="377B23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utstr0344ckning.swf</w:t>
      </w:r>
    </w:p>
    <w:p w14:paraId="0A1EBC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utstr0345lar.swf</w:t>
      </w:r>
    </w:p>
    <w:p w14:paraId="583CEB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utstr0345lning.swf</w:t>
      </w:r>
    </w:p>
    <w:p w14:paraId="3416B8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utstuderad.swf</w:t>
      </w:r>
    </w:p>
    <w:p w14:paraId="66ACEA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utstyrsel.swf</w:t>
      </w:r>
    </w:p>
    <w:p w14:paraId="12AC71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utsugning.swf</w:t>
      </w:r>
    </w:p>
    <w:p w14:paraId="7C7F05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utsv0344vning.swf</w:t>
      </w:r>
    </w:p>
    <w:p w14:paraId="30076D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UT.swf</w:t>
      </w:r>
    </w:p>
    <w:p w14:paraId="280708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utt0366mmande.swf</w:t>
      </w:r>
    </w:p>
    <w:p w14:paraId="30EE0A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uttag.swf</w:t>
      </w:r>
    </w:p>
    <w:p w14:paraId="3710A0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uttalad.swf</w:t>
      </w:r>
    </w:p>
    <w:p w14:paraId="13F0CF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uttalande.swf</w:t>
      </w:r>
    </w:p>
    <w:p w14:paraId="184B08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uttalar sig.swf</w:t>
      </w:r>
    </w:p>
    <w:p w14:paraId="118225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uttalar.swf</w:t>
      </w:r>
    </w:p>
    <w:p w14:paraId="48DD2D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uttal.swf</w:t>
      </w:r>
    </w:p>
    <w:p w14:paraId="682A21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uttr0344de.swf</w:t>
      </w:r>
    </w:p>
    <w:p w14:paraId="3362F8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uttr0345kad.swf</w:t>
      </w:r>
    </w:p>
    <w:p w14:paraId="76D99F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uttr0366ttad.swf</w:t>
      </w:r>
    </w:p>
    <w:p w14:paraId="15B8FC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uttrycker.swf</w:t>
      </w:r>
    </w:p>
    <w:p w14:paraId="74CB62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uttryckligen.swf</w:t>
      </w:r>
    </w:p>
    <w:p w14:paraId="398D57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uttrycklig.swf</w:t>
      </w:r>
    </w:p>
    <w:p w14:paraId="7E698F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uttryck.swf</w:t>
      </w:r>
    </w:p>
    <w:p w14:paraId="32C5DE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utv0344g.swf</w:t>
      </w:r>
    </w:p>
    <w:p w14:paraId="6BFCD0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utv0344ndigt.swf</w:t>
      </w:r>
    </w:p>
    <w:p w14:paraId="5CD741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utv0344rderar.swf</w:t>
      </w:r>
    </w:p>
    <w:p w14:paraId="48F2C9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utv0344rtes.swf</w:t>
      </w:r>
    </w:p>
    <w:p w14:paraId="2526292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utv0344xlar.swf</w:t>
      </w:r>
    </w:p>
    <w:p w14:paraId="440471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utv0344xt.swf</w:t>
      </w:r>
    </w:p>
    <w:p w14:paraId="7991F3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utvandrare.swf</w:t>
      </w:r>
    </w:p>
    <w:p w14:paraId="6F3073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utvandrarland.swf</w:t>
      </w:r>
    </w:p>
    <w:p w14:paraId="30BF25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utvandrar.swf</w:t>
      </w:r>
    </w:p>
    <w:p w14:paraId="300E29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utvecklar.swf</w:t>
      </w:r>
    </w:p>
    <w:p w14:paraId="2A65199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utvecklas.swf</w:t>
      </w:r>
    </w:p>
    <w:p w14:paraId="0394C5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utvecklingsland.swf</w:t>
      </w:r>
    </w:p>
    <w:p w14:paraId="7D61DA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utvecklingsst0366rd.swf</w:t>
      </w:r>
    </w:p>
    <w:p w14:paraId="2E19ED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utveckling.swf</w:t>
      </w:r>
    </w:p>
    <w:p w14:paraId="33C69F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utverkar.swf</w:t>
      </w:r>
    </w:p>
    <w:p w14:paraId="65F44D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utvidgar.swf</w:t>
      </w:r>
    </w:p>
    <w:p w14:paraId="685108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utvikningsbild.swf</w:t>
      </w:r>
    </w:p>
    <w:p w14:paraId="07B07F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utvikningsflicka.swf</w:t>
      </w:r>
    </w:p>
    <w:p w14:paraId="1906D2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utvikning.swf</w:t>
      </w:r>
    </w:p>
    <w:p w14:paraId="35CBAAE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utvilad.swf</w:t>
      </w:r>
    </w:p>
    <w:p w14:paraId="61684B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utvinner.swf</w:t>
      </w:r>
    </w:p>
    <w:p w14:paraId="79177B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utvisar.swf</w:t>
      </w:r>
    </w:p>
    <w:p w14:paraId="14DC16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utvisning.swf</w:t>
      </w:r>
    </w:p>
    <w:p w14:paraId="5A649B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v0344ckarklocka.swf</w:t>
      </w:r>
    </w:p>
    <w:p w14:paraId="60AE91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v0344ckelse.swf</w:t>
      </w:r>
    </w:p>
    <w:p w14:paraId="2412F1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v0344cker.swf</w:t>
      </w:r>
    </w:p>
    <w:p w14:paraId="05D2C0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v0344ckning.swf</w:t>
      </w:r>
    </w:p>
    <w:p w14:paraId="012555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v0344ck.swf</w:t>
      </w:r>
    </w:p>
    <w:p w14:paraId="105B4B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v0344derbiten.swf</w:t>
      </w:r>
    </w:p>
    <w:p w14:paraId="1969C6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v0344derkorn.swf</w:t>
      </w:r>
    </w:p>
    <w:p w14:paraId="09FE83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v0344derkvarn.swf</w:t>
      </w:r>
    </w:p>
    <w:p w14:paraId="03FE45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v0344derlek.swf</w:t>
      </w:r>
    </w:p>
    <w:p w14:paraId="4CCE11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v0344derstreck.swf</w:t>
      </w:r>
    </w:p>
    <w:p w14:paraId="187956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v0344der.swf</w:t>
      </w:r>
    </w:p>
    <w:p w14:paraId="01FEFB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v0344djar.swf</w:t>
      </w:r>
    </w:p>
    <w:p w14:paraId="2E0215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v0344drar.swf</w:t>
      </w:r>
    </w:p>
    <w:p w14:paraId="21004A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v0344dur.swf</w:t>
      </w:r>
    </w:p>
    <w:p w14:paraId="233761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v0344ga.swf</w:t>
      </w:r>
    </w:p>
    <w:p w14:paraId="1E94F0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v0344ger.swf</w:t>
      </w:r>
    </w:p>
    <w:p w14:paraId="52D362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v0344gg.swf</w:t>
      </w:r>
    </w:p>
    <w:p w14:paraId="128558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v0344gguttag.swf</w:t>
      </w:r>
    </w:p>
    <w:p w14:paraId="20A810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v0344glag.swf</w:t>
      </w:r>
    </w:p>
    <w:p w14:paraId="6A910A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v0344gleder.swf</w:t>
      </w:r>
    </w:p>
    <w:p w14:paraId="59434F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v0344gledning.swf</w:t>
      </w:r>
    </w:p>
    <w:p w14:paraId="064FE2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v0344gm0344rke.swf</w:t>
      </w:r>
    </w:p>
    <w:p w14:paraId="41B752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v0344gnar.swf</w:t>
      </w:r>
    </w:p>
    <w:p w14:paraId="30EC66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v0344gran.swf</w:t>
      </w:r>
    </w:p>
    <w:p w14:paraId="782C10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v0344grar.swf</w:t>
      </w:r>
    </w:p>
    <w:p w14:paraId="4D786E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v0344gren.swf</w:t>
      </w:r>
    </w:p>
    <w:p w14:paraId="203F52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v0344gsk0344l.swf</w:t>
      </w:r>
    </w:p>
    <w:p w14:paraId="3841D4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v0344g.swf</w:t>
      </w:r>
    </w:p>
    <w:p w14:paraId="5072FE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v0344gtrafikskatt.swf</w:t>
      </w:r>
    </w:p>
    <w:p w14:paraId="669F32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v0344gverket.swf</w:t>
      </w:r>
    </w:p>
    <w:p w14:paraId="046B5F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v0344gvisare.swf</w:t>
      </w:r>
    </w:p>
    <w:p w14:paraId="263F349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v0344jer.swf</w:t>
      </w:r>
    </w:p>
    <w:p w14:paraId="61D268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v0344ktare.swf</w:t>
      </w:r>
    </w:p>
    <w:p w14:paraId="600159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v0344lartad.swf</w:t>
      </w:r>
    </w:p>
    <w:p w14:paraId="2ED2E4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v0344lb0344rgad.swf</w:t>
      </w:r>
    </w:p>
    <w:p w14:paraId="6B9CB4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v0344lbefinnande.swf</w:t>
      </w:r>
    </w:p>
    <w:p w14:paraId="75C51D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v0344lbeh0345llen.swf</w:t>
      </w:r>
    </w:p>
    <w:p w14:paraId="25FE9F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v0344lbehag.swf</w:t>
      </w:r>
    </w:p>
    <w:p w14:paraId="3449EB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v0344lbekant.swf</w:t>
      </w:r>
    </w:p>
    <w:p w14:paraId="12DFC4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v0344lbest0344lld.swf</w:t>
      </w:r>
    </w:p>
    <w:p w14:paraId="2D9317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v0344ldeliga.swf</w:t>
      </w:r>
    </w:p>
    <w:p w14:paraId="7EEC4FE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v0344lde.swf</w:t>
      </w:r>
    </w:p>
    <w:p w14:paraId="4AC2C3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v0344ldig.swf</w:t>
      </w:r>
    </w:p>
    <w:p w14:paraId="2CE29D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v0344ldigt.swf</w:t>
      </w:r>
    </w:p>
    <w:p w14:paraId="0CCFB1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v0344lf0344rd.swf</w:t>
      </w:r>
    </w:p>
    <w:p w14:paraId="16DC69B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v0344lg0344rning.swf</w:t>
      </w:r>
    </w:p>
    <w:p w14:paraId="20D12B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v0344lg0345ng.swf</w:t>
      </w:r>
    </w:p>
    <w:p w14:paraId="137F0EB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v0344lg0366rande.swf</w:t>
      </w:r>
    </w:p>
    <w:p w14:paraId="0C6553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v0344lg0366renhet.swf</w:t>
      </w:r>
    </w:p>
    <w:p w14:paraId="264CFC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v0344ljare.swf</w:t>
      </w:r>
    </w:p>
    <w:p w14:paraId="7277D0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v0344ljer.swf</w:t>
      </w:r>
    </w:p>
    <w:p w14:paraId="7977E6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v0344lk0344nd.swf</w:t>
      </w:r>
    </w:p>
    <w:p w14:paraId="07E36F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v0344lkommen.swf</w:t>
      </w:r>
    </w:p>
    <w:p w14:paraId="3B39C4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v0344lkomnar.swf</w:t>
      </w:r>
    </w:p>
    <w:p w14:paraId="324134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v0344lkomst-.swf</w:t>
      </w:r>
    </w:p>
    <w:p w14:paraId="0A7BE5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v0344ller.swf</w:t>
      </w:r>
    </w:p>
    <w:p w14:paraId="4E1619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v0344lling.swf</w:t>
      </w:r>
    </w:p>
    <w:p w14:paraId="40E869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v0344lljud.swf</w:t>
      </w:r>
    </w:p>
    <w:p w14:paraId="2F1B64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v0344lm0345ga.swf</w:t>
      </w:r>
    </w:p>
    <w:p w14:paraId="48F77D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v0344lment.swf</w:t>
      </w:r>
    </w:p>
    <w:p w14:paraId="598B98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v0344lsignar.swf</w:t>
      </w:r>
    </w:p>
    <w:p w14:paraId="5B5D81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v0344lsignelse.swf</w:t>
      </w:r>
    </w:p>
    <w:p w14:paraId="2D3D33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v0344lsk0366tt.swf</w:t>
      </w:r>
    </w:p>
    <w:p w14:paraId="1FEEDF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v0344lskapt.swf</w:t>
      </w:r>
    </w:p>
    <w:p w14:paraId="29F44A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v0344lsorterad.swf</w:t>
      </w:r>
    </w:p>
    <w:p w14:paraId="1BE03D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v0344lst0345nd.swf</w:t>
      </w:r>
    </w:p>
    <w:p w14:paraId="04962D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v0344l-.swf</w:t>
      </w:r>
    </w:p>
    <w:p w14:paraId="104CF9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v0344l.swf</w:t>
      </w:r>
    </w:p>
    <w:p w14:paraId="740EEF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v0344ltalig.swf</w:t>
      </w:r>
    </w:p>
    <w:p w14:paraId="7BFBEC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v0344lter.swf</w:t>
      </w:r>
    </w:p>
    <w:p w14:paraId="0A9A49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v0344ltrar.swf</w:t>
      </w:r>
    </w:p>
    <w:p w14:paraId="5C1473F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v0344luppfostrad.swf</w:t>
      </w:r>
    </w:p>
    <w:p w14:paraId="17B12E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v0344lvd.swf</w:t>
      </w:r>
    </w:p>
    <w:p w14:paraId="0359B2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v0344lver sig.swf</w:t>
      </w:r>
    </w:p>
    <w:p w14:paraId="2313E7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v0344lver.swf</w:t>
      </w:r>
    </w:p>
    <w:p w14:paraId="4DA4B3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v0344lvilja.swf</w:t>
      </w:r>
    </w:p>
    <w:p w14:paraId="428710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v0344lvillig.swf</w:t>
      </w:r>
    </w:p>
    <w:p w14:paraId="528F6C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v0344mjelig.swf</w:t>
      </w:r>
    </w:p>
    <w:p w14:paraId="633C07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v0344mjelse.swf</w:t>
      </w:r>
    </w:p>
    <w:p w14:paraId="10FA33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v0344nda.swf</w:t>
      </w:r>
    </w:p>
    <w:p w14:paraId="699074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v0344nder sig.swf</w:t>
      </w:r>
    </w:p>
    <w:p w14:paraId="65C8F8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v0344nder.swf</w:t>
      </w:r>
    </w:p>
    <w:p w14:paraId="69E47A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v0344ndning.swf</w:t>
      </w:r>
    </w:p>
    <w:p w14:paraId="7D2B6A6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v0344ndpunkt.swf</w:t>
      </w:r>
    </w:p>
    <w:p w14:paraId="059D49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v0344ninna.swf</w:t>
      </w:r>
    </w:p>
    <w:p w14:paraId="7E0A75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v0344njer.swf</w:t>
      </w:r>
    </w:p>
    <w:p w14:paraId="724261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v0344nligen.swf</w:t>
      </w:r>
    </w:p>
    <w:p w14:paraId="77A793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-v0344nlig.swf</w:t>
      </w:r>
    </w:p>
    <w:p w14:paraId="72D97D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v0344nlig.swf</w:t>
      </w:r>
    </w:p>
    <w:p w14:paraId="1CB880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v0344nskap.swf</w:t>
      </w:r>
    </w:p>
    <w:p w14:paraId="6D28FF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v0344nslas.swf</w:t>
      </w:r>
    </w:p>
    <w:p w14:paraId="58D482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v0344nsterh0344nt.swf</w:t>
      </w:r>
    </w:p>
    <w:p w14:paraId="6B99A3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v0344nsterpartiet.swf</w:t>
      </w:r>
    </w:p>
    <w:p w14:paraId="0024C89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v0344nsterprassel.swf</w:t>
      </w:r>
    </w:p>
    <w:p w14:paraId="1E303D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v0344nster.swf</w:t>
      </w:r>
    </w:p>
    <w:p w14:paraId="3BBAA9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v0344n.swf</w:t>
      </w:r>
    </w:p>
    <w:p w14:paraId="03102BA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v0344ntar.swf</w:t>
      </w:r>
    </w:p>
    <w:p w14:paraId="1E67A9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v0344ntetid.swf</w:t>
      </w:r>
    </w:p>
    <w:p w14:paraId="09D487D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v0344ntrum.swf</w:t>
      </w:r>
    </w:p>
    <w:p w14:paraId="396D200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v0344ntsal.swf</w:t>
      </w:r>
    </w:p>
    <w:p w14:paraId="2A73426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v0344pnad.swf</w:t>
      </w:r>
    </w:p>
    <w:p w14:paraId="22C64AC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v0344rdebest0344ndig.swf</w:t>
      </w:r>
    </w:p>
    <w:p w14:paraId="2C30397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v0344rdef0366rs0344ndelse.swf</w:t>
      </w:r>
    </w:p>
    <w:p w14:paraId="511A784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v0344rdefull.swf</w:t>
      </w:r>
    </w:p>
    <w:p w14:paraId="7F843B8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v0344rdel0366s.swf</w:t>
      </w:r>
    </w:p>
    <w:p w14:paraId="0EEC11F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v0344rdeladdad.swf</w:t>
      </w:r>
    </w:p>
    <w:p w14:paraId="117B0B6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v0344rdepapper.swf</w:t>
      </w:r>
    </w:p>
    <w:p w14:paraId="3872196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v0344rderar.swf</w:t>
      </w:r>
    </w:p>
    <w:p w14:paraId="0C4494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v0344rdering.swf</w:t>
      </w:r>
    </w:p>
    <w:p w14:paraId="3E0977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v0344rdes0344krar.swf</w:t>
      </w:r>
    </w:p>
    <w:p w14:paraId="0C3B9A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v0344rdes0344tter.swf</w:t>
      </w:r>
    </w:p>
    <w:p w14:paraId="65AEE1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v0344rdesak.swf</w:t>
      </w:r>
    </w:p>
    <w:p w14:paraId="010BC1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v0344rde.swf</w:t>
      </w:r>
    </w:p>
    <w:p w14:paraId="3B1DA5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v0344rdfolk.swf</w:t>
      </w:r>
    </w:p>
    <w:p w14:paraId="7B6DBD3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v0344rdig.swf</w:t>
      </w:r>
    </w:p>
    <w:p w14:paraId="3C0047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v0344rdinna.swf</w:t>
      </w:r>
    </w:p>
    <w:p w14:paraId="71B5DC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v0344rdshus.swf</w:t>
      </w:r>
    </w:p>
    <w:p w14:paraId="68C81D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v0344rd.swf</w:t>
      </w:r>
    </w:p>
    <w:p w14:paraId="6014B0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v0344rja.swf</w:t>
      </w:r>
    </w:p>
    <w:p w14:paraId="14BC49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v0344rjer sig.swf</w:t>
      </w:r>
    </w:p>
    <w:p w14:paraId="164D16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v0344rker.swf</w:t>
      </w:r>
    </w:p>
    <w:p w14:paraId="266DC4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v0344rk.swf</w:t>
      </w:r>
    </w:p>
    <w:p w14:paraId="5C2491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v0344rldsber0366md.swf</w:t>
      </w:r>
    </w:p>
    <w:p w14:paraId="01F51D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v0344rldsbild.swf</w:t>
      </w:r>
    </w:p>
    <w:p w14:paraId="3382EC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v0344rldsdel.swf</w:t>
      </w:r>
    </w:p>
    <w:p w14:paraId="40C8E1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v0344rldsf0366rb0344ttrare.swf</w:t>
      </w:r>
    </w:p>
    <w:p w14:paraId="757EBC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v0344rldshav.swf</w:t>
      </w:r>
    </w:p>
    <w:p w14:paraId="1A1115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v0344rldskrig.swf</w:t>
      </w:r>
    </w:p>
    <w:p w14:paraId="1C7085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v0344rldslig.swf</w:t>
      </w:r>
    </w:p>
    <w:p w14:paraId="23C871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v0344rldsm0344stare.swf</w:t>
      </w:r>
    </w:p>
    <w:p w14:paraId="5BB2E4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v0344rldsm0344sterskap.swf</w:t>
      </w:r>
    </w:p>
    <w:p w14:paraId="78E9F8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v0344rldsrekord.swf</w:t>
      </w:r>
    </w:p>
    <w:p w14:paraId="42EE73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v0344rldsvan.swf</w:t>
      </w:r>
    </w:p>
    <w:p w14:paraId="50C2A6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v0344rld.swf</w:t>
      </w:r>
    </w:p>
    <w:p w14:paraId="5674B8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v0344rmeb0366lja.swf</w:t>
      </w:r>
    </w:p>
    <w:p w14:paraId="56E3EA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v0344rmeelement.swf</w:t>
      </w:r>
    </w:p>
    <w:p w14:paraId="00A3F9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v0344rmer.swf</w:t>
      </w:r>
    </w:p>
    <w:p w14:paraId="2DB361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v0344rmeslag.swf</w:t>
      </w:r>
    </w:p>
    <w:p w14:paraId="55A5BE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v0344rme.swf</w:t>
      </w:r>
    </w:p>
    <w:p w14:paraId="528BC2F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v0344rml0344nning.swf</w:t>
      </w:r>
    </w:p>
    <w:p w14:paraId="56C40F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V0344rmland.swf</w:t>
      </w:r>
    </w:p>
    <w:p w14:paraId="3A99EF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v0344rnar.swf</w:t>
      </w:r>
    </w:p>
    <w:p w14:paraId="3E9765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v0344rnl0366s.swf</w:t>
      </w:r>
    </w:p>
    <w:p w14:paraId="512BC3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v0344rnpliktig.swf</w:t>
      </w:r>
    </w:p>
    <w:p w14:paraId="16FD948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v0344rnplikt.swf</w:t>
      </w:r>
    </w:p>
    <w:p w14:paraId="193764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v0344rn.swf</w:t>
      </w:r>
    </w:p>
    <w:p w14:paraId="7D0F71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v0344rper.swf</w:t>
      </w:r>
    </w:p>
    <w:p w14:paraId="546F127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v0344rre.swf</w:t>
      </w:r>
    </w:p>
    <w:p w14:paraId="44238C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v0344rst.swf</w:t>
      </w:r>
    </w:p>
    <w:p w14:paraId="22D522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v0344rvar.swf</w:t>
      </w:r>
    </w:p>
    <w:p w14:paraId="65A975B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v0344rv.swf</w:t>
      </w:r>
    </w:p>
    <w:p w14:paraId="3115362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v0344sensskild.swf</w:t>
      </w:r>
    </w:p>
    <w:p w14:paraId="15CC80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-v0344sen.swf</w:t>
      </w:r>
    </w:p>
    <w:p w14:paraId="617C60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v0344sentlighet.swf</w:t>
      </w:r>
    </w:p>
    <w:p w14:paraId="7B7D57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v0344sentlig.swf</w:t>
      </w:r>
    </w:p>
    <w:p w14:paraId="129074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v0344sentligt.swf</w:t>
      </w:r>
    </w:p>
    <w:p w14:paraId="4AE1762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v0344ser.swf</w:t>
      </w:r>
    </w:p>
    <w:p w14:paraId="467E34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v0344ska.swf</w:t>
      </w:r>
    </w:p>
    <w:p w14:paraId="72A06D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v0344snas.swf</w:t>
      </w:r>
    </w:p>
    <w:p w14:paraId="0F8590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v0344ssar.swf</w:t>
      </w:r>
    </w:p>
    <w:p w14:paraId="120932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V0344sterbotten.swf</w:t>
      </w:r>
    </w:p>
    <w:p w14:paraId="05F06C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V0344sterg0366tland.swf</w:t>
      </w:r>
    </w:p>
    <w:p w14:paraId="738210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v0344sterl0344ndsk.swf</w:t>
      </w:r>
    </w:p>
    <w:p w14:paraId="5FC5BA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v0344stern.swf</w:t>
      </w:r>
    </w:p>
    <w:p w14:paraId="3FA0CA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v0344ster.swf</w:t>
      </w:r>
    </w:p>
    <w:p w14:paraId="16959BC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v0344sterut.swf</w:t>
      </w:r>
    </w:p>
    <w:p w14:paraId="0484CA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v0344stg0366taklimax.swf</w:t>
      </w:r>
    </w:p>
    <w:p w14:paraId="7552A7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v0344stg0366te.swf</w:t>
      </w:r>
    </w:p>
    <w:p w14:paraId="7EE229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v0344stkusten.swf</w:t>
      </w:r>
    </w:p>
    <w:p w14:paraId="45593A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v0344stlig.swf</w:t>
      </w:r>
    </w:p>
    <w:p w14:paraId="0B258A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v0344stmakterna.swf</w:t>
      </w:r>
    </w:p>
    <w:p w14:paraId="3A3885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V0344stmanland.swf</w:t>
      </w:r>
    </w:p>
    <w:p w14:paraId="2573745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v0344stra.swf</w:t>
      </w:r>
    </w:p>
    <w:p w14:paraId="5942919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v0344st.swf</w:t>
      </w:r>
    </w:p>
    <w:p w14:paraId="69D7DD8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v0344ta.swf</w:t>
      </w:r>
    </w:p>
    <w:p w14:paraId="1959E95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v0344ter.swf</w:t>
      </w:r>
    </w:p>
    <w:p w14:paraId="295AA1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v0344te.swf</w:t>
      </w:r>
    </w:p>
    <w:p w14:paraId="1500E95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v0344tska.swf</w:t>
      </w:r>
    </w:p>
    <w:p w14:paraId="5F0475B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v0344ver.swf</w:t>
      </w:r>
    </w:p>
    <w:p w14:paraId="4924AF6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v0344vnad.swf</w:t>
      </w:r>
    </w:p>
    <w:p w14:paraId="1F6A6FB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v0344vstol.swf</w:t>
      </w:r>
    </w:p>
    <w:p w14:paraId="514CA32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v0344v.swf</w:t>
      </w:r>
    </w:p>
    <w:p w14:paraId="041B3F8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v0344xelkurs.swf</w:t>
      </w:r>
    </w:p>
    <w:p w14:paraId="2460A7E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v0344xell0345da.swf</w:t>
      </w:r>
    </w:p>
    <w:p w14:paraId="2B1754C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v0344xelstr0366m.swf</w:t>
      </w:r>
    </w:p>
    <w:p w14:paraId="391BAD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v0344xel.swf</w:t>
      </w:r>
    </w:p>
    <w:p w14:paraId="75EE5AA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v0344xelverkan.swf</w:t>
      </w:r>
    </w:p>
    <w:p w14:paraId="5418F5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v0344xelvis.swf</w:t>
      </w:r>
    </w:p>
    <w:p w14:paraId="5C8E8C0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v0344xer.swf</w:t>
      </w:r>
    </w:p>
    <w:p w14:paraId="639FF8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v0344xlar.swf</w:t>
      </w:r>
    </w:p>
    <w:p w14:paraId="0B0D83F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v0344xthus.swf</w:t>
      </w:r>
    </w:p>
    <w:p w14:paraId="208D8F4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v0344xtlighet.swf</w:t>
      </w:r>
    </w:p>
    <w:p w14:paraId="71BE4EC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v0344xtriket.swf</w:t>
      </w:r>
    </w:p>
    <w:p w14:paraId="2CE082F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v0344xt.swf</w:t>
      </w:r>
    </w:p>
    <w:p w14:paraId="3C0D9F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v0344xtv0344rk.swf</w:t>
      </w:r>
    </w:p>
    <w:p w14:paraId="71AC631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v0345da.swf</w:t>
      </w:r>
    </w:p>
    <w:p w14:paraId="7D632E2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v0345dlig.swf</w:t>
      </w:r>
    </w:p>
    <w:p w14:paraId="60EF115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v0345ffla.swf</w:t>
      </w:r>
    </w:p>
    <w:p w14:paraId="4E79423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v0345gad.swf</w:t>
      </w:r>
    </w:p>
    <w:p w14:paraId="1CED613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v0345gar.swf</w:t>
      </w:r>
    </w:p>
    <w:p w14:paraId="59B747C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v0345gbrytare.swf</w:t>
      </w:r>
    </w:p>
    <w:p w14:paraId="6749A47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v0345ghalsig.swf</w:t>
      </w:r>
    </w:p>
    <w:p w14:paraId="0F3736C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v0345ghals.swf</w:t>
      </w:r>
    </w:p>
    <w:p w14:paraId="543D706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v0345gig.swf</w:t>
      </w:r>
    </w:p>
    <w:p w14:paraId="540EA9F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v0345gl0344ngd.swf</w:t>
      </w:r>
    </w:p>
    <w:p w14:paraId="519A39B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v0345gm0344stare.swf</w:t>
      </w:r>
    </w:p>
    <w:p w14:paraId="24A455E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v0345gr0344t.swf</w:t>
      </w:r>
    </w:p>
    <w:p w14:paraId="4F7F680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v0345gspel.swf</w:t>
      </w:r>
    </w:p>
    <w:p w14:paraId="65C61BA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v0345g.swf</w:t>
      </w:r>
    </w:p>
    <w:p w14:paraId="7C2074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v0345ldf0366r sig.swf</w:t>
      </w:r>
    </w:p>
    <w:p w14:paraId="0421EBE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v0345ldg0344star.swf</w:t>
      </w:r>
    </w:p>
    <w:p w14:paraId="2463C69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v0345ldsam.swf</w:t>
      </w:r>
    </w:p>
    <w:p w14:paraId="22C5BE1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v0345ldsamt.swf</w:t>
      </w:r>
    </w:p>
    <w:p w14:paraId="171A0CD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v0345ldsd0345d.swf</w:t>
      </w:r>
    </w:p>
    <w:p w14:paraId="5D6A519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v0345ldshandling.swf</w:t>
      </w:r>
    </w:p>
    <w:p w14:paraId="52C8F96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v0345ldsman.swf</w:t>
      </w:r>
    </w:p>
    <w:p w14:paraId="0313CAD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v0345ldsverkare.swf</w:t>
      </w:r>
    </w:p>
    <w:p w14:paraId="29587FD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v0345ld.swf</w:t>
      </w:r>
    </w:p>
    <w:p w14:paraId="432CC1E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v0345ldt0344kt.swf</w:t>
      </w:r>
    </w:p>
    <w:p w14:paraId="2718B71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v0345ldtar.swf</w:t>
      </w:r>
    </w:p>
    <w:p w14:paraId="7A35530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v0345llar.swf</w:t>
      </w:r>
    </w:p>
    <w:p w14:paraId="6ABE698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v0345lnad.swf</w:t>
      </w:r>
    </w:p>
    <w:p w14:paraId="25E2B51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v0345nda.swf</w:t>
      </w:r>
    </w:p>
    <w:p w14:paraId="054AC9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v0345ning.swf</w:t>
      </w:r>
    </w:p>
    <w:p w14:paraId="2131E31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v0345p.swf</w:t>
      </w:r>
    </w:p>
    <w:p w14:paraId="11E0C5B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v0345ran.swf</w:t>
      </w:r>
    </w:p>
    <w:p w14:paraId="770DBC5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v0345ras.swf</w:t>
      </w:r>
    </w:p>
    <w:p w14:paraId="64FF650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v0345rdad.swf</w:t>
      </w:r>
    </w:p>
    <w:p w14:paraId="34D33D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v0345rdagj0344mning.swf</w:t>
      </w:r>
    </w:p>
    <w:p w14:paraId="26EFB73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v0345rdare.swf</w:t>
      </w:r>
    </w:p>
    <w:p w14:paraId="555439C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v0345rdar.swf</w:t>
      </w:r>
    </w:p>
    <w:p w14:paraId="1B3A6D9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v0345rdbidrag.swf</w:t>
      </w:r>
    </w:p>
    <w:p w14:paraId="2B8B77A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v0345rdbitr0344de.swf</w:t>
      </w:r>
    </w:p>
    <w:p w14:paraId="2079F8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v0345rdcentral.swf</w:t>
      </w:r>
    </w:p>
    <w:p w14:paraId="024B37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v0345rdhem.swf</w:t>
      </w:r>
    </w:p>
    <w:p w14:paraId="1AA79C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v0345rdnadshavare.swf</w:t>
      </w:r>
    </w:p>
    <w:p w14:paraId="2B2E474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v0345rdnadsutredning.swf</w:t>
      </w:r>
    </w:p>
    <w:p w14:paraId="2970A4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v0345rdnad.swf</w:t>
      </w:r>
    </w:p>
    <w:p w14:paraId="61765A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v0345rdsl0366s.swf</w:t>
      </w:r>
    </w:p>
    <w:p w14:paraId="148CCC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v0345rd.swf</w:t>
      </w:r>
    </w:p>
    <w:p w14:paraId="789BFB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v0345rdyrke.swf</w:t>
      </w:r>
    </w:p>
    <w:p w14:paraId="131C6B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v0345rflod.swf</w:t>
      </w:r>
    </w:p>
    <w:p w14:paraId="44445F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v0345r.swf</w:t>
      </w:r>
    </w:p>
    <w:p w14:paraId="0E0C4E9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v0345rta.swf</w:t>
      </w:r>
    </w:p>
    <w:p w14:paraId="09304A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v0345t.swf</w:t>
      </w:r>
    </w:p>
    <w:p w14:paraId="1CA7FC0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v0345tutrymme.swf</w:t>
      </w:r>
    </w:p>
    <w:p w14:paraId="737D64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v0366rdar.swf</w:t>
      </w:r>
    </w:p>
    <w:p w14:paraId="2C92C8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v0366rdnad.swf</w:t>
      </w:r>
    </w:p>
    <w:p w14:paraId="162D3C0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v0366rt.swf</w:t>
      </w:r>
    </w:p>
    <w:p w14:paraId="6063D7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vaccinerar.swf</w:t>
      </w:r>
    </w:p>
    <w:p w14:paraId="715584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vaccin.swf</w:t>
      </w:r>
    </w:p>
    <w:p w14:paraId="78D38E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vacker.swf</w:t>
      </w:r>
    </w:p>
    <w:p w14:paraId="6720C7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vacklar.swf</w:t>
      </w:r>
    </w:p>
    <w:p w14:paraId="6F97A8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vad0345.swf</w:t>
      </w:r>
    </w:p>
    <w:p w14:paraId="282F0DB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vadare.swf</w:t>
      </w:r>
    </w:p>
    <w:p w14:paraId="302D7A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vadar.swf</w:t>
      </w:r>
    </w:p>
    <w:p w14:paraId="5BCEA3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vadderar.swf</w:t>
      </w:r>
    </w:p>
    <w:p w14:paraId="21543F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vadd.swf</w:t>
      </w:r>
    </w:p>
    <w:p w14:paraId="381761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vad.swf</w:t>
      </w:r>
    </w:p>
    <w:p w14:paraId="740C5A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vagabond.swf</w:t>
      </w:r>
    </w:p>
    <w:p w14:paraId="18EF79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vaggar.swf</w:t>
      </w:r>
    </w:p>
    <w:p w14:paraId="360E86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vagga.swf</w:t>
      </w:r>
    </w:p>
    <w:p w14:paraId="663E2D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vagina.swf</w:t>
      </w:r>
    </w:p>
    <w:p w14:paraId="7A547C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vagnskadef0366rs0344kring.swf</w:t>
      </w:r>
    </w:p>
    <w:p w14:paraId="163687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vagn.swf</w:t>
      </w:r>
    </w:p>
    <w:p w14:paraId="44ED26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vag.swf</w:t>
      </w:r>
    </w:p>
    <w:p w14:paraId="58EF17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vajar.swf</w:t>
      </w:r>
    </w:p>
    <w:p w14:paraId="675CA1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vajer.swf</w:t>
      </w:r>
    </w:p>
    <w:p w14:paraId="67B76F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vakans.swf</w:t>
      </w:r>
    </w:p>
    <w:p w14:paraId="033176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vakant.swf</w:t>
      </w:r>
    </w:p>
    <w:p w14:paraId="1B8CB2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vakar.swf</w:t>
      </w:r>
    </w:p>
    <w:p w14:paraId="7FA286D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vaken.swf</w:t>
      </w:r>
    </w:p>
    <w:p w14:paraId="191C427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vaknar.swf</w:t>
      </w:r>
    </w:p>
    <w:p w14:paraId="6C2ED7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vaksam.swf</w:t>
      </w:r>
    </w:p>
    <w:p w14:paraId="5C0959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vak.swf</w:t>
      </w:r>
    </w:p>
    <w:p w14:paraId="6DB336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vaktar.swf</w:t>
      </w:r>
    </w:p>
    <w:p w14:paraId="0F3C36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vaktm0344stare.swf</w:t>
      </w:r>
    </w:p>
    <w:p w14:paraId="13FA7E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vaktparad.swf</w:t>
      </w:r>
    </w:p>
    <w:p w14:paraId="0BD136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vakt.swf</w:t>
      </w:r>
    </w:p>
    <w:p w14:paraId="74320A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vakuum.swf</w:t>
      </w:r>
    </w:p>
    <w:p w14:paraId="3EC80C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val0366r.swf</w:t>
      </w:r>
    </w:p>
    <w:p w14:paraId="1B8F07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valbar.swf</w:t>
      </w:r>
    </w:p>
    <w:p w14:paraId="592B30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Valborgsm0344ssoafton.swf</w:t>
      </w:r>
    </w:p>
    <w:p w14:paraId="68E7970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Valborg.swf</w:t>
      </w:r>
    </w:p>
    <w:p w14:paraId="179947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valbyr0345.swf</w:t>
      </w:r>
    </w:p>
    <w:p w14:paraId="6E4691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valde.swf</w:t>
      </w:r>
    </w:p>
    <w:p w14:paraId="244745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valdistrikt.swf</w:t>
      </w:r>
    </w:p>
    <w:p w14:paraId="5D3CF7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valf0366rr0344ttare.swf</w:t>
      </w:r>
    </w:p>
    <w:p w14:paraId="06EBCC2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valfl0344sk.swf</w:t>
      </w:r>
    </w:p>
    <w:p w14:paraId="1F032A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valfr0344ndskap.swf</w:t>
      </w:r>
    </w:p>
    <w:p w14:paraId="5782CE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valfrihet.swf</w:t>
      </w:r>
    </w:p>
    <w:p w14:paraId="503C39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valfri.swf</w:t>
      </w:r>
    </w:p>
    <w:p w14:paraId="316437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valh0344nt.swf</w:t>
      </w:r>
    </w:p>
    <w:p w14:paraId="6CA69D2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validitet.swf</w:t>
      </w:r>
    </w:p>
    <w:p w14:paraId="4EE8DF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valkrets.swf</w:t>
      </w:r>
    </w:p>
    <w:p w14:paraId="56BFF5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valk.swf</w:t>
      </w:r>
    </w:p>
    <w:p w14:paraId="1D36CB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vallar.swf</w:t>
      </w:r>
    </w:p>
    <w:p w14:paraId="5A2458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valla.swf</w:t>
      </w:r>
    </w:p>
    <w:p w14:paraId="3F7046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vallf0344rdar.swf</w:t>
      </w:r>
    </w:p>
    <w:p w14:paraId="51460C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vallf0344rd.swf</w:t>
      </w:r>
    </w:p>
    <w:p w14:paraId="075105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vallfart.swf</w:t>
      </w:r>
    </w:p>
    <w:p w14:paraId="4A477B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vallgrav.swf</w:t>
      </w:r>
    </w:p>
    <w:p w14:paraId="336932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vallmo.swf</w:t>
      </w:r>
    </w:p>
    <w:p w14:paraId="65CF7D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vallokal.swf</w:t>
      </w:r>
    </w:p>
    <w:p w14:paraId="6407CD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vall.swf</w:t>
      </w:r>
    </w:p>
    <w:p w14:paraId="1A66FE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valm0366jlighet.swf</w:t>
      </w:r>
    </w:p>
    <w:p w14:paraId="7C2C73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valn0366t.swf</w:t>
      </w:r>
    </w:p>
    <w:p w14:paraId="5057628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valpar.swf</w:t>
      </w:r>
    </w:p>
    <w:p w14:paraId="436C4A2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valp.swf</w:t>
      </w:r>
    </w:p>
    <w:p w14:paraId="2C64D9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valr0366relse.swf</w:t>
      </w:r>
    </w:p>
    <w:p w14:paraId="3404C3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valsedel.swf</w:t>
      </w:r>
    </w:p>
    <w:p w14:paraId="35D75A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valspr0345k.swf</w:t>
      </w:r>
    </w:p>
    <w:p w14:paraId="21AA27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vals.swf</w:t>
      </w:r>
    </w:p>
    <w:p w14:paraId="17C45A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val.swf</w:t>
      </w:r>
    </w:p>
    <w:p w14:paraId="62CBFC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valt.swf</w:t>
      </w:r>
    </w:p>
    <w:p w14:paraId="469CDC9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valurna.swf</w:t>
      </w:r>
    </w:p>
    <w:p w14:paraId="0AC85D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valutareserv.swf</w:t>
      </w:r>
    </w:p>
    <w:p w14:paraId="43BDE2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valuta.swf</w:t>
      </w:r>
    </w:p>
    <w:p w14:paraId="6696F0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valv.swf</w:t>
      </w:r>
    </w:p>
    <w:p w14:paraId="478BE96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van0344ra.swf</w:t>
      </w:r>
    </w:p>
    <w:p w14:paraId="5D85A4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vanartad.swf</w:t>
      </w:r>
    </w:p>
    <w:p w14:paraId="6AFA2B6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vana.swf</w:t>
      </w:r>
    </w:p>
    <w:p w14:paraId="1A60AC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vandaliserar.swf</w:t>
      </w:r>
    </w:p>
    <w:p w14:paraId="09CEEA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vandalism.swf</w:t>
      </w:r>
    </w:p>
    <w:p w14:paraId="620C0F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vandel.swf</w:t>
      </w:r>
    </w:p>
    <w:p w14:paraId="03CA32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vande.swf</w:t>
      </w:r>
    </w:p>
    <w:p w14:paraId="7EFDA4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vandrare.swf</w:t>
      </w:r>
    </w:p>
    <w:p w14:paraId="63948E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vandrarhem.swf</w:t>
      </w:r>
    </w:p>
    <w:p w14:paraId="551EAEA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vandrar.swf</w:t>
      </w:r>
    </w:p>
    <w:p w14:paraId="151F55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vandringsled.swf</w:t>
      </w:r>
    </w:p>
    <w:p w14:paraId="6E153E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vandring.swf</w:t>
      </w:r>
    </w:p>
    <w:p w14:paraId="401169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vanebildande.swf</w:t>
      </w:r>
    </w:p>
    <w:p w14:paraId="770675D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vanf0366rest0344llning.swf</w:t>
      </w:r>
    </w:p>
    <w:p w14:paraId="4DE424A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vanhedrar.swf</w:t>
      </w:r>
    </w:p>
    <w:p w14:paraId="446004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vanhelgar.swf</w:t>
      </w:r>
    </w:p>
    <w:p w14:paraId="32881C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vanilj.swf</w:t>
      </w:r>
    </w:p>
    <w:p w14:paraId="2AAF84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vankar.swf</w:t>
      </w:r>
    </w:p>
    <w:p w14:paraId="2A82F0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vankas.swf</w:t>
      </w:r>
    </w:p>
    <w:p w14:paraId="7C630C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vankelmodig.swf</w:t>
      </w:r>
    </w:p>
    <w:p w14:paraId="7ED2EE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vanligen.swf</w:t>
      </w:r>
    </w:p>
    <w:p w14:paraId="7D0CB8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vanlig.swf</w:t>
      </w:r>
    </w:p>
    <w:p w14:paraId="6C164B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vanligtvis.swf</w:t>
      </w:r>
    </w:p>
    <w:p w14:paraId="2E5A2D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vann.swf</w:t>
      </w:r>
    </w:p>
    <w:p w14:paraId="548ECC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vansinne.swf</w:t>
      </w:r>
    </w:p>
    <w:p w14:paraId="055692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vansinnig.swf</w:t>
      </w:r>
    </w:p>
    <w:p w14:paraId="653A67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vansinnigt.swf</w:t>
      </w:r>
    </w:p>
    <w:p w14:paraId="0C9CF3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vansklig.swf</w:t>
      </w:r>
    </w:p>
    <w:p w14:paraId="7C4085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van-.swf</w:t>
      </w:r>
    </w:p>
    <w:p w14:paraId="525D2D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van.swf</w:t>
      </w:r>
    </w:p>
    <w:p w14:paraId="5BAA77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vante.swf</w:t>
      </w:r>
    </w:p>
    <w:p w14:paraId="35C9C3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vantrivs.swf</w:t>
      </w:r>
    </w:p>
    <w:p w14:paraId="1862E3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vant.swf</w:t>
      </w:r>
    </w:p>
    <w:p w14:paraId="24BCF5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vanv0345rdar.swf</w:t>
      </w:r>
    </w:p>
    <w:p w14:paraId="003205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vanv0366rdig.swf</w:t>
      </w:r>
    </w:p>
    <w:p w14:paraId="1A04C35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vanvett.swf</w:t>
      </w:r>
    </w:p>
    <w:p w14:paraId="43C597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vapenbroder.swf</w:t>
      </w:r>
    </w:p>
    <w:p w14:paraId="0E54BD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vapendragare.swf</w:t>
      </w:r>
    </w:p>
    <w:p w14:paraId="63F68E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vapenf0366r.swf</w:t>
      </w:r>
    </w:p>
    <w:p w14:paraId="04B445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vapenfri tj0344nst.swf</w:t>
      </w:r>
    </w:p>
    <w:p w14:paraId="12CF32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vapenlicens.swf</w:t>
      </w:r>
    </w:p>
    <w:p w14:paraId="31D81A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vapen.swf</w:t>
      </w:r>
    </w:p>
    <w:p w14:paraId="4A88D8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vapenv0344grare.swf</w:t>
      </w:r>
    </w:p>
    <w:p w14:paraId="7EF6ED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vapenvila.swf</w:t>
      </w:r>
    </w:p>
    <w:p w14:paraId="620680F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varaktig.swf</w:t>
      </w:r>
    </w:p>
    <w:p w14:paraId="2E8F6B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varandra.swf</w:t>
      </w:r>
    </w:p>
    <w:p w14:paraId="4F25E9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varannan.swf</w:t>
      </w:r>
    </w:p>
    <w:p w14:paraId="7C7660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varar.swf</w:t>
      </w:r>
    </w:p>
    <w:p w14:paraId="6456DA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vara.swf</w:t>
      </w:r>
    </w:p>
    <w:p w14:paraId="730E1D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varav.swf</w:t>
      </w:r>
    </w:p>
    <w:p w14:paraId="7F8E3D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vardaglig.swf</w:t>
      </w:r>
    </w:p>
    <w:p w14:paraId="0EE578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vardagslag.swf</w:t>
      </w:r>
    </w:p>
    <w:p w14:paraId="144BB12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vardagsmat.swf</w:t>
      </w:r>
    </w:p>
    <w:p w14:paraId="36D898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vardagsrum.swf</w:t>
      </w:r>
    </w:p>
    <w:p w14:paraId="2E4F59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vardag.swf</w:t>
      </w:r>
    </w:p>
    <w:p w14:paraId="351D4E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vardande.swf</w:t>
      </w:r>
    </w:p>
    <w:p w14:paraId="4048D4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vardera.swf</w:t>
      </w:r>
    </w:p>
    <w:p w14:paraId="451C0C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varefter.swf</w:t>
      </w:r>
    </w:p>
    <w:p w14:paraId="600C73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varelse.swf</w:t>
      </w:r>
    </w:p>
    <w:p w14:paraId="58C00A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varenda.swf</w:t>
      </w:r>
    </w:p>
    <w:p w14:paraId="5A72B8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vare sig.swf</w:t>
      </w:r>
    </w:p>
    <w:p w14:paraId="7E1BB9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vare.swf</w:t>
      </w:r>
    </w:p>
    <w:p w14:paraId="08ADD7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vareviga.swf</w:t>
      </w:r>
    </w:p>
    <w:p w14:paraId="104118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varf0366r.swf</w:t>
      </w:r>
    </w:p>
    <w:p w14:paraId="2C4D47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vargatider.swf</w:t>
      </w:r>
    </w:p>
    <w:p w14:paraId="2BC41A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vargavinter.swf</w:t>
      </w:r>
    </w:p>
    <w:p w14:paraId="1D33F2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varg.swf</w:t>
      </w:r>
    </w:p>
    <w:p w14:paraId="6CF358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variabel.swf</w:t>
      </w:r>
    </w:p>
    <w:p w14:paraId="4E9C05E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variant.swf</w:t>
      </w:r>
    </w:p>
    <w:p w14:paraId="529A90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variation.swf</w:t>
      </w:r>
    </w:p>
    <w:p w14:paraId="0EA3CA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varierar.swf</w:t>
      </w:r>
    </w:p>
    <w:p w14:paraId="3C945C2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variet0351.swf</w:t>
      </w:r>
    </w:p>
    <w:p w14:paraId="22A084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varifr0345n.swf</w:t>
      </w:r>
    </w:p>
    <w:p w14:paraId="030B335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varit.swf</w:t>
      </w:r>
    </w:p>
    <w:p w14:paraId="5FBDDA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varje.swf</w:t>
      </w:r>
    </w:p>
    <w:p w14:paraId="117E473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varken.swf</w:t>
      </w:r>
    </w:p>
    <w:p w14:paraId="347F6B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varlig.swf</w:t>
      </w:r>
    </w:p>
    <w:p w14:paraId="174B78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varmfront.swf</w:t>
      </w:r>
    </w:p>
    <w:p w14:paraId="454A26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varmr0344tt.swf</w:t>
      </w:r>
    </w:p>
    <w:p w14:paraId="48AD2B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varm.swf</w:t>
      </w:r>
    </w:p>
    <w:p w14:paraId="366C7B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varmvatten.swf</w:t>
      </w:r>
    </w:p>
    <w:p w14:paraId="7ABEDE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varnar.swf</w:t>
      </w:r>
    </w:p>
    <w:p w14:paraId="0774E8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varningsblinker.swf</w:t>
      </w:r>
    </w:p>
    <w:p w14:paraId="2B07AA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varningstriangel.swf</w:t>
      </w:r>
    </w:p>
    <w:p w14:paraId="6022C99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varning.swf</w:t>
      </w:r>
    </w:p>
    <w:p w14:paraId="319D12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varp0345.swf</w:t>
      </w:r>
    </w:p>
    <w:p w14:paraId="71D224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varp.swf</w:t>
      </w:r>
    </w:p>
    <w:p w14:paraId="25CA4B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vars0345god.swf</w:t>
      </w:r>
    </w:p>
    <w:p w14:paraId="5CC996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varsam.swf</w:t>
      </w:r>
    </w:p>
    <w:p w14:paraId="3CA99A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varseblir.swf</w:t>
      </w:r>
    </w:p>
    <w:p w14:paraId="519E83A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varseblivning.swf</w:t>
      </w:r>
    </w:p>
    <w:p w14:paraId="492E9E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varsel.swf</w:t>
      </w:r>
    </w:p>
    <w:p w14:paraId="1C94A9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varse.swf</w:t>
      </w:r>
    </w:p>
    <w:p w14:paraId="0E4952D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 sin.swf</w:t>
      </w:r>
    </w:p>
    <w:p w14:paraId="2DFB70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varskor.swf</w:t>
      </w:r>
    </w:p>
    <w:p w14:paraId="221D5DC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varslar.swf</w:t>
      </w:r>
    </w:p>
    <w:p w14:paraId="5BA394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vars.swf</w:t>
      </w:r>
    </w:p>
    <w:p w14:paraId="2D82F4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varstans.swf</w:t>
      </w:r>
    </w:p>
    <w:p w14:paraId="13FC84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var.swf</w:t>
      </w:r>
    </w:p>
    <w:p w14:paraId="59820A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vartannat.swf</w:t>
      </w:r>
    </w:p>
    <w:p w14:paraId="6CC745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vartefter.swf</w:t>
      </w:r>
    </w:p>
    <w:p w14:paraId="33C99C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vartenda.swf</w:t>
      </w:r>
    </w:p>
    <w:p w14:paraId="5880D9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vart.swf</w:t>
      </w:r>
    </w:p>
    <w:p w14:paraId="6216A1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varudeklaration.swf</w:t>
      </w:r>
    </w:p>
    <w:p w14:paraId="192D56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varuhus.swf</w:t>
      </w:r>
    </w:p>
    <w:p w14:paraId="7B5494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varum0344rke.swf</w:t>
      </w:r>
    </w:p>
    <w:p w14:paraId="76E4F0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varvar.swf</w:t>
      </w:r>
    </w:p>
    <w:p w14:paraId="47E56DF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varvid.swf</w:t>
      </w:r>
    </w:p>
    <w:p w14:paraId="47B831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varv.swf</w:t>
      </w:r>
    </w:p>
    <w:p w14:paraId="006087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Vasaloppet.swf</w:t>
      </w:r>
    </w:p>
    <w:p w14:paraId="122E8B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vask.swf</w:t>
      </w:r>
    </w:p>
    <w:p w14:paraId="1EB0A2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vass.swf</w:t>
      </w:r>
    </w:p>
    <w:p w14:paraId="795F4A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vas.swf</w:t>
      </w:r>
    </w:p>
    <w:p w14:paraId="57B0BB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va.swf</w:t>
      </w:r>
    </w:p>
    <w:p w14:paraId="320637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vattendrag.swf</w:t>
      </w:r>
    </w:p>
    <w:p w14:paraId="338FC50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vattenfall.swf</w:t>
      </w:r>
    </w:p>
    <w:p w14:paraId="2D8716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vattenh0345l.swf</w:t>
      </w:r>
    </w:p>
    <w:p w14:paraId="327269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vattenklosett.swf</w:t>
      </w:r>
    </w:p>
    <w:p w14:paraId="6A535E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vattenkoppor.swf</w:t>
      </w:r>
    </w:p>
    <w:p w14:paraId="1B68EE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vattenkraft.swf</w:t>
      </w:r>
    </w:p>
    <w:p w14:paraId="239D68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vattenkrasse.swf</w:t>
      </w:r>
    </w:p>
    <w:p w14:paraId="68C70A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vattenmelon.swf</w:t>
      </w:r>
    </w:p>
    <w:p w14:paraId="36DF189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vattenpass.swf</w:t>
      </w:r>
    </w:p>
    <w:p w14:paraId="27BE95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vattenplaning.swf</w:t>
      </w:r>
    </w:p>
    <w:p w14:paraId="5571580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vattenskidor.swf</w:t>
      </w:r>
    </w:p>
    <w:p w14:paraId="784BB8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vattenst0345nd.swf</w:t>
      </w:r>
    </w:p>
    <w:p w14:paraId="0BEC0F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vatten.swf</w:t>
      </w:r>
    </w:p>
    <w:p w14:paraId="7A0AC5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vattent0344t.swf</w:t>
      </w:r>
    </w:p>
    <w:p w14:paraId="0A5461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vattenverk.swf</w:t>
      </w:r>
    </w:p>
    <w:p w14:paraId="622301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vattnar.swf</w:t>
      </w:r>
    </w:p>
    <w:p w14:paraId="73EA64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vattnas.swf</w:t>
      </w:r>
    </w:p>
    <w:p w14:paraId="0228B8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vaxar.swf</w:t>
      </w:r>
    </w:p>
    <w:p w14:paraId="6F3AE5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vaxduk.swf</w:t>
      </w:r>
    </w:p>
    <w:p w14:paraId="418C31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vax.swf</w:t>
      </w:r>
    </w:p>
    <w:p w14:paraId="3A65CB3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VD.swf</w:t>
      </w:r>
    </w:p>
    <w:p w14:paraId="6E32BC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veckar.swf</w:t>
      </w:r>
    </w:p>
    <w:p w14:paraId="2B6F9B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vecka.swf</w:t>
      </w:r>
    </w:p>
    <w:p w14:paraId="73BA38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vecklar ihop.swf</w:t>
      </w:r>
    </w:p>
    <w:p w14:paraId="4A26FAA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vecklar upp.swf</w:t>
      </w:r>
    </w:p>
    <w:p w14:paraId="546A73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veckopeng.swf</w:t>
      </w:r>
    </w:p>
    <w:p w14:paraId="12D4E4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veckoslut.swf</w:t>
      </w:r>
    </w:p>
    <w:p w14:paraId="0C3D933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veckotidning.swf</w:t>
      </w:r>
    </w:p>
    <w:p w14:paraId="3145DD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veck.swf</w:t>
      </w:r>
    </w:p>
    <w:p w14:paraId="603C4D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vedbod.swf</w:t>
      </w:r>
    </w:p>
    <w:p w14:paraId="04721A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vederb0366rande.swf</w:t>
      </w:r>
    </w:p>
    <w:p w14:paraId="286894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vederb0366rlig.swf</w:t>
      </w:r>
    </w:p>
    <w:p w14:paraId="4F18D4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vederfars.swf</w:t>
      </w:r>
    </w:p>
    <w:p w14:paraId="06AF1A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vederg0344llning.swf</w:t>
      </w:r>
    </w:p>
    <w:p w14:paraId="06A48C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vederh0344ftig.swf</w:t>
      </w:r>
    </w:p>
    <w:p w14:paraId="71BE76F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vederl0344gger.swf</w:t>
      </w:r>
    </w:p>
    <w:p w14:paraId="32E70E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vederlag.swf</w:t>
      </w:r>
    </w:p>
    <w:p w14:paraId="651EF2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vederm0366da.swf</w:t>
      </w:r>
    </w:p>
    <w:p w14:paraId="6F55AD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vedertagen.swf</w:t>
      </w:r>
    </w:p>
    <w:p w14:paraId="44F5258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vederv0344rdig.swf</w:t>
      </w:r>
    </w:p>
    <w:p w14:paraId="0BACCD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ved.swf</w:t>
      </w:r>
    </w:p>
    <w:p w14:paraId="7F5C7EA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vedtr0344.swf</w:t>
      </w:r>
    </w:p>
    <w:p w14:paraId="1A73CE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vegetabilisk.swf</w:t>
      </w:r>
    </w:p>
    <w:p w14:paraId="67B556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vegetarian.swf</w:t>
      </w:r>
    </w:p>
    <w:p w14:paraId="32CB891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vegetarisk.swf</w:t>
      </w:r>
    </w:p>
    <w:p w14:paraId="4556E1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vegetation.swf</w:t>
      </w:r>
    </w:p>
    <w:p w14:paraId="31060F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vegeterar.swf</w:t>
      </w:r>
    </w:p>
    <w:p w14:paraId="509B695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veke.swf</w:t>
      </w:r>
    </w:p>
    <w:p w14:paraId="75247F6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veknar.swf</w:t>
      </w:r>
    </w:p>
    <w:p w14:paraId="14385B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vek.swf</w:t>
      </w:r>
    </w:p>
    <w:p w14:paraId="511FCE6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velar.swf</w:t>
      </w:r>
    </w:p>
    <w:p w14:paraId="4C3F52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velat.swf</w:t>
      </w:r>
    </w:p>
    <w:p w14:paraId="3459C5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velig.swf</w:t>
      </w:r>
    </w:p>
    <w:p w14:paraId="7304CA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vemodig.swf</w:t>
      </w:r>
    </w:p>
    <w:p w14:paraId="19E778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vemod.swf</w:t>
      </w:r>
    </w:p>
    <w:p w14:paraId="5FFCDB6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vem.swf</w:t>
      </w:r>
    </w:p>
    <w:p w14:paraId="027917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venerisk.swf</w:t>
      </w:r>
    </w:p>
    <w:p w14:paraId="7A9759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ven.swf</w:t>
      </w:r>
    </w:p>
    <w:p w14:paraId="1B5645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ventilation.swf</w:t>
      </w:r>
    </w:p>
    <w:p w14:paraId="57AFE3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ventilerar.swf</w:t>
      </w:r>
    </w:p>
    <w:p w14:paraId="11B06EC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ventil.swf</w:t>
      </w:r>
    </w:p>
    <w:p w14:paraId="38974F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veranda.swf</w:t>
      </w:r>
    </w:p>
    <w:p w14:paraId="1FDDD8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verbal.swf</w:t>
      </w:r>
    </w:p>
    <w:p w14:paraId="1CBDC22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verb.swf</w:t>
      </w:r>
    </w:p>
    <w:p w14:paraId="36CD2C4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verifierar.swf</w:t>
      </w:r>
    </w:p>
    <w:p w14:paraId="782873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verifikation.swf</w:t>
      </w:r>
    </w:p>
    <w:p w14:paraId="42EED7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veritabel.swf</w:t>
      </w:r>
    </w:p>
    <w:p w14:paraId="5FD263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verkan.swf</w:t>
      </w:r>
    </w:p>
    <w:p w14:paraId="2543BB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verkar.swf</w:t>
      </w:r>
    </w:p>
    <w:p w14:paraId="328E2B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verkligen.swf</w:t>
      </w:r>
    </w:p>
    <w:p w14:paraId="131B25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verklighet.swf</w:t>
      </w:r>
    </w:p>
    <w:p w14:paraId="1371FD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verklig.swf</w:t>
      </w:r>
    </w:p>
    <w:p w14:paraId="170475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verkligt.swf</w:t>
      </w:r>
    </w:p>
    <w:p w14:paraId="2123EF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verkm0344stare.swf</w:t>
      </w:r>
    </w:p>
    <w:p w14:paraId="7A979B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verkning.swf</w:t>
      </w:r>
    </w:p>
    <w:p w14:paraId="253CD5C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verksamhetsber0344ttelse.swf</w:t>
      </w:r>
    </w:p>
    <w:p w14:paraId="29E307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verksamhet.swf</w:t>
      </w:r>
    </w:p>
    <w:p w14:paraId="0593F3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verksam.swf</w:t>
      </w:r>
    </w:p>
    <w:p w14:paraId="17F4D9D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verkst0344ller.swf</w:t>
      </w:r>
    </w:p>
    <w:p w14:paraId="275531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verkst0344llighet.swf</w:t>
      </w:r>
    </w:p>
    <w:p w14:paraId="0A603C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verkstadsgolv.swf</w:t>
      </w:r>
    </w:p>
    <w:p w14:paraId="28FAF55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verkstadsindustrierna.swf</w:t>
      </w:r>
    </w:p>
    <w:p w14:paraId="3EA3F3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verkstadsklubb.swf</w:t>
      </w:r>
    </w:p>
    <w:p w14:paraId="32CE26A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verkstad.swf</w:t>
      </w:r>
    </w:p>
    <w:p w14:paraId="29AE445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verk.swf</w:t>
      </w:r>
    </w:p>
    <w:p w14:paraId="1D8180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verktyg.swf</w:t>
      </w:r>
    </w:p>
    <w:p w14:paraId="0C21D04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vernissage.swf</w:t>
      </w:r>
    </w:p>
    <w:p w14:paraId="083FC9A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versal.swf</w:t>
      </w:r>
    </w:p>
    <w:p w14:paraId="1228A6D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version.swf</w:t>
      </w:r>
    </w:p>
    <w:p w14:paraId="3C94B03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vers.swf</w:t>
      </w:r>
    </w:p>
    <w:p w14:paraId="2F39E7D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vertikal.swf</w:t>
      </w:r>
    </w:p>
    <w:p w14:paraId="5B80924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vessla.swf</w:t>
      </w:r>
    </w:p>
    <w:p w14:paraId="6E787FD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vestibul.swf</w:t>
      </w:r>
    </w:p>
    <w:p w14:paraId="1FCD30F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ve.swf</w:t>
      </w:r>
    </w:p>
    <w:p w14:paraId="1DDCA07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vetande.swf</w:t>
      </w:r>
    </w:p>
    <w:p w14:paraId="3403DC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vetat.swf</w:t>
      </w:r>
    </w:p>
    <w:p w14:paraId="1335B99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vetenskaplig.swf</w:t>
      </w:r>
    </w:p>
    <w:p w14:paraId="0F1D4F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vetenskap.swf</w:t>
      </w:r>
    </w:p>
    <w:p w14:paraId="7287D7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veteran.swf</w:t>
      </w:r>
    </w:p>
    <w:p w14:paraId="60500BB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veterin0344r.swf</w:t>
      </w:r>
    </w:p>
    <w:p w14:paraId="79DD665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veterligt.swf</w:t>
      </w:r>
    </w:p>
    <w:p w14:paraId="3DABAD5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vete.swf</w:t>
      </w:r>
    </w:p>
    <w:p w14:paraId="7E2589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vetgirig.swf</w:t>
      </w:r>
    </w:p>
    <w:p w14:paraId="011E4A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veto.swf</w:t>
      </w:r>
    </w:p>
    <w:p w14:paraId="02273A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vetskap.swf</w:t>
      </w:r>
    </w:p>
    <w:p w14:paraId="35FC90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vet.swf</w:t>
      </w:r>
    </w:p>
    <w:p w14:paraId="353AAD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vetter.swf</w:t>
      </w:r>
    </w:p>
    <w:p w14:paraId="270F152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vettig.swf</w:t>
      </w:r>
    </w:p>
    <w:p w14:paraId="08AB9C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vettskr0344md.swf</w:t>
      </w:r>
    </w:p>
    <w:p w14:paraId="3AA0268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vett.swf</w:t>
      </w:r>
    </w:p>
    <w:p w14:paraId="2CF2FA3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vettvilling.swf</w:t>
      </w:r>
    </w:p>
    <w:p w14:paraId="0074C18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vevar.swf</w:t>
      </w:r>
    </w:p>
    <w:p w14:paraId="1A322E5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veva.swf</w:t>
      </w:r>
    </w:p>
    <w:p w14:paraId="1227A9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vev.swf</w:t>
      </w:r>
    </w:p>
    <w:p w14:paraId="168E26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viadukt.swf</w:t>
      </w:r>
    </w:p>
    <w:p w14:paraId="66667C4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via.swf</w:t>
      </w:r>
    </w:p>
    <w:p w14:paraId="04BABE9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vibration.swf</w:t>
      </w:r>
    </w:p>
    <w:p w14:paraId="0B2DB23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vibrerar.swf</w:t>
      </w:r>
    </w:p>
    <w:p w14:paraId="7319E2C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vice.swf</w:t>
      </w:r>
    </w:p>
    <w:p w14:paraId="431D07F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vice versa.swf</w:t>
      </w:r>
    </w:p>
    <w:p w14:paraId="4BC7605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vickar.swf</w:t>
      </w:r>
    </w:p>
    <w:p w14:paraId="3AC748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vickning.swf</w:t>
      </w:r>
    </w:p>
    <w:p w14:paraId="0A45F18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vid0366ppen.swf</w:t>
      </w:r>
    </w:p>
    <w:p w14:paraId="384FE0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vidarebefordrar.swf</w:t>
      </w:r>
    </w:p>
    <w:p w14:paraId="6B56E1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vidare.swf</w:t>
      </w:r>
    </w:p>
    <w:p w14:paraId="7F0E3C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vidareutbildning.swf</w:t>
      </w:r>
    </w:p>
    <w:p w14:paraId="60324D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vida.swf</w:t>
      </w:r>
    </w:p>
    <w:p w14:paraId="04D481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vidbr0344nd.swf</w:t>
      </w:r>
    </w:p>
    <w:p w14:paraId="6788DA5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vidd.swf</w:t>
      </w:r>
    </w:p>
    <w:p w14:paraId="082DA1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videobandspelare.swf</w:t>
      </w:r>
    </w:p>
    <w:p w14:paraId="599BD6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video.swf</w:t>
      </w:r>
    </w:p>
    <w:p w14:paraId="4A770C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vide.swf</w:t>
      </w:r>
    </w:p>
    <w:p w14:paraId="5437920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vidgar.swf</w:t>
      </w:r>
    </w:p>
    <w:p w14:paraId="72E8E2C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vidh0345ller.swf</w:t>
      </w:r>
    </w:p>
    <w:p w14:paraId="6B51429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vidimerar.swf</w:t>
      </w:r>
    </w:p>
    <w:p w14:paraId="2774613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vidk0344nns.swf</w:t>
      </w:r>
    </w:p>
    <w:p w14:paraId="36C244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vidkommande.swf</w:t>
      </w:r>
    </w:p>
    <w:p w14:paraId="55B8EAE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vidl0345der.swf</w:t>
      </w:r>
    </w:p>
    <w:p w14:paraId="3219884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vidlyftig.swf</w:t>
      </w:r>
    </w:p>
    <w:p w14:paraId="188CC6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vidmakth0345ller.swf</w:t>
      </w:r>
    </w:p>
    <w:p w14:paraId="6B9F997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vidr0344kning.swf</w:t>
      </w:r>
    </w:p>
    <w:p w14:paraId="64D0286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vidr0366r.swf</w:t>
      </w:r>
    </w:p>
    <w:p w14:paraId="20A9CE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vidrig.swf</w:t>
      </w:r>
    </w:p>
    <w:p w14:paraId="2D56A1D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vidskepelse.swf</w:t>
      </w:r>
    </w:p>
    <w:p w14:paraId="6F8C39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vidskeplig.swf</w:t>
      </w:r>
    </w:p>
    <w:p w14:paraId="719184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vidstr0344ckt.swf</w:t>
      </w:r>
    </w:p>
    <w:p w14:paraId="769D899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vid.swf</w:t>
      </w:r>
    </w:p>
    <w:p w14:paraId="14B464B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vidsynt.swf</w:t>
      </w:r>
    </w:p>
    <w:p w14:paraId="6788618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vidtar.swf</w:t>
      </w:r>
    </w:p>
    <w:p w14:paraId="76122F7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vidunderlig.swf</w:t>
      </w:r>
    </w:p>
    <w:p w14:paraId="32B4B82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vidunder.swf</w:t>
      </w:r>
    </w:p>
    <w:p w14:paraId="5A08D59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vietnamesisk.swf</w:t>
      </w:r>
    </w:p>
    <w:p w14:paraId="1FF677D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vietnames.swf</w:t>
      </w:r>
    </w:p>
    <w:p w14:paraId="4D5F59B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viftar.swf</w:t>
      </w:r>
    </w:p>
    <w:p w14:paraId="5E02156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vift.swf</w:t>
      </w:r>
    </w:p>
    <w:p w14:paraId="10FAF7C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vig0366r.swf</w:t>
      </w:r>
    </w:p>
    <w:p w14:paraId="0700DA2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viger.swf</w:t>
      </w:r>
    </w:p>
    <w:p w14:paraId="46BDAE8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vigsel.swf</w:t>
      </w:r>
    </w:p>
    <w:p w14:paraId="75DC8E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vig.swf</w:t>
      </w:r>
    </w:p>
    <w:p w14:paraId="295CB68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vikariat.swf</w:t>
      </w:r>
    </w:p>
    <w:p w14:paraId="64D28EF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vikarierar.swf</w:t>
      </w:r>
    </w:p>
    <w:p w14:paraId="7CC274B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vikarie.swf</w:t>
      </w:r>
    </w:p>
    <w:p w14:paraId="4B05518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vika.swf</w:t>
      </w:r>
    </w:p>
    <w:p w14:paraId="26164E7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viker.swf</w:t>
      </w:r>
    </w:p>
    <w:p w14:paraId="40CBEBB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viking.swf</w:t>
      </w:r>
    </w:p>
    <w:p w14:paraId="6A1E9A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vik.swf</w:t>
      </w:r>
    </w:p>
    <w:p w14:paraId="33269E9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viktig.swf</w:t>
      </w:r>
    </w:p>
    <w:p w14:paraId="6B9DFB9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vikt.swf</w:t>
      </w:r>
    </w:p>
    <w:p w14:paraId="26C8A9D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vilar.swf</w:t>
      </w:r>
    </w:p>
    <w:p w14:paraId="7B277CF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vila.swf</w:t>
      </w:r>
    </w:p>
    <w:p w14:paraId="34F2A3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vilddjur.swf</w:t>
      </w:r>
    </w:p>
    <w:p w14:paraId="5B64B7A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vilde.swf</w:t>
      </w:r>
    </w:p>
    <w:p w14:paraId="41E579E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vild.swf</w:t>
      </w:r>
    </w:p>
    <w:p w14:paraId="1B8241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vildvuxen.swf</w:t>
      </w:r>
    </w:p>
    <w:p w14:paraId="6F0FEB2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vilja.swf</w:t>
      </w:r>
    </w:p>
    <w:p w14:paraId="50BD42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viljes.swf</w:t>
      </w:r>
    </w:p>
    <w:p w14:paraId="07B135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viljestark.swf</w:t>
      </w:r>
    </w:p>
    <w:p w14:paraId="346C14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viljestyrka.swf</w:t>
      </w:r>
    </w:p>
    <w:p w14:paraId="316BF0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vilken.swf</w:t>
      </w:r>
    </w:p>
    <w:p w14:paraId="15003D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villa.swf</w:t>
      </w:r>
    </w:p>
    <w:p w14:paraId="4550074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villebr0345d.swf</w:t>
      </w:r>
    </w:p>
    <w:p w14:paraId="2A347A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villervalla.swf</w:t>
      </w:r>
    </w:p>
    <w:p w14:paraId="3A501B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ville.swf</w:t>
      </w:r>
    </w:p>
    <w:p w14:paraId="2E4811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villfarelse.swf</w:t>
      </w:r>
    </w:p>
    <w:p w14:paraId="1DDE7B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villig.swf</w:t>
      </w:r>
    </w:p>
    <w:p w14:paraId="7B2821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villkorlig dom.swf</w:t>
      </w:r>
    </w:p>
    <w:p w14:paraId="4D8E6FA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villkor.swf</w:t>
      </w:r>
    </w:p>
    <w:p w14:paraId="6C5F2B1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villosp0345r.swf</w:t>
      </w:r>
    </w:p>
    <w:p w14:paraId="1A0428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villr0345dig.swf</w:t>
      </w:r>
    </w:p>
    <w:p w14:paraId="2C969E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vill.swf</w:t>
      </w:r>
    </w:p>
    <w:p w14:paraId="2952EB1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vilsam.swf</w:t>
      </w:r>
    </w:p>
    <w:p w14:paraId="6D1144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vilseledande.swf</w:t>
      </w:r>
    </w:p>
    <w:p w14:paraId="4A909F3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vilseleder.swf</w:t>
      </w:r>
    </w:p>
    <w:p w14:paraId="2939AE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vilsen.swf</w:t>
      </w:r>
    </w:p>
    <w:p w14:paraId="24DF4F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vilse.swf</w:t>
      </w:r>
    </w:p>
    <w:p w14:paraId="25E6AD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vilstol.swf</w:t>
      </w:r>
    </w:p>
    <w:p w14:paraId="1D8FADE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viltolycka.swf</w:t>
      </w:r>
    </w:p>
    <w:p w14:paraId="2C0F8D7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vilt.swf</w:t>
      </w:r>
    </w:p>
    <w:p w14:paraId="6BB24B6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vimlar.swf</w:t>
      </w:r>
    </w:p>
    <w:p w14:paraId="32033A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vimmelkantig.swf</w:t>
      </w:r>
    </w:p>
    <w:p w14:paraId="40ED23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vimmel.swf</w:t>
      </w:r>
    </w:p>
    <w:p w14:paraId="647F9B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vimpel.swf</w:t>
      </w:r>
    </w:p>
    <w:p w14:paraId="0E8A4CB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vimsar.swf</w:t>
      </w:r>
    </w:p>
    <w:p w14:paraId="6AADD8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vimsig.swf</w:t>
      </w:r>
    </w:p>
    <w:p w14:paraId="2A57A66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vin0344ger.swf</w:t>
      </w:r>
    </w:p>
    <w:p w14:paraId="7F9799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vinb0344r.swf</w:t>
      </w:r>
    </w:p>
    <w:p w14:paraId="75EBAC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vindar.swf</w:t>
      </w:r>
    </w:p>
    <w:p w14:paraId="6D4ADC6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vindfl0366jel.swf</w:t>
      </w:r>
    </w:p>
    <w:p w14:paraId="6BF556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vindkraft.swf</w:t>
      </w:r>
    </w:p>
    <w:p w14:paraId="3DF5B7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vindlar.swf</w:t>
      </w:r>
    </w:p>
    <w:p w14:paraId="169B29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vindpinad.swf</w:t>
      </w:r>
    </w:p>
    <w:p w14:paraId="598A23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vindruta.swf</w:t>
      </w:r>
    </w:p>
    <w:p w14:paraId="238CB8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vindruva.swf</w:t>
      </w:r>
    </w:p>
    <w:p w14:paraId="689A93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vindstilla.swf</w:t>
      </w:r>
    </w:p>
    <w:p w14:paraId="0D11A9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vindsurfar.swf</w:t>
      </w:r>
    </w:p>
    <w:p w14:paraId="79B357E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vind.swf</w:t>
      </w:r>
    </w:p>
    <w:p w14:paraId="703F2E1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viner.swf</w:t>
      </w:r>
    </w:p>
    <w:p w14:paraId="42D778E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vinge.swf</w:t>
      </w:r>
    </w:p>
    <w:p w14:paraId="5F46F6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vinglar.swf</w:t>
      </w:r>
    </w:p>
    <w:p w14:paraId="407848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vinglig.swf</w:t>
      </w:r>
    </w:p>
    <w:p w14:paraId="617ACC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vinkar.swf</w:t>
      </w:r>
    </w:p>
    <w:p w14:paraId="3F174BB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vinkelhake.swf</w:t>
      </w:r>
    </w:p>
    <w:p w14:paraId="7BC0C0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vinkelparentes.swf</w:t>
      </w:r>
    </w:p>
    <w:p w14:paraId="2C95071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vinkelr0344t.swf</w:t>
      </w:r>
    </w:p>
    <w:p w14:paraId="6C3D0E8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vinkel.swf</w:t>
      </w:r>
    </w:p>
    <w:p w14:paraId="7D6385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vinklar.swf</w:t>
      </w:r>
    </w:p>
    <w:p w14:paraId="6DF8B5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vink.swf</w:t>
      </w:r>
    </w:p>
    <w:p w14:paraId="796880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vinlista.swf</w:t>
      </w:r>
    </w:p>
    <w:p w14:paraId="391C064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vinnande.swf</w:t>
      </w:r>
    </w:p>
    <w:p w14:paraId="032A48B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vinnare.swf</w:t>
      </w:r>
    </w:p>
    <w:p w14:paraId="0833287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vinner.swf</w:t>
      </w:r>
    </w:p>
    <w:p w14:paraId="2DA3E3E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vinning.swf</w:t>
      </w:r>
    </w:p>
    <w:p w14:paraId="036AE5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vinnl0344gger sig.swf</w:t>
      </w:r>
    </w:p>
    <w:p w14:paraId="36FD0DB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vinr0344ttighet.swf</w:t>
      </w:r>
    </w:p>
    <w:p w14:paraId="2503291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vinranka.swf</w:t>
      </w:r>
    </w:p>
    <w:p w14:paraId="054B204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vinsch.swf</w:t>
      </w:r>
    </w:p>
    <w:p w14:paraId="2E2333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vinst.swf</w:t>
      </w:r>
    </w:p>
    <w:p w14:paraId="1788A1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vin.swf</w:t>
      </w:r>
    </w:p>
    <w:p w14:paraId="6FA23F1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vinterbonar.swf</w:t>
      </w:r>
    </w:p>
    <w:p w14:paraId="3E5BA0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Vintergatan.swf</w:t>
      </w:r>
    </w:p>
    <w:p w14:paraId="5C2E5F1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vinterskrud.swf</w:t>
      </w:r>
    </w:p>
    <w:p w14:paraId="7A03A3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vinter.swf</w:t>
      </w:r>
    </w:p>
    <w:p w14:paraId="78A2F47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vinthund.swf</w:t>
      </w:r>
    </w:p>
    <w:p w14:paraId="1E88F9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vintras.swf</w:t>
      </w:r>
    </w:p>
    <w:p w14:paraId="07D6C5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vinyl.swf</w:t>
      </w:r>
    </w:p>
    <w:p w14:paraId="55753A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violett.swf</w:t>
      </w:r>
    </w:p>
    <w:p w14:paraId="0D57A25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violin.swf</w:t>
      </w:r>
    </w:p>
    <w:p w14:paraId="75FB814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violoncell.swf</w:t>
      </w:r>
    </w:p>
    <w:p w14:paraId="4C9B57E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viol.swf</w:t>
      </w:r>
    </w:p>
    <w:p w14:paraId="7E894F4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vippar.swf</w:t>
      </w:r>
    </w:p>
    <w:p w14:paraId="74B24BE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vippa.swf</w:t>
      </w:r>
    </w:p>
    <w:p w14:paraId="7715B35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vippen.swf</w:t>
      </w:r>
    </w:p>
    <w:p w14:paraId="168E81F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vips.swf</w:t>
      </w:r>
    </w:p>
    <w:p w14:paraId="741C23A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VIP.swf</w:t>
      </w:r>
    </w:p>
    <w:p w14:paraId="7691092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virar.swf</w:t>
      </w:r>
    </w:p>
    <w:p w14:paraId="3519C3B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viril.swf</w:t>
      </w:r>
    </w:p>
    <w:p w14:paraId="3875F82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virkar.swf</w:t>
      </w:r>
    </w:p>
    <w:p w14:paraId="20BDE49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virke.swf</w:t>
      </w:r>
    </w:p>
    <w:p w14:paraId="2FF7F2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virkn0345l.swf</w:t>
      </w:r>
    </w:p>
    <w:p w14:paraId="561E79A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virrig.swf</w:t>
      </w:r>
    </w:p>
    <w:p w14:paraId="6A2CF5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virrvarr.swf</w:t>
      </w:r>
    </w:p>
    <w:p w14:paraId="59D7B05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virtuos.swf</w:t>
      </w:r>
    </w:p>
    <w:p w14:paraId="429438A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virus.swf</w:t>
      </w:r>
    </w:p>
    <w:p w14:paraId="4B4DD94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virvel.swf</w:t>
      </w:r>
    </w:p>
    <w:p w14:paraId="0495294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virvlar.swf</w:t>
      </w:r>
    </w:p>
    <w:p w14:paraId="695D29E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visare.swf</w:t>
      </w:r>
    </w:p>
    <w:p w14:paraId="361DB46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visar sig.swf</w:t>
      </w:r>
    </w:p>
    <w:p w14:paraId="2C9F78D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visar.swf</w:t>
      </w:r>
    </w:p>
    <w:p w14:paraId="7CEB8F4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visa.swf</w:t>
      </w:r>
    </w:p>
    <w:p w14:paraId="73E428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visavi.swf</w:t>
      </w:r>
    </w:p>
    <w:p w14:paraId="12F764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vischan.swf</w:t>
      </w:r>
    </w:p>
    <w:p w14:paraId="37E3153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visdomstand.swf</w:t>
      </w:r>
    </w:p>
    <w:p w14:paraId="1DB1CB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visdom.swf</w:t>
      </w:r>
    </w:p>
    <w:p w14:paraId="48E3613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visering.swf</w:t>
      </w:r>
    </w:p>
    <w:p w14:paraId="56165A1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vision0344r.swf</w:t>
      </w:r>
    </w:p>
    <w:p w14:paraId="328B2B0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vision.swf</w:t>
      </w:r>
    </w:p>
    <w:p w14:paraId="1FFD888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visitation.swf</w:t>
      </w:r>
    </w:p>
    <w:p w14:paraId="5C6A66B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visiterar.swf</w:t>
      </w:r>
    </w:p>
    <w:p w14:paraId="78F49BD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visitkort.swf</w:t>
      </w:r>
    </w:p>
    <w:p w14:paraId="5B0B0A2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visit.swf</w:t>
      </w:r>
    </w:p>
    <w:p w14:paraId="51924B6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viskar.swf</w:t>
      </w:r>
    </w:p>
    <w:p w14:paraId="7464375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vispar.swf</w:t>
      </w:r>
    </w:p>
    <w:p w14:paraId="43ACCF6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vispgr0344dde.swf</w:t>
      </w:r>
    </w:p>
    <w:p w14:paraId="579DED3F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visp.swf</w:t>
      </w:r>
    </w:p>
    <w:p w14:paraId="60A37EA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visselpipa.swf</w:t>
      </w:r>
    </w:p>
    <w:p w14:paraId="7B3D99D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vissen.swf</w:t>
      </w:r>
    </w:p>
    <w:p w14:paraId="0542AAA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visserligen.swf</w:t>
      </w:r>
    </w:p>
    <w:p w14:paraId="6999F70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visslar.swf</w:t>
      </w:r>
    </w:p>
    <w:p w14:paraId="52A6950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vissla.swf</w:t>
      </w:r>
    </w:p>
    <w:p w14:paraId="5BAFB39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vissnar.swf</w:t>
      </w:r>
    </w:p>
    <w:p w14:paraId="7E8A5CD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visso.swf</w:t>
      </w:r>
    </w:p>
    <w:p w14:paraId="1D19410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viss.swf</w:t>
      </w:r>
    </w:p>
    <w:p w14:paraId="6CE1ADE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visste.swf</w:t>
      </w:r>
    </w:p>
    <w:p w14:paraId="28D915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visst.swf</w:t>
      </w:r>
    </w:p>
    <w:p w14:paraId="2B08FB3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vis.swf</w:t>
      </w:r>
    </w:p>
    <w:p w14:paraId="129A845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vistas.swf</w:t>
      </w:r>
    </w:p>
    <w:p w14:paraId="4CD3ADC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vistelse.swf</w:t>
      </w:r>
    </w:p>
    <w:p w14:paraId="6FBEC9F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visuell.swf</w:t>
      </w:r>
    </w:p>
    <w:p w14:paraId="0557E4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visum.swf</w:t>
      </w:r>
    </w:p>
    <w:p w14:paraId="17D950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vi.swf</w:t>
      </w:r>
    </w:p>
    <w:p w14:paraId="06E52F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vit0366ga.swf</w:t>
      </w:r>
    </w:p>
    <w:p w14:paraId="215B3B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vitalitet.swf</w:t>
      </w:r>
    </w:p>
    <w:p w14:paraId="4404ACB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vital.swf</w:t>
      </w:r>
    </w:p>
    <w:p w14:paraId="02624DE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vitamin.swf</w:t>
      </w:r>
    </w:p>
    <w:p w14:paraId="10529E7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vita.swf</w:t>
      </w:r>
    </w:p>
    <w:p w14:paraId="4C94DF2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vitbok.swf</w:t>
      </w:r>
    </w:p>
    <w:p w14:paraId="0642531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vite.swf</w:t>
      </w:r>
    </w:p>
    <w:p w14:paraId="397B0E86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vitk0345l.swf</w:t>
      </w:r>
    </w:p>
    <w:p w14:paraId="40E8EA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vitl0366k.swf</w:t>
      </w:r>
    </w:p>
    <w:p w14:paraId="4282607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vitling.swf</w:t>
      </w:r>
    </w:p>
    <w:p w14:paraId="1EBBFFE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vitnar.swf</w:t>
      </w:r>
    </w:p>
    <w:p w14:paraId="2D55747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vitpeppar.swf</w:t>
      </w:r>
    </w:p>
    <w:p w14:paraId="42611B5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vitrinsk0345p.swf</w:t>
      </w:r>
    </w:p>
    <w:p w14:paraId="2262E85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vitsippa.swf</w:t>
      </w:r>
    </w:p>
    <w:p w14:paraId="4777541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vitsordar.swf</w:t>
      </w:r>
    </w:p>
    <w:p w14:paraId="47E239C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vitsord.swf</w:t>
      </w:r>
    </w:p>
    <w:p w14:paraId="4CCF099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vits.swf</w:t>
      </w:r>
    </w:p>
    <w:p w14:paraId="3DB0BE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vit.swf</w:t>
      </w:r>
    </w:p>
    <w:p w14:paraId="4078CA4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vitterhet.swf</w:t>
      </w:r>
    </w:p>
    <w:p w14:paraId="74F4C46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vittjar.swf</w:t>
      </w:r>
    </w:p>
    <w:p w14:paraId="6D20AA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vittnar.swf</w:t>
      </w:r>
    </w:p>
    <w:p w14:paraId="193896D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vittnesb0366rd.swf</w:t>
      </w:r>
    </w:p>
    <w:p w14:paraId="2AFF50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vittnesm0345l.swf</w:t>
      </w:r>
    </w:p>
    <w:p w14:paraId="1FB0F6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vittne.swf</w:t>
      </w:r>
    </w:p>
    <w:p w14:paraId="62F7D1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vittrar.swf</w:t>
      </w:r>
    </w:p>
    <w:p w14:paraId="581B2E9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vittring.swf</w:t>
      </w:r>
    </w:p>
    <w:p w14:paraId="25D66AE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vitt.swf</w:t>
      </w:r>
    </w:p>
    <w:p w14:paraId="2DCF43C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viv0366r.swf</w:t>
      </w:r>
    </w:p>
    <w:p w14:paraId="0367334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vivre.swf</w:t>
      </w:r>
    </w:p>
    <w:p w14:paraId="292727C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VM.swf</w:t>
      </w:r>
    </w:p>
    <w:p w14:paraId="5E2DAFD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vokabul0344r.swf</w:t>
      </w:r>
    </w:p>
    <w:p w14:paraId="19C0C8C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vokalist.swf</w:t>
      </w:r>
    </w:p>
    <w:p w14:paraId="13E3D1D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vokal.swf</w:t>
      </w:r>
    </w:p>
    <w:p w14:paraId="25F6D5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volang.swf</w:t>
      </w:r>
    </w:p>
    <w:p w14:paraId="0956CA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volont0344r.swf</w:t>
      </w:r>
    </w:p>
    <w:p w14:paraId="619424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volt.swf</w:t>
      </w:r>
    </w:p>
    <w:p w14:paraId="0B4959A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volym.swf</w:t>
      </w:r>
    </w:p>
    <w:p w14:paraId="18005D7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vore.swf</w:t>
      </w:r>
    </w:p>
    <w:p w14:paraId="610F62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voterar.swf</w:t>
      </w:r>
    </w:p>
    <w:p w14:paraId="264C072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votering.swf</w:t>
      </w:r>
    </w:p>
    <w:p w14:paraId="4DBB9E9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vovve.swf</w:t>
      </w:r>
    </w:p>
    <w:p w14:paraId="31BEDF0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vr0344ker sig.swf</w:t>
      </w:r>
    </w:p>
    <w:p w14:paraId="027E7B1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vr0344ker.swf</w:t>
      </w:r>
    </w:p>
    <w:p w14:paraId="4944E4A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vr0344kig.swf</w:t>
      </w:r>
    </w:p>
    <w:p w14:paraId="730445C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vr0344nger.swf</w:t>
      </w:r>
    </w:p>
    <w:p w14:paraId="05F5470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vr0345lar.swf</w:t>
      </w:r>
    </w:p>
    <w:p w14:paraId="2DB35E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vr0345l.swf</w:t>
      </w:r>
    </w:p>
    <w:p w14:paraId="554D22C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vr0345ngbild.swf</w:t>
      </w:r>
    </w:p>
    <w:p w14:paraId="0B3B27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vr0345ngstrupe.swf</w:t>
      </w:r>
    </w:p>
    <w:p w14:paraId="776AD8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vr0345ng.swf</w:t>
      </w:r>
    </w:p>
    <w:p w14:paraId="58F1F84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vr0345.swf</w:t>
      </w:r>
    </w:p>
    <w:p w14:paraId="55CF701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vrakar bort.swf</w:t>
      </w:r>
    </w:p>
    <w:p w14:paraId="120D406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vrakar.swf</w:t>
      </w:r>
    </w:p>
    <w:p w14:paraId="216CCC3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vrakpris.swf</w:t>
      </w:r>
    </w:p>
    <w:p w14:paraId="65E4470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vrak.swf</w:t>
      </w:r>
    </w:p>
    <w:p w14:paraId="0185D5F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vredesmod.swf</w:t>
      </w:r>
    </w:p>
    <w:p w14:paraId="066D8F2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vrede.swf</w:t>
      </w:r>
    </w:p>
    <w:p w14:paraId="341A07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vredgad.swf</w:t>
      </w:r>
    </w:p>
    <w:p w14:paraId="659D30F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vred.swf</w:t>
      </w:r>
    </w:p>
    <w:p w14:paraId="5A6C55E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vresig.swf</w:t>
      </w:r>
    </w:p>
    <w:p w14:paraId="09292D5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vrickad.swf</w:t>
      </w:r>
    </w:p>
    <w:p w14:paraId="0BBCCD4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vrickar.swf</w:t>
      </w:r>
    </w:p>
    <w:p w14:paraId="651AF30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vriden.swf</w:t>
      </w:r>
    </w:p>
    <w:p w14:paraId="55E956A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vrider.swf</w:t>
      </w:r>
    </w:p>
    <w:p w14:paraId="73AD8CE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vrist.swf</w:t>
      </w:r>
    </w:p>
    <w:p w14:paraId="64040E2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v.swf</w:t>
      </w:r>
    </w:p>
    <w:p w14:paraId="0AA0C97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vulg0344r.swf</w:t>
      </w:r>
    </w:p>
    <w:p w14:paraId="555D8A0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vulkan.swf</w:t>
      </w:r>
    </w:p>
    <w:p w14:paraId="008550C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vunnit.swf</w:t>
      </w:r>
    </w:p>
    <w:p w14:paraId="15782C5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vurm.swf</w:t>
      </w:r>
    </w:p>
    <w:p w14:paraId="3E4A0E3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vurpar.swf</w:t>
      </w:r>
    </w:p>
    <w:p w14:paraId="3A0FA4E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vurpa.swf</w:t>
      </w:r>
    </w:p>
    <w:p w14:paraId="05357F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vuxengymnasium.swf</w:t>
      </w:r>
    </w:p>
    <w:p w14:paraId="7063158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vuxenstudiest0366d.swf</w:t>
      </w:r>
    </w:p>
    <w:p w14:paraId="243CDB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vuxen.swf</w:t>
      </w:r>
    </w:p>
    <w:p w14:paraId="4DADEA7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vuxenutbildning.swf</w:t>
      </w:r>
    </w:p>
    <w:p w14:paraId="2409447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vuxit.swf</w:t>
      </w:r>
    </w:p>
    <w:p w14:paraId="1293F2D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VUX.swf</w:t>
      </w:r>
    </w:p>
    <w:p w14:paraId="50D77CF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vykort.swf</w:t>
      </w:r>
    </w:p>
    <w:p w14:paraId="75E0FFCA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vy.swf</w:t>
      </w:r>
    </w:p>
    <w:p w14:paraId="53C1EB3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walkie-talkie.swf</w:t>
      </w:r>
    </w:p>
    <w:p w14:paraId="51692FA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walk over.swf</w:t>
      </w:r>
    </w:p>
    <w:p w14:paraId="4B5562D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watt.swf</w:t>
      </w:r>
    </w:p>
    <w:p w14:paraId="25BCEDA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wc.swf</w:t>
      </w:r>
    </w:p>
    <w:p w14:paraId="5BF4FD1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webbadress.swf</w:t>
      </w:r>
    </w:p>
    <w:p w14:paraId="609D9598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webbl0344sare.swf</w:t>
      </w:r>
    </w:p>
    <w:p w14:paraId="1880E44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webbm0344stare.swf</w:t>
      </w:r>
    </w:p>
    <w:p w14:paraId="23C3300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webbplats.swf</w:t>
      </w:r>
    </w:p>
    <w:p w14:paraId="121605B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webbredakt0366r.swf</w:t>
      </w:r>
    </w:p>
    <w:p w14:paraId="71E4EA8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webbsida.swf</w:t>
      </w:r>
    </w:p>
    <w:p w14:paraId="76073D9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webbtekniker.swf</w:t>
      </w:r>
    </w:p>
    <w:p w14:paraId="0ED21123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whisky.swf</w:t>
      </w:r>
    </w:p>
    <w:p w14:paraId="2BE83260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wienerbr0366d.swf</w:t>
      </w:r>
    </w:p>
    <w:p w14:paraId="05E14B5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wienerkorv.swf</w:t>
      </w:r>
    </w:p>
    <w:p w14:paraId="2F151B5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work-out.swf</w:t>
      </w:r>
    </w:p>
    <w:p w14:paraId="57C7537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x-krok.swf</w:t>
      </w:r>
    </w:p>
    <w:p w14:paraId="14D9DB2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xylofon.swf</w:t>
      </w:r>
    </w:p>
    <w:p w14:paraId="04B9B96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ylar.swf</w:t>
      </w:r>
    </w:p>
    <w:p w14:paraId="640B0B9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ylle.swf</w:t>
      </w:r>
    </w:p>
    <w:p w14:paraId="16C7C7B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ymnig.swf</w:t>
      </w:r>
    </w:p>
    <w:p w14:paraId="0946867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ympar.swf</w:t>
      </w:r>
    </w:p>
    <w:p w14:paraId="71A2214E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yngel.swf</w:t>
      </w:r>
    </w:p>
    <w:p w14:paraId="73E49A8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ynglar.swf</w:t>
      </w:r>
    </w:p>
    <w:p w14:paraId="240839BB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yngling.swf</w:t>
      </w:r>
    </w:p>
    <w:p w14:paraId="6A9B7FF1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yngre.swf</w:t>
      </w:r>
    </w:p>
    <w:p w14:paraId="6A88258D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yngst.swf</w:t>
      </w:r>
    </w:p>
    <w:p w14:paraId="04158CBC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ynkrygg.swf</w:t>
      </w:r>
    </w:p>
    <w:p w14:paraId="49C4BB19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ynnest.swf</w:t>
      </w:r>
    </w:p>
    <w:p w14:paraId="1B4A8DC5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yoghurt.swf</w:t>
      </w:r>
    </w:p>
    <w:p w14:paraId="162D7052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yppar.swf</w:t>
      </w:r>
    </w:p>
    <w:p w14:paraId="683AC4A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ypperlig.swf</w:t>
      </w:r>
    </w:p>
    <w:p w14:paraId="3196B307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yppig.swf</w:t>
      </w:r>
    </w:p>
    <w:p w14:paraId="7D5ED92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yrar.swf</w:t>
      </w:r>
    </w:p>
    <w:p w14:paraId="3ABD7D3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yrkande.swf</w:t>
      </w:r>
    </w:p>
    <w:p w14:paraId="12789A5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yrkar.swf</w:t>
      </w:r>
    </w:p>
    <w:p w14:paraId="37C5D7C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yrkesorientering.swf</w:t>
      </w:r>
    </w:p>
    <w:p w14:paraId="3BF3641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yrkesskada.swf</w:t>
      </w:r>
    </w:p>
    <w:p w14:paraId="03531FF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yrkesskadef0366rs0344kring.swf</w:t>
      </w:r>
    </w:p>
    <w:p w14:paraId="26FF2D1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yrkesvalsl0344rare.swf</w:t>
      </w:r>
    </w:p>
    <w:p w14:paraId="2672833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yrke.swf</w:t>
      </w:r>
    </w:p>
    <w:p w14:paraId="122078A6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yrsel.swf</w:t>
      </w:r>
    </w:p>
    <w:p w14:paraId="02C13D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yr.swf</w:t>
      </w:r>
    </w:p>
    <w:p w14:paraId="4A5FCA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yrv0344der.swf</w:t>
      </w:r>
    </w:p>
    <w:p w14:paraId="57F4331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yrvaken.swf</w:t>
      </w:r>
    </w:p>
    <w:p w14:paraId="4E595D5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yster.swf</w:t>
      </w:r>
    </w:p>
    <w:p w14:paraId="555F885C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yta.swf</w:t>
      </w:r>
    </w:p>
    <w:p w14:paraId="4CFF078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ytlig.swf</w:t>
      </w:r>
    </w:p>
    <w:p w14:paraId="6ED0217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ytterkant.swf</w:t>
      </w:r>
    </w:p>
    <w:p w14:paraId="41A12CF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ytterkl0344der.swf</w:t>
      </w:r>
    </w:p>
    <w:p w14:paraId="5F4621D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ytterligare.swf</w:t>
      </w:r>
    </w:p>
    <w:p w14:paraId="208D44D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ytterlighet.swf</w:t>
      </w:r>
    </w:p>
    <w:p w14:paraId="6695EE9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ytterligt.swf</w:t>
      </w:r>
    </w:p>
    <w:p w14:paraId="20EF5A4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yttermera.swf</w:t>
      </w:r>
    </w:p>
    <w:p w14:paraId="1966D81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yttersta.swf</w:t>
      </w:r>
    </w:p>
    <w:p w14:paraId="197DC294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ytterst.swf</w:t>
      </w:r>
    </w:p>
    <w:p w14:paraId="089E6CC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ytter.swf</w:t>
      </w:r>
    </w:p>
    <w:p w14:paraId="40BFCCE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ytterv0344rld.swf</w:t>
      </w:r>
    </w:p>
    <w:p w14:paraId="1925C0F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yttrandefrihet.swf</w:t>
      </w:r>
    </w:p>
    <w:p w14:paraId="5868C34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yttrande.swf</w:t>
      </w:r>
    </w:p>
    <w:p w14:paraId="46179AA9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yttrar.swf</w:t>
      </w:r>
    </w:p>
    <w:p w14:paraId="12951D83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yttre.swf</w:t>
      </w:r>
    </w:p>
    <w:p w14:paraId="7D99F571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yttring.swf</w:t>
      </w:r>
    </w:p>
    <w:p w14:paraId="1669DB80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yuppie.swf</w:t>
      </w:r>
    </w:p>
    <w:p w14:paraId="7616831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yvig.swf</w:t>
      </w:r>
    </w:p>
    <w:p w14:paraId="58B09932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yxa.swf</w:t>
      </w:r>
    </w:p>
    <w:p w14:paraId="09F1ECB5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yxskaft.swf</w:t>
      </w:r>
    </w:p>
    <w:p w14:paraId="2112918E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zenit.swf</w:t>
      </w:r>
    </w:p>
    <w:p w14:paraId="6066B81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zigenare.swf</w:t>
      </w:r>
    </w:p>
    <w:p w14:paraId="5FB163C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zigensk.swf</w:t>
      </w:r>
    </w:p>
    <w:p w14:paraId="334ED60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zink.swf</w:t>
      </w:r>
    </w:p>
    <w:p w14:paraId="72760F4D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zombie.swf</w:t>
      </w:r>
    </w:p>
    <w:p w14:paraId="3635FCBA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zon.swf</w:t>
      </w:r>
    </w:p>
    <w:p w14:paraId="502D39D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zoologisk.swf</w:t>
      </w:r>
    </w:p>
    <w:p w14:paraId="7211F2BB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zoologi.swf</w:t>
      </w:r>
    </w:p>
    <w:p w14:paraId="3599DE27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zoomobjektiv.swf</w:t>
      </w:r>
    </w:p>
    <w:p w14:paraId="6AEC5F7F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zoom.swf</w:t>
      </w:r>
    </w:p>
    <w:p w14:paraId="09188978" w14:textId="77777777" w:rsidR="00622045" w:rsidRPr="00C40618" w:rsidRDefault="00E30802" w:rsidP="00FF72BA">
      <w:pPr>
        <w:pStyle w:val="PlainText"/>
        <w:rPr>
          <w:rFonts w:ascii="宋体" w:eastAsia="宋体" w:hAnsi="宋体" w:cs="宋体"/>
          <w:lang w:val="sv-SE"/>
        </w:rPr>
      </w:pPr>
      <w:r w:rsidRPr="00C40618">
        <w:rPr>
          <w:rFonts w:ascii="宋体" w:eastAsia="宋体" w:hAnsi="宋体" w:cs="宋体" w:hint="eastAsia"/>
          <w:lang w:val="sv-SE"/>
        </w:rPr>
        <w:t>zoo.swf</w:t>
      </w:r>
    </w:p>
    <w:p w14:paraId="0D5E7D84" w14:textId="77777777" w:rsidR="00622045" w:rsidRPr="00FF72BA" w:rsidRDefault="00E30802" w:rsidP="00FF72BA">
      <w:pPr>
        <w:pStyle w:val="PlainText"/>
        <w:rPr>
          <w:rFonts w:ascii="宋体" w:eastAsia="宋体" w:hAnsi="宋体" w:cs="宋体"/>
        </w:rPr>
      </w:pPr>
      <w:r w:rsidRPr="00FF72BA">
        <w:rPr>
          <w:rFonts w:ascii="宋体" w:eastAsia="宋体" w:hAnsi="宋体" w:cs="宋体" w:hint="eastAsia"/>
        </w:rPr>
        <w:t>zucchini.swf</w:t>
      </w:r>
    </w:p>
    <w:p w14:paraId="7D01D7EA" w14:textId="77777777" w:rsidR="00C40618" w:rsidRPr="00FF72BA" w:rsidRDefault="00C40618" w:rsidP="00FF72BA">
      <w:pPr>
        <w:pStyle w:val="PlainText"/>
        <w:rPr>
          <w:rFonts w:ascii="宋体" w:eastAsia="宋体" w:hAnsi="宋体" w:cs="宋体"/>
        </w:rPr>
      </w:pPr>
    </w:p>
    <w:sectPr w:rsidR="00C40618" w:rsidRPr="00FF72BA" w:rsidSect="00FF72B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46"/>
    <w:rsid w:val="00502546"/>
    <w:rsid w:val="00622045"/>
    <w:rsid w:val="008322E9"/>
    <w:rsid w:val="00C40618"/>
    <w:rsid w:val="00E202ED"/>
    <w:rsid w:val="00E30802"/>
    <w:rsid w:val="00EE1024"/>
    <w:rsid w:val="00FE292A"/>
    <w:rsid w:val="00FF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72B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72BA"/>
    <w:rPr>
      <w:rFonts w:ascii="Consolas" w:hAnsi="Consolas" w:cs="Consolas"/>
      <w:sz w:val="21"/>
      <w:szCs w:val="21"/>
    </w:rPr>
  </w:style>
  <w:style w:type="paragraph" w:styleId="Revision">
    <w:name w:val="Revision"/>
    <w:hidden/>
    <w:uiPriority w:val="99"/>
    <w:semiHidden/>
    <w:rsid w:val="00C406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6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72B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72BA"/>
    <w:rPr>
      <w:rFonts w:ascii="Consolas" w:hAnsi="Consolas" w:cs="Consolas"/>
      <w:sz w:val="21"/>
      <w:szCs w:val="21"/>
    </w:rPr>
  </w:style>
  <w:style w:type="paragraph" w:styleId="Revision">
    <w:name w:val="Revision"/>
    <w:hidden/>
    <w:uiPriority w:val="99"/>
    <w:semiHidden/>
    <w:rsid w:val="00C406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6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12E05-5637-448E-8920-97B9B45B3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226</Pages>
  <Words>39702</Words>
  <Characters>226306</Characters>
  <Application>Microsoft Office Word</Application>
  <DocSecurity>0</DocSecurity>
  <Lines>1885</Lines>
  <Paragraphs>530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265478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</dc:creator>
  <cp:lastModifiedBy>Administrator</cp:lastModifiedBy>
  <cp:revision>2</cp:revision>
  <dcterms:created xsi:type="dcterms:W3CDTF">2012-02-26T10:17:00Z</dcterms:created>
  <dcterms:modified xsi:type="dcterms:W3CDTF">2012-02-26T11:10:00Z</dcterms:modified>
</cp:coreProperties>
</file>